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9D0" w:rsidRPr="00BA75F3" w:rsidRDefault="007A59D0" w:rsidP="007A59D0">
      <w:pPr>
        <w:spacing w:line="276" w:lineRule="auto"/>
        <w:jc w:val="center"/>
        <w:rPr>
          <w:b/>
          <w:sz w:val="30"/>
          <w:szCs w:val="30"/>
        </w:rPr>
      </w:pPr>
      <w:r w:rsidRPr="00BA75F3">
        <w:rPr>
          <w:rFonts w:hint="eastAsia"/>
          <w:b/>
          <w:sz w:val="30"/>
          <w:szCs w:val="30"/>
        </w:rPr>
        <w:t>四川</w:t>
      </w:r>
      <w:r w:rsidR="008133A8">
        <w:rPr>
          <w:b/>
          <w:sz w:val="30"/>
          <w:szCs w:val="30"/>
        </w:rPr>
        <w:t>盆地多</w:t>
      </w:r>
      <w:r w:rsidR="005D3727" w:rsidRPr="00BA75F3">
        <w:rPr>
          <w:b/>
          <w:sz w:val="30"/>
          <w:szCs w:val="30"/>
        </w:rPr>
        <w:t>类型</w:t>
      </w:r>
      <w:r w:rsidRPr="00BA75F3">
        <w:rPr>
          <w:b/>
          <w:sz w:val="30"/>
          <w:szCs w:val="30"/>
        </w:rPr>
        <w:t>油气</w:t>
      </w:r>
      <w:r w:rsidR="005D3727">
        <w:rPr>
          <w:rFonts w:hint="eastAsia"/>
          <w:b/>
          <w:sz w:val="30"/>
          <w:szCs w:val="30"/>
        </w:rPr>
        <w:t>藏</w:t>
      </w:r>
      <w:r w:rsidRPr="00BA75F3">
        <w:rPr>
          <w:b/>
          <w:sz w:val="30"/>
          <w:szCs w:val="30"/>
        </w:rPr>
        <w:t>特征及关键</w:t>
      </w:r>
      <w:r w:rsidR="008133A8">
        <w:rPr>
          <w:rFonts w:hint="eastAsia"/>
          <w:b/>
          <w:sz w:val="30"/>
          <w:szCs w:val="30"/>
        </w:rPr>
        <w:t>控</w:t>
      </w:r>
      <w:r w:rsidR="008133A8">
        <w:rPr>
          <w:b/>
          <w:sz w:val="30"/>
          <w:szCs w:val="30"/>
        </w:rPr>
        <w:t>制</w:t>
      </w:r>
      <w:r w:rsidRPr="00BA75F3">
        <w:rPr>
          <w:b/>
          <w:sz w:val="30"/>
          <w:szCs w:val="30"/>
        </w:rPr>
        <w:t>因素</w:t>
      </w:r>
    </w:p>
    <w:p w:rsidR="007A59D0" w:rsidRDefault="00A1084E" w:rsidP="007A59D0">
      <w:pPr>
        <w:spacing w:line="276" w:lineRule="auto"/>
        <w:jc w:val="center"/>
        <w:rPr>
          <w:sz w:val="18"/>
          <w:szCs w:val="18"/>
        </w:rPr>
      </w:pPr>
      <w:r>
        <w:rPr>
          <w:rFonts w:hint="eastAsia"/>
          <w:sz w:val="18"/>
          <w:szCs w:val="18"/>
        </w:rPr>
        <w:t>杨</w:t>
      </w:r>
      <w:r>
        <w:rPr>
          <w:sz w:val="18"/>
          <w:szCs w:val="18"/>
        </w:rPr>
        <w:t>光</w:t>
      </w:r>
      <w:r w:rsidR="002D187A" w:rsidRPr="002D187A">
        <w:rPr>
          <w:rFonts w:hint="eastAsia"/>
          <w:sz w:val="18"/>
          <w:szCs w:val="18"/>
          <w:vertAlign w:val="superscript"/>
        </w:rPr>
        <w:t>1</w:t>
      </w:r>
      <w:r>
        <w:rPr>
          <w:sz w:val="18"/>
          <w:szCs w:val="18"/>
        </w:rPr>
        <w:t xml:space="preserve"> </w:t>
      </w:r>
      <w:r>
        <w:rPr>
          <w:rFonts w:hint="eastAsia"/>
          <w:sz w:val="18"/>
          <w:szCs w:val="18"/>
        </w:rPr>
        <w:t>李</w:t>
      </w:r>
      <w:r>
        <w:rPr>
          <w:sz w:val="18"/>
          <w:szCs w:val="18"/>
        </w:rPr>
        <w:t>国</w:t>
      </w:r>
      <w:r w:rsidR="002D187A">
        <w:rPr>
          <w:rFonts w:hint="eastAsia"/>
          <w:sz w:val="18"/>
          <w:szCs w:val="18"/>
        </w:rPr>
        <w:t>辉</w:t>
      </w:r>
      <w:r w:rsidR="002D187A" w:rsidRPr="002D187A">
        <w:rPr>
          <w:rFonts w:hint="eastAsia"/>
          <w:sz w:val="18"/>
          <w:szCs w:val="18"/>
          <w:vertAlign w:val="superscript"/>
        </w:rPr>
        <w:t>1</w:t>
      </w:r>
      <w:r>
        <w:rPr>
          <w:sz w:val="18"/>
          <w:szCs w:val="18"/>
        </w:rPr>
        <w:t xml:space="preserve"> </w:t>
      </w:r>
      <w:r>
        <w:rPr>
          <w:rFonts w:hint="eastAsia"/>
          <w:sz w:val="18"/>
          <w:szCs w:val="18"/>
        </w:rPr>
        <w:t>戴</w:t>
      </w:r>
      <w:r>
        <w:rPr>
          <w:sz w:val="18"/>
          <w:szCs w:val="18"/>
        </w:rPr>
        <w:t>鑫</w:t>
      </w:r>
      <w:r w:rsidR="002D187A" w:rsidRPr="002D187A">
        <w:rPr>
          <w:rFonts w:hint="eastAsia"/>
          <w:sz w:val="18"/>
          <w:szCs w:val="18"/>
          <w:vertAlign w:val="superscript"/>
        </w:rPr>
        <w:t>1</w:t>
      </w:r>
      <w:r>
        <w:rPr>
          <w:rFonts w:hint="eastAsia"/>
          <w:sz w:val="18"/>
          <w:szCs w:val="18"/>
        </w:rPr>
        <w:t xml:space="preserve"> </w:t>
      </w:r>
      <w:r>
        <w:rPr>
          <w:rFonts w:hint="eastAsia"/>
          <w:sz w:val="18"/>
          <w:szCs w:val="18"/>
        </w:rPr>
        <w:t>苑</w:t>
      </w:r>
      <w:r>
        <w:rPr>
          <w:sz w:val="18"/>
          <w:szCs w:val="18"/>
        </w:rPr>
        <w:t>保国</w:t>
      </w:r>
      <w:r w:rsidR="002D187A" w:rsidRPr="002D187A">
        <w:rPr>
          <w:rFonts w:hint="eastAsia"/>
          <w:sz w:val="18"/>
          <w:szCs w:val="18"/>
          <w:vertAlign w:val="superscript"/>
        </w:rPr>
        <w:t>1</w:t>
      </w:r>
      <w:r>
        <w:rPr>
          <w:sz w:val="18"/>
          <w:szCs w:val="18"/>
        </w:rPr>
        <w:t xml:space="preserve"> </w:t>
      </w:r>
      <w:r>
        <w:rPr>
          <w:rFonts w:hint="eastAsia"/>
          <w:sz w:val="18"/>
          <w:szCs w:val="18"/>
        </w:rPr>
        <w:t>朱</w:t>
      </w:r>
      <w:r>
        <w:rPr>
          <w:sz w:val="18"/>
          <w:szCs w:val="18"/>
        </w:rPr>
        <w:t>华</w:t>
      </w:r>
      <w:r w:rsidR="002D187A" w:rsidRPr="002D187A">
        <w:rPr>
          <w:rFonts w:hint="eastAsia"/>
          <w:sz w:val="18"/>
          <w:szCs w:val="18"/>
          <w:vertAlign w:val="superscript"/>
        </w:rPr>
        <w:t>1</w:t>
      </w:r>
      <w:r>
        <w:rPr>
          <w:sz w:val="18"/>
          <w:szCs w:val="18"/>
        </w:rPr>
        <w:t xml:space="preserve"> </w:t>
      </w:r>
      <w:r>
        <w:rPr>
          <w:rFonts w:hint="eastAsia"/>
          <w:sz w:val="18"/>
          <w:szCs w:val="18"/>
        </w:rPr>
        <w:t>吴</w:t>
      </w:r>
      <w:r>
        <w:rPr>
          <w:sz w:val="18"/>
          <w:szCs w:val="18"/>
        </w:rPr>
        <w:t>伟</w:t>
      </w:r>
      <w:r w:rsidR="002D187A" w:rsidRPr="002D187A">
        <w:rPr>
          <w:rFonts w:hint="eastAsia"/>
          <w:sz w:val="18"/>
          <w:szCs w:val="18"/>
          <w:vertAlign w:val="superscript"/>
        </w:rPr>
        <w:t>2</w:t>
      </w:r>
      <w:r>
        <w:rPr>
          <w:sz w:val="18"/>
          <w:szCs w:val="18"/>
        </w:rPr>
        <w:t xml:space="preserve"> </w:t>
      </w:r>
      <w:r>
        <w:rPr>
          <w:rFonts w:hint="eastAsia"/>
          <w:sz w:val="18"/>
          <w:szCs w:val="18"/>
        </w:rPr>
        <w:t>李</w:t>
      </w:r>
      <w:r>
        <w:rPr>
          <w:sz w:val="18"/>
          <w:szCs w:val="18"/>
        </w:rPr>
        <w:t>育聪</w:t>
      </w:r>
      <w:r w:rsidR="002D187A" w:rsidRPr="002D187A">
        <w:rPr>
          <w:rFonts w:hint="eastAsia"/>
          <w:sz w:val="18"/>
          <w:szCs w:val="18"/>
          <w:vertAlign w:val="superscript"/>
        </w:rPr>
        <w:t>1</w:t>
      </w:r>
      <w:r>
        <w:rPr>
          <w:sz w:val="18"/>
          <w:szCs w:val="18"/>
        </w:rPr>
        <w:t xml:space="preserve"> </w:t>
      </w:r>
      <w:r>
        <w:rPr>
          <w:rFonts w:hint="eastAsia"/>
          <w:sz w:val="18"/>
          <w:szCs w:val="18"/>
        </w:rPr>
        <w:t>张</w:t>
      </w:r>
      <w:r>
        <w:rPr>
          <w:sz w:val="18"/>
          <w:szCs w:val="18"/>
        </w:rPr>
        <w:t>涵冰</w:t>
      </w:r>
      <w:r w:rsidR="002D187A" w:rsidRPr="002D187A">
        <w:rPr>
          <w:rFonts w:hint="eastAsia"/>
          <w:sz w:val="18"/>
          <w:szCs w:val="18"/>
          <w:vertAlign w:val="superscript"/>
        </w:rPr>
        <w:t>3</w:t>
      </w:r>
    </w:p>
    <w:p w:rsidR="007A59D0" w:rsidRDefault="00A1084E" w:rsidP="007A59D0">
      <w:pPr>
        <w:spacing w:line="276" w:lineRule="auto"/>
        <w:jc w:val="center"/>
        <w:rPr>
          <w:sz w:val="18"/>
          <w:szCs w:val="18"/>
        </w:rPr>
      </w:pPr>
      <w:r>
        <w:rPr>
          <w:sz w:val="18"/>
          <w:szCs w:val="18"/>
        </w:rPr>
        <w:t>1.</w:t>
      </w:r>
      <w:r w:rsidR="007A59D0" w:rsidRPr="00CB63B3">
        <w:rPr>
          <w:rFonts w:hint="eastAsia"/>
          <w:sz w:val="18"/>
          <w:szCs w:val="18"/>
        </w:rPr>
        <w:t>中</w:t>
      </w:r>
      <w:r w:rsidR="002D187A">
        <w:rPr>
          <w:sz w:val="18"/>
          <w:szCs w:val="18"/>
        </w:rPr>
        <w:t>国石油天然气股份有限公司西南油气田</w:t>
      </w:r>
      <w:r w:rsidR="007A59D0" w:rsidRPr="00CB63B3">
        <w:rPr>
          <w:sz w:val="18"/>
          <w:szCs w:val="18"/>
        </w:rPr>
        <w:t>公司勘探开发研究院</w:t>
      </w:r>
      <w:r>
        <w:rPr>
          <w:rFonts w:hint="eastAsia"/>
          <w:sz w:val="18"/>
          <w:szCs w:val="18"/>
        </w:rPr>
        <w:t>；</w:t>
      </w:r>
      <w:r>
        <w:rPr>
          <w:rFonts w:hint="eastAsia"/>
          <w:sz w:val="18"/>
          <w:szCs w:val="18"/>
        </w:rPr>
        <w:t>2.</w:t>
      </w:r>
      <w:r w:rsidRPr="00A1084E">
        <w:rPr>
          <w:rFonts w:hint="eastAsia"/>
          <w:sz w:val="18"/>
          <w:szCs w:val="18"/>
        </w:rPr>
        <w:t xml:space="preserve"> </w:t>
      </w:r>
      <w:r w:rsidRPr="00CB63B3">
        <w:rPr>
          <w:rFonts w:hint="eastAsia"/>
          <w:sz w:val="18"/>
          <w:szCs w:val="18"/>
        </w:rPr>
        <w:t>中</w:t>
      </w:r>
      <w:r w:rsidR="002D187A">
        <w:rPr>
          <w:sz w:val="18"/>
          <w:szCs w:val="18"/>
        </w:rPr>
        <w:t>国石油天然气股份有限公司西南油气田</w:t>
      </w:r>
      <w:r w:rsidRPr="00CB63B3">
        <w:rPr>
          <w:sz w:val="18"/>
          <w:szCs w:val="18"/>
        </w:rPr>
        <w:t>公司</w:t>
      </w:r>
      <w:r>
        <w:rPr>
          <w:rFonts w:hint="eastAsia"/>
          <w:sz w:val="18"/>
          <w:szCs w:val="18"/>
        </w:rPr>
        <w:t>页</w:t>
      </w:r>
      <w:r>
        <w:rPr>
          <w:sz w:val="18"/>
          <w:szCs w:val="18"/>
        </w:rPr>
        <w:t>岩气研究院；</w:t>
      </w:r>
      <w:r>
        <w:rPr>
          <w:rFonts w:hint="eastAsia"/>
          <w:sz w:val="18"/>
          <w:szCs w:val="18"/>
        </w:rPr>
        <w:t>3.</w:t>
      </w:r>
      <w:r w:rsidR="002D187A" w:rsidRPr="002D187A">
        <w:rPr>
          <w:rFonts w:hint="eastAsia"/>
          <w:sz w:val="18"/>
          <w:szCs w:val="18"/>
        </w:rPr>
        <w:t xml:space="preserve"> </w:t>
      </w:r>
      <w:r w:rsidR="002D187A" w:rsidRPr="00CB63B3">
        <w:rPr>
          <w:rFonts w:hint="eastAsia"/>
          <w:sz w:val="18"/>
          <w:szCs w:val="18"/>
        </w:rPr>
        <w:t>中</w:t>
      </w:r>
      <w:r w:rsidR="002D187A" w:rsidRPr="00CB63B3">
        <w:rPr>
          <w:sz w:val="18"/>
          <w:szCs w:val="18"/>
        </w:rPr>
        <w:t>国石油天然气股份有限公司</w:t>
      </w:r>
      <w:r w:rsidR="002D187A">
        <w:rPr>
          <w:rFonts w:hint="eastAsia"/>
          <w:sz w:val="18"/>
          <w:szCs w:val="18"/>
        </w:rPr>
        <w:t>浙</w:t>
      </w:r>
      <w:r w:rsidR="002D187A">
        <w:rPr>
          <w:sz w:val="18"/>
          <w:szCs w:val="18"/>
        </w:rPr>
        <w:t>江油田公司</w:t>
      </w:r>
    </w:p>
    <w:p w:rsidR="007A59D0" w:rsidRDefault="007A59D0" w:rsidP="007A59D0">
      <w:pPr>
        <w:spacing w:line="276" w:lineRule="auto"/>
        <w:jc w:val="left"/>
        <w:rPr>
          <w:sz w:val="18"/>
          <w:szCs w:val="18"/>
        </w:rPr>
      </w:pPr>
      <w:r w:rsidRPr="00CB63B3">
        <w:rPr>
          <w:rFonts w:ascii="黑体" w:eastAsia="黑体" w:hAnsi="黑体" w:hint="eastAsia"/>
          <w:sz w:val="18"/>
          <w:szCs w:val="18"/>
        </w:rPr>
        <w:t>摘</w:t>
      </w:r>
      <w:r w:rsidRPr="00CB63B3">
        <w:rPr>
          <w:rFonts w:ascii="黑体" w:eastAsia="黑体" w:hAnsi="黑体"/>
          <w:sz w:val="18"/>
          <w:szCs w:val="18"/>
        </w:rPr>
        <w:t>要</w:t>
      </w:r>
      <w:r>
        <w:rPr>
          <w:sz w:val="18"/>
          <w:szCs w:val="18"/>
        </w:rPr>
        <w:t>：</w:t>
      </w:r>
      <w:r w:rsidR="002B0E00">
        <w:rPr>
          <w:rFonts w:hint="eastAsia"/>
          <w:sz w:val="18"/>
          <w:szCs w:val="18"/>
        </w:rPr>
        <w:t>经</w:t>
      </w:r>
      <w:r w:rsidR="00C07632">
        <w:rPr>
          <w:sz w:val="18"/>
          <w:szCs w:val="18"/>
        </w:rPr>
        <w:t>过半个多世纪油气规模勘探，四川盆地已发现常规</w:t>
      </w:r>
      <w:r w:rsidR="00C07632">
        <w:rPr>
          <w:rFonts w:hint="eastAsia"/>
          <w:sz w:val="18"/>
          <w:szCs w:val="18"/>
        </w:rPr>
        <w:t>天</w:t>
      </w:r>
      <w:r w:rsidR="00C07632">
        <w:rPr>
          <w:sz w:val="18"/>
          <w:szCs w:val="18"/>
        </w:rPr>
        <w:t>然</w:t>
      </w:r>
      <w:r w:rsidR="002B0E00">
        <w:rPr>
          <w:sz w:val="18"/>
          <w:szCs w:val="18"/>
        </w:rPr>
        <w:t>气</w:t>
      </w:r>
      <w:r w:rsidR="00C07632">
        <w:rPr>
          <w:rFonts w:hint="eastAsia"/>
          <w:sz w:val="18"/>
          <w:szCs w:val="18"/>
        </w:rPr>
        <w:t>和非</w:t>
      </w:r>
      <w:r w:rsidR="00C07632">
        <w:rPr>
          <w:sz w:val="18"/>
          <w:szCs w:val="18"/>
        </w:rPr>
        <w:t>常规油气（</w:t>
      </w:r>
      <w:r w:rsidR="002B0E00">
        <w:rPr>
          <w:sz w:val="18"/>
          <w:szCs w:val="18"/>
        </w:rPr>
        <w:t>致密砂岩气、致密油、页岩气、页岩油和煤层气</w:t>
      </w:r>
      <w:r w:rsidR="00C07632">
        <w:rPr>
          <w:rFonts w:hint="eastAsia"/>
          <w:sz w:val="18"/>
          <w:szCs w:val="18"/>
        </w:rPr>
        <w:t>）</w:t>
      </w:r>
      <w:r w:rsidR="002B0E00">
        <w:rPr>
          <w:rFonts w:hint="eastAsia"/>
          <w:sz w:val="18"/>
          <w:szCs w:val="18"/>
        </w:rPr>
        <w:t>多</w:t>
      </w:r>
      <w:r w:rsidR="002B0E00">
        <w:rPr>
          <w:sz w:val="18"/>
          <w:szCs w:val="18"/>
        </w:rPr>
        <w:t>类型油气藏</w:t>
      </w:r>
      <w:r w:rsidR="00C07632">
        <w:rPr>
          <w:rFonts w:hint="eastAsia"/>
          <w:sz w:val="18"/>
          <w:szCs w:val="18"/>
        </w:rPr>
        <w:t>。常</w:t>
      </w:r>
      <w:r w:rsidR="00C07632">
        <w:rPr>
          <w:sz w:val="18"/>
          <w:szCs w:val="18"/>
        </w:rPr>
        <w:t>规气藏分布在震旦系</w:t>
      </w:r>
      <w:r w:rsidR="00C07632">
        <w:rPr>
          <w:rFonts w:hint="eastAsia"/>
          <w:sz w:val="18"/>
          <w:szCs w:val="18"/>
        </w:rPr>
        <w:t>-</w:t>
      </w:r>
      <w:r w:rsidR="00C07632">
        <w:rPr>
          <w:sz w:val="18"/>
          <w:szCs w:val="18"/>
        </w:rPr>
        <w:t>中三叠统海相地层，非常规油气藏中的致密砂岩气、致密油、页岩油分布在上三叠统以新的陆相地层，</w:t>
      </w:r>
      <w:r w:rsidR="00DA1BDD">
        <w:rPr>
          <w:rFonts w:hint="eastAsia"/>
          <w:sz w:val="18"/>
          <w:szCs w:val="18"/>
        </w:rPr>
        <w:t>页</w:t>
      </w:r>
      <w:r w:rsidR="00DA1BDD">
        <w:rPr>
          <w:sz w:val="18"/>
          <w:szCs w:val="18"/>
        </w:rPr>
        <w:t>岩气分布在下古生界</w:t>
      </w:r>
      <w:r w:rsidR="00DA1BDD">
        <w:rPr>
          <w:rFonts w:hint="eastAsia"/>
          <w:sz w:val="18"/>
          <w:szCs w:val="18"/>
        </w:rPr>
        <w:t>优</w:t>
      </w:r>
      <w:r w:rsidR="00DA1BDD">
        <w:rPr>
          <w:sz w:val="18"/>
          <w:szCs w:val="18"/>
        </w:rPr>
        <w:t>质页岩中，煤层气产于上二叠统</w:t>
      </w:r>
      <w:r w:rsidR="00DA1BDD">
        <w:rPr>
          <w:rFonts w:hint="eastAsia"/>
          <w:sz w:val="18"/>
          <w:szCs w:val="18"/>
        </w:rPr>
        <w:t>含</w:t>
      </w:r>
      <w:r w:rsidR="00DA1BDD">
        <w:rPr>
          <w:sz w:val="18"/>
          <w:szCs w:val="18"/>
        </w:rPr>
        <w:t>煤岩系。</w:t>
      </w:r>
      <w:r w:rsidR="00C07632">
        <w:rPr>
          <w:rFonts w:hint="eastAsia"/>
          <w:sz w:val="18"/>
          <w:szCs w:val="18"/>
        </w:rPr>
        <w:t>油</w:t>
      </w:r>
      <w:r w:rsidR="00C07632">
        <w:rPr>
          <w:sz w:val="18"/>
          <w:szCs w:val="18"/>
        </w:rPr>
        <w:t>气产层多，</w:t>
      </w:r>
      <w:r w:rsidR="00C07632">
        <w:rPr>
          <w:rFonts w:hint="eastAsia"/>
          <w:sz w:val="18"/>
          <w:szCs w:val="18"/>
        </w:rPr>
        <w:t>资</w:t>
      </w:r>
      <w:r w:rsidR="00C07632">
        <w:rPr>
          <w:sz w:val="18"/>
          <w:szCs w:val="18"/>
        </w:rPr>
        <w:t>源丰富，勘探潜力大</w:t>
      </w:r>
      <w:r w:rsidR="00C07632">
        <w:rPr>
          <w:rFonts w:hint="eastAsia"/>
          <w:sz w:val="18"/>
          <w:szCs w:val="18"/>
        </w:rPr>
        <w:t>。</w:t>
      </w:r>
      <w:r w:rsidR="00F7032E">
        <w:rPr>
          <w:rFonts w:hint="eastAsia"/>
          <w:sz w:val="18"/>
          <w:szCs w:val="18"/>
        </w:rPr>
        <w:t>研</w:t>
      </w:r>
      <w:r w:rsidR="00F7032E">
        <w:rPr>
          <w:sz w:val="18"/>
          <w:szCs w:val="18"/>
        </w:rPr>
        <w:t>究认为，四川盆地多种油气藏类型</w:t>
      </w:r>
      <w:r w:rsidR="00F7032E">
        <w:rPr>
          <w:rFonts w:hint="eastAsia"/>
          <w:sz w:val="18"/>
          <w:szCs w:val="18"/>
        </w:rPr>
        <w:t>的</w:t>
      </w:r>
      <w:r w:rsidR="00F7032E">
        <w:rPr>
          <w:sz w:val="18"/>
          <w:szCs w:val="18"/>
        </w:rPr>
        <w:t>形成</w:t>
      </w:r>
      <w:r w:rsidR="00F7032E">
        <w:rPr>
          <w:rFonts w:hint="eastAsia"/>
          <w:sz w:val="18"/>
          <w:szCs w:val="18"/>
        </w:rPr>
        <w:t>与</w:t>
      </w:r>
      <w:r w:rsidR="00F7032E">
        <w:rPr>
          <w:sz w:val="18"/>
          <w:szCs w:val="18"/>
        </w:rPr>
        <w:t>分布的主因是</w:t>
      </w:r>
      <w:r w:rsidR="00F7032E">
        <w:rPr>
          <w:rFonts w:hint="eastAsia"/>
          <w:sz w:val="18"/>
          <w:szCs w:val="18"/>
        </w:rPr>
        <w:t>盆</w:t>
      </w:r>
      <w:r w:rsidR="00F7032E">
        <w:rPr>
          <w:sz w:val="18"/>
          <w:szCs w:val="18"/>
        </w:rPr>
        <w:t>地经历了不同的构造演化阶段和多期次构造运动</w:t>
      </w:r>
      <w:r w:rsidR="00F7032E">
        <w:rPr>
          <w:rFonts w:hint="eastAsia"/>
          <w:sz w:val="18"/>
          <w:szCs w:val="18"/>
        </w:rPr>
        <w:t>改</w:t>
      </w:r>
      <w:r w:rsidR="00F7032E">
        <w:rPr>
          <w:sz w:val="18"/>
          <w:szCs w:val="18"/>
        </w:rPr>
        <w:t>造</w:t>
      </w:r>
      <w:r w:rsidR="00A25215">
        <w:rPr>
          <w:rFonts w:hint="eastAsia"/>
          <w:sz w:val="18"/>
          <w:szCs w:val="18"/>
        </w:rPr>
        <w:t>：</w:t>
      </w:r>
      <w:r w:rsidR="002F1EC0">
        <w:rPr>
          <w:rFonts w:hint="eastAsia"/>
          <w:sz w:val="18"/>
          <w:szCs w:val="18"/>
        </w:rPr>
        <w:t>1</w:t>
      </w:r>
      <w:r w:rsidR="002F1EC0">
        <w:rPr>
          <w:rFonts w:hint="eastAsia"/>
          <w:sz w:val="18"/>
          <w:szCs w:val="18"/>
        </w:rPr>
        <w:t>、</w:t>
      </w:r>
      <w:r w:rsidR="002F1EC0">
        <w:rPr>
          <w:sz w:val="18"/>
          <w:szCs w:val="18"/>
        </w:rPr>
        <w:t>自南华纪以来，四川盆地可以划分出三个构造演化阶段，其中</w:t>
      </w:r>
      <w:r w:rsidR="002F1EC0">
        <w:rPr>
          <w:rFonts w:hint="eastAsia"/>
          <w:sz w:val="18"/>
          <w:szCs w:val="18"/>
        </w:rPr>
        <w:t>Nh-S</w:t>
      </w:r>
      <w:r w:rsidR="002F1EC0">
        <w:rPr>
          <w:rFonts w:hint="eastAsia"/>
          <w:sz w:val="18"/>
          <w:szCs w:val="18"/>
        </w:rPr>
        <w:t>、</w:t>
      </w:r>
      <w:r w:rsidR="002F1EC0">
        <w:rPr>
          <w:rFonts w:hint="eastAsia"/>
          <w:sz w:val="18"/>
          <w:szCs w:val="18"/>
        </w:rPr>
        <w:t>D-J</w:t>
      </w:r>
      <w:r w:rsidR="002F1EC0" w:rsidRPr="002F1EC0">
        <w:rPr>
          <w:rFonts w:hint="eastAsia"/>
          <w:sz w:val="18"/>
          <w:szCs w:val="18"/>
          <w:vertAlign w:val="subscript"/>
        </w:rPr>
        <w:t>2</w:t>
      </w:r>
      <w:r w:rsidR="002F1EC0">
        <w:rPr>
          <w:rFonts w:hint="eastAsia"/>
          <w:sz w:val="18"/>
          <w:szCs w:val="18"/>
        </w:rPr>
        <w:t>均</w:t>
      </w:r>
      <w:r w:rsidR="002F1EC0">
        <w:rPr>
          <w:sz w:val="18"/>
          <w:szCs w:val="18"/>
        </w:rPr>
        <w:t>以拉张构造</w:t>
      </w:r>
      <w:r w:rsidR="002F1EC0">
        <w:rPr>
          <w:rFonts w:hint="eastAsia"/>
          <w:sz w:val="18"/>
          <w:szCs w:val="18"/>
        </w:rPr>
        <w:t>裂</w:t>
      </w:r>
      <w:r w:rsidR="002F1EC0">
        <w:rPr>
          <w:sz w:val="18"/>
          <w:szCs w:val="18"/>
        </w:rPr>
        <w:t>陷盆地开始，以挤压构造</w:t>
      </w:r>
      <w:r w:rsidR="002F1EC0">
        <w:rPr>
          <w:rFonts w:hint="eastAsia"/>
          <w:sz w:val="18"/>
          <w:szCs w:val="18"/>
        </w:rPr>
        <w:t>前</w:t>
      </w:r>
      <w:r w:rsidR="002F1EC0">
        <w:rPr>
          <w:sz w:val="18"/>
          <w:szCs w:val="18"/>
        </w:rPr>
        <w:t>陆盆地结束</w:t>
      </w:r>
      <w:r w:rsidR="002F1EC0">
        <w:rPr>
          <w:rFonts w:hint="eastAsia"/>
          <w:sz w:val="18"/>
          <w:szCs w:val="18"/>
        </w:rPr>
        <w:t>，</w:t>
      </w:r>
      <w:r w:rsidR="002F1EC0">
        <w:rPr>
          <w:sz w:val="18"/>
          <w:szCs w:val="18"/>
        </w:rPr>
        <w:t>二者之间是碳酸盐岩台地建造，</w:t>
      </w:r>
      <w:r w:rsidR="002F1EC0">
        <w:rPr>
          <w:rFonts w:hint="eastAsia"/>
          <w:sz w:val="18"/>
          <w:szCs w:val="18"/>
        </w:rPr>
        <w:t>J</w:t>
      </w:r>
      <w:r w:rsidR="002F1EC0" w:rsidRPr="002F1EC0">
        <w:rPr>
          <w:rFonts w:hint="eastAsia"/>
          <w:sz w:val="18"/>
          <w:szCs w:val="18"/>
          <w:vertAlign w:val="subscript"/>
        </w:rPr>
        <w:t>3</w:t>
      </w:r>
      <w:r w:rsidR="002F1EC0">
        <w:rPr>
          <w:sz w:val="18"/>
          <w:szCs w:val="18"/>
        </w:rPr>
        <w:t>-Q</w:t>
      </w:r>
      <w:r w:rsidR="002F1EC0">
        <w:rPr>
          <w:rFonts w:hint="eastAsia"/>
          <w:sz w:val="18"/>
          <w:szCs w:val="18"/>
        </w:rPr>
        <w:t>始</w:t>
      </w:r>
      <w:r w:rsidR="002F1EC0">
        <w:rPr>
          <w:sz w:val="18"/>
          <w:szCs w:val="18"/>
        </w:rPr>
        <w:t>于坳陷盆地，止于挤压盆地。</w:t>
      </w:r>
      <w:r w:rsidR="002F1EC0">
        <w:rPr>
          <w:rFonts w:hint="eastAsia"/>
          <w:sz w:val="18"/>
          <w:szCs w:val="18"/>
        </w:rPr>
        <w:t>烃</w:t>
      </w:r>
      <w:r w:rsidR="002F1EC0">
        <w:rPr>
          <w:sz w:val="18"/>
          <w:szCs w:val="18"/>
        </w:rPr>
        <w:t>源岩主要形成于裂陷</w:t>
      </w:r>
      <w:r w:rsidR="002F1EC0">
        <w:rPr>
          <w:rFonts w:hint="eastAsia"/>
          <w:sz w:val="18"/>
          <w:szCs w:val="18"/>
        </w:rPr>
        <w:t>盆</w:t>
      </w:r>
      <w:r w:rsidR="002F1EC0">
        <w:rPr>
          <w:sz w:val="18"/>
          <w:szCs w:val="18"/>
        </w:rPr>
        <w:t>地和前陆盆地坳陷带，储层主要形成于</w:t>
      </w:r>
      <w:r w:rsidR="002F1EC0">
        <w:rPr>
          <w:rFonts w:hint="eastAsia"/>
          <w:sz w:val="18"/>
          <w:szCs w:val="18"/>
        </w:rPr>
        <w:t>碳</w:t>
      </w:r>
      <w:r w:rsidR="002F1EC0">
        <w:rPr>
          <w:sz w:val="18"/>
          <w:szCs w:val="18"/>
        </w:rPr>
        <w:t>酸盐岩台地</w:t>
      </w:r>
      <w:r w:rsidR="002F1EC0">
        <w:rPr>
          <w:rFonts w:hint="eastAsia"/>
          <w:sz w:val="18"/>
          <w:szCs w:val="18"/>
        </w:rPr>
        <w:t>和</w:t>
      </w:r>
      <w:r w:rsidR="002F1EC0">
        <w:rPr>
          <w:sz w:val="18"/>
          <w:szCs w:val="18"/>
        </w:rPr>
        <w:t>陆相三角洲体系；</w:t>
      </w:r>
      <w:r w:rsidR="002F1EC0">
        <w:rPr>
          <w:rFonts w:hint="eastAsia"/>
          <w:sz w:val="18"/>
          <w:szCs w:val="18"/>
        </w:rPr>
        <w:t>2</w:t>
      </w:r>
      <w:r w:rsidR="002F1EC0">
        <w:rPr>
          <w:rFonts w:hint="eastAsia"/>
          <w:sz w:val="18"/>
          <w:szCs w:val="18"/>
        </w:rPr>
        <w:t>、前</w:t>
      </w:r>
      <w:r w:rsidR="002F1EC0">
        <w:rPr>
          <w:sz w:val="18"/>
          <w:szCs w:val="18"/>
        </w:rPr>
        <w:t>陆盆地</w:t>
      </w:r>
      <w:r w:rsidR="002F1EC0">
        <w:rPr>
          <w:rFonts w:hint="eastAsia"/>
          <w:sz w:val="18"/>
          <w:szCs w:val="18"/>
        </w:rPr>
        <w:t>演</w:t>
      </w:r>
      <w:r w:rsidR="002F1EC0">
        <w:rPr>
          <w:sz w:val="18"/>
          <w:szCs w:val="18"/>
        </w:rPr>
        <w:t>化阶段控制了页岩气、致密砂岩气、致密油、页岩油等非常规油气藏的形成和分布；</w:t>
      </w:r>
      <w:r w:rsidR="002F1EC0">
        <w:rPr>
          <w:rFonts w:hint="eastAsia"/>
          <w:sz w:val="18"/>
          <w:szCs w:val="18"/>
        </w:rPr>
        <w:t>3</w:t>
      </w:r>
      <w:r w:rsidR="002F1EC0">
        <w:rPr>
          <w:rFonts w:hint="eastAsia"/>
          <w:sz w:val="18"/>
          <w:szCs w:val="18"/>
        </w:rPr>
        <w:t>、</w:t>
      </w:r>
      <w:r w:rsidR="00876FA1">
        <w:rPr>
          <w:rFonts w:hint="eastAsia"/>
          <w:sz w:val="18"/>
          <w:szCs w:val="18"/>
        </w:rPr>
        <w:t>构</w:t>
      </w:r>
      <w:r w:rsidR="00876FA1">
        <w:rPr>
          <w:sz w:val="18"/>
          <w:szCs w:val="18"/>
        </w:rPr>
        <w:t>造</w:t>
      </w:r>
      <w:r w:rsidR="00876FA1">
        <w:rPr>
          <w:rFonts w:hint="eastAsia"/>
          <w:sz w:val="18"/>
          <w:szCs w:val="18"/>
        </w:rPr>
        <w:t>-</w:t>
      </w:r>
      <w:r w:rsidR="00876FA1">
        <w:rPr>
          <w:sz w:val="18"/>
          <w:szCs w:val="18"/>
        </w:rPr>
        <w:t>沉积分异控制</w:t>
      </w:r>
      <w:r w:rsidR="00876FA1">
        <w:rPr>
          <w:rFonts w:hint="eastAsia"/>
          <w:sz w:val="18"/>
          <w:szCs w:val="18"/>
        </w:rPr>
        <w:t>含</w:t>
      </w:r>
      <w:r w:rsidR="00876FA1">
        <w:rPr>
          <w:sz w:val="18"/>
          <w:szCs w:val="18"/>
        </w:rPr>
        <w:t>油气带的分布，</w:t>
      </w:r>
      <w:r w:rsidR="00876FA1">
        <w:rPr>
          <w:rFonts w:hint="eastAsia"/>
          <w:sz w:val="18"/>
          <w:szCs w:val="18"/>
        </w:rPr>
        <w:t>古</w:t>
      </w:r>
      <w:r w:rsidR="00876FA1">
        <w:rPr>
          <w:sz w:val="18"/>
          <w:szCs w:val="18"/>
        </w:rPr>
        <w:t>裂陷、古隆起、</w:t>
      </w:r>
      <w:r w:rsidR="00876FA1">
        <w:rPr>
          <w:rFonts w:hint="eastAsia"/>
          <w:sz w:val="18"/>
          <w:szCs w:val="18"/>
        </w:rPr>
        <w:t>古</w:t>
      </w:r>
      <w:r w:rsidR="00876FA1">
        <w:rPr>
          <w:sz w:val="18"/>
          <w:szCs w:val="18"/>
        </w:rPr>
        <w:t>岩溶和高能沉积相带等</w:t>
      </w:r>
      <w:r w:rsidR="00876FA1">
        <w:rPr>
          <w:rFonts w:hint="eastAsia"/>
          <w:sz w:val="18"/>
          <w:szCs w:val="18"/>
        </w:rPr>
        <w:t>是</w:t>
      </w:r>
      <w:r w:rsidR="00876FA1">
        <w:rPr>
          <w:sz w:val="18"/>
          <w:szCs w:val="18"/>
        </w:rPr>
        <w:t>油气聚集有利区带；</w:t>
      </w:r>
      <w:r w:rsidR="00876FA1">
        <w:rPr>
          <w:rFonts w:hint="eastAsia"/>
          <w:sz w:val="18"/>
          <w:szCs w:val="18"/>
        </w:rPr>
        <w:t>4</w:t>
      </w:r>
      <w:r w:rsidR="00876FA1">
        <w:rPr>
          <w:rFonts w:hint="eastAsia"/>
          <w:sz w:val="18"/>
          <w:szCs w:val="18"/>
        </w:rPr>
        <w:t>、多</w:t>
      </w:r>
      <w:r w:rsidR="00876FA1">
        <w:rPr>
          <w:sz w:val="18"/>
          <w:szCs w:val="18"/>
        </w:rPr>
        <w:t>期构造运动</w:t>
      </w:r>
      <w:r w:rsidR="00876FA1">
        <w:rPr>
          <w:rFonts w:hint="eastAsia"/>
          <w:sz w:val="18"/>
          <w:szCs w:val="18"/>
        </w:rPr>
        <w:t>叠</w:t>
      </w:r>
      <w:r w:rsidR="00876FA1">
        <w:rPr>
          <w:sz w:val="18"/>
          <w:szCs w:val="18"/>
        </w:rPr>
        <w:t>加改造，使四川盆地</w:t>
      </w:r>
      <w:r w:rsidR="00876FA1">
        <w:rPr>
          <w:rFonts w:hint="eastAsia"/>
          <w:sz w:val="18"/>
          <w:szCs w:val="18"/>
        </w:rPr>
        <w:t>不</w:t>
      </w:r>
      <w:r w:rsidR="00876FA1">
        <w:rPr>
          <w:sz w:val="18"/>
          <w:szCs w:val="18"/>
        </w:rPr>
        <w:t>同时代烃源岩</w:t>
      </w:r>
      <w:r w:rsidR="00876FA1">
        <w:rPr>
          <w:rFonts w:hint="eastAsia"/>
          <w:sz w:val="18"/>
          <w:szCs w:val="18"/>
        </w:rPr>
        <w:t>在</w:t>
      </w:r>
      <w:r w:rsidR="00484D53">
        <w:rPr>
          <w:rFonts w:hint="eastAsia"/>
          <w:sz w:val="18"/>
          <w:szCs w:val="18"/>
        </w:rPr>
        <w:t>T</w:t>
      </w:r>
      <w:r w:rsidR="00484D53" w:rsidRPr="00484D53">
        <w:rPr>
          <w:sz w:val="18"/>
          <w:szCs w:val="18"/>
          <w:vertAlign w:val="subscript"/>
        </w:rPr>
        <w:t>3</w:t>
      </w:r>
      <w:r w:rsidR="00876FA1">
        <w:rPr>
          <w:rFonts w:hint="eastAsia"/>
          <w:sz w:val="18"/>
          <w:szCs w:val="18"/>
        </w:rPr>
        <w:t>-</w:t>
      </w:r>
      <w:r w:rsidR="00484D53">
        <w:rPr>
          <w:rFonts w:hint="eastAsia"/>
          <w:sz w:val="18"/>
          <w:szCs w:val="18"/>
        </w:rPr>
        <w:t>J</w:t>
      </w:r>
      <w:r w:rsidR="00876FA1">
        <w:rPr>
          <w:sz w:val="18"/>
          <w:szCs w:val="18"/>
        </w:rPr>
        <w:t>达到生烃高</w:t>
      </w:r>
      <w:r w:rsidR="00876FA1">
        <w:rPr>
          <w:rFonts w:hint="eastAsia"/>
          <w:sz w:val="18"/>
          <w:szCs w:val="18"/>
        </w:rPr>
        <w:t>峰</w:t>
      </w:r>
      <w:r w:rsidR="00876FA1">
        <w:rPr>
          <w:sz w:val="18"/>
          <w:szCs w:val="18"/>
        </w:rPr>
        <w:t>期，也是盆地内不同</w:t>
      </w:r>
      <w:r w:rsidR="00876FA1">
        <w:rPr>
          <w:rFonts w:hint="eastAsia"/>
          <w:sz w:val="18"/>
          <w:szCs w:val="18"/>
        </w:rPr>
        <w:t>产</w:t>
      </w:r>
      <w:r w:rsidR="00876FA1">
        <w:rPr>
          <w:sz w:val="18"/>
          <w:szCs w:val="18"/>
        </w:rPr>
        <w:t>层、不同类型油气藏的主成藏期</w:t>
      </w:r>
      <w:r w:rsidR="00876FA1">
        <w:rPr>
          <w:rFonts w:hint="eastAsia"/>
          <w:sz w:val="18"/>
          <w:szCs w:val="18"/>
        </w:rPr>
        <w:t>。</w:t>
      </w:r>
      <w:r w:rsidR="00876FA1">
        <w:rPr>
          <w:sz w:val="18"/>
          <w:szCs w:val="18"/>
        </w:rPr>
        <w:t>不同构造层、不同构造分区具有不同的油气藏类型。</w:t>
      </w:r>
      <w:r w:rsidR="00987CC1">
        <w:rPr>
          <w:rFonts w:hint="eastAsia"/>
          <w:sz w:val="18"/>
          <w:szCs w:val="18"/>
        </w:rPr>
        <w:t>5</w:t>
      </w:r>
      <w:r w:rsidR="00987CC1">
        <w:rPr>
          <w:rFonts w:hint="eastAsia"/>
          <w:sz w:val="18"/>
          <w:szCs w:val="18"/>
        </w:rPr>
        <w:t>、</w:t>
      </w:r>
      <w:r w:rsidR="00987CC1">
        <w:rPr>
          <w:sz w:val="18"/>
          <w:szCs w:val="18"/>
        </w:rPr>
        <w:t>四川盆地中</w:t>
      </w:r>
      <w:r w:rsidR="00987CC1">
        <w:rPr>
          <w:rFonts w:hint="eastAsia"/>
          <w:sz w:val="18"/>
          <w:szCs w:val="18"/>
        </w:rPr>
        <w:t>-</w:t>
      </w:r>
      <w:r w:rsidR="00987CC1">
        <w:rPr>
          <w:sz w:val="18"/>
          <w:szCs w:val="18"/>
        </w:rPr>
        <w:t>下三叠统嘉陵江组和雷口坡组区域分布的厚层膏岩、中新生界</w:t>
      </w:r>
      <w:r w:rsidR="00987CC1">
        <w:rPr>
          <w:rFonts w:hint="eastAsia"/>
          <w:sz w:val="18"/>
          <w:szCs w:val="18"/>
        </w:rPr>
        <w:t>巨</w:t>
      </w:r>
      <w:r w:rsidR="00987CC1">
        <w:rPr>
          <w:sz w:val="18"/>
          <w:szCs w:val="18"/>
        </w:rPr>
        <w:t>厚的陆相砂泥岩</w:t>
      </w:r>
      <w:r w:rsidR="00987CC1">
        <w:rPr>
          <w:rFonts w:hint="eastAsia"/>
          <w:sz w:val="18"/>
          <w:szCs w:val="18"/>
        </w:rPr>
        <w:t>是</w:t>
      </w:r>
      <w:r w:rsidR="00987CC1">
        <w:rPr>
          <w:sz w:val="18"/>
          <w:szCs w:val="18"/>
        </w:rPr>
        <w:t>优质的区域盖层，也是四川富油气盆地的重要保障。</w:t>
      </w:r>
    </w:p>
    <w:p w:rsidR="007A59D0" w:rsidRDefault="007A59D0" w:rsidP="007A59D0">
      <w:pPr>
        <w:spacing w:line="276" w:lineRule="auto"/>
        <w:jc w:val="left"/>
        <w:rPr>
          <w:sz w:val="18"/>
          <w:szCs w:val="18"/>
        </w:rPr>
      </w:pPr>
      <w:r w:rsidRPr="00CB63B3">
        <w:rPr>
          <w:rFonts w:ascii="黑体" w:eastAsia="黑体" w:hAnsi="黑体" w:hint="eastAsia"/>
          <w:sz w:val="18"/>
          <w:szCs w:val="18"/>
        </w:rPr>
        <w:t>关</w:t>
      </w:r>
      <w:r w:rsidRPr="00CB63B3">
        <w:rPr>
          <w:rFonts w:ascii="黑体" w:eastAsia="黑体" w:hAnsi="黑体"/>
          <w:sz w:val="18"/>
          <w:szCs w:val="18"/>
        </w:rPr>
        <w:t>键词</w:t>
      </w:r>
      <w:r>
        <w:rPr>
          <w:sz w:val="18"/>
          <w:szCs w:val="18"/>
        </w:rPr>
        <w:t>：</w:t>
      </w:r>
      <w:r w:rsidR="001212F7">
        <w:rPr>
          <w:rFonts w:hint="eastAsia"/>
          <w:sz w:val="18"/>
          <w:szCs w:val="18"/>
        </w:rPr>
        <w:t>四</w:t>
      </w:r>
      <w:r w:rsidR="001212F7">
        <w:rPr>
          <w:sz w:val="18"/>
          <w:szCs w:val="18"/>
        </w:rPr>
        <w:t>川盆地</w:t>
      </w:r>
      <w:r w:rsidR="001212F7">
        <w:rPr>
          <w:rFonts w:hint="eastAsia"/>
          <w:sz w:val="18"/>
          <w:szCs w:val="18"/>
        </w:rPr>
        <w:t>；常</w:t>
      </w:r>
      <w:r w:rsidR="001212F7">
        <w:rPr>
          <w:sz w:val="18"/>
          <w:szCs w:val="18"/>
        </w:rPr>
        <w:t>规天然气藏；非常规油气藏；</w:t>
      </w:r>
      <w:r w:rsidR="00484D53">
        <w:rPr>
          <w:rFonts w:hint="eastAsia"/>
          <w:sz w:val="18"/>
          <w:szCs w:val="18"/>
        </w:rPr>
        <w:t>盆</w:t>
      </w:r>
      <w:r w:rsidR="00484D53">
        <w:rPr>
          <w:sz w:val="18"/>
          <w:szCs w:val="18"/>
        </w:rPr>
        <w:t>地演化阶段；构造</w:t>
      </w:r>
      <w:r w:rsidR="00484D53">
        <w:rPr>
          <w:rFonts w:hint="eastAsia"/>
          <w:sz w:val="18"/>
          <w:szCs w:val="18"/>
        </w:rPr>
        <w:t>-</w:t>
      </w:r>
      <w:r w:rsidR="00484D53">
        <w:rPr>
          <w:sz w:val="18"/>
          <w:szCs w:val="18"/>
        </w:rPr>
        <w:t>沉积分异；构造运动；特征；控制作用</w:t>
      </w:r>
    </w:p>
    <w:p w:rsidR="00BC295E" w:rsidRPr="00BC295E" w:rsidRDefault="00BC295E" w:rsidP="00BC295E">
      <w:pPr>
        <w:spacing w:line="273" w:lineRule="auto"/>
        <w:jc w:val="center"/>
        <w:rPr>
          <w:rFonts w:ascii="Calibri" w:eastAsia="宋体" w:hAnsi="Calibri" w:cs="Arial"/>
          <w:b/>
          <w:bCs/>
          <w:sz w:val="30"/>
          <w:szCs w:val="30"/>
        </w:rPr>
      </w:pPr>
      <w:r w:rsidRPr="00BC295E">
        <w:rPr>
          <w:rFonts w:ascii="Times New Roman" w:eastAsia="Times New Roman" w:hAnsi="Times New Roman" w:cs="Times New Roman"/>
          <w:b/>
          <w:sz w:val="30"/>
          <w:szCs w:val="21"/>
        </w:rPr>
        <w:t>Characteristics and Key Controlling Factors of Multi-type Oil and Gas Reservoirs in Sichuan Basin</w:t>
      </w:r>
    </w:p>
    <w:p w:rsidR="00BC295E" w:rsidRPr="00BC295E" w:rsidRDefault="00BC295E" w:rsidP="00BC295E">
      <w:pPr>
        <w:spacing w:line="273" w:lineRule="auto"/>
        <w:jc w:val="center"/>
        <w:rPr>
          <w:rFonts w:ascii="Calibri" w:eastAsia="宋体" w:hAnsi="Calibri" w:cs="Arial"/>
          <w:sz w:val="18"/>
          <w:szCs w:val="18"/>
        </w:rPr>
      </w:pPr>
      <w:r w:rsidRPr="00BC295E">
        <w:rPr>
          <w:rFonts w:ascii="Times New Roman" w:eastAsia="Times New Roman" w:hAnsi="Times New Roman" w:cs="Times New Roman"/>
          <w:sz w:val="18"/>
          <w:szCs w:val="21"/>
        </w:rPr>
        <w:t>Yang Guang</w:t>
      </w:r>
      <w:r w:rsidRPr="00BC295E">
        <w:rPr>
          <w:rFonts w:ascii="Times New Roman" w:eastAsia="Times New Roman" w:hAnsi="Times New Roman" w:cs="Times New Roman"/>
          <w:sz w:val="18"/>
          <w:szCs w:val="21"/>
          <w:vertAlign w:val="superscript"/>
        </w:rPr>
        <w:t xml:space="preserve"> 1</w:t>
      </w:r>
      <w:r w:rsidRPr="00BC295E">
        <w:rPr>
          <w:rFonts w:ascii="Times New Roman" w:eastAsia="Times New Roman" w:hAnsi="Times New Roman" w:cs="Times New Roman"/>
          <w:sz w:val="18"/>
          <w:szCs w:val="21"/>
        </w:rPr>
        <w:t xml:space="preserve">, Li Guohui </w:t>
      </w:r>
      <w:r w:rsidRPr="00BC295E">
        <w:rPr>
          <w:rFonts w:ascii="Times New Roman" w:eastAsia="Times New Roman" w:hAnsi="Times New Roman" w:cs="Times New Roman"/>
          <w:sz w:val="18"/>
          <w:szCs w:val="21"/>
          <w:vertAlign w:val="superscript"/>
        </w:rPr>
        <w:t>1</w:t>
      </w:r>
      <w:r w:rsidRPr="00BC295E">
        <w:rPr>
          <w:rFonts w:ascii="Times New Roman" w:eastAsia="Times New Roman" w:hAnsi="Times New Roman" w:cs="Times New Roman"/>
          <w:sz w:val="18"/>
          <w:szCs w:val="21"/>
        </w:rPr>
        <w:t>, Dai Xin</w:t>
      </w:r>
      <w:r w:rsidRPr="00BC295E">
        <w:rPr>
          <w:rFonts w:ascii="Times New Roman" w:eastAsia="Times New Roman" w:hAnsi="Times New Roman" w:cs="Times New Roman"/>
          <w:sz w:val="18"/>
          <w:szCs w:val="21"/>
          <w:vertAlign w:val="superscript"/>
        </w:rPr>
        <w:t xml:space="preserve"> 1</w:t>
      </w:r>
      <w:r w:rsidRPr="00BC295E">
        <w:rPr>
          <w:rFonts w:ascii="Times New Roman" w:eastAsia="Times New Roman" w:hAnsi="Times New Roman" w:cs="Times New Roman"/>
          <w:sz w:val="18"/>
          <w:szCs w:val="21"/>
        </w:rPr>
        <w:t xml:space="preserve">, Yuan Baoguo </w:t>
      </w:r>
      <w:r w:rsidRPr="00BC295E">
        <w:rPr>
          <w:rFonts w:ascii="Times New Roman" w:eastAsia="Times New Roman" w:hAnsi="Times New Roman" w:cs="Times New Roman"/>
          <w:sz w:val="18"/>
          <w:szCs w:val="21"/>
          <w:vertAlign w:val="superscript"/>
        </w:rPr>
        <w:t>1</w:t>
      </w:r>
      <w:r w:rsidRPr="00BC295E">
        <w:rPr>
          <w:rFonts w:ascii="Times New Roman" w:eastAsia="Times New Roman" w:hAnsi="Times New Roman" w:cs="Times New Roman"/>
          <w:sz w:val="18"/>
          <w:szCs w:val="21"/>
        </w:rPr>
        <w:t>, Zhu Hua</w:t>
      </w:r>
      <w:r w:rsidRPr="00BC295E">
        <w:rPr>
          <w:rFonts w:ascii="Times New Roman" w:eastAsia="Times New Roman" w:hAnsi="Times New Roman" w:cs="Times New Roman"/>
          <w:sz w:val="18"/>
          <w:szCs w:val="21"/>
          <w:vertAlign w:val="superscript"/>
        </w:rPr>
        <w:t xml:space="preserve"> 1</w:t>
      </w:r>
      <w:r w:rsidRPr="00BC295E">
        <w:rPr>
          <w:rFonts w:ascii="Times New Roman" w:eastAsia="Times New Roman" w:hAnsi="Times New Roman" w:cs="Times New Roman"/>
          <w:sz w:val="18"/>
          <w:szCs w:val="21"/>
        </w:rPr>
        <w:t>, Wu Wei</w:t>
      </w:r>
      <w:r w:rsidRPr="00BC295E">
        <w:rPr>
          <w:rFonts w:ascii="Times New Roman" w:eastAsia="Times New Roman" w:hAnsi="Times New Roman" w:cs="Times New Roman"/>
          <w:sz w:val="18"/>
          <w:szCs w:val="21"/>
          <w:vertAlign w:val="superscript"/>
        </w:rPr>
        <w:t xml:space="preserve"> 2</w:t>
      </w:r>
      <w:r w:rsidRPr="00BC295E">
        <w:rPr>
          <w:rFonts w:ascii="Times New Roman" w:eastAsia="Times New Roman" w:hAnsi="Times New Roman" w:cs="Times New Roman"/>
          <w:sz w:val="18"/>
          <w:szCs w:val="21"/>
        </w:rPr>
        <w:t xml:space="preserve">, Li Yucong </w:t>
      </w:r>
      <w:r w:rsidRPr="00BC295E">
        <w:rPr>
          <w:rFonts w:ascii="Times New Roman" w:eastAsia="Times New Roman" w:hAnsi="Times New Roman" w:cs="Times New Roman"/>
          <w:sz w:val="18"/>
          <w:szCs w:val="21"/>
          <w:vertAlign w:val="superscript"/>
        </w:rPr>
        <w:t>1</w:t>
      </w:r>
      <w:r w:rsidRPr="00BC295E">
        <w:rPr>
          <w:rFonts w:ascii="Times New Roman" w:eastAsia="Times New Roman" w:hAnsi="Times New Roman" w:cs="Times New Roman"/>
          <w:sz w:val="18"/>
          <w:szCs w:val="21"/>
        </w:rPr>
        <w:t xml:space="preserve"> and Zhang Hanbing </w:t>
      </w:r>
      <w:r w:rsidRPr="00BC295E">
        <w:rPr>
          <w:rFonts w:ascii="Times New Roman" w:eastAsia="Times New Roman" w:hAnsi="Times New Roman" w:cs="Times New Roman"/>
          <w:sz w:val="18"/>
          <w:szCs w:val="21"/>
          <w:vertAlign w:val="superscript"/>
        </w:rPr>
        <w:t>3</w:t>
      </w:r>
    </w:p>
    <w:p w:rsidR="00BC295E" w:rsidRPr="00BC295E" w:rsidRDefault="00BC295E" w:rsidP="00BC295E">
      <w:pPr>
        <w:spacing w:line="273" w:lineRule="auto"/>
        <w:jc w:val="center"/>
        <w:rPr>
          <w:rFonts w:ascii="Calibri" w:eastAsia="宋体" w:hAnsi="Calibri" w:cs="Arial"/>
          <w:sz w:val="18"/>
          <w:szCs w:val="18"/>
        </w:rPr>
      </w:pPr>
      <w:r w:rsidRPr="00BC295E">
        <w:rPr>
          <w:rFonts w:ascii="Times New Roman" w:eastAsia="Times New Roman" w:hAnsi="Times New Roman" w:cs="Times New Roman"/>
          <w:sz w:val="18"/>
          <w:szCs w:val="21"/>
        </w:rPr>
        <w:t>1. Research Institute of Exploration and Development, Southwest Oil and Gas Field Branch Company, PetroChina; 2. Shale Gas Research Institute, Southwest Oil and Gas Field Branch Company, PetroChina; 3. Zhejiang Oilfield Company, PetroChina</w:t>
      </w:r>
    </w:p>
    <w:p w:rsidR="00BC295E" w:rsidRPr="00BC295E" w:rsidRDefault="00BC295E" w:rsidP="00BC295E">
      <w:pPr>
        <w:spacing w:line="273" w:lineRule="auto"/>
        <w:jc w:val="left"/>
        <w:rPr>
          <w:rFonts w:ascii="Calibri" w:eastAsia="宋体" w:hAnsi="Calibri" w:cs="Arial"/>
          <w:sz w:val="18"/>
          <w:szCs w:val="18"/>
        </w:rPr>
      </w:pPr>
      <w:r w:rsidRPr="00BC295E">
        <w:rPr>
          <w:rFonts w:ascii="Times New Roman" w:eastAsia="Times New Roman" w:hAnsi="Times New Roman" w:cs="Times New Roman"/>
          <w:b/>
          <w:sz w:val="18"/>
          <w:szCs w:val="21"/>
        </w:rPr>
        <w:t>Abstract:</w:t>
      </w:r>
      <w:r w:rsidRPr="00BC295E">
        <w:rPr>
          <w:rFonts w:ascii="Times New Roman" w:eastAsia="Times New Roman" w:hAnsi="Times New Roman" w:cs="Times New Roman"/>
          <w:sz w:val="18"/>
          <w:szCs w:val="21"/>
        </w:rPr>
        <w:t xml:space="preserve"> After more than half a century of oil and gas exploration, multiple types of oil and gas reservoirs have been discovered in Sichuan Basin, including conventional natural gas and unconventional oil and gas (tight sandstone gas, tight oil, shale gas, shale oil and coalbed methane). Conventional gas reservoirs are found in Sinian-Middle Triassic marine strata. As for unconventional oil and gas reservoirs, tight sandstone gas, tight oil and shale oil occur in continental strata younger than Upper Triassic; shale gas occurs in Lower Paleozoic high-quality shale; and coalbed methane occurs in Upper Permian coal-bearing strata. There are many oil and gas pay zones, with rich resources and huge exploration potential. According to the research, the main reason for the formation and distribution of various types of oil and gas reservoirs in Sichuan Basin is that the basin has experienced different stages of tectonic evolution and multiple stages of tectonic movement and transformation: 1. Sichuan Basin has gone through three stages of tectonic evolution since Nanhua Period, of which Nh-S and D-J</w:t>
      </w:r>
      <w:r w:rsidRPr="00BC295E">
        <w:rPr>
          <w:rFonts w:ascii="Times New Roman" w:eastAsia="Times New Roman" w:hAnsi="Times New Roman" w:cs="Times New Roman"/>
          <w:sz w:val="18"/>
          <w:szCs w:val="21"/>
          <w:vertAlign w:val="subscript"/>
        </w:rPr>
        <w:t>2</w:t>
      </w:r>
      <w:r w:rsidRPr="00BC295E">
        <w:rPr>
          <w:rFonts w:ascii="Times New Roman" w:eastAsia="Times New Roman" w:hAnsi="Times New Roman" w:cs="Times New Roman"/>
          <w:sz w:val="18"/>
          <w:szCs w:val="21"/>
        </w:rPr>
        <w:t xml:space="preserve"> both started with tensile tectonic rift basin and ended with compressional tectonic foreland basin with carbonatite platform construction in between, and J</w:t>
      </w:r>
      <w:r w:rsidRPr="00BC295E">
        <w:rPr>
          <w:rFonts w:ascii="Times New Roman" w:eastAsia="Times New Roman" w:hAnsi="Times New Roman" w:cs="Times New Roman"/>
          <w:sz w:val="18"/>
          <w:szCs w:val="21"/>
          <w:vertAlign w:val="subscript"/>
        </w:rPr>
        <w:t>3</w:t>
      </w:r>
      <w:r w:rsidRPr="00BC295E">
        <w:rPr>
          <w:rFonts w:ascii="Times New Roman" w:eastAsia="Times New Roman" w:hAnsi="Times New Roman" w:cs="Times New Roman"/>
          <w:sz w:val="18"/>
          <w:szCs w:val="21"/>
        </w:rPr>
        <w:t xml:space="preserve">-Q started with depression basin and ended with compressional basin. Source rocks </w:t>
      </w:r>
      <w:r w:rsidRPr="00BC295E">
        <w:rPr>
          <w:rFonts w:ascii="Times New Roman" w:eastAsia="Times New Roman" w:hAnsi="Times New Roman" w:cs="Times New Roman"/>
          <w:sz w:val="18"/>
          <w:szCs w:val="21"/>
        </w:rPr>
        <w:lastRenderedPageBreak/>
        <w:t>occur mainly in rift basin and foreland basin depression zones, and reservoirs occur mainly in carbonatite platforms and continental delta systems. 2. The evolution stage of foreland basin controlled the formation and distribution of unconventional oil and gas reservoirs such as shale gas, tight sandstone gas, tight oil and shale oil. 3. Tectonic-sedimentary differentiation controlled the distribution of oil and gas bearing zones. Paleo-rift, paleo-uplift, paleokarst and high-energy sedimentary facies belts are favorable zones for oil and gas accumulation. 4. Due to the superimposed transformation of multi-stage tectonic movements, source rocks of different ages in Sichuan Basin reached a peak period of hydrocarbon generation at T</w:t>
      </w:r>
      <w:r w:rsidRPr="00BC295E">
        <w:rPr>
          <w:rFonts w:ascii="Times New Roman" w:eastAsia="Times New Roman" w:hAnsi="Times New Roman" w:cs="Times New Roman"/>
          <w:sz w:val="18"/>
          <w:szCs w:val="21"/>
          <w:vertAlign w:val="subscript"/>
        </w:rPr>
        <w:t>3</w:t>
      </w:r>
      <w:r w:rsidRPr="00BC295E">
        <w:rPr>
          <w:rFonts w:ascii="Times New Roman" w:eastAsia="Times New Roman" w:hAnsi="Times New Roman" w:cs="Times New Roman"/>
          <w:sz w:val="18"/>
          <w:szCs w:val="21"/>
        </w:rPr>
        <w:t>-J, which is also the main formation period for different pay zones and different types of oil and gas reservoirs in the basin. Different tectonic layers and zones have different types of oil and gas reservoirs. 5. The thick-bedded gypsum rocks distributed in the Middle-Lower Triassic Jialingjiang Formation and Leikoupo Formation and the Middle Cenozoic extremely thick continental sand-mudstone in Sichuan Basin are high-quality regional caprocks, and also important guarantees for abundance of oil and gas in the Sichuan Basin.</w:t>
      </w:r>
    </w:p>
    <w:p w:rsidR="00BC295E" w:rsidRPr="00BC295E" w:rsidRDefault="00BC295E" w:rsidP="00BC295E">
      <w:pPr>
        <w:spacing w:line="273" w:lineRule="auto"/>
        <w:jc w:val="left"/>
        <w:rPr>
          <w:rFonts w:ascii="Calibri" w:eastAsia="宋体" w:hAnsi="Calibri" w:cs="Arial"/>
          <w:sz w:val="18"/>
          <w:szCs w:val="18"/>
        </w:rPr>
      </w:pPr>
      <w:r w:rsidRPr="00BC295E">
        <w:rPr>
          <w:rFonts w:ascii="Times New Roman" w:eastAsia="Times New Roman" w:hAnsi="Times New Roman" w:cs="Times New Roman"/>
          <w:b/>
          <w:sz w:val="18"/>
          <w:szCs w:val="21"/>
        </w:rPr>
        <w:t>Key words:</w:t>
      </w:r>
      <w:r w:rsidRPr="00BC295E">
        <w:rPr>
          <w:rFonts w:ascii="Times New Roman" w:eastAsia="Times New Roman" w:hAnsi="Times New Roman" w:cs="Times New Roman"/>
          <w:sz w:val="18"/>
          <w:szCs w:val="21"/>
        </w:rPr>
        <w:t xml:space="preserve"> Sichuan Basin; conventional natural gas reservoirs; unconventional oil and gas reservoirs; basin evolution stage; tectonic-sedimentary differentiation; tectonic movement; characteristics; control action</w:t>
      </w:r>
    </w:p>
    <w:p w:rsidR="00BC295E" w:rsidRDefault="00BC295E" w:rsidP="007A59D0">
      <w:pPr>
        <w:spacing w:line="276" w:lineRule="auto"/>
        <w:jc w:val="left"/>
        <w:rPr>
          <w:sz w:val="18"/>
          <w:szCs w:val="18"/>
        </w:rPr>
      </w:pPr>
    </w:p>
    <w:p w:rsidR="00BC295E" w:rsidRDefault="00BC295E" w:rsidP="007A59D0">
      <w:pPr>
        <w:spacing w:line="276" w:lineRule="auto"/>
        <w:jc w:val="left"/>
        <w:rPr>
          <w:sz w:val="18"/>
          <w:szCs w:val="18"/>
        </w:rPr>
      </w:pPr>
    </w:p>
    <w:p w:rsidR="00BC295E" w:rsidRPr="00BC295E" w:rsidRDefault="00BC295E" w:rsidP="007A59D0">
      <w:pPr>
        <w:spacing w:line="276" w:lineRule="auto"/>
        <w:jc w:val="left"/>
        <w:rPr>
          <w:sz w:val="18"/>
          <w:szCs w:val="18"/>
        </w:rPr>
      </w:pPr>
    </w:p>
    <w:p w:rsidR="007A59D0" w:rsidRPr="00BA75F3" w:rsidRDefault="007A59D0" w:rsidP="007A59D0">
      <w:pPr>
        <w:spacing w:line="276" w:lineRule="auto"/>
        <w:rPr>
          <w:b/>
          <w:sz w:val="28"/>
          <w:szCs w:val="28"/>
        </w:rPr>
      </w:pPr>
      <w:r w:rsidRPr="00BA75F3">
        <w:rPr>
          <w:rFonts w:hint="eastAsia"/>
          <w:b/>
          <w:sz w:val="28"/>
          <w:szCs w:val="28"/>
        </w:rPr>
        <w:t>1.</w:t>
      </w:r>
      <w:r w:rsidRPr="00BA75F3">
        <w:rPr>
          <w:rFonts w:hint="eastAsia"/>
          <w:b/>
          <w:sz w:val="28"/>
          <w:szCs w:val="28"/>
        </w:rPr>
        <w:t>概</w:t>
      </w:r>
      <w:r w:rsidRPr="00BA75F3">
        <w:rPr>
          <w:b/>
          <w:sz w:val="28"/>
          <w:szCs w:val="28"/>
        </w:rPr>
        <w:t>况</w:t>
      </w:r>
    </w:p>
    <w:p w:rsidR="007A59D0" w:rsidRPr="00B70E81" w:rsidRDefault="007A59D0" w:rsidP="007A59D0">
      <w:pPr>
        <w:spacing w:line="276" w:lineRule="auto"/>
        <w:ind w:firstLineChars="200" w:firstLine="420"/>
        <w:rPr>
          <w:szCs w:val="21"/>
        </w:rPr>
      </w:pPr>
      <w:r w:rsidRPr="00B70E81">
        <w:rPr>
          <w:rFonts w:hint="eastAsia"/>
          <w:szCs w:val="21"/>
        </w:rPr>
        <w:t>四川</w:t>
      </w:r>
      <w:r w:rsidRPr="00B70E81">
        <w:rPr>
          <w:szCs w:val="21"/>
        </w:rPr>
        <w:t>盆地是我国最早开发利用天然气的地方</w:t>
      </w:r>
      <w:r w:rsidRPr="00B70E81">
        <w:rPr>
          <w:color w:val="FF0000"/>
          <w:szCs w:val="21"/>
          <w:vertAlign w:val="superscript"/>
        </w:rPr>
        <w:t>[1]</w:t>
      </w:r>
      <w:r w:rsidRPr="00B70E81">
        <w:rPr>
          <w:rFonts w:hint="eastAsia"/>
          <w:szCs w:val="21"/>
        </w:rPr>
        <w:t>，大</w:t>
      </w:r>
      <w:r w:rsidRPr="00B70E81">
        <w:rPr>
          <w:szCs w:val="21"/>
        </w:rPr>
        <w:t>规模油气勘探与开发始于</w:t>
      </w:r>
      <w:r w:rsidRPr="00B70E81">
        <w:rPr>
          <w:rFonts w:hint="eastAsia"/>
          <w:szCs w:val="21"/>
        </w:rPr>
        <w:t>二</w:t>
      </w:r>
      <w:r w:rsidRPr="00B70E81">
        <w:rPr>
          <w:szCs w:val="21"/>
        </w:rPr>
        <w:t>十世纪五十年代，</w:t>
      </w:r>
      <w:r w:rsidRPr="00B70E81">
        <w:rPr>
          <w:rFonts w:hint="eastAsia"/>
          <w:szCs w:val="21"/>
        </w:rPr>
        <w:t>经</w:t>
      </w:r>
      <w:r w:rsidRPr="00B70E81">
        <w:rPr>
          <w:szCs w:val="21"/>
        </w:rPr>
        <w:t>过持续规模勘探，</w:t>
      </w:r>
      <w:r>
        <w:rPr>
          <w:rFonts w:hint="eastAsia"/>
          <w:szCs w:val="21"/>
        </w:rPr>
        <w:t>建</w:t>
      </w:r>
      <w:r>
        <w:rPr>
          <w:szCs w:val="21"/>
        </w:rPr>
        <w:t>成了国内首个百亿方气区，</w:t>
      </w:r>
      <w:r w:rsidRPr="00B70E81">
        <w:rPr>
          <w:rFonts w:hint="eastAsia"/>
          <w:szCs w:val="21"/>
        </w:rPr>
        <w:t>不</w:t>
      </w:r>
      <w:r w:rsidRPr="00B70E81">
        <w:rPr>
          <w:szCs w:val="21"/>
        </w:rPr>
        <w:t>但证实了四川盆地</w:t>
      </w:r>
      <w:r w:rsidRPr="00B70E81">
        <w:rPr>
          <w:rFonts w:hint="eastAsia"/>
          <w:szCs w:val="21"/>
        </w:rPr>
        <w:t>具</w:t>
      </w:r>
      <w:r w:rsidRPr="00B70E81">
        <w:rPr>
          <w:szCs w:val="21"/>
        </w:rPr>
        <w:t>有丰富的油气资源，</w:t>
      </w:r>
      <w:r w:rsidRPr="00B70E81">
        <w:rPr>
          <w:rFonts w:hint="eastAsia"/>
          <w:szCs w:val="21"/>
        </w:rPr>
        <w:t>油</w:t>
      </w:r>
      <w:r w:rsidRPr="00B70E81">
        <w:rPr>
          <w:szCs w:val="21"/>
        </w:rPr>
        <w:t>气产层多</w:t>
      </w:r>
      <w:r w:rsidRPr="00B70E81">
        <w:rPr>
          <w:rFonts w:hint="eastAsia"/>
          <w:color w:val="FF0000"/>
          <w:szCs w:val="21"/>
          <w:vertAlign w:val="superscript"/>
        </w:rPr>
        <w:t>[</w:t>
      </w:r>
      <w:r w:rsidRPr="00B70E81">
        <w:rPr>
          <w:color w:val="FF0000"/>
          <w:szCs w:val="21"/>
          <w:vertAlign w:val="superscript"/>
        </w:rPr>
        <w:t>2]</w:t>
      </w:r>
      <w:r w:rsidR="00E27F32" w:rsidRPr="00E27F32">
        <w:rPr>
          <w:rFonts w:hint="eastAsia"/>
          <w:szCs w:val="21"/>
        </w:rPr>
        <w:t>，</w:t>
      </w:r>
      <w:r w:rsidR="00880368">
        <w:rPr>
          <w:rFonts w:hint="eastAsia"/>
          <w:szCs w:val="21"/>
        </w:rPr>
        <w:t>在</w:t>
      </w:r>
      <w:r w:rsidR="00880368">
        <w:rPr>
          <w:szCs w:val="21"/>
        </w:rPr>
        <w:t>10</w:t>
      </w:r>
      <w:r w:rsidR="00880368">
        <w:rPr>
          <w:rFonts w:hint="eastAsia"/>
          <w:szCs w:val="21"/>
        </w:rPr>
        <w:t>个</w:t>
      </w:r>
      <w:r w:rsidR="00880368">
        <w:rPr>
          <w:szCs w:val="21"/>
        </w:rPr>
        <w:t>系</w:t>
      </w:r>
      <w:r w:rsidR="009A3967">
        <w:rPr>
          <w:szCs w:val="21"/>
        </w:rPr>
        <w:t>23</w:t>
      </w:r>
      <w:r w:rsidR="00E27F32" w:rsidRPr="00E27F32">
        <w:rPr>
          <w:rFonts w:hint="eastAsia"/>
          <w:szCs w:val="21"/>
        </w:rPr>
        <w:t>个</w:t>
      </w:r>
      <w:r w:rsidR="00E27F32" w:rsidRPr="00E27F32">
        <w:rPr>
          <w:szCs w:val="21"/>
        </w:rPr>
        <w:t>组</w:t>
      </w:r>
      <w:r w:rsidR="00880368">
        <w:rPr>
          <w:rFonts w:hint="eastAsia"/>
          <w:szCs w:val="21"/>
        </w:rPr>
        <w:t>发</w:t>
      </w:r>
      <w:r w:rsidR="00880368">
        <w:rPr>
          <w:szCs w:val="21"/>
        </w:rPr>
        <w:t>现油气</w:t>
      </w:r>
      <w:r w:rsidRPr="00B70E81">
        <w:rPr>
          <w:szCs w:val="21"/>
        </w:rPr>
        <w:t>，也证实了油气</w:t>
      </w:r>
      <w:r w:rsidRPr="00B70E81">
        <w:rPr>
          <w:rFonts w:hint="eastAsia"/>
          <w:szCs w:val="21"/>
        </w:rPr>
        <w:t>资</w:t>
      </w:r>
      <w:r w:rsidRPr="00B70E81">
        <w:rPr>
          <w:szCs w:val="21"/>
        </w:rPr>
        <w:t>源类型具有多样性</w:t>
      </w:r>
      <w:r w:rsidR="00E27F32">
        <w:rPr>
          <w:rFonts w:hint="eastAsia"/>
          <w:szCs w:val="21"/>
        </w:rPr>
        <w:t>，</w:t>
      </w:r>
      <w:r w:rsidRPr="00B70E81">
        <w:rPr>
          <w:rFonts w:hint="eastAsia"/>
          <w:szCs w:val="21"/>
        </w:rPr>
        <w:t>截</w:t>
      </w:r>
      <w:r w:rsidRPr="00B70E81">
        <w:rPr>
          <w:szCs w:val="21"/>
        </w:rPr>
        <w:t>止目前，四川盆地已发现常规天然气和非常规油气两大类</w:t>
      </w:r>
      <w:r w:rsidRPr="00B70E81">
        <w:rPr>
          <w:rFonts w:hint="eastAsia"/>
          <w:szCs w:val="21"/>
        </w:rPr>
        <w:t>。</w:t>
      </w:r>
      <w:r w:rsidRPr="00B70E81">
        <w:rPr>
          <w:szCs w:val="21"/>
        </w:rPr>
        <w:t>其中，非常规油气包括致密砂岩气、页岩气、致密油、页岩油和煤层气。</w:t>
      </w:r>
    </w:p>
    <w:p w:rsidR="005E3E33" w:rsidRPr="005E3E33" w:rsidRDefault="005E3E33" w:rsidP="005E3E33">
      <w:pPr>
        <w:spacing w:line="276" w:lineRule="auto"/>
        <w:ind w:firstLineChars="200" w:firstLine="420"/>
        <w:rPr>
          <w:szCs w:val="21"/>
        </w:rPr>
      </w:pPr>
      <w:r>
        <w:rPr>
          <w:rFonts w:hint="eastAsia"/>
          <w:szCs w:val="21"/>
        </w:rPr>
        <w:t>四</w:t>
      </w:r>
      <w:r>
        <w:rPr>
          <w:szCs w:val="21"/>
        </w:rPr>
        <w:t>川盆地油气藏</w:t>
      </w:r>
      <w:r w:rsidR="00115040">
        <w:rPr>
          <w:szCs w:val="21"/>
        </w:rPr>
        <w:t>分布区域广，盆地内各勘探区块均发现</w:t>
      </w:r>
      <w:r w:rsidRPr="005E3E33">
        <w:rPr>
          <w:szCs w:val="21"/>
        </w:rPr>
        <w:t>油气藏</w:t>
      </w:r>
      <w:r>
        <w:rPr>
          <w:rFonts w:hint="eastAsia"/>
          <w:szCs w:val="21"/>
        </w:rPr>
        <w:t>，</w:t>
      </w:r>
      <w:r>
        <w:rPr>
          <w:szCs w:val="21"/>
        </w:rPr>
        <w:t>页岩气勘探已跨越现</w:t>
      </w:r>
      <w:r>
        <w:rPr>
          <w:rFonts w:hint="eastAsia"/>
          <w:szCs w:val="21"/>
        </w:rPr>
        <w:t>今</w:t>
      </w:r>
      <w:r>
        <w:rPr>
          <w:szCs w:val="21"/>
        </w:rPr>
        <w:t>盆地边界</w:t>
      </w:r>
      <w:r w:rsidRPr="005E3E33">
        <w:rPr>
          <w:szCs w:val="21"/>
        </w:rPr>
        <w:t>；气藏分布深度</w:t>
      </w:r>
      <w:r>
        <w:rPr>
          <w:rFonts w:hint="eastAsia"/>
          <w:szCs w:val="21"/>
        </w:rPr>
        <w:t>跨</w:t>
      </w:r>
      <w:r>
        <w:rPr>
          <w:szCs w:val="21"/>
        </w:rPr>
        <w:t>度</w:t>
      </w:r>
      <w:r>
        <w:rPr>
          <w:rFonts w:hint="eastAsia"/>
          <w:szCs w:val="21"/>
        </w:rPr>
        <w:t>大</w:t>
      </w:r>
      <w:r w:rsidRPr="005E3E33">
        <w:rPr>
          <w:szCs w:val="21"/>
        </w:rPr>
        <w:t>，浅层、中层、深层、超深层均有分布，目前已发现气藏，产层最小埋深</w:t>
      </w:r>
      <w:smartTag w:uri="urn:schemas-microsoft-com:office:smarttags" w:element="chmetcnv">
        <w:smartTagPr>
          <w:attr w:name="TCSC" w:val="0"/>
          <w:attr w:name="NumberType" w:val="1"/>
          <w:attr w:name="Negative" w:val="False"/>
          <w:attr w:name="HasSpace" w:val="False"/>
          <w:attr w:name="SourceValue" w:val="400"/>
          <w:attr w:name="UnitName" w:val="m"/>
        </w:smartTagPr>
        <w:r w:rsidRPr="005E3E33">
          <w:rPr>
            <w:szCs w:val="21"/>
          </w:rPr>
          <w:t>400m</w:t>
        </w:r>
      </w:smartTag>
      <w:r w:rsidRPr="005E3E33">
        <w:rPr>
          <w:szCs w:val="21"/>
        </w:rPr>
        <w:t>（卧龙河构造须家河组气藏），最大埋深为</w:t>
      </w:r>
      <w:r w:rsidRPr="005E3E33">
        <w:rPr>
          <w:szCs w:val="21"/>
        </w:rPr>
        <w:t>7770m</w:t>
      </w:r>
      <w:r w:rsidRPr="005E3E33">
        <w:rPr>
          <w:szCs w:val="21"/>
        </w:rPr>
        <w:t>（双鱼石构造泥盆系</w:t>
      </w:r>
      <w:r w:rsidRPr="005E3E33">
        <w:rPr>
          <w:rFonts w:hint="eastAsia"/>
          <w:szCs w:val="21"/>
        </w:rPr>
        <w:t>观</w:t>
      </w:r>
      <w:r w:rsidRPr="005E3E33">
        <w:rPr>
          <w:szCs w:val="21"/>
        </w:rPr>
        <w:t>雾山组气藏）</w:t>
      </w:r>
      <w:r>
        <w:rPr>
          <w:rFonts w:hint="eastAsia"/>
          <w:szCs w:val="21"/>
        </w:rPr>
        <w:t>。</w:t>
      </w:r>
      <w:r w:rsidR="009A333E">
        <w:rPr>
          <w:rFonts w:hint="eastAsia"/>
          <w:szCs w:val="21"/>
        </w:rPr>
        <w:t>天</w:t>
      </w:r>
      <w:r w:rsidR="009A333E">
        <w:rPr>
          <w:szCs w:val="21"/>
        </w:rPr>
        <w:t>然气</w:t>
      </w:r>
      <w:r w:rsidR="00343E3A">
        <w:rPr>
          <w:rFonts w:hint="eastAsia"/>
          <w:szCs w:val="21"/>
        </w:rPr>
        <w:t>探</w:t>
      </w:r>
      <w:r w:rsidR="00343E3A">
        <w:rPr>
          <w:szCs w:val="21"/>
        </w:rPr>
        <w:t>明储量大于</w:t>
      </w:r>
      <w:r w:rsidR="00343E3A">
        <w:rPr>
          <w:szCs w:val="21"/>
        </w:rPr>
        <w:t>4000</w:t>
      </w:r>
      <w:r w:rsidR="00343E3A">
        <w:rPr>
          <w:rFonts w:hint="eastAsia"/>
          <w:szCs w:val="21"/>
        </w:rPr>
        <w:t>亿</w:t>
      </w:r>
      <w:r w:rsidR="00343E3A">
        <w:rPr>
          <w:szCs w:val="21"/>
        </w:rPr>
        <w:t>方的</w:t>
      </w:r>
      <w:r>
        <w:rPr>
          <w:rFonts w:hint="eastAsia"/>
          <w:szCs w:val="21"/>
        </w:rPr>
        <w:t>特大型</w:t>
      </w:r>
      <w:r>
        <w:rPr>
          <w:szCs w:val="21"/>
        </w:rPr>
        <w:t>气藏</w:t>
      </w:r>
      <w:r>
        <w:rPr>
          <w:rFonts w:hint="eastAsia"/>
          <w:szCs w:val="21"/>
        </w:rPr>
        <w:t>主</w:t>
      </w:r>
      <w:r>
        <w:rPr>
          <w:szCs w:val="21"/>
        </w:rPr>
        <w:t>要分布在</w:t>
      </w:r>
      <w:r>
        <w:rPr>
          <w:rFonts w:hint="eastAsia"/>
          <w:szCs w:val="21"/>
        </w:rPr>
        <w:t>新</w:t>
      </w:r>
      <w:r>
        <w:rPr>
          <w:szCs w:val="21"/>
        </w:rPr>
        <w:t>元古界</w:t>
      </w:r>
      <w:r>
        <w:rPr>
          <w:rFonts w:hint="eastAsia"/>
          <w:szCs w:val="21"/>
        </w:rPr>
        <w:t>-</w:t>
      </w:r>
      <w:r>
        <w:rPr>
          <w:szCs w:val="21"/>
        </w:rPr>
        <w:t>上古生界，如安岳震旦系</w:t>
      </w:r>
      <w:r>
        <w:rPr>
          <w:rFonts w:hint="eastAsia"/>
          <w:szCs w:val="21"/>
        </w:rPr>
        <w:t>-</w:t>
      </w:r>
      <w:r>
        <w:rPr>
          <w:szCs w:val="21"/>
        </w:rPr>
        <w:t>寒武系气藏</w:t>
      </w:r>
      <w:r w:rsidR="0060199C">
        <w:rPr>
          <w:rFonts w:hint="eastAsia"/>
          <w:szCs w:val="21"/>
        </w:rPr>
        <w:t>（</w:t>
      </w:r>
      <w:r w:rsidR="0060199C">
        <w:rPr>
          <w:rFonts w:hint="eastAsia"/>
          <w:szCs w:val="21"/>
        </w:rPr>
        <w:t>8486.91</w:t>
      </w:r>
      <w:r w:rsidR="0060199C">
        <w:rPr>
          <w:rFonts w:hint="eastAsia"/>
          <w:szCs w:val="21"/>
        </w:rPr>
        <w:t>亿</w:t>
      </w:r>
      <w:r w:rsidR="0060199C">
        <w:rPr>
          <w:szCs w:val="21"/>
        </w:rPr>
        <w:t>方）</w:t>
      </w:r>
      <w:r>
        <w:rPr>
          <w:szCs w:val="21"/>
        </w:rPr>
        <w:t>、</w:t>
      </w:r>
      <w:r>
        <w:rPr>
          <w:rFonts w:hint="eastAsia"/>
          <w:szCs w:val="21"/>
        </w:rPr>
        <w:t>长</w:t>
      </w:r>
      <w:r>
        <w:rPr>
          <w:szCs w:val="21"/>
        </w:rPr>
        <w:t>宁</w:t>
      </w:r>
      <w:r w:rsidR="0060199C">
        <w:rPr>
          <w:rFonts w:hint="eastAsia"/>
          <w:szCs w:val="21"/>
        </w:rPr>
        <w:t>志</w:t>
      </w:r>
      <w:r w:rsidR="0060199C">
        <w:rPr>
          <w:szCs w:val="21"/>
        </w:rPr>
        <w:t>留系页岩气藏</w:t>
      </w:r>
      <w:r w:rsidR="00F91929">
        <w:rPr>
          <w:rFonts w:hint="eastAsia"/>
          <w:szCs w:val="21"/>
        </w:rPr>
        <w:t>（</w:t>
      </w:r>
      <w:r w:rsidR="002A6290">
        <w:rPr>
          <w:szCs w:val="21"/>
        </w:rPr>
        <w:t>4974</w:t>
      </w:r>
      <w:r w:rsidR="00F91929">
        <w:rPr>
          <w:rFonts w:hint="eastAsia"/>
          <w:szCs w:val="21"/>
        </w:rPr>
        <w:t>亿</w:t>
      </w:r>
      <w:r w:rsidR="00F91929">
        <w:rPr>
          <w:szCs w:val="21"/>
        </w:rPr>
        <w:t>方）</w:t>
      </w:r>
      <w:r>
        <w:rPr>
          <w:szCs w:val="21"/>
        </w:rPr>
        <w:t>、涪陵</w:t>
      </w:r>
      <w:r w:rsidR="0060199C">
        <w:rPr>
          <w:rFonts w:hint="eastAsia"/>
          <w:szCs w:val="21"/>
        </w:rPr>
        <w:t>志</w:t>
      </w:r>
      <w:r w:rsidR="0060199C">
        <w:rPr>
          <w:szCs w:val="21"/>
        </w:rPr>
        <w:t>留系页岩气藏</w:t>
      </w:r>
      <w:r w:rsidR="0060199C">
        <w:rPr>
          <w:rFonts w:hint="eastAsia"/>
          <w:szCs w:val="21"/>
        </w:rPr>
        <w:t>（</w:t>
      </w:r>
      <w:ins w:id="0" w:author="袁桃" w:date="2019-09-23T11:21:00Z">
        <w:r w:rsidR="0060199C" w:rsidRPr="00E43C6C">
          <w:rPr>
            <w:rFonts w:ascii="Times New Roman" w:eastAsia="宋体" w:hAnsi="Times New Roman" w:cs="Times New Roman"/>
            <w:szCs w:val="21"/>
            <w:rPrChange w:id="1" w:author="袁桃" w:date="2019-09-23T12:05:00Z">
              <w:rPr>
                <w:rFonts w:ascii="Times New Roman" w:hAnsi="Times New Roman"/>
                <w:color w:val="FF0000"/>
              </w:rPr>
            </w:rPrChange>
          </w:rPr>
          <w:t>6008.14</w:t>
        </w:r>
      </w:ins>
      <w:r w:rsidR="0060199C">
        <w:rPr>
          <w:rFonts w:ascii="Times New Roman" w:eastAsia="宋体" w:hAnsi="Times New Roman" w:cs="Times New Roman" w:hint="eastAsia"/>
          <w:szCs w:val="21"/>
        </w:rPr>
        <w:t>亿</w:t>
      </w:r>
      <w:r w:rsidR="0060199C">
        <w:rPr>
          <w:rFonts w:ascii="Times New Roman" w:eastAsia="宋体" w:hAnsi="Times New Roman" w:cs="Times New Roman"/>
          <w:szCs w:val="21"/>
        </w:rPr>
        <w:t>方</w:t>
      </w:r>
      <w:r w:rsidR="0060199C">
        <w:rPr>
          <w:szCs w:val="21"/>
        </w:rPr>
        <w:t>）</w:t>
      </w:r>
      <w:r w:rsidR="0060199C">
        <w:rPr>
          <w:rFonts w:hint="eastAsia"/>
          <w:szCs w:val="21"/>
        </w:rPr>
        <w:t>、</w:t>
      </w:r>
      <w:r w:rsidR="0060199C">
        <w:rPr>
          <w:szCs w:val="21"/>
        </w:rPr>
        <w:t>普光二叠</w:t>
      </w:r>
      <w:r w:rsidR="0060199C">
        <w:rPr>
          <w:rFonts w:hint="eastAsia"/>
          <w:szCs w:val="21"/>
        </w:rPr>
        <w:t>-</w:t>
      </w:r>
      <w:r w:rsidR="0060199C">
        <w:rPr>
          <w:szCs w:val="21"/>
        </w:rPr>
        <w:t>三叠系气藏</w:t>
      </w:r>
      <w:r w:rsidR="0060199C">
        <w:rPr>
          <w:rFonts w:hint="eastAsia"/>
          <w:szCs w:val="21"/>
        </w:rPr>
        <w:t>（</w:t>
      </w:r>
      <w:r w:rsidR="0060199C" w:rsidRPr="00E43C6C">
        <w:rPr>
          <w:rFonts w:ascii="Times New Roman" w:eastAsia="宋体" w:hAnsi="Times New Roman" w:cs="Times New Roman" w:hint="eastAsia"/>
          <w:kern w:val="0"/>
          <w:szCs w:val="21"/>
        </w:rPr>
        <w:t>4121.73</w:t>
      </w:r>
      <w:r w:rsidR="0060199C">
        <w:rPr>
          <w:rFonts w:ascii="Times New Roman" w:eastAsia="宋体" w:hAnsi="Times New Roman" w:cs="Times New Roman" w:hint="eastAsia"/>
          <w:kern w:val="0"/>
          <w:szCs w:val="21"/>
        </w:rPr>
        <w:t>亿</w:t>
      </w:r>
      <w:r w:rsidR="0060199C">
        <w:rPr>
          <w:rFonts w:ascii="Times New Roman" w:eastAsia="宋体" w:hAnsi="Times New Roman" w:cs="Times New Roman"/>
          <w:kern w:val="0"/>
          <w:szCs w:val="21"/>
        </w:rPr>
        <w:t>方</w:t>
      </w:r>
      <w:r w:rsidR="0060199C">
        <w:rPr>
          <w:szCs w:val="21"/>
        </w:rPr>
        <w:t>）等。</w:t>
      </w:r>
    </w:p>
    <w:p w:rsidR="007A59D0" w:rsidRPr="00996DC7" w:rsidRDefault="007A59D0" w:rsidP="007A59D0">
      <w:pPr>
        <w:spacing w:line="276" w:lineRule="auto"/>
        <w:ind w:firstLineChars="200" w:firstLine="420"/>
        <w:rPr>
          <w:szCs w:val="21"/>
        </w:rPr>
      </w:pPr>
      <w:r>
        <w:rPr>
          <w:rFonts w:hint="eastAsia"/>
          <w:szCs w:val="21"/>
        </w:rPr>
        <w:t>盆</w:t>
      </w:r>
      <w:r>
        <w:rPr>
          <w:szCs w:val="21"/>
        </w:rPr>
        <w:t>地内</w:t>
      </w:r>
      <w:r>
        <w:rPr>
          <w:rFonts w:hint="eastAsia"/>
          <w:szCs w:val="21"/>
        </w:rPr>
        <w:t>天</w:t>
      </w:r>
      <w:r>
        <w:rPr>
          <w:szCs w:val="21"/>
        </w:rPr>
        <w:t>然气资源探明率</w:t>
      </w:r>
      <w:r>
        <w:rPr>
          <w:rFonts w:hint="eastAsia"/>
          <w:szCs w:val="21"/>
        </w:rPr>
        <w:t>仅</w:t>
      </w:r>
      <w:r>
        <w:rPr>
          <w:szCs w:val="21"/>
        </w:rPr>
        <w:t>为</w:t>
      </w:r>
      <w:r>
        <w:rPr>
          <w:szCs w:val="21"/>
        </w:rPr>
        <w:t>7.32%</w:t>
      </w:r>
      <w:r>
        <w:rPr>
          <w:rFonts w:hint="eastAsia"/>
          <w:szCs w:val="21"/>
        </w:rPr>
        <w:t>，</w:t>
      </w:r>
      <w:r>
        <w:rPr>
          <w:szCs w:val="21"/>
        </w:rPr>
        <w:t>其中，</w:t>
      </w:r>
      <w:r>
        <w:rPr>
          <w:rFonts w:hint="eastAsia"/>
          <w:szCs w:val="21"/>
        </w:rPr>
        <w:t>常</w:t>
      </w:r>
      <w:r>
        <w:rPr>
          <w:szCs w:val="21"/>
        </w:rPr>
        <w:t>规天然气</w:t>
      </w:r>
      <w:r>
        <w:rPr>
          <w:rFonts w:hint="eastAsia"/>
          <w:szCs w:val="21"/>
        </w:rPr>
        <w:t>、</w:t>
      </w:r>
      <w:r>
        <w:rPr>
          <w:szCs w:val="21"/>
        </w:rPr>
        <w:t>页岩气</w:t>
      </w:r>
      <w:r>
        <w:rPr>
          <w:rFonts w:hint="eastAsia"/>
          <w:szCs w:val="21"/>
        </w:rPr>
        <w:t>、</w:t>
      </w:r>
      <w:r>
        <w:rPr>
          <w:szCs w:val="21"/>
        </w:rPr>
        <w:t>致密气探明率</w:t>
      </w:r>
      <w:r>
        <w:rPr>
          <w:rFonts w:hint="eastAsia"/>
          <w:szCs w:val="21"/>
        </w:rPr>
        <w:t>分</w:t>
      </w:r>
      <w:r>
        <w:rPr>
          <w:szCs w:val="21"/>
        </w:rPr>
        <w:t>别为</w:t>
      </w:r>
      <w:r>
        <w:rPr>
          <w:szCs w:val="21"/>
        </w:rPr>
        <w:t>14.27%</w:t>
      </w:r>
      <w:r>
        <w:rPr>
          <w:rFonts w:hint="eastAsia"/>
          <w:szCs w:val="21"/>
        </w:rPr>
        <w:t>、</w:t>
      </w:r>
      <w:r>
        <w:rPr>
          <w:szCs w:val="21"/>
        </w:rPr>
        <w:t>1.84%</w:t>
      </w:r>
      <w:r>
        <w:rPr>
          <w:rFonts w:hint="eastAsia"/>
          <w:szCs w:val="21"/>
        </w:rPr>
        <w:t>、</w:t>
      </w:r>
      <w:r>
        <w:rPr>
          <w:szCs w:val="21"/>
        </w:rPr>
        <w:t>25.67%</w:t>
      </w:r>
      <w:r>
        <w:rPr>
          <w:rFonts w:hint="eastAsia"/>
          <w:szCs w:val="21"/>
        </w:rPr>
        <w:t>；石</w:t>
      </w:r>
      <w:r>
        <w:rPr>
          <w:szCs w:val="21"/>
        </w:rPr>
        <w:t>油资源探明率为</w:t>
      </w:r>
      <w:r>
        <w:rPr>
          <w:rFonts w:hint="eastAsia"/>
          <w:szCs w:val="21"/>
        </w:rPr>
        <w:t>3.58</w:t>
      </w:r>
      <w:r>
        <w:rPr>
          <w:szCs w:val="21"/>
        </w:rPr>
        <w:t>%</w:t>
      </w:r>
      <w:r w:rsidR="00880368">
        <w:rPr>
          <w:rFonts w:hint="eastAsia"/>
          <w:szCs w:val="21"/>
        </w:rPr>
        <w:t>。</w:t>
      </w:r>
      <w:r>
        <w:rPr>
          <w:rFonts w:hint="eastAsia"/>
          <w:szCs w:val="21"/>
        </w:rPr>
        <w:t>表</w:t>
      </w:r>
      <w:r>
        <w:rPr>
          <w:szCs w:val="21"/>
        </w:rPr>
        <w:t>明</w:t>
      </w:r>
      <w:r>
        <w:rPr>
          <w:rFonts w:hint="eastAsia"/>
          <w:szCs w:val="21"/>
        </w:rPr>
        <w:t>勘</w:t>
      </w:r>
      <w:r>
        <w:rPr>
          <w:szCs w:val="21"/>
        </w:rPr>
        <w:t>探程度仍较低，具有广阔的勘探前景。</w:t>
      </w:r>
    </w:p>
    <w:p w:rsidR="007A59D0" w:rsidRPr="00BA75F3" w:rsidRDefault="007A59D0" w:rsidP="007A59D0">
      <w:pPr>
        <w:spacing w:line="276" w:lineRule="auto"/>
        <w:rPr>
          <w:b/>
          <w:sz w:val="28"/>
          <w:szCs w:val="28"/>
        </w:rPr>
      </w:pPr>
      <w:r w:rsidRPr="00BA75F3">
        <w:rPr>
          <w:rFonts w:hint="eastAsia"/>
          <w:b/>
          <w:sz w:val="28"/>
          <w:szCs w:val="28"/>
        </w:rPr>
        <w:t>2.</w:t>
      </w:r>
      <w:r w:rsidRPr="00BA75F3">
        <w:rPr>
          <w:rFonts w:hint="eastAsia"/>
          <w:b/>
          <w:sz w:val="28"/>
          <w:szCs w:val="28"/>
        </w:rPr>
        <w:t>不</w:t>
      </w:r>
      <w:r>
        <w:rPr>
          <w:b/>
          <w:sz w:val="28"/>
          <w:szCs w:val="28"/>
        </w:rPr>
        <w:t>同</w:t>
      </w:r>
      <w:r w:rsidR="005D3727">
        <w:rPr>
          <w:b/>
          <w:sz w:val="28"/>
          <w:szCs w:val="28"/>
        </w:rPr>
        <w:t>类型</w:t>
      </w:r>
      <w:r>
        <w:rPr>
          <w:b/>
          <w:sz w:val="28"/>
          <w:szCs w:val="28"/>
        </w:rPr>
        <w:t>油气</w:t>
      </w:r>
      <w:r w:rsidR="005D3727">
        <w:rPr>
          <w:rFonts w:hint="eastAsia"/>
          <w:b/>
          <w:sz w:val="28"/>
          <w:szCs w:val="28"/>
        </w:rPr>
        <w:t>藏</w:t>
      </w:r>
      <w:r w:rsidRPr="00BA75F3">
        <w:rPr>
          <w:b/>
          <w:sz w:val="28"/>
          <w:szCs w:val="28"/>
        </w:rPr>
        <w:t>基本特征</w:t>
      </w:r>
    </w:p>
    <w:p w:rsidR="007A59D0" w:rsidRDefault="007A59D0" w:rsidP="007A59D0">
      <w:pPr>
        <w:spacing w:line="276" w:lineRule="auto"/>
        <w:ind w:firstLineChars="200" w:firstLine="420"/>
        <w:rPr>
          <w:rFonts w:asciiTheme="minorEastAsia" w:hAnsiTheme="minorEastAsia" w:cs="Times New Roman"/>
          <w:szCs w:val="21"/>
        </w:rPr>
      </w:pPr>
      <w:r>
        <w:rPr>
          <w:rFonts w:asciiTheme="minorEastAsia" w:hAnsiTheme="minorEastAsia" w:cs="Times New Roman" w:hint="eastAsia"/>
          <w:szCs w:val="21"/>
        </w:rPr>
        <w:t>四</w:t>
      </w:r>
      <w:r>
        <w:rPr>
          <w:rFonts w:asciiTheme="minorEastAsia" w:hAnsiTheme="minorEastAsia" w:cs="Times New Roman"/>
          <w:szCs w:val="21"/>
        </w:rPr>
        <w:t>川盆地以常规天然气藏分布最广泛</w:t>
      </w:r>
      <w:r>
        <w:rPr>
          <w:rFonts w:asciiTheme="minorEastAsia" w:hAnsiTheme="minorEastAsia" w:cs="Times New Roman" w:hint="eastAsia"/>
          <w:szCs w:val="21"/>
        </w:rPr>
        <w:t>，</w:t>
      </w:r>
      <w:r>
        <w:rPr>
          <w:rFonts w:asciiTheme="minorEastAsia" w:hAnsiTheme="minorEastAsia" w:cs="Times New Roman"/>
          <w:szCs w:val="21"/>
        </w:rPr>
        <w:t>分布于</w:t>
      </w:r>
      <w:r>
        <w:rPr>
          <w:rFonts w:asciiTheme="minorEastAsia" w:hAnsiTheme="minorEastAsia" w:cs="Times New Roman" w:hint="eastAsia"/>
          <w:szCs w:val="21"/>
        </w:rPr>
        <w:t>震</w:t>
      </w:r>
      <w:r>
        <w:rPr>
          <w:rFonts w:asciiTheme="minorEastAsia" w:hAnsiTheme="minorEastAsia" w:cs="Times New Roman"/>
          <w:szCs w:val="21"/>
        </w:rPr>
        <w:t>旦系</w:t>
      </w:r>
      <w:r>
        <w:rPr>
          <w:rFonts w:asciiTheme="minorEastAsia" w:hAnsiTheme="minorEastAsia" w:cs="Times New Roman" w:hint="eastAsia"/>
          <w:szCs w:val="21"/>
        </w:rPr>
        <w:t>-</w:t>
      </w:r>
      <w:r>
        <w:rPr>
          <w:rFonts w:asciiTheme="minorEastAsia" w:hAnsiTheme="minorEastAsia" w:cs="Times New Roman"/>
          <w:szCs w:val="21"/>
        </w:rPr>
        <w:t>中三叠统海相碳酸盐岩</w:t>
      </w:r>
      <w:r w:rsidR="005E3E33" w:rsidRPr="001B208C">
        <w:rPr>
          <w:rFonts w:hint="eastAsia"/>
          <w:color w:val="FF0000"/>
          <w:szCs w:val="21"/>
          <w:vertAlign w:val="superscript"/>
        </w:rPr>
        <w:t>[</w:t>
      </w:r>
      <w:r w:rsidR="005E3E33" w:rsidRPr="001B208C">
        <w:rPr>
          <w:color w:val="FF0000"/>
          <w:szCs w:val="21"/>
          <w:vertAlign w:val="superscript"/>
        </w:rPr>
        <w:t>3]</w:t>
      </w:r>
      <w:r>
        <w:rPr>
          <w:rFonts w:asciiTheme="minorEastAsia" w:hAnsiTheme="minorEastAsia" w:cs="Times New Roman"/>
          <w:szCs w:val="21"/>
        </w:rPr>
        <w:t>，致密气存在于上三叠统</w:t>
      </w:r>
      <w:r>
        <w:rPr>
          <w:rFonts w:asciiTheme="minorEastAsia" w:hAnsiTheme="minorEastAsia" w:cs="Times New Roman" w:hint="eastAsia"/>
          <w:szCs w:val="21"/>
        </w:rPr>
        <w:t>～</w:t>
      </w:r>
      <w:r w:rsidR="00551D50">
        <w:rPr>
          <w:rFonts w:asciiTheme="minorEastAsia" w:hAnsiTheme="minorEastAsia" w:cs="Times New Roman" w:hint="eastAsia"/>
          <w:szCs w:val="21"/>
        </w:rPr>
        <w:t>下</w:t>
      </w:r>
      <w:r w:rsidR="00266BD8">
        <w:rPr>
          <w:rFonts w:asciiTheme="minorEastAsia" w:hAnsiTheme="minorEastAsia" w:cs="Times New Roman" w:hint="eastAsia"/>
          <w:szCs w:val="21"/>
        </w:rPr>
        <w:t>白垩</w:t>
      </w:r>
      <w:r w:rsidR="00551D50">
        <w:rPr>
          <w:rFonts w:asciiTheme="minorEastAsia" w:hAnsiTheme="minorEastAsia" w:cs="Times New Roman" w:hint="eastAsia"/>
          <w:szCs w:val="21"/>
        </w:rPr>
        <w:t>统</w:t>
      </w:r>
      <w:r>
        <w:rPr>
          <w:rFonts w:asciiTheme="minorEastAsia" w:hAnsiTheme="minorEastAsia" w:cs="Times New Roman"/>
          <w:szCs w:val="21"/>
        </w:rPr>
        <w:t>陆相地层中，致密油</w:t>
      </w:r>
      <w:r>
        <w:rPr>
          <w:rFonts w:asciiTheme="minorEastAsia" w:hAnsiTheme="minorEastAsia" w:cs="Times New Roman" w:hint="eastAsia"/>
          <w:szCs w:val="21"/>
        </w:rPr>
        <w:t>、</w:t>
      </w:r>
      <w:r>
        <w:rPr>
          <w:rFonts w:asciiTheme="minorEastAsia" w:hAnsiTheme="minorEastAsia" w:cs="Times New Roman"/>
          <w:szCs w:val="21"/>
        </w:rPr>
        <w:t>页岩油仅</w:t>
      </w:r>
      <w:r>
        <w:rPr>
          <w:rFonts w:asciiTheme="minorEastAsia" w:hAnsiTheme="minorEastAsia" w:cs="Times New Roman" w:hint="eastAsia"/>
          <w:szCs w:val="21"/>
        </w:rPr>
        <w:t>产</w:t>
      </w:r>
      <w:r>
        <w:rPr>
          <w:rFonts w:asciiTheme="minorEastAsia" w:hAnsiTheme="minorEastAsia" w:cs="Times New Roman"/>
          <w:szCs w:val="21"/>
        </w:rPr>
        <w:t>于侏罗</w:t>
      </w:r>
      <w:r>
        <w:rPr>
          <w:rFonts w:asciiTheme="minorEastAsia" w:hAnsiTheme="minorEastAsia" w:cs="Times New Roman" w:hint="eastAsia"/>
          <w:szCs w:val="21"/>
        </w:rPr>
        <w:t>系自</w:t>
      </w:r>
      <w:r>
        <w:rPr>
          <w:rFonts w:asciiTheme="minorEastAsia" w:hAnsiTheme="minorEastAsia" w:cs="Times New Roman"/>
          <w:szCs w:val="21"/>
        </w:rPr>
        <w:t>流井组湖相页岩和碳酸</w:t>
      </w:r>
      <w:r>
        <w:rPr>
          <w:rFonts w:asciiTheme="minorEastAsia" w:hAnsiTheme="minorEastAsia" w:cs="Times New Roman" w:hint="eastAsia"/>
          <w:szCs w:val="21"/>
        </w:rPr>
        <w:t>盐</w:t>
      </w:r>
      <w:r>
        <w:rPr>
          <w:rFonts w:asciiTheme="minorEastAsia" w:hAnsiTheme="minorEastAsia" w:cs="Times New Roman"/>
          <w:szCs w:val="21"/>
        </w:rPr>
        <w:t>岩中</w:t>
      </w:r>
      <w:r w:rsidR="005E3E33" w:rsidRPr="0072361A">
        <w:rPr>
          <w:rFonts w:hint="eastAsia"/>
          <w:color w:val="FF0000"/>
          <w:szCs w:val="21"/>
          <w:vertAlign w:val="superscript"/>
        </w:rPr>
        <w:t>[</w:t>
      </w:r>
      <w:r w:rsidR="005E3E33" w:rsidRPr="0072361A">
        <w:rPr>
          <w:color w:val="FF0000"/>
          <w:szCs w:val="21"/>
          <w:vertAlign w:val="superscript"/>
        </w:rPr>
        <w:t>4]</w:t>
      </w:r>
      <w:r>
        <w:rPr>
          <w:rFonts w:asciiTheme="minorEastAsia" w:hAnsiTheme="minorEastAsia" w:cs="Times New Roman" w:hint="eastAsia"/>
          <w:szCs w:val="21"/>
        </w:rPr>
        <w:t>，页</w:t>
      </w:r>
      <w:r>
        <w:rPr>
          <w:rFonts w:asciiTheme="minorEastAsia" w:hAnsiTheme="minorEastAsia" w:cs="Times New Roman"/>
          <w:szCs w:val="21"/>
        </w:rPr>
        <w:t>岩气分布在寒武系筇竹寺组和上奥陶统五峰组</w:t>
      </w:r>
      <w:r>
        <w:rPr>
          <w:rFonts w:asciiTheme="minorEastAsia" w:hAnsiTheme="minorEastAsia" w:cs="Times New Roman" w:hint="eastAsia"/>
          <w:szCs w:val="21"/>
        </w:rPr>
        <w:t>～</w:t>
      </w:r>
      <w:r>
        <w:rPr>
          <w:rFonts w:asciiTheme="minorEastAsia" w:hAnsiTheme="minorEastAsia" w:cs="Times New Roman"/>
          <w:szCs w:val="21"/>
        </w:rPr>
        <w:t>下志留统龙马溪组。煤层气产于上二叠统</w:t>
      </w:r>
      <w:r>
        <w:rPr>
          <w:rFonts w:asciiTheme="minorEastAsia" w:hAnsiTheme="minorEastAsia" w:cs="Times New Roman" w:hint="eastAsia"/>
          <w:szCs w:val="21"/>
        </w:rPr>
        <w:t>宣</w:t>
      </w:r>
      <w:r>
        <w:rPr>
          <w:rFonts w:asciiTheme="minorEastAsia" w:hAnsiTheme="minorEastAsia" w:cs="Times New Roman"/>
          <w:szCs w:val="21"/>
        </w:rPr>
        <w:t>威组</w:t>
      </w:r>
      <w:r>
        <w:rPr>
          <w:rFonts w:asciiTheme="minorEastAsia" w:hAnsiTheme="minorEastAsia" w:cs="Times New Roman" w:hint="eastAsia"/>
          <w:szCs w:val="21"/>
        </w:rPr>
        <w:t>（</w:t>
      </w:r>
      <w:r w:rsidRPr="00F466F0">
        <w:rPr>
          <w:rFonts w:asciiTheme="minorEastAsia" w:hAnsiTheme="minorEastAsia" w:cs="Times New Roman" w:hint="eastAsia"/>
          <w:color w:val="FF0000"/>
          <w:szCs w:val="21"/>
        </w:rPr>
        <w:t>表</w:t>
      </w:r>
      <w:r w:rsidRPr="00F466F0">
        <w:rPr>
          <w:rFonts w:asciiTheme="minorEastAsia" w:hAnsiTheme="minorEastAsia" w:cs="Times New Roman"/>
          <w:color w:val="FF0000"/>
          <w:szCs w:val="21"/>
        </w:rPr>
        <w:t>1</w:t>
      </w:r>
      <w:r>
        <w:rPr>
          <w:rFonts w:asciiTheme="minorEastAsia" w:hAnsiTheme="minorEastAsia" w:cs="Times New Roman" w:hint="eastAsia"/>
          <w:szCs w:val="21"/>
        </w:rPr>
        <w:t>）</w:t>
      </w:r>
      <w:r>
        <w:rPr>
          <w:rFonts w:asciiTheme="minorEastAsia" w:hAnsiTheme="minorEastAsia" w:cs="Times New Roman"/>
          <w:szCs w:val="21"/>
        </w:rPr>
        <w:t>。</w:t>
      </w:r>
    </w:p>
    <w:p w:rsidR="007A59D0" w:rsidRPr="008C3C56" w:rsidRDefault="007A59D0" w:rsidP="007A59D0">
      <w:pPr>
        <w:spacing w:line="276" w:lineRule="auto"/>
        <w:jc w:val="center"/>
        <w:rPr>
          <w:rFonts w:ascii="黑体" w:eastAsia="黑体" w:hAnsi="黑体"/>
          <w:sz w:val="15"/>
          <w:szCs w:val="15"/>
        </w:rPr>
      </w:pPr>
      <w:r>
        <w:rPr>
          <w:rFonts w:ascii="黑体" w:eastAsia="黑体" w:hAnsi="黑体" w:hint="eastAsia"/>
          <w:sz w:val="15"/>
          <w:szCs w:val="15"/>
        </w:rPr>
        <w:lastRenderedPageBreak/>
        <w:t>表</w:t>
      </w:r>
      <w:r>
        <w:rPr>
          <w:rFonts w:ascii="黑体" w:eastAsia="黑体" w:hAnsi="黑体"/>
          <w:sz w:val="15"/>
          <w:szCs w:val="15"/>
        </w:rPr>
        <w:t xml:space="preserve">1   </w:t>
      </w:r>
      <w:r w:rsidRPr="008C3C56">
        <w:rPr>
          <w:rFonts w:ascii="黑体" w:eastAsia="黑体" w:hAnsi="黑体" w:hint="eastAsia"/>
          <w:sz w:val="15"/>
          <w:szCs w:val="15"/>
        </w:rPr>
        <w:t>四</w:t>
      </w:r>
      <w:r w:rsidRPr="008C3C56">
        <w:rPr>
          <w:rFonts w:ascii="黑体" w:eastAsia="黑体" w:hAnsi="黑体"/>
          <w:sz w:val="15"/>
          <w:szCs w:val="15"/>
        </w:rPr>
        <w:t>川盆地不同油气</w:t>
      </w:r>
      <w:r w:rsidR="00D9705A">
        <w:rPr>
          <w:rFonts w:ascii="黑体" w:eastAsia="黑体" w:hAnsi="黑体" w:hint="eastAsia"/>
          <w:sz w:val="15"/>
          <w:szCs w:val="15"/>
        </w:rPr>
        <w:t>藏</w:t>
      </w:r>
      <w:r w:rsidRPr="008C3C56">
        <w:rPr>
          <w:rFonts w:ascii="黑体" w:eastAsia="黑体" w:hAnsi="黑体"/>
          <w:sz w:val="15"/>
          <w:szCs w:val="15"/>
        </w:rPr>
        <w:t>类型</w:t>
      </w:r>
      <w:r w:rsidRPr="008C3C56">
        <w:rPr>
          <w:rFonts w:ascii="黑体" w:eastAsia="黑体" w:hAnsi="黑体" w:hint="eastAsia"/>
          <w:sz w:val="15"/>
          <w:szCs w:val="15"/>
        </w:rPr>
        <w:t>基</w:t>
      </w:r>
      <w:r w:rsidRPr="008C3C56">
        <w:rPr>
          <w:rFonts w:ascii="黑体" w:eastAsia="黑体" w:hAnsi="黑体"/>
          <w:sz w:val="15"/>
          <w:szCs w:val="15"/>
        </w:rPr>
        <w:t>本特征表</w:t>
      </w:r>
    </w:p>
    <w:tbl>
      <w:tblPr>
        <w:tblW w:w="8500" w:type="dxa"/>
        <w:jc w:val="center"/>
        <w:tblLook w:val="04A0" w:firstRow="1" w:lastRow="0" w:firstColumn="1" w:lastColumn="0" w:noHBand="0" w:noVBand="1"/>
      </w:tblPr>
      <w:tblGrid>
        <w:gridCol w:w="993"/>
        <w:gridCol w:w="1554"/>
        <w:gridCol w:w="1422"/>
        <w:gridCol w:w="1271"/>
        <w:gridCol w:w="992"/>
        <w:gridCol w:w="993"/>
        <w:gridCol w:w="1275"/>
      </w:tblGrid>
      <w:tr w:rsidR="007A59D0" w:rsidRPr="008C3C56" w:rsidTr="00BC5FA0">
        <w:trPr>
          <w:trHeight w:val="270"/>
          <w:jc w:val="center"/>
        </w:trPr>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center"/>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油气类型</w:t>
            </w:r>
          </w:p>
        </w:tc>
        <w:tc>
          <w:tcPr>
            <w:tcW w:w="15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center"/>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常规气藏</w:t>
            </w:r>
          </w:p>
        </w:tc>
        <w:tc>
          <w:tcPr>
            <w:tcW w:w="5953" w:type="dxa"/>
            <w:gridSpan w:val="5"/>
            <w:tcBorders>
              <w:top w:val="single" w:sz="4" w:space="0" w:color="auto"/>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center"/>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非常规油气藏</w:t>
            </w:r>
          </w:p>
        </w:tc>
      </w:tr>
      <w:tr w:rsidR="007A59D0" w:rsidRPr="008C3C56" w:rsidTr="00BC5FA0">
        <w:trPr>
          <w:trHeight w:val="270"/>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p>
        </w:tc>
        <w:tc>
          <w:tcPr>
            <w:tcW w:w="1554" w:type="dxa"/>
            <w:vMerge/>
            <w:tcBorders>
              <w:top w:val="single" w:sz="4" w:space="0" w:color="auto"/>
              <w:left w:val="single" w:sz="4" w:space="0" w:color="auto"/>
              <w:bottom w:val="single" w:sz="4" w:space="0" w:color="auto"/>
              <w:right w:val="single" w:sz="4" w:space="0" w:color="auto"/>
            </w:tcBorders>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p>
        </w:tc>
        <w:tc>
          <w:tcPr>
            <w:tcW w:w="142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致密砂岩气</w:t>
            </w:r>
          </w:p>
        </w:tc>
        <w:tc>
          <w:tcPr>
            <w:tcW w:w="1271"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页岩气</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煤层气</w:t>
            </w:r>
          </w:p>
        </w:tc>
        <w:tc>
          <w:tcPr>
            <w:tcW w:w="993"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页岩油</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致密油</w:t>
            </w:r>
          </w:p>
        </w:tc>
      </w:tr>
      <w:tr w:rsidR="007A59D0" w:rsidRPr="008C3C56" w:rsidTr="00BC5FA0">
        <w:trPr>
          <w:trHeight w:val="270"/>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分布层位</w:t>
            </w:r>
          </w:p>
        </w:tc>
        <w:tc>
          <w:tcPr>
            <w:tcW w:w="1554"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center"/>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Z-T</w:t>
            </w:r>
            <w:r w:rsidRPr="008C3C56">
              <w:rPr>
                <w:rFonts w:asciiTheme="minorEastAsia" w:hAnsiTheme="minorEastAsia" w:cs="宋体" w:hint="eastAsia"/>
                <w:color w:val="000000"/>
                <w:kern w:val="0"/>
                <w:sz w:val="15"/>
                <w:szCs w:val="15"/>
                <w:vertAlign w:val="subscript"/>
              </w:rPr>
              <w:t>2</w:t>
            </w:r>
          </w:p>
        </w:tc>
        <w:tc>
          <w:tcPr>
            <w:tcW w:w="142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T</w:t>
            </w:r>
            <w:r w:rsidRPr="008C3C56">
              <w:rPr>
                <w:rFonts w:asciiTheme="minorEastAsia" w:hAnsiTheme="minorEastAsia" w:cs="宋体" w:hint="eastAsia"/>
                <w:color w:val="000000"/>
                <w:kern w:val="0"/>
                <w:sz w:val="15"/>
                <w:szCs w:val="15"/>
                <w:vertAlign w:val="subscript"/>
              </w:rPr>
              <w:t>3</w:t>
            </w:r>
            <w:r w:rsidRPr="008C3C56">
              <w:rPr>
                <w:rFonts w:asciiTheme="minorEastAsia" w:hAnsiTheme="minorEastAsia" w:cs="宋体" w:hint="eastAsia"/>
                <w:color w:val="000000"/>
                <w:kern w:val="0"/>
                <w:sz w:val="15"/>
                <w:szCs w:val="15"/>
              </w:rPr>
              <w:t>-K</w:t>
            </w:r>
            <w:r w:rsidR="00266BD8" w:rsidRPr="00266BD8">
              <w:rPr>
                <w:rFonts w:asciiTheme="minorEastAsia" w:hAnsiTheme="minorEastAsia" w:cs="宋体" w:hint="eastAsia"/>
                <w:color w:val="000000"/>
                <w:kern w:val="0"/>
                <w:sz w:val="15"/>
                <w:szCs w:val="15"/>
                <w:vertAlign w:val="subscript"/>
              </w:rPr>
              <w:t>1</w:t>
            </w:r>
          </w:p>
        </w:tc>
        <w:tc>
          <w:tcPr>
            <w:tcW w:w="1271"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w:t>
            </w:r>
            <w:r w:rsidRPr="008C3C56">
              <w:rPr>
                <w:rFonts w:asciiTheme="minorEastAsia" w:hAnsiTheme="minorEastAsia" w:cs="宋体" w:hint="eastAsia"/>
                <w:color w:val="000000"/>
                <w:kern w:val="0"/>
                <w:sz w:val="15"/>
                <w:szCs w:val="15"/>
                <w:vertAlign w:val="subscript"/>
              </w:rPr>
              <w:t>1</w:t>
            </w:r>
            <w:r w:rsidRPr="008C3C56">
              <w:rPr>
                <w:rFonts w:asciiTheme="minorEastAsia" w:hAnsiTheme="minorEastAsia" w:cs="宋体" w:hint="eastAsia"/>
                <w:i/>
                <w:color w:val="000000"/>
                <w:kern w:val="0"/>
                <w:sz w:val="15"/>
                <w:szCs w:val="15"/>
              </w:rPr>
              <w:t>q</w:t>
            </w:r>
            <w:r w:rsidRPr="008C3C56">
              <w:rPr>
                <w:rFonts w:asciiTheme="minorEastAsia" w:hAnsiTheme="minorEastAsia" w:cs="宋体" w:hint="eastAsia"/>
                <w:color w:val="000000"/>
                <w:kern w:val="0"/>
                <w:sz w:val="15"/>
                <w:szCs w:val="15"/>
              </w:rPr>
              <w:t>、O</w:t>
            </w:r>
            <w:r w:rsidRPr="008C3C56">
              <w:rPr>
                <w:rFonts w:asciiTheme="minorEastAsia" w:hAnsiTheme="minorEastAsia" w:cs="宋体" w:hint="eastAsia"/>
                <w:color w:val="000000"/>
                <w:kern w:val="0"/>
                <w:sz w:val="15"/>
                <w:szCs w:val="15"/>
                <w:vertAlign w:val="subscript"/>
              </w:rPr>
              <w:t>3</w:t>
            </w:r>
            <w:r w:rsidRPr="008C3C56">
              <w:rPr>
                <w:rFonts w:asciiTheme="minorEastAsia" w:hAnsiTheme="minorEastAsia" w:cs="宋体" w:hint="eastAsia"/>
                <w:i/>
                <w:color w:val="000000"/>
                <w:kern w:val="0"/>
                <w:sz w:val="15"/>
                <w:szCs w:val="15"/>
              </w:rPr>
              <w:t>w</w:t>
            </w:r>
            <w:r w:rsidRPr="008C3C56">
              <w:rPr>
                <w:rFonts w:asciiTheme="minorEastAsia" w:hAnsiTheme="minorEastAsia" w:cs="宋体" w:hint="eastAsia"/>
                <w:color w:val="000000"/>
                <w:kern w:val="0"/>
                <w:sz w:val="15"/>
                <w:szCs w:val="15"/>
              </w:rPr>
              <w:t>-S</w:t>
            </w:r>
            <w:r w:rsidRPr="008C3C56">
              <w:rPr>
                <w:rFonts w:asciiTheme="minorEastAsia" w:hAnsiTheme="minorEastAsia" w:cs="宋体" w:hint="eastAsia"/>
                <w:color w:val="000000"/>
                <w:kern w:val="0"/>
                <w:sz w:val="15"/>
                <w:szCs w:val="15"/>
                <w:vertAlign w:val="subscript"/>
              </w:rPr>
              <w:t>1</w:t>
            </w:r>
            <w:r w:rsidRPr="008C3C56">
              <w:rPr>
                <w:rFonts w:asciiTheme="minorEastAsia" w:hAnsiTheme="minorEastAsia" w:cs="宋体" w:hint="eastAsia"/>
                <w:i/>
                <w:color w:val="000000"/>
                <w:kern w:val="0"/>
                <w:sz w:val="15"/>
                <w:szCs w:val="15"/>
              </w:rPr>
              <w:t>l</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P</w:t>
            </w:r>
            <w:r w:rsidRPr="008C3C56">
              <w:rPr>
                <w:rFonts w:asciiTheme="minorEastAsia" w:hAnsiTheme="minorEastAsia" w:cs="宋体" w:hint="eastAsia"/>
                <w:color w:val="000000"/>
                <w:kern w:val="0"/>
                <w:sz w:val="15"/>
                <w:szCs w:val="15"/>
                <w:vertAlign w:val="subscript"/>
              </w:rPr>
              <w:t>3</w:t>
            </w:r>
          </w:p>
        </w:tc>
        <w:tc>
          <w:tcPr>
            <w:tcW w:w="993"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J</w:t>
            </w:r>
            <w:r w:rsidRPr="008C3C56">
              <w:rPr>
                <w:rFonts w:asciiTheme="minorEastAsia" w:hAnsiTheme="minorEastAsia" w:cs="宋体" w:hint="eastAsia"/>
                <w:color w:val="000000"/>
                <w:kern w:val="0"/>
                <w:sz w:val="15"/>
                <w:szCs w:val="15"/>
                <w:vertAlign w:val="subscript"/>
              </w:rPr>
              <w:t>1</w:t>
            </w:r>
            <w:r>
              <w:rPr>
                <w:rFonts w:asciiTheme="minorEastAsia" w:hAnsiTheme="minorEastAsia" w:cs="宋体"/>
                <w:i/>
                <w:color w:val="000000"/>
                <w:kern w:val="0"/>
                <w:sz w:val="15"/>
                <w:szCs w:val="15"/>
              </w:rPr>
              <w:t>z</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J</w:t>
            </w:r>
            <w:r w:rsidRPr="008C3C56">
              <w:rPr>
                <w:rFonts w:asciiTheme="minorEastAsia" w:hAnsiTheme="minorEastAsia" w:cs="宋体" w:hint="eastAsia"/>
                <w:color w:val="000000"/>
                <w:kern w:val="0"/>
                <w:sz w:val="15"/>
                <w:szCs w:val="15"/>
                <w:vertAlign w:val="subscript"/>
              </w:rPr>
              <w:t>1</w:t>
            </w:r>
            <w:r w:rsidRPr="008C3C56">
              <w:rPr>
                <w:rFonts w:asciiTheme="minorEastAsia" w:hAnsiTheme="minorEastAsia" w:cs="宋体" w:hint="eastAsia"/>
                <w:i/>
                <w:color w:val="000000"/>
                <w:kern w:val="0"/>
                <w:sz w:val="15"/>
                <w:szCs w:val="15"/>
              </w:rPr>
              <w:t>z</w:t>
            </w:r>
            <w:r w:rsidRPr="008C3C56">
              <w:rPr>
                <w:rFonts w:asciiTheme="minorEastAsia" w:hAnsiTheme="minorEastAsia" w:cs="宋体" w:hint="eastAsia"/>
                <w:color w:val="000000"/>
                <w:kern w:val="0"/>
                <w:sz w:val="15"/>
                <w:szCs w:val="15"/>
              </w:rPr>
              <w:t>、</w:t>
            </w:r>
            <w:r>
              <w:rPr>
                <w:rFonts w:asciiTheme="minorEastAsia" w:hAnsiTheme="minorEastAsia" w:cs="宋体" w:hint="eastAsia"/>
                <w:color w:val="000000"/>
                <w:kern w:val="0"/>
                <w:sz w:val="15"/>
                <w:szCs w:val="15"/>
              </w:rPr>
              <w:t>J</w:t>
            </w:r>
            <w:r w:rsidRPr="008C3C56">
              <w:rPr>
                <w:rFonts w:asciiTheme="minorEastAsia" w:hAnsiTheme="minorEastAsia" w:cs="宋体" w:hint="eastAsia"/>
                <w:color w:val="000000"/>
                <w:kern w:val="0"/>
                <w:sz w:val="15"/>
                <w:szCs w:val="15"/>
                <w:vertAlign w:val="subscript"/>
              </w:rPr>
              <w:t>1</w:t>
            </w:r>
            <w:r w:rsidRPr="008C3C56">
              <w:rPr>
                <w:rFonts w:asciiTheme="minorEastAsia" w:hAnsiTheme="minorEastAsia" w:cs="宋体" w:hint="eastAsia"/>
                <w:i/>
                <w:color w:val="000000"/>
                <w:kern w:val="0"/>
                <w:sz w:val="15"/>
                <w:szCs w:val="15"/>
              </w:rPr>
              <w:t>l</w:t>
            </w:r>
            <w:r>
              <w:rPr>
                <w:rFonts w:asciiTheme="minorEastAsia" w:hAnsiTheme="minorEastAsia" w:cs="宋体" w:hint="eastAsia"/>
                <w:color w:val="000000"/>
                <w:kern w:val="0"/>
                <w:sz w:val="15"/>
                <w:szCs w:val="15"/>
              </w:rPr>
              <w:t>、</w:t>
            </w:r>
            <w:r w:rsidRPr="008C3C56">
              <w:rPr>
                <w:rFonts w:asciiTheme="minorEastAsia" w:hAnsiTheme="minorEastAsia" w:cs="宋体" w:hint="eastAsia"/>
                <w:color w:val="000000"/>
                <w:kern w:val="0"/>
                <w:sz w:val="15"/>
                <w:szCs w:val="15"/>
              </w:rPr>
              <w:t>J</w:t>
            </w:r>
            <w:r w:rsidRPr="008C3C56">
              <w:rPr>
                <w:rFonts w:asciiTheme="minorEastAsia" w:hAnsiTheme="minorEastAsia" w:cs="宋体" w:hint="eastAsia"/>
                <w:color w:val="000000"/>
                <w:kern w:val="0"/>
                <w:sz w:val="15"/>
                <w:szCs w:val="15"/>
                <w:vertAlign w:val="subscript"/>
              </w:rPr>
              <w:t>2</w:t>
            </w:r>
            <w:r w:rsidRPr="008C3C56">
              <w:rPr>
                <w:rFonts w:asciiTheme="minorEastAsia" w:hAnsiTheme="minorEastAsia" w:cs="宋体" w:hint="eastAsia"/>
                <w:i/>
                <w:color w:val="000000"/>
                <w:kern w:val="0"/>
                <w:sz w:val="15"/>
                <w:szCs w:val="15"/>
              </w:rPr>
              <w:t>s</w:t>
            </w:r>
          </w:p>
        </w:tc>
      </w:tr>
      <w:tr w:rsidR="007A59D0" w:rsidRPr="008C3C56" w:rsidTr="00BC5FA0">
        <w:trPr>
          <w:trHeight w:val="283"/>
          <w:jc w:val="center"/>
        </w:trPr>
        <w:tc>
          <w:tcPr>
            <w:tcW w:w="993" w:type="dxa"/>
            <w:tcBorders>
              <w:top w:val="nil"/>
              <w:left w:val="single" w:sz="4" w:space="0" w:color="auto"/>
              <w:bottom w:val="single" w:sz="4" w:space="0" w:color="auto"/>
              <w:right w:val="single" w:sz="4" w:space="0" w:color="auto"/>
            </w:tcBorders>
            <w:shd w:val="clear" w:color="auto" w:fill="auto"/>
            <w:noWrap/>
            <w:vAlign w:val="center"/>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分</w:t>
            </w:r>
            <w:r>
              <w:rPr>
                <w:rFonts w:asciiTheme="minorEastAsia" w:hAnsiTheme="minorEastAsia" w:cs="宋体"/>
                <w:color w:val="000000"/>
                <w:kern w:val="0"/>
                <w:sz w:val="15"/>
                <w:szCs w:val="15"/>
              </w:rPr>
              <w:t>布地区</w:t>
            </w:r>
          </w:p>
        </w:tc>
        <w:tc>
          <w:tcPr>
            <w:tcW w:w="1554" w:type="dxa"/>
            <w:tcBorders>
              <w:top w:val="nil"/>
              <w:left w:val="nil"/>
              <w:bottom w:val="single" w:sz="4" w:space="0" w:color="auto"/>
              <w:right w:val="single" w:sz="4" w:space="0" w:color="auto"/>
            </w:tcBorders>
            <w:shd w:val="clear" w:color="auto" w:fill="auto"/>
            <w:vAlign w:val="center"/>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全</w:t>
            </w:r>
            <w:r>
              <w:rPr>
                <w:rFonts w:asciiTheme="minorEastAsia" w:hAnsiTheme="minorEastAsia" w:cs="宋体"/>
                <w:color w:val="000000"/>
                <w:kern w:val="0"/>
                <w:sz w:val="15"/>
                <w:szCs w:val="15"/>
              </w:rPr>
              <w:t>盆地</w:t>
            </w:r>
          </w:p>
        </w:tc>
        <w:tc>
          <w:tcPr>
            <w:tcW w:w="1422" w:type="dxa"/>
            <w:tcBorders>
              <w:top w:val="nil"/>
              <w:left w:val="nil"/>
              <w:bottom w:val="single" w:sz="4" w:space="0" w:color="auto"/>
              <w:right w:val="single" w:sz="4" w:space="0" w:color="auto"/>
            </w:tcBorders>
            <w:shd w:val="clear" w:color="auto" w:fill="auto"/>
            <w:vAlign w:val="center"/>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全</w:t>
            </w:r>
            <w:r>
              <w:rPr>
                <w:rFonts w:asciiTheme="minorEastAsia" w:hAnsiTheme="minorEastAsia" w:cs="宋体"/>
                <w:color w:val="000000"/>
                <w:kern w:val="0"/>
                <w:sz w:val="15"/>
                <w:szCs w:val="15"/>
              </w:rPr>
              <w:t>盆地</w:t>
            </w:r>
          </w:p>
        </w:tc>
        <w:tc>
          <w:tcPr>
            <w:tcW w:w="1271" w:type="dxa"/>
            <w:tcBorders>
              <w:top w:val="nil"/>
              <w:left w:val="nil"/>
              <w:bottom w:val="single" w:sz="4" w:space="0" w:color="auto"/>
              <w:right w:val="single" w:sz="4" w:space="0" w:color="auto"/>
            </w:tcBorders>
            <w:shd w:val="clear" w:color="auto" w:fill="auto"/>
            <w:noWrap/>
            <w:vAlign w:val="center"/>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蜀</w:t>
            </w:r>
            <w:r>
              <w:rPr>
                <w:rFonts w:asciiTheme="minorEastAsia" w:hAnsiTheme="minorEastAsia" w:cs="宋体"/>
                <w:color w:val="000000"/>
                <w:kern w:val="0"/>
                <w:sz w:val="15"/>
                <w:szCs w:val="15"/>
              </w:rPr>
              <w:t>南、川东</w:t>
            </w:r>
          </w:p>
        </w:tc>
        <w:tc>
          <w:tcPr>
            <w:tcW w:w="992" w:type="dxa"/>
            <w:tcBorders>
              <w:top w:val="nil"/>
              <w:left w:val="nil"/>
              <w:bottom w:val="single" w:sz="4" w:space="0" w:color="auto"/>
              <w:right w:val="single" w:sz="4" w:space="0" w:color="auto"/>
            </w:tcBorders>
            <w:shd w:val="clear" w:color="auto" w:fill="auto"/>
            <w:noWrap/>
            <w:vAlign w:val="center"/>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蜀</w:t>
            </w:r>
            <w:r>
              <w:rPr>
                <w:rFonts w:asciiTheme="minorEastAsia" w:hAnsiTheme="minorEastAsia" w:cs="宋体"/>
                <w:color w:val="000000"/>
                <w:kern w:val="0"/>
                <w:sz w:val="15"/>
                <w:szCs w:val="15"/>
              </w:rPr>
              <w:t>南</w:t>
            </w:r>
          </w:p>
        </w:tc>
        <w:tc>
          <w:tcPr>
            <w:tcW w:w="993" w:type="dxa"/>
            <w:tcBorders>
              <w:top w:val="nil"/>
              <w:left w:val="nil"/>
              <w:bottom w:val="single" w:sz="4" w:space="0" w:color="auto"/>
              <w:right w:val="single" w:sz="4" w:space="0" w:color="auto"/>
            </w:tcBorders>
            <w:shd w:val="clear" w:color="auto" w:fill="auto"/>
            <w:noWrap/>
            <w:vAlign w:val="center"/>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川</w:t>
            </w:r>
            <w:r>
              <w:rPr>
                <w:rFonts w:asciiTheme="minorEastAsia" w:hAnsiTheme="minorEastAsia" w:cs="宋体"/>
                <w:color w:val="000000"/>
                <w:kern w:val="0"/>
                <w:sz w:val="15"/>
                <w:szCs w:val="15"/>
              </w:rPr>
              <w:t>中</w:t>
            </w:r>
          </w:p>
        </w:tc>
        <w:tc>
          <w:tcPr>
            <w:tcW w:w="1275" w:type="dxa"/>
            <w:tcBorders>
              <w:top w:val="nil"/>
              <w:left w:val="nil"/>
              <w:bottom w:val="single" w:sz="4" w:space="0" w:color="auto"/>
              <w:right w:val="single" w:sz="4" w:space="0" w:color="auto"/>
            </w:tcBorders>
            <w:shd w:val="clear" w:color="auto" w:fill="auto"/>
            <w:vAlign w:val="center"/>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川</w:t>
            </w:r>
            <w:r>
              <w:rPr>
                <w:rFonts w:asciiTheme="minorEastAsia" w:hAnsiTheme="minorEastAsia" w:cs="宋体"/>
                <w:color w:val="000000"/>
                <w:kern w:val="0"/>
                <w:sz w:val="15"/>
                <w:szCs w:val="15"/>
              </w:rPr>
              <w:t>中</w:t>
            </w:r>
          </w:p>
        </w:tc>
      </w:tr>
      <w:tr w:rsidR="007A59D0" w:rsidRPr="008C3C56" w:rsidTr="00BC5FA0">
        <w:trPr>
          <w:trHeight w:val="270"/>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主</w:t>
            </w:r>
            <w:r>
              <w:rPr>
                <w:rFonts w:asciiTheme="minorEastAsia" w:hAnsiTheme="minorEastAsia" w:cs="宋体"/>
                <w:color w:val="000000"/>
                <w:kern w:val="0"/>
                <w:sz w:val="15"/>
                <w:szCs w:val="15"/>
              </w:rPr>
              <w:t>要烃源岩</w:t>
            </w:r>
          </w:p>
        </w:tc>
        <w:tc>
          <w:tcPr>
            <w:tcW w:w="1554"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w:t>
            </w:r>
            <w:r w:rsidRPr="00A2787C">
              <w:rPr>
                <w:rFonts w:asciiTheme="minorEastAsia" w:hAnsiTheme="minorEastAsia" w:cs="宋体" w:hint="eastAsia"/>
                <w:color w:val="000000"/>
                <w:kern w:val="0"/>
                <w:sz w:val="15"/>
                <w:szCs w:val="15"/>
                <w:vertAlign w:val="subscript"/>
              </w:rPr>
              <w:t>1</w:t>
            </w:r>
            <w:r w:rsidRPr="00A2787C">
              <w:rPr>
                <w:rFonts w:asciiTheme="minorEastAsia" w:hAnsiTheme="minorEastAsia" w:cs="宋体"/>
                <w:i/>
                <w:color w:val="000000"/>
                <w:kern w:val="0"/>
                <w:sz w:val="15"/>
                <w:szCs w:val="15"/>
              </w:rPr>
              <w:t>q</w:t>
            </w:r>
            <w:r>
              <w:rPr>
                <w:rFonts w:asciiTheme="minorEastAsia" w:hAnsiTheme="minorEastAsia" w:cs="宋体" w:hint="eastAsia"/>
                <w:color w:val="000000"/>
                <w:kern w:val="0"/>
                <w:sz w:val="15"/>
                <w:szCs w:val="15"/>
              </w:rPr>
              <w:t>、S</w:t>
            </w:r>
            <w:r w:rsidRPr="00A2787C">
              <w:rPr>
                <w:rFonts w:asciiTheme="minorEastAsia" w:hAnsiTheme="minorEastAsia" w:cs="宋体" w:hint="eastAsia"/>
                <w:color w:val="000000"/>
                <w:kern w:val="0"/>
                <w:sz w:val="15"/>
                <w:szCs w:val="15"/>
                <w:vertAlign w:val="subscript"/>
              </w:rPr>
              <w:t>1</w:t>
            </w:r>
            <w:r w:rsidRPr="00A2787C">
              <w:rPr>
                <w:rFonts w:asciiTheme="minorEastAsia" w:hAnsiTheme="minorEastAsia" w:cs="宋体" w:hint="eastAsia"/>
                <w:i/>
                <w:color w:val="000000"/>
                <w:kern w:val="0"/>
                <w:sz w:val="15"/>
                <w:szCs w:val="15"/>
              </w:rPr>
              <w:t>l</w:t>
            </w:r>
            <w:r>
              <w:rPr>
                <w:rFonts w:asciiTheme="minorEastAsia" w:hAnsiTheme="minorEastAsia" w:cs="宋体" w:hint="eastAsia"/>
                <w:color w:val="000000"/>
                <w:kern w:val="0"/>
                <w:sz w:val="15"/>
                <w:szCs w:val="15"/>
              </w:rPr>
              <w:t>、P</w:t>
            </w:r>
            <w:r w:rsidRPr="00A2787C">
              <w:rPr>
                <w:rFonts w:asciiTheme="minorEastAsia" w:hAnsiTheme="minorEastAsia" w:cs="宋体" w:hint="eastAsia"/>
                <w:color w:val="000000"/>
                <w:kern w:val="0"/>
                <w:sz w:val="15"/>
                <w:szCs w:val="15"/>
                <w:vertAlign w:val="subscript"/>
              </w:rPr>
              <w:t>2</w:t>
            </w:r>
            <w:r w:rsidRPr="00A2787C">
              <w:rPr>
                <w:rFonts w:asciiTheme="minorEastAsia" w:hAnsiTheme="minorEastAsia" w:cs="宋体"/>
                <w:i/>
                <w:color w:val="000000"/>
                <w:kern w:val="0"/>
                <w:sz w:val="15"/>
                <w:szCs w:val="15"/>
              </w:rPr>
              <w:t>q</w:t>
            </w:r>
            <w:r>
              <w:rPr>
                <w:rFonts w:asciiTheme="minorEastAsia" w:hAnsiTheme="minorEastAsia" w:cs="宋体" w:hint="eastAsia"/>
                <w:color w:val="000000"/>
                <w:kern w:val="0"/>
                <w:sz w:val="15"/>
                <w:szCs w:val="15"/>
              </w:rPr>
              <w:t>、P</w:t>
            </w:r>
            <w:r w:rsidRPr="00A2787C">
              <w:rPr>
                <w:rFonts w:asciiTheme="minorEastAsia" w:hAnsiTheme="minorEastAsia" w:cs="宋体" w:hint="eastAsia"/>
                <w:color w:val="000000"/>
                <w:kern w:val="0"/>
                <w:sz w:val="15"/>
                <w:szCs w:val="15"/>
                <w:vertAlign w:val="subscript"/>
              </w:rPr>
              <w:t>3</w:t>
            </w:r>
            <w:r w:rsidRPr="00A2787C">
              <w:rPr>
                <w:rFonts w:asciiTheme="minorEastAsia" w:hAnsiTheme="minorEastAsia" w:cs="宋体"/>
                <w:i/>
                <w:color w:val="000000"/>
                <w:kern w:val="0"/>
                <w:sz w:val="15"/>
                <w:szCs w:val="15"/>
              </w:rPr>
              <w:t>l</w:t>
            </w:r>
          </w:p>
        </w:tc>
        <w:tc>
          <w:tcPr>
            <w:tcW w:w="142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T</w:t>
            </w:r>
            <w:r w:rsidRPr="00A2787C">
              <w:rPr>
                <w:rFonts w:asciiTheme="minorEastAsia" w:hAnsiTheme="minorEastAsia" w:cs="宋体" w:hint="eastAsia"/>
                <w:color w:val="000000"/>
                <w:kern w:val="0"/>
                <w:sz w:val="15"/>
                <w:szCs w:val="15"/>
                <w:vertAlign w:val="subscript"/>
              </w:rPr>
              <w:t>3</w:t>
            </w:r>
            <w:r w:rsidRPr="00A2787C">
              <w:rPr>
                <w:rFonts w:asciiTheme="minorEastAsia" w:hAnsiTheme="minorEastAsia" w:cs="宋体" w:hint="eastAsia"/>
                <w:i/>
                <w:color w:val="000000"/>
                <w:kern w:val="0"/>
                <w:sz w:val="15"/>
                <w:szCs w:val="15"/>
              </w:rPr>
              <w:t>x</w:t>
            </w:r>
            <w:r>
              <w:rPr>
                <w:rFonts w:asciiTheme="minorEastAsia" w:hAnsiTheme="minorEastAsia" w:cs="宋体" w:hint="eastAsia"/>
                <w:color w:val="000000"/>
                <w:kern w:val="0"/>
                <w:sz w:val="15"/>
                <w:szCs w:val="15"/>
              </w:rPr>
              <w:t>、J</w:t>
            </w:r>
            <w:r w:rsidRPr="00A2787C">
              <w:rPr>
                <w:rFonts w:asciiTheme="minorEastAsia" w:hAnsiTheme="minorEastAsia" w:cs="宋体" w:hint="eastAsia"/>
                <w:color w:val="000000"/>
                <w:kern w:val="0"/>
                <w:sz w:val="15"/>
                <w:szCs w:val="15"/>
                <w:vertAlign w:val="subscript"/>
              </w:rPr>
              <w:t>1</w:t>
            </w:r>
            <w:r w:rsidRPr="00A2787C">
              <w:rPr>
                <w:rFonts w:asciiTheme="minorEastAsia" w:hAnsiTheme="minorEastAsia" w:cs="宋体" w:hint="eastAsia"/>
                <w:i/>
                <w:color w:val="000000"/>
                <w:kern w:val="0"/>
                <w:sz w:val="15"/>
                <w:szCs w:val="15"/>
              </w:rPr>
              <w:t>z</w:t>
            </w:r>
          </w:p>
        </w:tc>
        <w:tc>
          <w:tcPr>
            <w:tcW w:w="1271"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w:t>
            </w:r>
            <w:r w:rsidRPr="008C3C56">
              <w:rPr>
                <w:rFonts w:asciiTheme="minorEastAsia" w:hAnsiTheme="minorEastAsia" w:cs="宋体" w:hint="eastAsia"/>
                <w:color w:val="000000"/>
                <w:kern w:val="0"/>
                <w:sz w:val="15"/>
                <w:szCs w:val="15"/>
                <w:vertAlign w:val="subscript"/>
              </w:rPr>
              <w:t>1</w:t>
            </w:r>
            <w:r w:rsidRPr="008C3C56">
              <w:rPr>
                <w:rFonts w:asciiTheme="minorEastAsia" w:hAnsiTheme="minorEastAsia" w:cs="宋体" w:hint="eastAsia"/>
                <w:i/>
                <w:color w:val="000000"/>
                <w:kern w:val="0"/>
                <w:sz w:val="15"/>
                <w:szCs w:val="15"/>
              </w:rPr>
              <w:t>q</w:t>
            </w:r>
            <w:r w:rsidRPr="008C3C56">
              <w:rPr>
                <w:rFonts w:asciiTheme="minorEastAsia" w:hAnsiTheme="minorEastAsia" w:cs="宋体" w:hint="eastAsia"/>
                <w:color w:val="000000"/>
                <w:kern w:val="0"/>
                <w:sz w:val="15"/>
                <w:szCs w:val="15"/>
              </w:rPr>
              <w:t>、O</w:t>
            </w:r>
            <w:r w:rsidRPr="008C3C56">
              <w:rPr>
                <w:rFonts w:asciiTheme="minorEastAsia" w:hAnsiTheme="minorEastAsia" w:cs="宋体" w:hint="eastAsia"/>
                <w:color w:val="000000"/>
                <w:kern w:val="0"/>
                <w:sz w:val="15"/>
                <w:szCs w:val="15"/>
                <w:vertAlign w:val="subscript"/>
              </w:rPr>
              <w:t>3</w:t>
            </w:r>
            <w:r w:rsidRPr="008C3C56">
              <w:rPr>
                <w:rFonts w:asciiTheme="minorEastAsia" w:hAnsiTheme="minorEastAsia" w:cs="宋体" w:hint="eastAsia"/>
                <w:i/>
                <w:color w:val="000000"/>
                <w:kern w:val="0"/>
                <w:sz w:val="15"/>
                <w:szCs w:val="15"/>
              </w:rPr>
              <w:t>w</w:t>
            </w:r>
            <w:r w:rsidRPr="008C3C56">
              <w:rPr>
                <w:rFonts w:asciiTheme="minorEastAsia" w:hAnsiTheme="minorEastAsia" w:cs="宋体" w:hint="eastAsia"/>
                <w:color w:val="000000"/>
                <w:kern w:val="0"/>
                <w:sz w:val="15"/>
                <w:szCs w:val="15"/>
              </w:rPr>
              <w:t>-S</w:t>
            </w:r>
            <w:r w:rsidRPr="008C3C56">
              <w:rPr>
                <w:rFonts w:asciiTheme="minorEastAsia" w:hAnsiTheme="minorEastAsia" w:cs="宋体" w:hint="eastAsia"/>
                <w:color w:val="000000"/>
                <w:kern w:val="0"/>
                <w:sz w:val="15"/>
                <w:szCs w:val="15"/>
                <w:vertAlign w:val="subscript"/>
              </w:rPr>
              <w:t>1</w:t>
            </w:r>
            <w:r w:rsidRPr="008C3C56">
              <w:rPr>
                <w:rFonts w:asciiTheme="minorEastAsia" w:hAnsiTheme="minorEastAsia" w:cs="宋体" w:hint="eastAsia"/>
                <w:i/>
                <w:color w:val="000000"/>
                <w:kern w:val="0"/>
                <w:sz w:val="15"/>
                <w:szCs w:val="15"/>
              </w:rPr>
              <w:t>l</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P</w:t>
            </w:r>
            <w:r w:rsidRPr="00A2787C">
              <w:rPr>
                <w:rFonts w:asciiTheme="minorEastAsia" w:hAnsiTheme="minorEastAsia" w:cs="宋体" w:hint="eastAsia"/>
                <w:color w:val="000000"/>
                <w:kern w:val="0"/>
                <w:sz w:val="15"/>
                <w:szCs w:val="15"/>
                <w:vertAlign w:val="subscript"/>
              </w:rPr>
              <w:t>3</w:t>
            </w:r>
          </w:p>
        </w:tc>
        <w:tc>
          <w:tcPr>
            <w:tcW w:w="993"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J</w:t>
            </w:r>
            <w:r w:rsidRPr="008C3C56">
              <w:rPr>
                <w:rFonts w:asciiTheme="minorEastAsia" w:hAnsiTheme="minorEastAsia" w:cs="宋体" w:hint="eastAsia"/>
                <w:color w:val="000000"/>
                <w:kern w:val="0"/>
                <w:sz w:val="15"/>
                <w:szCs w:val="15"/>
                <w:vertAlign w:val="subscript"/>
              </w:rPr>
              <w:t>1</w:t>
            </w:r>
            <w:r>
              <w:rPr>
                <w:rFonts w:asciiTheme="minorEastAsia" w:hAnsiTheme="minorEastAsia" w:cs="宋体"/>
                <w:i/>
                <w:color w:val="000000"/>
                <w:kern w:val="0"/>
                <w:sz w:val="15"/>
                <w:szCs w:val="15"/>
              </w:rPr>
              <w:t>z</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J</w:t>
            </w:r>
            <w:r w:rsidRPr="008C3C56">
              <w:rPr>
                <w:rFonts w:asciiTheme="minorEastAsia" w:hAnsiTheme="minorEastAsia" w:cs="宋体" w:hint="eastAsia"/>
                <w:color w:val="000000"/>
                <w:kern w:val="0"/>
                <w:sz w:val="15"/>
                <w:szCs w:val="15"/>
                <w:vertAlign w:val="subscript"/>
              </w:rPr>
              <w:t>1</w:t>
            </w:r>
            <w:r w:rsidRPr="008C3C56">
              <w:rPr>
                <w:rFonts w:asciiTheme="minorEastAsia" w:hAnsiTheme="minorEastAsia" w:cs="宋体" w:hint="eastAsia"/>
                <w:i/>
                <w:color w:val="000000"/>
                <w:kern w:val="0"/>
                <w:sz w:val="15"/>
                <w:szCs w:val="15"/>
              </w:rPr>
              <w:t>z</w:t>
            </w:r>
            <w:r w:rsidRPr="008C3C56">
              <w:rPr>
                <w:rFonts w:asciiTheme="minorEastAsia" w:hAnsiTheme="minorEastAsia" w:cs="宋体" w:hint="eastAsia"/>
                <w:color w:val="000000"/>
                <w:kern w:val="0"/>
                <w:sz w:val="15"/>
                <w:szCs w:val="15"/>
              </w:rPr>
              <w:t>、</w:t>
            </w:r>
            <w:r>
              <w:rPr>
                <w:rFonts w:asciiTheme="minorEastAsia" w:hAnsiTheme="minorEastAsia" w:cs="宋体" w:hint="eastAsia"/>
                <w:color w:val="000000"/>
                <w:kern w:val="0"/>
                <w:sz w:val="15"/>
                <w:szCs w:val="15"/>
              </w:rPr>
              <w:t>J</w:t>
            </w:r>
            <w:r w:rsidRPr="008C3C56">
              <w:rPr>
                <w:rFonts w:asciiTheme="minorEastAsia" w:hAnsiTheme="minorEastAsia" w:cs="宋体" w:hint="eastAsia"/>
                <w:color w:val="000000"/>
                <w:kern w:val="0"/>
                <w:sz w:val="15"/>
                <w:szCs w:val="15"/>
                <w:vertAlign w:val="subscript"/>
              </w:rPr>
              <w:t>1</w:t>
            </w:r>
            <w:r w:rsidRPr="008C3C56">
              <w:rPr>
                <w:rFonts w:asciiTheme="minorEastAsia" w:hAnsiTheme="minorEastAsia" w:cs="宋体" w:hint="eastAsia"/>
                <w:i/>
                <w:color w:val="000000"/>
                <w:kern w:val="0"/>
                <w:sz w:val="15"/>
                <w:szCs w:val="15"/>
              </w:rPr>
              <w:t>l</w:t>
            </w:r>
          </w:p>
        </w:tc>
      </w:tr>
      <w:tr w:rsidR="007A59D0" w:rsidRPr="008C3C56" w:rsidTr="00BC5FA0">
        <w:trPr>
          <w:trHeight w:val="270"/>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主</w:t>
            </w:r>
            <w:r>
              <w:rPr>
                <w:rFonts w:asciiTheme="minorEastAsia" w:hAnsiTheme="minorEastAsia" w:cs="宋体"/>
                <w:color w:val="000000"/>
                <w:kern w:val="0"/>
                <w:sz w:val="15"/>
                <w:szCs w:val="15"/>
              </w:rPr>
              <w:t>要储层</w:t>
            </w:r>
          </w:p>
        </w:tc>
        <w:tc>
          <w:tcPr>
            <w:tcW w:w="1554"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Z</w:t>
            </w:r>
            <w:r w:rsidRPr="00A2787C">
              <w:rPr>
                <w:rFonts w:asciiTheme="minorEastAsia" w:hAnsiTheme="minorEastAsia" w:cs="宋体" w:hint="eastAsia"/>
                <w:color w:val="000000"/>
                <w:kern w:val="0"/>
                <w:sz w:val="15"/>
                <w:szCs w:val="15"/>
                <w:vertAlign w:val="subscript"/>
              </w:rPr>
              <w:t>2</w:t>
            </w:r>
            <w:r w:rsidRPr="00A2787C">
              <w:rPr>
                <w:rFonts w:asciiTheme="minorEastAsia" w:hAnsiTheme="minorEastAsia" w:cs="宋体" w:hint="eastAsia"/>
                <w:i/>
                <w:color w:val="000000"/>
                <w:kern w:val="0"/>
                <w:sz w:val="15"/>
                <w:szCs w:val="15"/>
              </w:rPr>
              <w:t>dn</w:t>
            </w:r>
            <w:r>
              <w:rPr>
                <w:rFonts w:asciiTheme="minorEastAsia" w:hAnsiTheme="minorEastAsia" w:cs="宋体" w:hint="eastAsia"/>
                <w:color w:val="000000"/>
                <w:kern w:val="0"/>
                <w:sz w:val="15"/>
                <w:szCs w:val="15"/>
              </w:rPr>
              <w:t>、∈</w:t>
            </w:r>
            <w:r w:rsidRPr="00A2787C">
              <w:rPr>
                <w:rFonts w:asciiTheme="minorEastAsia" w:hAnsiTheme="minorEastAsia" w:cs="宋体" w:hint="eastAsia"/>
                <w:color w:val="000000"/>
                <w:kern w:val="0"/>
                <w:sz w:val="15"/>
                <w:szCs w:val="15"/>
                <w:vertAlign w:val="subscript"/>
              </w:rPr>
              <w:t>1</w:t>
            </w:r>
            <w:r w:rsidRPr="00A2787C">
              <w:rPr>
                <w:rFonts w:asciiTheme="minorEastAsia" w:hAnsiTheme="minorEastAsia" w:cs="宋体"/>
                <w:i/>
                <w:color w:val="000000"/>
                <w:kern w:val="0"/>
                <w:sz w:val="15"/>
                <w:szCs w:val="15"/>
              </w:rPr>
              <w:t>l</w:t>
            </w:r>
            <w:r>
              <w:rPr>
                <w:rFonts w:asciiTheme="minorEastAsia" w:hAnsiTheme="minorEastAsia" w:cs="宋体" w:hint="eastAsia"/>
                <w:color w:val="000000"/>
                <w:kern w:val="0"/>
                <w:sz w:val="15"/>
                <w:szCs w:val="15"/>
              </w:rPr>
              <w:t>、∈</w:t>
            </w:r>
            <w:r w:rsidRPr="00A2787C">
              <w:rPr>
                <w:rFonts w:asciiTheme="minorEastAsia" w:hAnsiTheme="minorEastAsia" w:cs="宋体"/>
                <w:color w:val="000000"/>
                <w:kern w:val="0"/>
                <w:sz w:val="15"/>
                <w:szCs w:val="15"/>
                <w:vertAlign w:val="subscript"/>
              </w:rPr>
              <w:t>2+3</w:t>
            </w:r>
            <w:r>
              <w:rPr>
                <w:rFonts w:asciiTheme="minorEastAsia" w:hAnsiTheme="minorEastAsia" w:cs="宋体" w:hint="eastAsia"/>
                <w:color w:val="000000"/>
                <w:kern w:val="0"/>
                <w:sz w:val="15"/>
                <w:szCs w:val="15"/>
              </w:rPr>
              <w:t>、C</w:t>
            </w:r>
            <w:r w:rsidRPr="00A2787C">
              <w:rPr>
                <w:rFonts w:asciiTheme="minorEastAsia" w:hAnsiTheme="minorEastAsia" w:cs="宋体" w:hint="eastAsia"/>
                <w:color w:val="000000"/>
                <w:kern w:val="0"/>
                <w:sz w:val="15"/>
                <w:szCs w:val="15"/>
                <w:vertAlign w:val="subscript"/>
              </w:rPr>
              <w:t>2</w:t>
            </w:r>
            <w:r>
              <w:rPr>
                <w:rFonts w:asciiTheme="minorEastAsia" w:hAnsiTheme="minorEastAsia" w:cs="宋体" w:hint="eastAsia"/>
                <w:color w:val="000000"/>
                <w:kern w:val="0"/>
                <w:sz w:val="15"/>
                <w:szCs w:val="15"/>
              </w:rPr>
              <w:t>、P</w:t>
            </w:r>
            <w:r w:rsidRPr="00A2787C">
              <w:rPr>
                <w:rFonts w:asciiTheme="minorEastAsia" w:hAnsiTheme="minorEastAsia" w:cs="宋体" w:hint="eastAsia"/>
                <w:color w:val="000000"/>
                <w:kern w:val="0"/>
                <w:sz w:val="15"/>
                <w:szCs w:val="15"/>
                <w:vertAlign w:val="subscript"/>
              </w:rPr>
              <w:t>2</w:t>
            </w:r>
            <w:r>
              <w:rPr>
                <w:rFonts w:asciiTheme="minorEastAsia" w:hAnsiTheme="minorEastAsia" w:cs="宋体" w:hint="eastAsia"/>
                <w:color w:val="000000"/>
                <w:kern w:val="0"/>
                <w:sz w:val="15"/>
                <w:szCs w:val="15"/>
              </w:rPr>
              <w:t>、P</w:t>
            </w:r>
            <w:r w:rsidRPr="00A2787C">
              <w:rPr>
                <w:rFonts w:asciiTheme="minorEastAsia" w:hAnsiTheme="minorEastAsia" w:cs="宋体" w:hint="eastAsia"/>
                <w:color w:val="000000"/>
                <w:kern w:val="0"/>
                <w:sz w:val="15"/>
                <w:szCs w:val="15"/>
                <w:vertAlign w:val="subscript"/>
              </w:rPr>
              <w:t>3</w:t>
            </w:r>
            <w:r w:rsidRPr="00A2787C">
              <w:rPr>
                <w:rFonts w:asciiTheme="minorEastAsia" w:hAnsiTheme="minorEastAsia" w:cs="宋体" w:hint="eastAsia"/>
                <w:i/>
                <w:color w:val="000000"/>
                <w:kern w:val="0"/>
                <w:sz w:val="15"/>
                <w:szCs w:val="15"/>
              </w:rPr>
              <w:t>ch</w:t>
            </w:r>
            <w:r>
              <w:rPr>
                <w:rFonts w:asciiTheme="minorEastAsia" w:hAnsiTheme="minorEastAsia" w:cs="宋体" w:hint="eastAsia"/>
                <w:color w:val="000000"/>
                <w:kern w:val="0"/>
                <w:sz w:val="15"/>
                <w:szCs w:val="15"/>
              </w:rPr>
              <w:t>、T</w:t>
            </w:r>
            <w:r w:rsidRPr="00A2787C">
              <w:rPr>
                <w:rFonts w:asciiTheme="minorEastAsia" w:hAnsiTheme="minorEastAsia" w:cs="宋体" w:hint="eastAsia"/>
                <w:color w:val="000000"/>
                <w:kern w:val="0"/>
                <w:sz w:val="15"/>
                <w:szCs w:val="15"/>
                <w:vertAlign w:val="subscript"/>
              </w:rPr>
              <w:t>1</w:t>
            </w:r>
            <w:r>
              <w:rPr>
                <w:rFonts w:asciiTheme="minorEastAsia" w:hAnsiTheme="minorEastAsia" w:cs="宋体" w:hint="eastAsia"/>
                <w:color w:val="000000"/>
                <w:kern w:val="0"/>
                <w:sz w:val="15"/>
                <w:szCs w:val="15"/>
                <w:vertAlign w:val="subscript"/>
              </w:rPr>
              <w:t>、</w:t>
            </w:r>
            <w:r w:rsidRPr="00A2787C">
              <w:rPr>
                <w:rFonts w:asciiTheme="minorEastAsia" w:hAnsiTheme="minorEastAsia" w:cs="宋体"/>
                <w:color w:val="000000"/>
                <w:kern w:val="0"/>
                <w:sz w:val="15"/>
                <w:szCs w:val="15"/>
              </w:rPr>
              <w:t>T</w:t>
            </w:r>
            <w:r w:rsidRPr="00A2787C">
              <w:rPr>
                <w:rFonts w:asciiTheme="minorEastAsia" w:hAnsiTheme="minorEastAsia" w:cs="宋体"/>
                <w:color w:val="000000"/>
                <w:kern w:val="0"/>
                <w:sz w:val="15"/>
                <w:szCs w:val="15"/>
                <w:vertAlign w:val="subscript"/>
              </w:rPr>
              <w:t>2</w:t>
            </w:r>
            <w:r w:rsidRPr="00A2787C">
              <w:rPr>
                <w:rFonts w:asciiTheme="minorEastAsia" w:hAnsiTheme="minorEastAsia" w:cs="宋体"/>
                <w:i/>
                <w:color w:val="000000"/>
                <w:kern w:val="0"/>
                <w:sz w:val="15"/>
                <w:szCs w:val="15"/>
              </w:rPr>
              <w:t>l</w:t>
            </w:r>
          </w:p>
        </w:tc>
        <w:tc>
          <w:tcPr>
            <w:tcW w:w="142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T</w:t>
            </w:r>
            <w:r w:rsidRPr="00A2787C">
              <w:rPr>
                <w:rFonts w:asciiTheme="minorEastAsia" w:hAnsiTheme="minorEastAsia" w:cs="宋体" w:hint="eastAsia"/>
                <w:color w:val="000000"/>
                <w:kern w:val="0"/>
                <w:sz w:val="15"/>
                <w:szCs w:val="15"/>
                <w:vertAlign w:val="subscript"/>
              </w:rPr>
              <w:t>3</w:t>
            </w:r>
            <w:r w:rsidRPr="00A2787C">
              <w:rPr>
                <w:rFonts w:asciiTheme="minorEastAsia" w:hAnsiTheme="minorEastAsia" w:cs="宋体" w:hint="eastAsia"/>
                <w:i/>
                <w:color w:val="000000"/>
                <w:kern w:val="0"/>
                <w:sz w:val="15"/>
                <w:szCs w:val="15"/>
              </w:rPr>
              <w:t>x</w:t>
            </w:r>
            <w:r>
              <w:rPr>
                <w:rFonts w:asciiTheme="minorEastAsia" w:hAnsiTheme="minorEastAsia" w:cs="宋体" w:hint="eastAsia"/>
                <w:color w:val="000000"/>
                <w:kern w:val="0"/>
                <w:sz w:val="15"/>
                <w:szCs w:val="15"/>
              </w:rPr>
              <w:t>、J</w:t>
            </w:r>
            <w:r w:rsidRPr="00A2787C">
              <w:rPr>
                <w:rFonts w:asciiTheme="minorEastAsia" w:hAnsiTheme="minorEastAsia" w:cs="宋体" w:hint="eastAsia"/>
                <w:color w:val="000000"/>
                <w:kern w:val="0"/>
                <w:sz w:val="15"/>
                <w:szCs w:val="15"/>
                <w:vertAlign w:val="subscript"/>
              </w:rPr>
              <w:t>2</w:t>
            </w:r>
            <w:r w:rsidRPr="00A2787C">
              <w:rPr>
                <w:rFonts w:asciiTheme="minorEastAsia" w:hAnsiTheme="minorEastAsia" w:cs="宋体" w:hint="eastAsia"/>
                <w:i/>
                <w:color w:val="000000"/>
                <w:kern w:val="0"/>
                <w:sz w:val="15"/>
                <w:szCs w:val="15"/>
              </w:rPr>
              <w:t>s</w:t>
            </w:r>
            <w:r>
              <w:rPr>
                <w:rFonts w:asciiTheme="minorEastAsia" w:hAnsiTheme="minorEastAsia" w:cs="宋体" w:hint="eastAsia"/>
                <w:color w:val="000000"/>
                <w:kern w:val="0"/>
                <w:sz w:val="15"/>
                <w:szCs w:val="15"/>
              </w:rPr>
              <w:t>、J</w:t>
            </w:r>
            <w:r w:rsidRPr="00A2787C">
              <w:rPr>
                <w:rFonts w:asciiTheme="minorEastAsia" w:hAnsiTheme="minorEastAsia" w:cs="宋体" w:hint="eastAsia"/>
                <w:color w:val="000000"/>
                <w:kern w:val="0"/>
                <w:sz w:val="15"/>
                <w:szCs w:val="15"/>
                <w:vertAlign w:val="subscript"/>
              </w:rPr>
              <w:t>3</w:t>
            </w:r>
            <w:r w:rsidRPr="00A2787C">
              <w:rPr>
                <w:rFonts w:asciiTheme="minorEastAsia" w:hAnsiTheme="minorEastAsia" w:cs="宋体" w:hint="eastAsia"/>
                <w:i/>
                <w:color w:val="000000"/>
                <w:kern w:val="0"/>
                <w:sz w:val="15"/>
                <w:szCs w:val="15"/>
              </w:rPr>
              <w:t>p</w:t>
            </w:r>
            <w:r>
              <w:rPr>
                <w:rFonts w:asciiTheme="minorEastAsia" w:hAnsiTheme="minorEastAsia" w:cs="宋体" w:hint="eastAsia"/>
                <w:color w:val="000000"/>
                <w:kern w:val="0"/>
                <w:sz w:val="15"/>
                <w:szCs w:val="15"/>
              </w:rPr>
              <w:t>、K</w:t>
            </w:r>
            <w:r w:rsidRPr="00A2787C">
              <w:rPr>
                <w:rFonts w:asciiTheme="minorEastAsia" w:hAnsiTheme="minorEastAsia" w:cs="宋体" w:hint="eastAsia"/>
                <w:color w:val="000000"/>
                <w:kern w:val="0"/>
                <w:sz w:val="15"/>
                <w:szCs w:val="15"/>
                <w:vertAlign w:val="subscript"/>
              </w:rPr>
              <w:t>1</w:t>
            </w:r>
          </w:p>
        </w:tc>
        <w:tc>
          <w:tcPr>
            <w:tcW w:w="1271"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w:t>
            </w:r>
            <w:r w:rsidRPr="008C3C56">
              <w:rPr>
                <w:rFonts w:asciiTheme="minorEastAsia" w:hAnsiTheme="minorEastAsia" w:cs="宋体" w:hint="eastAsia"/>
                <w:color w:val="000000"/>
                <w:kern w:val="0"/>
                <w:sz w:val="15"/>
                <w:szCs w:val="15"/>
                <w:vertAlign w:val="subscript"/>
              </w:rPr>
              <w:t>1</w:t>
            </w:r>
            <w:r w:rsidRPr="008C3C56">
              <w:rPr>
                <w:rFonts w:asciiTheme="minorEastAsia" w:hAnsiTheme="minorEastAsia" w:cs="宋体" w:hint="eastAsia"/>
                <w:i/>
                <w:color w:val="000000"/>
                <w:kern w:val="0"/>
                <w:sz w:val="15"/>
                <w:szCs w:val="15"/>
              </w:rPr>
              <w:t>q</w:t>
            </w:r>
            <w:r w:rsidRPr="008C3C56">
              <w:rPr>
                <w:rFonts w:asciiTheme="minorEastAsia" w:hAnsiTheme="minorEastAsia" w:cs="宋体" w:hint="eastAsia"/>
                <w:color w:val="000000"/>
                <w:kern w:val="0"/>
                <w:sz w:val="15"/>
                <w:szCs w:val="15"/>
              </w:rPr>
              <w:t>、O</w:t>
            </w:r>
            <w:r w:rsidRPr="008C3C56">
              <w:rPr>
                <w:rFonts w:asciiTheme="minorEastAsia" w:hAnsiTheme="minorEastAsia" w:cs="宋体" w:hint="eastAsia"/>
                <w:color w:val="000000"/>
                <w:kern w:val="0"/>
                <w:sz w:val="15"/>
                <w:szCs w:val="15"/>
                <w:vertAlign w:val="subscript"/>
              </w:rPr>
              <w:t>3</w:t>
            </w:r>
            <w:r w:rsidRPr="008C3C56">
              <w:rPr>
                <w:rFonts w:asciiTheme="minorEastAsia" w:hAnsiTheme="minorEastAsia" w:cs="宋体" w:hint="eastAsia"/>
                <w:i/>
                <w:color w:val="000000"/>
                <w:kern w:val="0"/>
                <w:sz w:val="15"/>
                <w:szCs w:val="15"/>
              </w:rPr>
              <w:t>w</w:t>
            </w:r>
            <w:r w:rsidRPr="008C3C56">
              <w:rPr>
                <w:rFonts w:asciiTheme="minorEastAsia" w:hAnsiTheme="minorEastAsia" w:cs="宋体" w:hint="eastAsia"/>
                <w:color w:val="000000"/>
                <w:kern w:val="0"/>
                <w:sz w:val="15"/>
                <w:szCs w:val="15"/>
              </w:rPr>
              <w:t>-S</w:t>
            </w:r>
            <w:r w:rsidRPr="008C3C56">
              <w:rPr>
                <w:rFonts w:asciiTheme="minorEastAsia" w:hAnsiTheme="minorEastAsia" w:cs="宋体" w:hint="eastAsia"/>
                <w:color w:val="000000"/>
                <w:kern w:val="0"/>
                <w:sz w:val="15"/>
                <w:szCs w:val="15"/>
                <w:vertAlign w:val="subscript"/>
              </w:rPr>
              <w:t>1</w:t>
            </w:r>
            <w:r w:rsidRPr="008C3C56">
              <w:rPr>
                <w:rFonts w:asciiTheme="minorEastAsia" w:hAnsiTheme="minorEastAsia" w:cs="宋体" w:hint="eastAsia"/>
                <w:i/>
                <w:color w:val="000000"/>
                <w:kern w:val="0"/>
                <w:sz w:val="15"/>
                <w:szCs w:val="15"/>
              </w:rPr>
              <w:t>l</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P</w:t>
            </w:r>
            <w:r w:rsidRPr="00A2787C">
              <w:rPr>
                <w:rFonts w:asciiTheme="minorEastAsia" w:hAnsiTheme="minorEastAsia" w:cs="宋体" w:hint="eastAsia"/>
                <w:color w:val="000000"/>
                <w:kern w:val="0"/>
                <w:sz w:val="15"/>
                <w:szCs w:val="15"/>
                <w:vertAlign w:val="subscript"/>
              </w:rPr>
              <w:t>3</w:t>
            </w:r>
          </w:p>
        </w:tc>
        <w:tc>
          <w:tcPr>
            <w:tcW w:w="993"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J</w:t>
            </w:r>
            <w:r w:rsidRPr="008C3C56">
              <w:rPr>
                <w:rFonts w:asciiTheme="minorEastAsia" w:hAnsiTheme="minorEastAsia" w:cs="宋体" w:hint="eastAsia"/>
                <w:color w:val="000000"/>
                <w:kern w:val="0"/>
                <w:sz w:val="15"/>
                <w:szCs w:val="15"/>
                <w:vertAlign w:val="subscript"/>
              </w:rPr>
              <w:t>1</w:t>
            </w:r>
            <w:r>
              <w:rPr>
                <w:rFonts w:asciiTheme="minorEastAsia" w:hAnsiTheme="minorEastAsia" w:cs="宋体"/>
                <w:i/>
                <w:color w:val="000000"/>
                <w:kern w:val="0"/>
                <w:sz w:val="15"/>
                <w:szCs w:val="15"/>
              </w:rPr>
              <w:t>z</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J</w:t>
            </w:r>
            <w:r w:rsidRPr="00A2787C">
              <w:rPr>
                <w:rFonts w:asciiTheme="minorEastAsia" w:hAnsiTheme="minorEastAsia" w:cs="宋体" w:hint="eastAsia"/>
                <w:color w:val="000000"/>
                <w:kern w:val="0"/>
                <w:sz w:val="15"/>
                <w:szCs w:val="15"/>
                <w:vertAlign w:val="subscript"/>
              </w:rPr>
              <w:t>1</w:t>
            </w:r>
            <w:r w:rsidRPr="00A2787C">
              <w:rPr>
                <w:rFonts w:asciiTheme="minorEastAsia" w:hAnsiTheme="minorEastAsia" w:cs="宋体" w:hint="eastAsia"/>
                <w:i/>
                <w:color w:val="000000"/>
                <w:kern w:val="0"/>
                <w:sz w:val="15"/>
                <w:szCs w:val="15"/>
              </w:rPr>
              <w:t>l</w:t>
            </w:r>
            <w:r>
              <w:rPr>
                <w:rFonts w:asciiTheme="minorEastAsia" w:hAnsiTheme="minorEastAsia" w:cs="宋体" w:hint="eastAsia"/>
                <w:color w:val="000000"/>
                <w:kern w:val="0"/>
                <w:sz w:val="15"/>
                <w:szCs w:val="15"/>
              </w:rPr>
              <w:t>、J</w:t>
            </w:r>
            <w:r w:rsidRPr="00A2787C">
              <w:rPr>
                <w:rFonts w:asciiTheme="minorEastAsia" w:hAnsiTheme="minorEastAsia" w:cs="宋体" w:hint="eastAsia"/>
                <w:color w:val="000000"/>
                <w:kern w:val="0"/>
                <w:sz w:val="15"/>
                <w:szCs w:val="15"/>
                <w:vertAlign w:val="subscript"/>
              </w:rPr>
              <w:t>2</w:t>
            </w:r>
            <w:r w:rsidRPr="00A2787C">
              <w:rPr>
                <w:rFonts w:asciiTheme="minorEastAsia" w:hAnsiTheme="minorEastAsia" w:cs="宋体" w:hint="eastAsia"/>
                <w:i/>
                <w:color w:val="000000"/>
                <w:kern w:val="0"/>
                <w:sz w:val="15"/>
                <w:szCs w:val="15"/>
              </w:rPr>
              <w:t>s</w:t>
            </w:r>
          </w:p>
        </w:tc>
      </w:tr>
      <w:tr w:rsidR="007A59D0" w:rsidRPr="008C3C56" w:rsidTr="00BC5FA0">
        <w:trPr>
          <w:trHeight w:val="270"/>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成藏组合</w:t>
            </w:r>
          </w:p>
        </w:tc>
        <w:tc>
          <w:tcPr>
            <w:tcW w:w="1554"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上生下储、下生上储、自生自储、旁生侧储、它源次生</w:t>
            </w:r>
          </w:p>
        </w:tc>
        <w:tc>
          <w:tcPr>
            <w:tcW w:w="142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下生上储、自生自储、旁生侧储、它源次生</w:t>
            </w:r>
          </w:p>
        </w:tc>
        <w:tc>
          <w:tcPr>
            <w:tcW w:w="1271"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源-储一体</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源-储一体</w:t>
            </w:r>
          </w:p>
        </w:tc>
        <w:tc>
          <w:tcPr>
            <w:tcW w:w="993"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源-储一体</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下生上储、旁生侧储</w:t>
            </w:r>
          </w:p>
        </w:tc>
      </w:tr>
      <w:tr w:rsidR="007A59D0" w:rsidRPr="008C3C56" w:rsidTr="00BC5FA0">
        <w:trPr>
          <w:trHeight w:val="270"/>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圈</w:t>
            </w:r>
            <w:r>
              <w:rPr>
                <w:rFonts w:asciiTheme="minorEastAsia" w:hAnsiTheme="minorEastAsia" w:cs="宋体"/>
                <w:color w:val="000000"/>
                <w:kern w:val="0"/>
                <w:sz w:val="15"/>
                <w:szCs w:val="15"/>
              </w:rPr>
              <w:t>闭</w:t>
            </w:r>
            <w:r>
              <w:rPr>
                <w:rFonts w:asciiTheme="minorEastAsia" w:hAnsiTheme="minorEastAsia" w:cs="宋体" w:hint="eastAsia"/>
                <w:color w:val="000000"/>
                <w:kern w:val="0"/>
                <w:sz w:val="15"/>
                <w:szCs w:val="15"/>
              </w:rPr>
              <w:t>类</w:t>
            </w:r>
            <w:r>
              <w:rPr>
                <w:rFonts w:asciiTheme="minorEastAsia" w:hAnsiTheme="minorEastAsia" w:cs="宋体"/>
                <w:color w:val="000000"/>
                <w:kern w:val="0"/>
                <w:sz w:val="15"/>
                <w:szCs w:val="15"/>
              </w:rPr>
              <w:t>型</w:t>
            </w:r>
          </w:p>
        </w:tc>
        <w:tc>
          <w:tcPr>
            <w:tcW w:w="1554"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构</w:t>
            </w:r>
            <w:r>
              <w:rPr>
                <w:rFonts w:asciiTheme="minorEastAsia" w:hAnsiTheme="minorEastAsia" w:cs="宋体"/>
                <w:color w:val="000000"/>
                <w:kern w:val="0"/>
                <w:sz w:val="15"/>
                <w:szCs w:val="15"/>
              </w:rPr>
              <w:t>造、岩性、构造</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岩性、构造</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地层、缝洞</w:t>
            </w:r>
            <w:r>
              <w:rPr>
                <w:rFonts w:asciiTheme="minorEastAsia" w:hAnsiTheme="minorEastAsia" w:cs="宋体" w:hint="eastAsia"/>
                <w:color w:val="000000"/>
                <w:kern w:val="0"/>
                <w:sz w:val="15"/>
                <w:szCs w:val="15"/>
              </w:rPr>
              <w:t>体</w:t>
            </w:r>
          </w:p>
        </w:tc>
        <w:tc>
          <w:tcPr>
            <w:tcW w:w="142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构</w:t>
            </w:r>
            <w:r>
              <w:rPr>
                <w:rFonts w:asciiTheme="minorEastAsia" w:hAnsiTheme="minorEastAsia" w:cs="宋体"/>
                <w:color w:val="000000"/>
                <w:kern w:val="0"/>
                <w:sz w:val="15"/>
                <w:szCs w:val="15"/>
              </w:rPr>
              <w:t>造、岩性、构造</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岩性</w:t>
            </w:r>
          </w:p>
        </w:tc>
        <w:tc>
          <w:tcPr>
            <w:tcW w:w="1271"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大</w:t>
            </w:r>
            <w:r>
              <w:rPr>
                <w:rFonts w:asciiTheme="minorEastAsia" w:hAnsiTheme="minorEastAsia" w:cs="宋体"/>
                <w:color w:val="000000"/>
                <w:kern w:val="0"/>
                <w:sz w:val="15"/>
                <w:szCs w:val="15"/>
              </w:rPr>
              <w:t>面积含气</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大</w:t>
            </w:r>
            <w:r>
              <w:rPr>
                <w:rFonts w:asciiTheme="minorEastAsia" w:hAnsiTheme="minorEastAsia" w:cs="宋体"/>
                <w:color w:val="000000"/>
                <w:kern w:val="0"/>
                <w:sz w:val="15"/>
                <w:szCs w:val="15"/>
              </w:rPr>
              <w:t>面积含气</w:t>
            </w:r>
          </w:p>
        </w:tc>
        <w:tc>
          <w:tcPr>
            <w:tcW w:w="993"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大</w:t>
            </w:r>
            <w:r>
              <w:rPr>
                <w:rFonts w:asciiTheme="minorEastAsia" w:hAnsiTheme="minorEastAsia" w:cs="宋体"/>
                <w:color w:val="000000"/>
                <w:kern w:val="0"/>
                <w:sz w:val="15"/>
                <w:szCs w:val="15"/>
              </w:rPr>
              <w:t>面积含</w:t>
            </w:r>
            <w:r>
              <w:rPr>
                <w:rFonts w:asciiTheme="minorEastAsia" w:hAnsiTheme="minorEastAsia" w:cs="宋体" w:hint="eastAsia"/>
                <w:color w:val="000000"/>
                <w:kern w:val="0"/>
                <w:sz w:val="15"/>
                <w:szCs w:val="15"/>
              </w:rPr>
              <w:t>油</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构</w:t>
            </w:r>
            <w:r>
              <w:rPr>
                <w:rFonts w:asciiTheme="minorEastAsia" w:hAnsiTheme="minorEastAsia" w:cs="宋体"/>
                <w:color w:val="000000"/>
                <w:kern w:val="0"/>
                <w:sz w:val="15"/>
                <w:szCs w:val="15"/>
              </w:rPr>
              <w:t>造、岩性、构造</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岩性</w:t>
            </w:r>
          </w:p>
        </w:tc>
      </w:tr>
      <w:tr w:rsidR="007A59D0" w:rsidRPr="008C3C56" w:rsidTr="00BC5FA0">
        <w:trPr>
          <w:trHeight w:val="270"/>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7A59D0" w:rsidRPr="00075377"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运</w:t>
            </w:r>
            <w:r>
              <w:rPr>
                <w:rFonts w:asciiTheme="minorEastAsia" w:hAnsiTheme="minorEastAsia" w:cs="宋体"/>
                <w:color w:val="000000"/>
                <w:kern w:val="0"/>
                <w:sz w:val="15"/>
                <w:szCs w:val="15"/>
              </w:rPr>
              <w:t>移</w:t>
            </w:r>
            <w:r>
              <w:rPr>
                <w:rFonts w:asciiTheme="minorEastAsia" w:hAnsiTheme="minorEastAsia" w:cs="宋体" w:hint="eastAsia"/>
                <w:color w:val="000000"/>
                <w:kern w:val="0"/>
                <w:sz w:val="15"/>
                <w:szCs w:val="15"/>
              </w:rPr>
              <w:t>次</w:t>
            </w:r>
            <w:r>
              <w:rPr>
                <w:rFonts w:asciiTheme="minorEastAsia" w:hAnsiTheme="minorEastAsia" w:cs="宋体"/>
                <w:color w:val="000000"/>
                <w:kern w:val="0"/>
                <w:sz w:val="15"/>
                <w:szCs w:val="15"/>
              </w:rPr>
              <w:t>数</w:t>
            </w:r>
          </w:p>
        </w:tc>
        <w:tc>
          <w:tcPr>
            <w:tcW w:w="1554"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多</w:t>
            </w:r>
            <w:r>
              <w:rPr>
                <w:rFonts w:asciiTheme="minorEastAsia" w:hAnsiTheme="minorEastAsia" w:cs="宋体"/>
                <w:color w:val="000000"/>
                <w:kern w:val="0"/>
                <w:sz w:val="15"/>
                <w:szCs w:val="15"/>
              </w:rPr>
              <w:t>次</w:t>
            </w:r>
          </w:p>
        </w:tc>
        <w:tc>
          <w:tcPr>
            <w:tcW w:w="142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多</w:t>
            </w:r>
            <w:r>
              <w:rPr>
                <w:rFonts w:asciiTheme="minorEastAsia" w:hAnsiTheme="minorEastAsia" w:cs="宋体"/>
                <w:color w:val="000000"/>
                <w:kern w:val="0"/>
                <w:sz w:val="15"/>
                <w:szCs w:val="15"/>
              </w:rPr>
              <w:t>次</w:t>
            </w:r>
          </w:p>
        </w:tc>
        <w:tc>
          <w:tcPr>
            <w:tcW w:w="1271"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原</w:t>
            </w:r>
            <w:r>
              <w:rPr>
                <w:rFonts w:asciiTheme="minorEastAsia" w:hAnsiTheme="minorEastAsia" w:cs="宋体"/>
                <w:color w:val="000000"/>
                <w:kern w:val="0"/>
                <w:sz w:val="15"/>
                <w:szCs w:val="15"/>
              </w:rPr>
              <w:t>地</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原</w:t>
            </w:r>
            <w:r>
              <w:rPr>
                <w:rFonts w:asciiTheme="minorEastAsia" w:hAnsiTheme="minorEastAsia" w:cs="宋体"/>
                <w:color w:val="000000"/>
                <w:kern w:val="0"/>
                <w:sz w:val="15"/>
                <w:szCs w:val="15"/>
              </w:rPr>
              <w:t>地</w:t>
            </w:r>
          </w:p>
        </w:tc>
        <w:tc>
          <w:tcPr>
            <w:tcW w:w="993"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原</w:t>
            </w:r>
            <w:r>
              <w:rPr>
                <w:rFonts w:asciiTheme="minorEastAsia" w:hAnsiTheme="minorEastAsia" w:cs="宋体"/>
                <w:color w:val="000000"/>
                <w:kern w:val="0"/>
                <w:sz w:val="15"/>
                <w:szCs w:val="15"/>
              </w:rPr>
              <w:t>地</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多</w:t>
            </w:r>
            <w:r>
              <w:rPr>
                <w:rFonts w:asciiTheme="minorEastAsia" w:hAnsiTheme="minorEastAsia" w:cs="宋体"/>
                <w:color w:val="000000"/>
                <w:kern w:val="0"/>
                <w:sz w:val="15"/>
                <w:szCs w:val="15"/>
              </w:rPr>
              <w:t>次</w:t>
            </w:r>
          </w:p>
        </w:tc>
      </w:tr>
      <w:tr w:rsidR="007A59D0" w:rsidRPr="008C3C56" w:rsidTr="00BC5FA0">
        <w:trPr>
          <w:trHeight w:val="270"/>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运</w:t>
            </w:r>
            <w:r>
              <w:rPr>
                <w:rFonts w:asciiTheme="minorEastAsia" w:hAnsiTheme="minorEastAsia" w:cs="宋体"/>
                <w:color w:val="000000"/>
                <w:kern w:val="0"/>
                <w:sz w:val="15"/>
                <w:szCs w:val="15"/>
              </w:rPr>
              <w:t>移相态</w:t>
            </w:r>
          </w:p>
        </w:tc>
        <w:tc>
          <w:tcPr>
            <w:tcW w:w="1554"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早</w:t>
            </w:r>
            <w:r>
              <w:rPr>
                <w:rFonts w:asciiTheme="minorEastAsia" w:hAnsiTheme="minorEastAsia" w:cs="宋体"/>
                <w:color w:val="000000"/>
                <w:kern w:val="0"/>
                <w:sz w:val="15"/>
                <w:szCs w:val="15"/>
              </w:rPr>
              <w:t>期液态</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晚期气态</w:t>
            </w:r>
          </w:p>
        </w:tc>
        <w:tc>
          <w:tcPr>
            <w:tcW w:w="142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color w:val="000000"/>
                <w:kern w:val="0"/>
                <w:sz w:val="15"/>
                <w:szCs w:val="15"/>
              </w:rPr>
              <w:t>气态为主</w:t>
            </w:r>
          </w:p>
        </w:tc>
        <w:tc>
          <w:tcPr>
            <w:tcW w:w="1271"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原</w:t>
            </w:r>
            <w:r>
              <w:rPr>
                <w:rFonts w:asciiTheme="minorEastAsia" w:hAnsiTheme="minorEastAsia" w:cs="宋体"/>
                <w:color w:val="000000"/>
                <w:kern w:val="0"/>
                <w:sz w:val="15"/>
                <w:szCs w:val="15"/>
              </w:rPr>
              <w:t>地由液态转变为气态</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以</w:t>
            </w:r>
            <w:r>
              <w:rPr>
                <w:rFonts w:asciiTheme="minorEastAsia" w:hAnsiTheme="minorEastAsia" w:cs="宋体"/>
                <w:color w:val="000000"/>
                <w:kern w:val="0"/>
                <w:sz w:val="15"/>
                <w:szCs w:val="15"/>
              </w:rPr>
              <w:t>原地气态为主</w:t>
            </w:r>
          </w:p>
        </w:tc>
        <w:tc>
          <w:tcPr>
            <w:tcW w:w="993"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原</w:t>
            </w:r>
            <w:r>
              <w:rPr>
                <w:rFonts w:asciiTheme="minorEastAsia" w:hAnsiTheme="minorEastAsia" w:cs="宋体"/>
                <w:color w:val="000000"/>
                <w:kern w:val="0"/>
                <w:sz w:val="15"/>
                <w:szCs w:val="15"/>
              </w:rPr>
              <w:t>地液态</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液</w:t>
            </w:r>
            <w:r>
              <w:rPr>
                <w:rFonts w:asciiTheme="minorEastAsia" w:hAnsiTheme="minorEastAsia" w:cs="宋体"/>
                <w:color w:val="000000"/>
                <w:kern w:val="0"/>
                <w:sz w:val="15"/>
                <w:szCs w:val="15"/>
              </w:rPr>
              <w:t>态</w:t>
            </w:r>
          </w:p>
        </w:tc>
      </w:tr>
      <w:tr w:rsidR="007A59D0" w:rsidRPr="008C3C56" w:rsidTr="00BC5FA0">
        <w:trPr>
          <w:trHeight w:val="270"/>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运</w:t>
            </w:r>
            <w:r>
              <w:rPr>
                <w:rFonts w:asciiTheme="minorEastAsia" w:hAnsiTheme="minorEastAsia" w:cs="宋体"/>
                <w:color w:val="000000"/>
                <w:kern w:val="0"/>
                <w:sz w:val="15"/>
                <w:szCs w:val="15"/>
              </w:rPr>
              <w:t>移动力</w:t>
            </w:r>
          </w:p>
        </w:tc>
        <w:tc>
          <w:tcPr>
            <w:tcW w:w="1554"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浮</w:t>
            </w:r>
            <w:r>
              <w:rPr>
                <w:rFonts w:asciiTheme="minorEastAsia" w:hAnsiTheme="minorEastAsia" w:cs="宋体"/>
                <w:color w:val="000000"/>
                <w:kern w:val="0"/>
                <w:sz w:val="15"/>
                <w:szCs w:val="15"/>
              </w:rPr>
              <w:t>力为主</w:t>
            </w:r>
          </w:p>
        </w:tc>
        <w:tc>
          <w:tcPr>
            <w:tcW w:w="142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浮</w:t>
            </w:r>
            <w:r>
              <w:rPr>
                <w:rFonts w:asciiTheme="minorEastAsia" w:hAnsiTheme="minorEastAsia" w:cs="宋体"/>
                <w:color w:val="000000"/>
                <w:kern w:val="0"/>
                <w:sz w:val="15"/>
                <w:szCs w:val="15"/>
              </w:rPr>
              <w:t>力为主</w:t>
            </w:r>
          </w:p>
        </w:tc>
        <w:tc>
          <w:tcPr>
            <w:tcW w:w="1271"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sidRPr="008C3C56">
              <w:rPr>
                <w:rFonts w:asciiTheme="minorEastAsia" w:hAnsiTheme="minorEastAsia" w:cs="宋体" w:hint="eastAsia"/>
                <w:color w:val="000000"/>
                <w:kern w:val="0"/>
                <w:sz w:val="15"/>
                <w:szCs w:val="15"/>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浮</w:t>
            </w:r>
            <w:r>
              <w:rPr>
                <w:rFonts w:asciiTheme="minorEastAsia" w:hAnsiTheme="minorEastAsia" w:cs="宋体"/>
                <w:color w:val="000000"/>
                <w:kern w:val="0"/>
                <w:sz w:val="15"/>
                <w:szCs w:val="15"/>
              </w:rPr>
              <w:t>力为主</w:t>
            </w:r>
          </w:p>
        </w:tc>
      </w:tr>
      <w:tr w:rsidR="007A59D0" w:rsidRPr="008C3C56" w:rsidTr="00BC5FA0">
        <w:trPr>
          <w:trHeight w:val="270"/>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运</w:t>
            </w:r>
            <w:r>
              <w:rPr>
                <w:rFonts w:asciiTheme="minorEastAsia" w:hAnsiTheme="minorEastAsia" w:cs="宋体"/>
                <w:color w:val="000000"/>
                <w:kern w:val="0"/>
                <w:sz w:val="15"/>
                <w:szCs w:val="15"/>
              </w:rPr>
              <w:t>移机制</w:t>
            </w:r>
          </w:p>
        </w:tc>
        <w:tc>
          <w:tcPr>
            <w:tcW w:w="1554"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生</w:t>
            </w:r>
            <w:r>
              <w:rPr>
                <w:rFonts w:asciiTheme="minorEastAsia" w:hAnsiTheme="minorEastAsia" w:cs="宋体"/>
                <w:color w:val="000000"/>
                <w:kern w:val="0"/>
                <w:sz w:val="15"/>
                <w:szCs w:val="15"/>
              </w:rPr>
              <w:t>烃增压</w:t>
            </w:r>
          </w:p>
        </w:tc>
        <w:tc>
          <w:tcPr>
            <w:tcW w:w="142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生</w:t>
            </w:r>
            <w:r>
              <w:rPr>
                <w:rFonts w:asciiTheme="minorEastAsia" w:hAnsiTheme="minorEastAsia" w:cs="宋体"/>
                <w:color w:val="000000"/>
                <w:kern w:val="0"/>
                <w:sz w:val="15"/>
                <w:szCs w:val="15"/>
              </w:rPr>
              <w:t>烃增压</w:t>
            </w:r>
          </w:p>
        </w:tc>
        <w:tc>
          <w:tcPr>
            <w:tcW w:w="1271"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吸</w:t>
            </w:r>
            <w:r>
              <w:rPr>
                <w:rFonts w:asciiTheme="minorEastAsia" w:hAnsiTheme="minorEastAsia" w:cs="宋体"/>
                <w:color w:val="000000"/>
                <w:kern w:val="0"/>
                <w:sz w:val="15"/>
                <w:szCs w:val="15"/>
              </w:rPr>
              <w:t>附</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吸</w:t>
            </w:r>
            <w:r>
              <w:rPr>
                <w:rFonts w:asciiTheme="minorEastAsia" w:hAnsiTheme="minorEastAsia" w:cs="宋体"/>
                <w:color w:val="000000"/>
                <w:kern w:val="0"/>
                <w:sz w:val="15"/>
                <w:szCs w:val="15"/>
              </w:rPr>
              <w:t>附</w:t>
            </w:r>
          </w:p>
        </w:tc>
        <w:tc>
          <w:tcPr>
            <w:tcW w:w="993"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吸</w:t>
            </w:r>
            <w:r>
              <w:rPr>
                <w:rFonts w:asciiTheme="minorEastAsia" w:hAnsiTheme="minorEastAsia" w:cs="宋体"/>
                <w:color w:val="000000"/>
                <w:kern w:val="0"/>
                <w:sz w:val="15"/>
                <w:szCs w:val="15"/>
              </w:rPr>
              <w:t>附</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生</w:t>
            </w:r>
            <w:r>
              <w:rPr>
                <w:rFonts w:asciiTheme="minorEastAsia" w:hAnsiTheme="minorEastAsia" w:cs="宋体"/>
                <w:color w:val="000000"/>
                <w:kern w:val="0"/>
                <w:sz w:val="15"/>
                <w:szCs w:val="15"/>
              </w:rPr>
              <w:t>烃增压</w:t>
            </w:r>
          </w:p>
        </w:tc>
      </w:tr>
      <w:tr w:rsidR="007A59D0" w:rsidRPr="008C3C56" w:rsidTr="00BC5FA0">
        <w:trPr>
          <w:trHeight w:val="270"/>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富</w:t>
            </w:r>
            <w:r w:rsidR="00F730F7">
              <w:rPr>
                <w:rFonts w:asciiTheme="minorEastAsia" w:hAnsiTheme="minorEastAsia" w:cs="宋体"/>
                <w:color w:val="000000"/>
                <w:kern w:val="0"/>
                <w:sz w:val="15"/>
                <w:szCs w:val="15"/>
              </w:rPr>
              <w:t>集</w:t>
            </w:r>
            <w:r>
              <w:rPr>
                <w:rFonts w:asciiTheme="minorEastAsia" w:hAnsiTheme="minorEastAsia" w:cs="宋体"/>
                <w:color w:val="000000"/>
                <w:kern w:val="0"/>
                <w:sz w:val="15"/>
                <w:szCs w:val="15"/>
              </w:rPr>
              <w:t>因素</w:t>
            </w:r>
          </w:p>
        </w:tc>
        <w:tc>
          <w:tcPr>
            <w:tcW w:w="1554"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烃</w:t>
            </w:r>
            <w:r>
              <w:rPr>
                <w:rFonts w:asciiTheme="minorEastAsia" w:hAnsiTheme="minorEastAsia" w:cs="宋体"/>
                <w:color w:val="000000"/>
                <w:kern w:val="0"/>
                <w:sz w:val="15"/>
                <w:szCs w:val="15"/>
              </w:rPr>
              <w:t>源、储层、圈闭、保存</w:t>
            </w:r>
          </w:p>
        </w:tc>
        <w:tc>
          <w:tcPr>
            <w:tcW w:w="142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烃</w:t>
            </w:r>
            <w:r>
              <w:rPr>
                <w:rFonts w:asciiTheme="minorEastAsia" w:hAnsiTheme="minorEastAsia" w:cs="宋体"/>
                <w:color w:val="000000"/>
                <w:kern w:val="0"/>
                <w:sz w:val="15"/>
                <w:szCs w:val="15"/>
              </w:rPr>
              <w:t>源、储层、圈闭、保存</w:t>
            </w:r>
          </w:p>
        </w:tc>
        <w:tc>
          <w:tcPr>
            <w:tcW w:w="1271"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TOC、</w:t>
            </w:r>
            <w:r>
              <w:rPr>
                <w:rFonts w:asciiTheme="minorEastAsia" w:hAnsiTheme="minorEastAsia" w:cs="宋体"/>
                <w:color w:val="000000"/>
                <w:kern w:val="0"/>
                <w:sz w:val="15"/>
                <w:szCs w:val="15"/>
              </w:rPr>
              <w:t>储层、</w:t>
            </w:r>
            <w:r>
              <w:rPr>
                <w:rFonts w:asciiTheme="minorEastAsia" w:hAnsiTheme="minorEastAsia" w:cs="宋体" w:hint="eastAsia"/>
                <w:color w:val="000000"/>
                <w:kern w:val="0"/>
                <w:sz w:val="15"/>
                <w:szCs w:val="15"/>
              </w:rPr>
              <w:t>保</w:t>
            </w:r>
            <w:r>
              <w:rPr>
                <w:rFonts w:asciiTheme="minorEastAsia" w:hAnsiTheme="minorEastAsia" w:cs="宋体"/>
                <w:color w:val="000000"/>
                <w:kern w:val="0"/>
                <w:sz w:val="15"/>
                <w:szCs w:val="15"/>
              </w:rPr>
              <w:t>存</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TOC、</w:t>
            </w:r>
            <w:r>
              <w:rPr>
                <w:rFonts w:asciiTheme="minorEastAsia" w:hAnsiTheme="minorEastAsia" w:cs="宋体"/>
                <w:color w:val="000000"/>
                <w:kern w:val="0"/>
                <w:sz w:val="15"/>
                <w:szCs w:val="15"/>
              </w:rPr>
              <w:t>储层、</w:t>
            </w:r>
            <w:r>
              <w:rPr>
                <w:rFonts w:asciiTheme="minorEastAsia" w:hAnsiTheme="minorEastAsia" w:cs="宋体" w:hint="eastAsia"/>
                <w:color w:val="000000"/>
                <w:kern w:val="0"/>
                <w:sz w:val="15"/>
                <w:szCs w:val="15"/>
              </w:rPr>
              <w:t>保</w:t>
            </w:r>
            <w:r>
              <w:rPr>
                <w:rFonts w:asciiTheme="minorEastAsia" w:hAnsiTheme="minorEastAsia" w:cs="宋体"/>
                <w:color w:val="000000"/>
                <w:kern w:val="0"/>
                <w:sz w:val="15"/>
                <w:szCs w:val="15"/>
              </w:rPr>
              <w:t>存</w:t>
            </w:r>
          </w:p>
        </w:tc>
        <w:tc>
          <w:tcPr>
            <w:tcW w:w="993"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TOC、</w:t>
            </w:r>
            <w:r>
              <w:rPr>
                <w:rFonts w:asciiTheme="minorEastAsia" w:hAnsiTheme="minorEastAsia" w:cs="宋体"/>
                <w:color w:val="000000"/>
                <w:kern w:val="0"/>
                <w:sz w:val="15"/>
                <w:szCs w:val="15"/>
              </w:rPr>
              <w:t>储层、</w:t>
            </w:r>
            <w:r>
              <w:rPr>
                <w:rFonts w:asciiTheme="minorEastAsia" w:hAnsiTheme="minorEastAsia" w:cs="宋体" w:hint="eastAsia"/>
                <w:color w:val="000000"/>
                <w:kern w:val="0"/>
                <w:sz w:val="15"/>
                <w:szCs w:val="15"/>
              </w:rPr>
              <w:t>保</w:t>
            </w:r>
            <w:r>
              <w:rPr>
                <w:rFonts w:asciiTheme="minorEastAsia" w:hAnsiTheme="minorEastAsia" w:cs="宋体"/>
                <w:color w:val="000000"/>
                <w:kern w:val="0"/>
                <w:sz w:val="15"/>
                <w:szCs w:val="15"/>
              </w:rPr>
              <w:t>存</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8C3C56"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烃</w:t>
            </w:r>
            <w:r>
              <w:rPr>
                <w:rFonts w:asciiTheme="minorEastAsia" w:hAnsiTheme="minorEastAsia" w:cs="宋体"/>
                <w:color w:val="000000"/>
                <w:kern w:val="0"/>
                <w:sz w:val="15"/>
                <w:szCs w:val="15"/>
              </w:rPr>
              <w:t>源、储层、圈闭、保存</w:t>
            </w:r>
          </w:p>
        </w:tc>
      </w:tr>
    </w:tbl>
    <w:p w:rsidR="007A59D0" w:rsidRPr="00BA75F3" w:rsidRDefault="007A59D0" w:rsidP="007A59D0">
      <w:pPr>
        <w:spacing w:line="276" w:lineRule="auto"/>
        <w:rPr>
          <w:rFonts w:ascii="楷体" w:eastAsia="楷体" w:hAnsi="楷体"/>
          <w:sz w:val="28"/>
          <w:szCs w:val="28"/>
        </w:rPr>
      </w:pPr>
      <w:r w:rsidRPr="00BA75F3">
        <w:rPr>
          <w:rFonts w:ascii="楷体" w:eastAsia="楷体" w:hAnsi="楷体"/>
          <w:sz w:val="28"/>
          <w:szCs w:val="28"/>
        </w:rPr>
        <w:t>2.1</w:t>
      </w:r>
      <w:r w:rsidRPr="00BA75F3">
        <w:rPr>
          <w:rFonts w:ascii="楷体" w:eastAsia="楷体" w:hAnsi="楷体" w:hint="eastAsia"/>
          <w:sz w:val="28"/>
          <w:szCs w:val="28"/>
        </w:rPr>
        <w:t>常</w:t>
      </w:r>
      <w:r w:rsidRPr="00BA75F3">
        <w:rPr>
          <w:rFonts w:ascii="楷体" w:eastAsia="楷体" w:hAnsi="楷体"/>
          <w:sz w:val="28"/>
          <w:szCs w:val="28"/>
        </w:rPr>
        <w:t>规天然气</w:t>
      </w:r>
      <w:r w:rsidR="005D3727">
        <w:rPr>
          <w:rFonts w:ascii="楷体" w:eastAsia="楷体" w:hAnsi="楷体" w:hint="eastAsia"/>
          <w:sz w:val="28"/>
          <w:szCs w:val="28"/>
        </w:rPr>
        <w:t>藏</w:t>
      </w:r>
    </w:p>
    <w:p w:rsidR="007A59D0" w:rsidRDefault="007A59D0" w:rsidP="007A59D0">
      <w:pPr>
        <w:spacing w:line="276" w:lineRule="auto"/>
        <w:ind w:firstLineChars="200" w:firstLine="420"/>
        <w:rPr>
          <w:szCs w:val="21"/>
        </w:rPr>
      </w:pPr>
      <w:r w:rsidRPr="00302852">
        <w:rPr>
          <w:rFonts w:hint="eastAsia"/>
          <w:szCs w:val="21"/>
        </w:rPr>
        <w:t>四</w:t>
      </w:r>
      <w:r w:rsidRPr="00302852">
        <w:rPr>
          <w:szCs w:val="21"/>
        </w:rPr>
        <w:t>川盆地常规天然气分布</w:t>
      </w:r>
      <w:r>
        <w:rPr>
          <w:rFonts w:hint="eastAsia"/>
          <w:szCs w:val="21"/>
        </w:rPr>
        <w:t>于</w:t>
      </w:r>
      <w:r>
        <w:rPr>
          <w:szCs w:val="21"/>
        </w:rPr>
        <w:t>盆地</w:t>
      </w:r>
      <w:r>
        <w:rPr>
          <w:rFonts w:hint="eastAsia"/>
          <w:szCs w:val="21"/>
        </w:rPr>
        <w:t>各</w:t>
      </w:r>
      <w:r>
        <w:rPr>
          <w:szCs w:val="21"/>
        </w:rPr>
        <w:t>探区</w:t>
      </w:r>
      <w:r>
        <w:rPr>
          <w:rFonts w:hint="eastAsia"/>
          <w:szCs w:val="21"/>
        </w:rPr>
        <w:t>。烃源</w:t>
      </w:r>
      <w:r>
        <w:rPr>
          <w:szCs w:val="21"/>
        </w:rPr>
        <w:t>岩为海相泥页岩和富有机质灰岩，储层为海相碳酸盐岩，以白云岩为主。</w:t>
      </w:r>
      <w:r>
        <w:rPr>
          <w:rFonts w:hint="eastAsia"/>
          <w:szCs w:val="21"/>
        </w:rPr>
        <w:t>圈</w:t>
      </w:r>
      <w:r>
        <w:rPr>
          <w:szCs w:val="21"/>
        </w:rPr>
        <w:t>闭类型</w:t>
      </w:r>
      <w:r>
        <w:rPr>
          <w:rFonts w:hint="eastAsia"/>
          <w:szCs w:val="21"/>
        </w:rPr>
        <w:t>见</w:t>
      </w:r>
      <w:r>
        <w:rPr>
          <w:szCs w:val="21"/>
        </w:rPr>
        <w:t>构造、</w:t>
      </w:r>
      <w:r>
        <w:rPr>
          <w:rFonts w:hint="eastAsia"/>
          <w:szCs w:val="21"/>
        </w:rPr>
        <w:t>构</w:t>
      </w:r>
      <w:r>
        <w:rPr>
          <w:szCs w:val="21"/>
        </w:rPr>
        <w:t>造</w:t>
      </w:r>
      <w:r>
        <w:rPr>
          <w:rFonts w:hint="eastAsia"/>
          <w:szCs w:val="21"/>
        </w:rPr>
        <w:t>-</w:t>
      </w:r>
      <w:r>
        <w:rPr>
          <w:szCs w:val="21"/>
        </w:rPr>
        <w:t>岩性、构造</w:t>
      </w:r>
      <w:r>
        <w:rPr>
          <w:rFonts w:hint="eastAsia"/>
          <w:szCs w:val="21"/>
        </w:rPr>
        <w:t>-</w:t>
      </w:r>
      <w:r>
        <w:rPr>
          <w:szCs w:val="21"/>
        </w:rPr>
        <w:t>地层、岩性、缝洞型等，以构造圈闭为主</w:t>
      </w:r>
      <w:r>
        <w:rPr>
          <w:rFonts w:hint="eastAsia"/>
          <w:szCs w:val="21"/>
        </w:rPr>
        <w:t>。气</w:t>
      </w:r>
      <w:r>
        <w:rPr>
          <w:szCs w:val="21"/>
        </w:rPr>
        <w:t>藏普遍经历了多期成藏，但主成藏期相对集中于印支</w:t>
      </w:r>
      <w:r>
        <w:rPr>
          <w:rFonts w:hint="eastAsia"/>
          <w:szCs w:val="21"/>
        </w:rPr>
        <w:t>-</w:t>
      </w:r>
      <w:r>
        <w:rPr>
          <w:szCs w:val="21"/>
        </w:rPr>
        <w:t>燕山期。</w:t>
      </w:r>
    </w:p>
    <w:p w:rsidR="007A59D0" w:rsidRDefault="007A59D0" w:rsidP="007A59D0">
      <w:pPr>
        <w:spacing w:line="276" w:lineRule="auto"/>
        <w:ind w:firstLineChars="200" w:firstLine="420"/>
        <w:rPr>
          <w:szCs w:val="21"/>
        </w:rPr>
      </w:pPr>
      <w:r>
        <w:rPr>
          <w:szCs w:val="21"/>
        </w:rPr>
        <w:t>主要烃源岩层为寒武系筇竹寺组</w:t>
      </w:r>
      <w:r>
        <w:rPr>
          <w:rFonts w:hint="eastAsia"/>
          <w:szCs w:val="21"/>
        </w:rPr>
        <w:t>页</w:t>
      </w:r>
      <w:r>
        <w:rPr>
          <w:szCs w:val="21"/>
        </w:rPr>
        <w:t>岩、志留系龙马溪组</w:t>
      </w:r>
      <w:r>
        <w:rPr>
          <w:rFonts w:hint="eastAsia"/>
          <w:szCs w:val="21"/>
        </w:rPr>
        <w:t>页</w:t>
      </w:r>
      <w:r>
        <w:rPr>
          <w:szCs w:val="21"/>
        </w:rPr>
        <w:t>岩、中二叠统栖霞组</w:t>
      </w:r>
      <w:r>
        <w:rPr>
          <w:rFonts w:hint="eastAsia"/>
          <w:szCs w:val="21"/>
        </w:rPr>
        <w:t>灰</w:t>
      </w:r>
      <w:r>
        <w:rPr>
          <w:szCs w:val="21"/>
        </w:rPr>
        <w:t>岩、上二叠统龙潭组泥岩和煤岩、大隆组页岩等</w:t>
      </w:r>
      <w:r>
        <w:rPr>
          <w:rFonts w:hint="eastAsia"/>
          <w:szCs w:val="21"/>
        </w:rPr>
        <w:t>。</w:t>
      </w:r>
      <w:r>
        <w:rPr>
          <w:szCs w:val="21"/>
        </w:rPr>
        <w:t>此外，</w:t>
      </w:r>
      <w:r>
        <w:rPr>
          <w:rFonts w:hint="eastAsia"/>
          <w:szCs w:val="21"/>
        </w:rPr>
        <w:t>震</w:t>
      </w:r>
      <w:r>
        <w:rPr>
          <w:szCs w:val="21"/>
        </w:rPr>
        <w:t>旦系陡山沱组页岩、奥陶系</w:t>
      </w:r>
      <w:r>
        <w:rPr>
          <w:rFonts w:hint="eastAsia"/>
          <w:szCs w:val="21"/>
        </w:rPr>
        <w:t>五</w:t>
      </w:r>
      <w:r>
        <w:rPr>
          <w:szCs w:val="21"/>
        </w:rPr>
        <w:t>峰组页岩、中二叠统梁山组</w:t>
      </w:r>
      <w:r>
        <w:rPr>
          <w:rFonts w:hint="eastAsia"/>
          <w:szCs w:val="21"/>
        </w:rPr>
        <w:t>泥</w:t>
      </w:r>
      <w:r>
        <w:rPr>
          <w:szCs w:val="21"/>
        </w:rPr>
        <w:t>岩和煤岩等也具一定生烃能力。</w:t>
      </w:r>
      <w:r>
        <w:rPr>
          <w:rFonts w:hint="eastAsia"/>
          <w:szCs w:val="21"/>
        </w:rPr>
        <w:t>烃</w:t>
      </w:r>
      <w:r>
        <w:rPr>
          <w:szCs w:val="21"/>
        </w:rPr>
        <w:t>源岩有机质热演</w:t>
      </w:r>
      <w:r>
        <w:rPr>
          <w:rFonts w:hint="eastAsia"/>
          <w:szCs w:val="21"/>
        </w:rPr>
        <w:t>化</w:t>
      </w:r>
      <w:r>
        <w:rPr>
          <w:szCs w:val="21"/>
        </w:rPr>
        <w:t>程度</w:t>
      </w:r>
      <w:r>
        <w:rPr>
          <w:rFonts w:hint="eastAsia"/>
          <w:szCs w:val="21"/>
        </w:rPr>
        <w:t>较</w:t>
      </w:r>
      <w:r>
        <w:rPr>
          <w:szCs w:val="21"/>
        </w:rPr>
        <w:t>高，普遍为成熟</w:t>
      </w:r>
      <w:r>
        <w:rPr>
          <w:rFonts w:hint="eastAsia"/>
          <w:szCs w:val="21"/>
        </w:rPr>
        <w:t>-</w:t>
      </w:r>
      <w:r>
        <w:rPr>
          <w:szCs w:val="21"/>
        </w:rPr>
        <w:t>过成熟，以过成熟</w:t>
      </w:r>
      <w:r>
        <w:rPr>
          <w:rFonts w:hint="eastAsia"/>
          <w:szCs w:val="21"/>
        </w:rPr>
        <w:t>为</w:t>
      </w:r>
      <w:r>
        <w:rPr>
          <w:szCs w:val="21"/>
        </w:rPr>
        <w:t>主</w:t>
      </w:r>
      <w:r>
        <w:rPr>
          <w:rFonts w:hint="eastAsia"/>
          <w:szCs w:val="21"/>
        </w:rPr>
        <w:t>（</w:t>
      </w:r>
      <w:r w:rsidRPr="00954CB7">
        <w:rPr>
          <w:color w:val="FF0000"/>
          <w:szCs w:val="21"/>
        </w:rPr>
        <w:t>表</w:t>
      </w:r>
      <w:r w:rsidRPr="00954CB7">
        <w:rPr>
          <w:color w:val="FF0000"/>
          <w:szCs w:val="21"/>
        </w:rPr>
        <w:t>2</w:t>
      </w:r>
      <w:r>
        <w:rPr>
          <w:szCs w:val="21"/>
        </w:rPr>
        <w:t>）。</w:t>
      </w:r>
    </w:p>
    <w:p w:rsidR="007A59D0" w:rsidRDefault="007A59D0" w:rsidP="007A59D0">
      <w:pPr>
        <w:spacing w:line="276" w:lineRule="auto"/>
        <w:jc w:val="center"/>
        <w:rPr>
          <w:rFonts w:ascii="黑体" w:eastAsia="黑体" w:hAnsi="黑体"/>
          <w:sz w:val="15"/>
          <w:szCs w:val="15"/>
        </w:rPr>
      </w:pPr>
      <w:r w:rsidRPr="00E72B42">
        <w:rPr>
          <w:rFonts w:ascii="黑体" w:eastAsia="黑体" w:hAnsi="黑体" w:hint="eastAsia"/>
          <w:sz w:val="15"/>
          <w:szCs w:val="15"/>
        </w:rPr>
        <w:t>表</w:t>
      </w:r>
      <w:r w:rsidRPr="00E72B42">
        <w:rPr>
          <w:rFonts w:ascii="黑体" w:eastAsia="黑体" w:hAnsi="黑体"/>
          <w:sz w:val="15"/>
          <w:szCs w:val="15"/>
        </w:rPr>
        <w:t xml:space="preserve">2  </w:t>
      </w:r>
      <w:r w:rsidRPr="00E72B42">
        <w:rPr>
          <w:rFonts w:ascii="黑体" w:eastAsia="黑体" w:hAnsi="黑体" w:hint="eastAsia"/>
          <w:sz w:val="15"/>
          <w:szCs w:val="15"/>
        </w:rPr>
        <w:t>四</w:t>
      </w:r>
      <w:r w:rsidRPr="00E72B42">
        <w:rPr>
          <w:rFonts w:ascii="黑体" w:eastAsia="黑体" w:hAnsi="黑体"/>
          <w:sz w:val="15"/>
          <w:szCs w:val="15"/>
        </w:rPr>
        <w:t>川盆地主要烃源岩</w:t>
      </w:r>
      <w:r w:rsidRPr="00E72B42">
        <w:rPr>
          <w:rFonts w:ascii="黑体" w:eastAsia="黑体" w:hAnsi="黑体" w:hint="eastAsia"/>
          <w:sz w:val="15"/>
          <w:szCs w:val="15"/>
        </w:rPr>
        <w:t>参</w:t>
      </w:r>
      <w:r w:rsidRPr="00E72B42">
        <w:rPr>
          <w:rFonts w:ascii="黑体" w:eastAsia="黑体" w:hAnsi="黑体"/>
          <w:sz w:val="15"/>
          <w:szCs w:val="15"/>
        </w:rPr>
        <w:t>数表</w:t>
      </w:r>
    </w:p>
    <w:tbl>
      <w:tblPr>
        <w:tblW w:w="6941" w:type="dxa"/>
        <w:jc w:val="center"/>
        <w:tblLook w:val="04A0" w:firstRow="1" w:lastRow="0" w:firstColumn="1" w:lastColumn="0" w:noHBand="0" w:noVBand="1"/>
      </w:tblPr>
      <w:tblGrid>
        <w:gridCol w:w="851"/>
        <w:gridCol w:w="992"/>
        <w:gridCol w:w="709"/>
        <w:gridCol w:w="562"/>
        <w:gridCol w:w="709"/>
        <w:gridCol w:w="992"/>
        <w:gridCol w:w="567"/>
        <w:gridCol w:w="992"/>
        <w:gridCol w:w="567"/>
      </w:tblGrid>
      <w:tr w:rsidR="007A59D0" w:rsidRPr="00EB211E" w:rsidTr="00BC5FA0">
        <w:trPr>
          <w:trHeight w:val="270"/>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center"/>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层位</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A59D0" w:rsidRPr="00EB211E" w:rsidRDefault="007A59D0" w:rsidP="005709A8">
            <w:pPr>
              <w:widowControl/>
              <w:spacing w:line="200" w:lineRule="exact"/>
              <w:jc w:val="center"/>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岩性</w:t>
            </w:r>
          </w:p>
        </w:tc>
        <w:tc>
          <w:tcPr>
            <w:tcW w:w="1271" w:type="dxa"/>
            <w:gridSpan w:val="2"/>
            <w:tcBorders>
              <w:top w:val="single" w:sz="4" w:space="0" w:color="auto"/>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center"/>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厚度</w:t>
            </w:r>
            <w:r>
              <w:rPr>
                <w:rFonts w:asciiTheme="minorEastAsia" w:hAnsiTheme="minorEastAsia" w:cs="宋体" w:hint="eastAsia"/>
                <w:color w:val="000000"/>
                <w:kern w:val="0"/>
                <w:sz w:val="15"/>
                <w:szCs w:val="15"/>
              </w:rPr>
              <w:t>，</w:t>
            </w:r>
            <w:r w:rsidRPr="00EB211E">
              <w:rPr>
                <w:rFonts w:asciiTheme="minorEastAsia" w:hAnsiTheme="minorEastAsia" w:cs="宋体" w:hint="eastAsia"/>
                <w:color w:val="000000"/>
                <w:kern w:val="0"/>
                <w:sz w:val="15"/>
                <w:szCs w:val="15"/>
              </w:rPr>
              <w:t>m</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center"/>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干酪根类型</w:t>
            </w:r>
          </w:p>
        </w:tc>
        <w:tc>
          <w:tcPr>
            <w:tcW w:w="1559" w:type="dxa"/>
            <w:gridSpan w:val="2"/>
            <w:tcBorders>
              <w:top w:val="single" w:sz="4" w:space="0" w:color="auto"/>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center"/>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TOC</w:t>
            </w:r>
            <w:r>
              <w:rPr>
                <w:rFonts w:asciiTheme="minorEastAsia" w:hAnsiTheme="minorEastAsia" w:cs="宋体" w:hint="eastAsia"/>
                <w:color w:val="000000"/>
                <w:kern w:val="0"/>
                <w:sz w:val="15"/>
                <w:szCs w:val="15"/>
              </w:rPr>
              <w:t>，</w:t>
            </w:r>
            <w:r w:rsidRPr="00EB211E">
              <w:rPr>
                <w:rFonts w:asciiTheme="minorEastAsia" w:hAnsiTheme="minorEastAsia" w:cs="宋体" w:hint="eastAsia"/>
                <w:color w:val="000000"/>
                <w:kern w:val="0"/>
                <w:sz w:val="15"/>
                <w:szCs w:val="15"/>
              </w:rPr>
              <w:t>%</w:t>
            </w:r>
          </w:p>
        </w:tc>
        <w:tc>
          <w:tcPr>
            <w:tcW w:w="1559" w:type="dxa"/>
            <w:gridSpan w:val="2"/>
            <w:tcBorders>
              <w:top w:val="single" w:sz="4" w:space="0" w:color="auto"/>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center"/>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Ro</w:t>
            </w:r>
            <w:r>
              <w:rPr>
                <w:rFonts w:asciiTheme="minorEastAsia" w:hAnsiTheme="minorEastAsia" w:cs="宋体" w:hint="eastAsia"/>
                <w:color w:val="000000"/>
                <w:kern w:val="0"/>
                <w:sz w:val="15"/>
                <w:szCs w:val="15"/>
              </w:rPr>
              <w:t>，</w:t>
            </w:r>
            <w:r w:rsidRPr="00EB211E">
              <w:rPr>
                <w:rFonts w:asciiTheme="minorEastAsia" w:hAnsiTheme="minorEastAsia" w:cs="宋体" w:hint="eastAsia"/>
                <w:color w:val="000000"/>
                <w:kern w:val="0"/>
                <w:sz w:val="15"/>
                <w:szCs w:val="15"/>
              </w:rPr>
              <w:t>%</w:t>
            </w:r>
          </w:p>
        </w:tc>
      </w:tr>
      <w:tr w:rsidR="007A59D0" w:rsidRPr="00EB211E" w:rsidTr="00BC5FA0">
        <w:trPr>
          <w:trHeight w:val="270"/>
          <w:jc w:val="center"/>
        </w:trPr>
        <w:tc>
          <w:tcPr>
            <w:tcW w:w="851" w:type="dxa"/>
            <w:vMerge/>
            <w:tcBorders>
              <w:top w:val="single" w:sz="4" w:space="0" w:color="auto"/>
              <w:left w:val="single" w:sz="4" w:space="0" w:color="auto"/>
              <w:bottom w:val="single" w:sz="4" w:space="0" w:color="auto"/>
              <w:right w:val="single" w:sz="4" w:space="0" w:color="auto"/>
            </w:tcBorders>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区间值</w:t>
            </w:r>
          </w:p>
        </w:tc>
        <w:tc>
          <w:tcPr>
            <w:tcW w:w="56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均值</w:t>
            </w: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区间值</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均值</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区间值</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均值</w:t>
            </w:r>
          </w:p>
        </w:tc>
      </w:tr>
      <w:tr w:rsidR="007A59D0" w:rsidRPr="00EB211E" w:rsidTr="00BC5FA0">
        <w:trPr>
          <w:trHeight w:val="63"/>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大隆组</w:t>
            </w:r>
          </w:p>
        </w:tc>
        <w:tc>
          <w:tcPr>
            <w:tcW w:w="992" w:type="dxa"/>
            <w:tcBorders>
              <w:top w:val="nil"/>
              <w:left w:val="nil"/>
              <w:bottom w:val="single" w:sz="4" w:space="0" w:color="auto"/>
              <w:right w:val="single" w:sz="4" w:space="0" w:color="auto"/>
            </w:tcBorders>
            <w:shd w:val="clear" w:color="auto" w:fill="auto"/>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页岩</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0-30</w:t>
            </w:r>
          </w:p>
        </w:tc>
        <w:tc>
          <w:tcPr>
            <w:tcW w:w="56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15</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Ⅱ</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1.44-24.31</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1.4</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1.2-2.2</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1.74</w:t>
            </w:r>
          </w:p>
        </w:tc>
      </w:tr>
      <w:tr w:rsidR="007A59D0" w:rsidRPr="00EB211E" w:rsidTr="00BC5FA0">
        <w:trPr>
          <w:trHeight w:val="27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龙潭组</w:t>
            </w:r>
          </w:p>
        </w:tc>
        <w:tc>
          <w:tcPr>
            <w:tcW w:w="992" w:type="dxa"/>
            <w:tcBorders>
              <w:top w:val="nil"/>
              <w:left w:val="nil"/>
              <w:bottom w:val="single" w:sz="4" w:space="0" w:color="auto"/>
              <w:right w:val="single" w:sz="4" w:space="0" w:color="auto"/>
            </w:tcBorders>
            <w:shd w:val="clear" w:color="auto" w:fill="auto"/>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泥岩、煤</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0-10</w:t>
            </w:r>
          </w:p>
        </w:tc>
        <w:tc>
          <w:tcPr>
            <w:tcW w:w="56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3.5</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Ⅰ-Ⅱb</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0.01-5.6</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0.49</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 xml:space="preserve">　</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B21649">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2</w:t>
            </w:r>
            <w:r w:rsidR="00B21649">
              <w:rPr>
                <w:rFonts w:asciiTheme="minorEastAsia" w:hAnsiTheme="minorEastAsia" w:cs="宋体" w:hint="eastAsia"/>
                <w:color w:val="000000"/>
                <w:kern w:val="0"/>
                <w:sz w:val="15"/>
                <w:szCs w:val="15"/>
              </w:rPr>
              <w:t>.0</w:t>
            </w:r>
          </w:p>
        </w:tc>
      </w:tr>
      <w:tr w:rsidR="007A59D0" w:rsidRPr="00EB211E" w:rsidTr="00BC5FA0">
        <w:trPr>
          <w:trHeight w:val="27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龙马溪组</w:t>
            </w:r>
          </w:p>
        </w:tc>
        <w:tc>
          <w:tcPr>
            <w:tcW w:w="992" w:type="dxa"/>
            <w:tcBorders>
              <w:top w:val="nil"/>
              <w:left w:val="nil"/>
              <w:bottom w:val="single" w:sz="4" w:space="0" w:color="auto"/>
              <w:right w:val="single" w:sz="4" w:space="0" w:color="auto"/>
            </w:tcBorders>
            <w:shd w:val="clear" w:color="auto" w:fill="auto"/>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页岩</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0-900</w:t>
            </w:r>
          </w:p>
        </w:tc>
        <w:tc>
          <w:tcPr>
            <w:tcW w:w="56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220</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Ⅰ</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0.05-25.73</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1.52</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1.8-4.2</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2.8</w:t>
            </w:r>
          </w:p>
        </w:tc>
      </w:tr>
      <w:tr w:rsidR="007A59D0" w:rsidRPr="00EB211E" w:rsidTr="00BC5FA0">
        <w:trPr>
          <w:trHeight w:val="27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筇竹寺组</w:t>
            </w:r>
          </w:p>
        </w:tc>
        <w:tc>
          <w:tcPr>
            <w:tcW w:w="992" w:type="dxa"/>
            <w:tcBorders>
              <w:top w:val="nil"/>
              <w:left w:val="nil"/>
              <w:bottom w:val="single" w:sz="4" w:space="0" w:color="auto"/>
              <w:right w:val="single" w:sz="4" w:space="0" w:color="auto"/>
            </w:tcBorders>
            <w:shd w:val="clear" w:color="auto" w:fill="auto"/>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页岩</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0-450</w:t>
            </w:r>
          </w:p>
        </w:tc>
        <w:tc>
          <w:tcPr>
            <w:tcW w:w="56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120</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Ⅰ、Ⅲ</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0.07-11.07</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1.24</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2.4-6.4</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3.8</w:t>
            </w:r>
          </w:p>
        </w:tc>
      </w:tr>
      <w:tr w:rsidR="007A59D0" w:rsidRPr="00EB211E" w:rsidTr="00BC5FA0">
        <w:trPr>
          <w:trHeight w:val="27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茅口组</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灰岩</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40-200</w:t>
            </w:r>
          </w:p>
        </w:tc>
        <w:tc>
          <w:tcPr>
            <w:tcW w:w="56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100</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Ⅰ-Ⅲ</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0.53-4.67</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1.56</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0.59-3.18</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2.16</w:t>
            </w:r>
          </w:p>
        </w:tc>
      </w:tr>
      <w:tr w:rsidR="007A59D0" w:rsidRPr="00EB211E" w:rsidTr="00BC5FA0">
        <w:trPr>
          <w:trHeight w:val="27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栖霞组</w:t>
            </w:r>
          </w:p>
        </w:tc>
        <w:tc>
          <w:tcPr>
            <w:tcW w:w="992" w:type="dxa"/>
            <w:tcBorders>
              <w:top w:val="nil"/>
              <w:left w:val="nil"/>
              <w:bottom w:val="single" w:sz="4" w:space="0" w:color="auto"/>
              <w:right w:val="single" w:sz="4" w:space="0" w:color="auto"/>
            </w:tcBorders>
            <w:shd w:val="clear" w:color="auto" w:fill="auto"/>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灰岩</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10-50</w:t>
            </w:r>
          </w:p>
        </w:tc>
        <w:tc>
          <w:tcPr>
            <w:tcW w:w="56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22</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Ⅰ-Ⅲ</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0.51-4.56</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1.36</w:t>
            </w:r>
          </w:p>
        </w:tc>
        <w:tc>
          <w:tcPr>
            <w:tcW w:w="992"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1.08-3.57</w:t>
            </w:r>
          </w:p>
        </w:tc>
        <w:tc>
          <w:tcPr>
            <w:tcW w:w="567" w:type="dxa"/>
            <w:tcBorders>
              <w:top w:val="nil"/>
              <w:left w:val="nil"/>
              <w:bottom w:val="single" w:sz="4" w:space="0" w:color="auto"/>
              <w:right w:val="single" w:sz="4" w:space="0" w:color="auto"/>
            </w:tcBorders>
            <w:shd w:val="clear" w:color="auto" w:fill="auto"/>
            <w:noWrap/>
            <w:vAlign w:val="center"/>
            <w:hideMark/>
          </w:tcPr>
          <w:p w:rsidR="007A59D0" w:rsidRPr="00EB211E" w:rsidRDefault="007A59D0" w:rsidP="005709A8">
            <w:pPr>
              <w:widowControl/>
              <w:spacing w:line="200" w:lineRule="exact"/>
              <w:jc w:val="left"/>
              <w:rPr>
                <w:rFonts w:asciiTheme="minorEastAsia" w:hAnsiTheme="minorEastAsia" w:cs="宋体"/>
                <w:color w:val="000000"/>
                <w:kern w:val="0"/>
                <w:sz w:val="15"/>
                <w:szCs w:val="15"/>
              </w:rPr>
            </w:pPr>
            <w:r w:rsidRPr="00EB211E">
              <w:rPr>
                <w:rFonts w:asciiTheme="minorEastAsia" w:hAnsiTheme="minorEastAsia" w:cs="宋体" w:hint="eastAsia"/>
                <w:color w:val="000000"/>
                <w:kern w:val="0"/>
                <w:sz w:val="15"/>
                <w:szCs w:val="15"/>
              </w:rPr>
              <w:t>2.28</w:t>
            </w:r>
          </w:p>
        </w:tc>
      </w:tr>
    </w:tbl>
    <w:p w:rsidR="007A59D0" w:rsidRDefault="007A59D0" w:rsidP="007A59D0">
      <w:pPr>
        <w:spacing w:line="276" w:lineRule="auto"/>
        <w:ind w:firstLineChars="200" w:firstLine="420"/>
        <w:rPr>
          <w:szCs w:val="21"/>
        </w:rPr>
      </w:pPr>
      <w:r>
        <w:rPr>
          <w:szCs w:val="21"/>
        </w:rPr>
        <w:t>储层大都为白云岩，且以高能</w:t>
      </w:r>
      <w:r>
        <w:rPr>
          <w:rFonts w:hint="eastAsia"/>
          <w:szCs w:val="21"/>
        </w:rPr>
        <w:t>礁</w:t>
      </w:r>
      <w:r>
        <w:rPr>
          <w:szCs w:val="21"/>
        </w:rPr>
        <w:t>滩相</w:t>
      </w:r>
      <w:r>
        <w:rPr>
          <w:rFonts w:hint="eastAsia"/>
          <w:szCs w:val="21"/>
        </w:rPr>
        <w:t>储</w:t>
      </w:r>
      <w:r>
        <w:rPr>
          <w:szCs w:val="21"/>
        </w:rPr>
        <w:t>层</w:t>
      </w:r>
      <w:r>
        <w:rPr>
          <w:rFonts w:hint="eastAsia"/>
          <w:szCs w:val="21"/>
        </w:rPr>
        <w:t>叠</w:t>
      </w:r>
      <w:r>
        <w:rPr>
          <w:szCs w:val="21"/>
        </w:rPr>
        <w:t>加岩溶</w:t>
      </w:r>
      <w:r>
        <w:rPr>
          <w:rFonts w:hint="eastAsia"/>
          <w:szCs w:val="21"/>
        </w:rPr>
        <w:t>改</w:t>
      </w:r>
      <w:r>
        <w:rPr>
          <w:szCs w:val="21"/>
        </w:rPr>
        <w:t>造</w:t>
      </w:r>
      <w:r>
        <w:rPr>
          <w:rFonts w:hint="eastAsia"/>
          <w:szCs w:val="21"/>
        </w:rPr>
        <w:t>为</w:t>
      </w:r>
      <w:r>
        <w:rPr>
          <w:szCs w:val="21"/>
        </w:rPr>
        <w:t>主，</w:t>
      </w:r>
      <w:r>
        <w:rPr>
          <w:rFonts w:hint="eastAsia"/>
          <w:szCs w:val="21"/>
        </w:rPr>
        <w:t>据</w:t>
      </w:r>
      <w:r>
        <w:rPr>
          <w:szCs w:val="21"/>
        </w:rPr>
        <w:t>12675</w:t>
      </w:r>
      <w:r>
        <w:rPr>
          <w:rFonts w:hint="eastAsia"/>
          <w:szCs w:val="21"/>
        </w:rPr>
        <w:t>个</w:t>
      </w:r>
      <w:r>
        <w:rPr>
          <w:szCs w:val="21"/>
        </w:rPr>
        <w:t>样品分析，</w:t>
      </w:r>
      <w:r>
        <w:rPr>
          <w:rFonts w:hint="eastAsia"/>
          <w:szCs w:val="21"/>
        </w:rPr>
        <w:t>孔</w:t>
      </w:r>
      <w:r>
        <w:rPr>
          <w:szCs w:val="21"/>
        </w:rPr>
        <w:t>隙度</w:t>
      </w:r>
      <w:r>
        <w:rPr>
          <w:rFonts w:hint="eastAsia"/>
          <w:szCs w:val="21"/>
        </w:rPr>
        <w:t>总</w:t>
      </w:r>
      <w:r>
        <w:rPr>
          <w:szCs w:val="21"/>
        </w:rPr>
        <w:t>体为低孔低渗，部分层段</w:t>
      </w:r>
      <w:r>
        <w:rPr>
          <w:rFonts w:hint="eastAsia"/>
          <w:szCs w:val="21"/>
        </w:rPr>
        <w:t>储</w:t>
      </w:r>
      <w:r>
        <w:rPr>
          <w:szCs w:val="21"/>
        </w:rPr>
        <w:t>层发育较好，如</w:t>
      </w:r>
      <w:r>
        <w:rPr>
          <w:rFonts w:hint="eastAsia"/>
          <w:szCs w:val="21"/>
        </w:rPr>
        <w:t>飞仙</w:t>
      </w:r>
      <w:r>
        <w:rPr>
          <w:szCs w:val="21"/>
        </w:rPr>
        <w:t>关组</w:t>
      </w:r>
      <w:r>
        <w:rPr>
          <w:rFonts w:hint="eastAsia"/>
          <w:szCs w:val="21"/>
        </w:rPr>
        <w:t>（</w:t>
      </w:r>
      <w:r>
        <w:rPr>
          <w:rFonts w:hint="eastAsia"/>
          <w:szCs w:val="21"/>
        </w:rPr>
        <w:t>T</w:t>
      </w:r>
      <w:r w:rsidRPr="004A2BC8">
        <w:rPr>
          <w:rFonts w:hint="eastAsia"/>
          <w:szCs w:val="21"/>
          <w:vertAlign w:val="subscript"/>
        </w:rPr>
        <w:t>1</w:t>
      </w:r>
      <w:r w:rsidRPr="004A2BC8">
        <w:rPr>
          <w:rFonts w:hint="eastAsia"/>
          <w:i/>
          <w:szCs w:val="21"/>
        </w:rPr>
        <w:t>f</w:t>
      </w:r>
      <w:r>
        <w:rPr>
          <w:rFonts w:hint="eastAsia"/>
          <w:szCs w:val="21"/>
        </w:rPr>
        <w:t>）</w:t>
      </w:r>
      <w:r>
        <w:rPr>
          <w:rFonts w:hint="eastAsia"/>
          <w:szCs w:val="21"/>
        </w:rPr>
        <w:t>750</w:t>
      </w:r>
      <w:r>
        <w:rPr>
          <w:rFonts w:hint="eastAsia"/>
          <w:szCs w:val="21"/>
        </w:rPr>
        <w:t>个</w:t>
      </w:r>
      <w:r>
        <w:rPr>
          <w:szCs w:val="21"/>
        </w:rPr>
        <w:t>样品平均孔隙度</w:t>
      </w:r>
      <w:r>
        <w:rPr>
          <w:szCs w:val="21"/>
        </w:rPr>
        <w:t>5.85%</w:t>
      </w:r>
      <w:r>
        <w:rPr>
          <w:szCs w:val="21"/>
        </w:rPr>
        <w:t>，龙王庙组</w:t>
      </w:r>
      <w:r>
        <w:rPr>
          <w:rFonts w:hint="eastAsia"/>
          <w:szCs w:val="21"/>
        </w:rPr>
        <w:t>（∈</w:t>
      </w:r>
      <w:r w:rsidRPr="004A2BC8">
        <w:rPr>
          <w:rFonts w:hint="eastAsia"/>
          <w:szCs w:val="21"/>
          <w:vertAlign w:val="subscript"/>
        </w:rPr>
        <w:t>1</w:t>
      </w:r>
      <w:r w:rsidRPr="004A2BC8">
        <w:rPr>
          <w:i/>
          <w:szCs w:val="21"/>
        </w:rPr>
        <w:t>l</w:t>
      </w:r>
      <w:r>
        <w:rPr>
          <w:rFonts w:hint="eastAsia"/>
          <w:szCs w:val="21"/>
        </w:rPr>
        <w:t>）</w:t>
      </w:r>
      <w:r>
        <w:rPr>
          <w:rFonts w:hint="eastAsia"/>
          <w:szCs w:val="21"/>
        </w:rPr>
        <w:t>1354</w:t>
      </w:r>
      <w:r>
        <w:rPr>
          <w:rFonts w:hint="eastAsia"/>
          <w:szCs w:val="21"/>
        </w:rPr>
        <w:t>个</w:t>
      </w:r>
      <w:r>
        <w:rPr>
          <w:szCs w:val="21"/>
        </w:rPr>
        <w:t>样品平均孔隙度</w:t>
      </w:r>
      <w:r>
        <w:rPr>
          <w:szCs w:val="21"/>
        </w:rPr>
        <w:t>4.28%</w:t>
      </w:r>
      <w:r>
        <w:rPr>
          <w:szCs w:val="21"/>
        </w:rPr>
        <w:t>，</w:t>
      </w:r>
      <w:r>
        <w:rPr>
          <w:rFonts w:hint="eastAsia"/>
          <w:szCs w:val="21"/>
        </w:rPr>
        <w:t>雷</w:t>
      </w:r>
      <w:r>
        <w:rPr>
          <w:szCs w:val="21"/>
        </w:rPr>
        <w:t>口坡组三段</w:t>
      </w:r>
      <w:r>
        <w:rPr>
          <w:rFonts w:hint="eastAsia"/>
          <w:szCs w:val="21"/>
        </w:rPr>
        <w:t>（</w:t>
      </w:r>
      <w:r>
        <w:rPr>
          <w:rFonts w:hint="eastAsia"/>
          <w:szCs w:val="21"/>
        </w:rPr>
        <w:t>T</w:t>
      </w:r>
      <w:r w:rsidRPr="004A2BC8">
        <w:rPr>
          <w:rFonts w:hint="eastAsia"/>
          <w:szCs w:val="21"/>
          <w:vertAlign w:val="subscript"/>
        </w:rPr>
        <w:t>2</w:t>
      </w:r>
      <w:r w:rsidRPr="004A2BC8">
        <w:rPr>
          <w:rFonts w:hint="eastAsia"/>
          <w:i/>
          <w:szCs w:val="21"/>
        </w:rPr>
        <w:t>l</w:t>
      </w:r>
      <w:r w:rsidRPr="004A2BC8">
        <w:rPr>
          <w:rFonts w:hint="eastAsia"/>
          <w:szCs w:val="21"/>
          <w:vertAlign w:val="superscript"/>
        </w:rPr>
        <w:t>3</w:t>
      </w:r>
      <w:r>
        <w:rPr>
          <w:szCs w:val="21"/>
        </w:rPr>
        <w:t>）</w:t>
      </w:r>
      <w:r>
        <w:rPr>
          <w:rFonts w:hint="eastAsia"/>
          <w:szCs w:val="21"/>
        </w:rPr>
        <w:t>301</w:t>
      </w:r>
      <w:r>
        <w:rPr>
          <w:rFonts w:hint="eastAsia"/>
          <w:szCs w:val="21"/>
        </w:rPr>
        <w:t>个</w:t>
      </w:r>
      <w:r>
        <w:rPr>
          <w:szCs w:val="21"/>
        </w:rPr>
        <w:t>样品平均孔隙度</w:t>
      </w:r>
      <w:r>
        <w:rPr>
          <w:rFonts w:hint="eastAsia"/>
          <w:szCs w:val="21"/>
        </w:rPr>
        <w:t>4.25</w:t>
      </w:r>
      <w:r>
        <w:rPr>
          <w:szCs w:val="21"/>
        </w:rPr>
        <w:t>%</w:t>
      </w:r>
      <w:r>
        <w:rPr>
          <w:szCs w:val="21"/>
        </w:rPr>
        <w:t>（</w:t>
      </w:r>
      <w:r w:rsidRPr="006724ED">
        <w:rPr>
          <w:color w:val="FF0000"/>
          <w:szCs w:val="21"/>
        </w:rPr>
        <w:t>图</w:t>
      </w:r>
      <w:r>
        <w:rPr>
          <w:color w:val="FF0000"/>
          <w:szCs w:val="21"/>
        </w:rPr>
        <w:t>1</w:t>
      </w:r>
      <w:r>
        <w:rPr>
          <w:szCs w:val="21"/>
        </w:rPr>
        <w:t>）。</w:t>
      </w:r>
    </w:p>
    <w:p w:rsidR="007A59D0" w:rsidRDefault="007A59D0" w:rsidP="007A59D0">
      <w:pPr>
        <w:spacing w:line="276" w:lineRule="auto"/>
        <w:jc w:val="center"/>
        <w:rPr>
          <w:szCs w:val="21"/>
        </w:rPr>
      </w:pPr>
      <w:r>
        <w:rPr>
          <w:noProof/>
        </w:rPr>
        <w:lastRenderedPageBreak/>
        <w:drawing>
          <wp:inline distT="0" distB="0" distL="0" distR="0" wp14:anchorId="05AA7078" wp14:editId="76A963DD">
            <wp:extent cx="4071938" cy="1838325"/>
            <wp:effectExtent l="0" t="0" r="508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59D0" w:rsidRPr="00FB2A3D" w:rsidRDefault="007A59D0" w:rsidP="007A59D0">
      <w:pPr>
        <w:spacing w:line="276" w:lineRule="auto"/>
        <w:jc w:val="center"/>
        <w:rPr>
          <w:rFonts w:ascii="黑体" w:eastAsia="黑体" w:hAnsi="黑体"/>
          <w:sz w:val="15"/>
          <w:szCs w:val="15"/>
        </w:rPr>
      </w:pPr>
      <w:r w:rsidRPr="00FB2A3D">
        <w:rPr>
          <w:rFonts w:ascii="黑体" w:eastAsia="黑体" w:hAnsi="黑体" w:hint="eastAsia"/>
          <w:sz w:val="15"/>
          <w:szCs w:val="15"/>
        </w:rPr>
        <w:t>图</w:t>
      </w:r>
      <w:r>
        <w:rPr>
          <w:rFonts w:ascii="黑体" w:eastAsia="黑体" w:hAnsi="黑体"/>
          <w:sz w:val="15"/>
          <w:szCs w:val="15"/>
        </w:rPr>
        <w:t>1</w:t>
      </w:r>
      <w:r w:rsidRPr="00FB2A3D">
        <w:rPr>
          <w:rFonts w:ascii="黑体" w:eastAsia="黑体" w:hAnsi="黑体"/>
          <w:sz w:val="15"/>
          <w:szCs w:val="15"/>
        </w:rPr>
        <w:t xml:space="preserve">  </w:t>
      </w:r>
      <w:r w:rsidRPr="00FB2A3D">
        <w:rPr>
          <w:rFonts w:ascii="黑体" w:eastAsia="黑体" w:hAnsi="黑体" w:hint="eastAsia"/>
          <w:sz w:val="15"/>
          <w:szCs w:val="15"/>
        </w:rPr>
        <w:t>四</w:t>
      </w:r>
      <w:r w:rsidRPr="00FB2A3D">
        <w:rPr>
          <w:rFonts w:ascii="黑体" w:eastAsia="黑体" w:hAnsi="黑体"/>
          <w:sz w:val="15"/>
          <w:szCs w:val="15"/>
        </w:rPr>
        <w:t>川盆地</w:t>
      </w:r>
      <w:r w:rsidRPr="00FB2A3D">
        <w:rPr>
          <w:rFonts w:ascii="黑体" w:eastAsia="黑体" w:hAnsi="黑体" w:hint="eastAsia"/>
          <w:sz w:val="15"/>
          <w:szCs w:val="15"/>
        </w:rPr>
        <w:t>不</w:t>
      </w:r>
      <w:r w:rsidRPr="00FB2A3D">
        <w:rPr>
          <w:rFonts w:ascii="黑体" w:eastAsia="黑体" w:hAnsi="黑体"/>
          <w:sz w:val="15"/>
          <w:szCs w:val="15"/>
        </w:rPr>
        <w:t>同层段碳酸盐岩</w:t>
      </w:r>
      <w:r>
        <w:rPr>
          <w:rFonts w:ascii="黑体" w:eastAsia="黑体" w:hAnsi="黑体" w:hint="eastAsia"/>
          <w:sz w:val="15"/>
          <w:szCs w:val="15"/>
        </w:rPr>
        <w:t>平</w:t>
      </w:r>
      <w:r>
        <w:rPr>
          <w:rFonts w:ascii="黑体" w:eastAsia="黑体" w:hAnsi="黑体"/>
          <w:sz w:val="15"/>
          <w:szCs w:val="15"/>
        </w:rPr>
        <w:t>均孔隙度</w:t>
      </w:r>
      <w:r>
        <w:rPr>
          <w:rFonts w:ascii="黑体" w:eastAsia="黑体" w:hAnsi="黑体" w:hint="eastAsia"/>
          <w:sz w:val="15"/>
          <w:szCs w:val="15"/>
        </w:rPr>
        <w:t>（%</w:t>
      </w:r>
      <w:r>
        <w:rPr>
          <w:rFonts w:ascii="黑体" w:eastAsia="黑体" w:hAnsi="黑体"/>
          <w:sz w:val="15"/>
          <w:szCs w:val="15"/>
        </w:rPr>
        <w:t>）</w:t>
      </w:r>
      <w:r w:rsidRPr="00FB2A3D">
        <w:rPr>
          <w:rFonts w:ascii="黑体" w:eastAsia="黑体" w:hAnsi="黑体" w:hint="eastAsia"/>
          <w:sz w:val="15"/>
          <w:szCs w:val="15"/>
        </w:rPr>
        <w:t>分</w:t>
      </w:r>
      <w:r w:rsidRPr="00FB2A3D">
        <w:rPr>
          <w:rFonts w:ascii="黑体" w:eastAsia="黑体" w:hAnsi="黑体"/>
          <w:sz w:val="15"/>
          <w:szCs w:val="15"/>
        </w:rPr>
        <w:t>布直方图</w:t>
      </w:r>
    </w:p>
    <w:p w:rsidR="007A59D0" w:rsidRDefault="007A59D0" w:rsidP="007A59D0">
      <w:pPr>
        <w:spacing w:line="276" w:lineRule="auto"/>
        <w:ind w:firstLineChars="200" w:firstLine="420"/>
        <w:rPr>
          <w:szCs w:val="21"/>
        </w:rPr>
      </w:pPr>
      <w:r>
        <w:rPr>
          <w:rFonts w:hint="eastAsia"/>
          <w:szCs w:val="21"/>
        </w:rPr>
        <w:t>圈</w:t>
      </w:r>
      <w:r>
        <w:rPr>
          <w:szCs w:val="21"/>
        </w:rPr>
        <w:t>闭</w:t>
      </w:r>
      <w:r>
        <w:rPr>
          <w:rFonts w:hint="eastAsia"/>
          <w:szCs w:val="21"/>
        </w:rPr>
        <w:t>类</w:t>
      </w:r>
      <w:r>
        <w:rPr>
          <w:szCs w:val="21"/>
        </w:rPr>
        <w:t>型具有多样性和分区性</w:t>
      </w:r>
      <w:r>
        <w:rPr>
          <w:rFonts w:hint="eastAsia"/>
          <w:szCs w:val="21"/>
        </w:rPr>
        <w:t>。</w:t>
      </w:r>
      <w:r>
        <w:rPr>
          <w:szCs w:val="21"/>
        </w:rPr>
        <w:t>多样性表</w:t>
      </w:r>
      <w:r>
        <w:rPr>
          <w:rFonts w:hint="eastAsia"/>
          <w:szCs w:val="21"/>
        </w:rPr>
        <w:t>现</w:t>
      </w:r>
      <w:r>
        <w:rPr>
          <w:szCs w:val="21"/>
        </w:rPr>
        <w:t>为构造、岩性、构造</w:t>
      </w:r>
      <w:r>
        <w:rPr>
          <w:rFonts w:hint="eastAsia"/>
          <w:szCs w:val="21"/>
        </w:rPr>
        <w:t>-</w:t>
      </w:r>
      <w:r>
        <w:rPr>
          <w:szCs w:val="21"/>
        </w:rPr>
        <w:t>岩性、构造</w:t>
      </w:r>
      <w:r>
        <w:rPr>
          <w:rFonts w:hint="eastAsia"/>
          <w:szCs w:val="21"/>
        </w:rPr>
        <w:t>-</w:t>
      </w:r>
      <w:r>
        <w:rPr>
          <w:szCs w:val="21"/>
        </w:rPr>
        <w:t>地层圈闭</w:t>
      </w:r>
      <w:r>
        <w:rPr>
          <w:rFonts w:hint="eastAsia"/>
          <w:szCs w:val="21"/>
        </w:rPr>
        <w:t>均</w:t>
      </w:r>
      <w:r>
        <w:rPr>
          <w:szCs w:val="21"/>
        </w:rPr>
        <w:t>有分布，以构造圈闭占多数。分区性</w:t>
      </w:r>
      <w:r>
        <w:rPr>
          <w:rFonts w:hint="eastAsia"/>
          <w:szCs w:val="21"/>
        </w:rPr>
        <w:t>表</w:t>
      </w:r>
      <w:r>
        <w:rPr>
          <w:szCs w:val="21"/>
        </w:rPr>
        <w:t>现为圈闭类型与现今构造形变程度、地层分布与剥蚀</w:t>
      </w:r>
      <w:r>
        <w:rPr>
          <w:rFonts w:hint="eastAsia"/>
          <w:szCs w:val="21"/>
        </w:rPr>
        <w:t>状</w:t>
      </w:r>
      <w:r>
        <w:rPr>
          <w:szCs w:val="21"/>
        </w:rPr>
        <w:t>况等因素相关，在构造形变程度相对较强的川东、蜀南、川西南部</w:t>
      </w:r>
      <w:r>
        <w:rPr>
          <w:rFonts w:hint="eastAsia"/>
          <w:szCs w:val="21"/>
        </w:rPr>
        <w:t>、</w:t>
      </w:r>
      <w:r>
        <w:rPr>
          <w:szCs w:val="21"/>
        </w:rPr>
        <w:t>盆缘带等地区，以构造圈闭为主，而在构造形变较弱的川中地区</w:t>
      </w:r>
      <w:r>
        <w:rPr>
          <w:rFonts w:hint="eastAsia"/>
          <w:szCs w:val="21"/>
        </w:rPr>
        <w:t>、</w:t>
      </w:r>
      <w:r>
        <w:rPr>
          <w:szCs w:val="21"/>
        </w:rPr>
        <w:t>川西坳陷、川北坳陷大都以复合型圈闭为主。在蜀南地区</w:t>
      </w:r>
      <w:r>
        <w:rPr>
          <w:rFonts w:hint="eastAsia"/>
          <w:szCs w:val="21"/>
        </w:rPr>
        <w:t>茅</w:t>
      </w:r>
      <w:r>
        <w:rPr>
          <w:szCs w:val="21"/>
        </w:rPr>
        <w:t>口组及嘉陵江组而</w:t>
      </w:r>
      <w:r>
        <w:rPr>
          <w:rFonts w:hint="eastAsia"/>
          <w:szCs w:val="21"/>
        </w:rPr>
        <w:t>发</w:t>
      </w:r>
      <w:r>
        <w:rPr>
          <w:szCs w:val="21"/>
        </w:rPr>
        <w:t>育</w:t>
      </w:r>
      <w:r>
        <w:rPr>
          <w:rFonts w:hint="eastAsia"/>
          <w:szCs w:val="21"/>
        </w:rPr>
        <w:t>表</w:t>
      </w:r>
      <w:r>
        <w:rPr>
          <w:szCs w:val="21"/>
        </w:rPr>
        <w:t>生岩溶作用和断层裂缝组成的缝洞型特殊圈闭。</w:t>
      </w:r>
    </w:p>
    <w:p w:rsidR="007A59D0" w:rsidRDefault="007A59D0" w:rsidP="007A59D0">
      <w:pPr>
        <w:spacing w:line="276" w:lineRule="auto"/>
        <w:ind w:firstLineChars="200" w:firstLine="420"/>
        <w:rPr>
          <w:szCs w:val="21"/>
        </w:rPr>
      </w:pPr>
      <w:r>
        <w:rPr>
          <w:rFonts w:hint="eastAsia"/>
          <w:szCs w:val="21"/>
        </w:rPr>
        <w:t>由</w:t>
      </w:r>
      <w:r>
        <w:rPr>
          <w:szCs w:val="21"/>
        </w:rPr>
        <w:t>于四川盆地</w:t>
      </w:r>
      <w:r>
        <w:rPr>
          <w:rFonts w:hint="eastAsia"/>
          <w:szCs w:val="21"/>
        </w:rPr>
        <w:t>烃</w:t>
      </w:r>
      <w:r>
        <w:rPr>
          <w:szCs w:val="21"/>
        </w:rPr>
        <w:t>源岩</w:t>
      </w:r>
      <w:r>
        <w:rPr>
          <w:rFonts w:hint="eastAsia"/>
          <w:szCs w:val="21"/>
        </w:rPr>
        <w:t>和</w:t>
      </w:r>
      <w:r>
        <w:rPr>
          <w:szCs w:val="21"/>
        </w:rPr>
        <w:t>储层藏分布层位多，时间跨度较大，</w:t>
      </w:r>
      <w:r>
        <w:rPr>
          <w:rFonts w:hint="eastAsia"/>
          <w:szCs w:val="21"/>
        </w:rPr>
        <w:t>在</w:t>
      </w:r>
      <w:r>
        <w:rPr>
          <w:szCs w:val="21"/>
        </w:rPr>
        <w:t>地史演化中，</w:t>
      </w:r>
      <w:r>
        <w:rPr>
          <w:rFonts w:hint="eastAsia"/>
          <w:szCs w:val="21"/>
        </w:rPr>
        <w:t>受</w:t>
      </w:r>
      <w:r>
        <w:rPr>
          <w:szCs w:val="21"/>
        </w:rPr>
        <w:t>构造运动影响和烃源岩在时、空分布上的差异，热演化程度参差不一，具有</w:t>
      </w:r>
      <w:r>
        <w:rPr>
          <w:rFonts w:hint="eastAsia"/>
          <w:szCs w:val="21"/>
        </w:rPr>
        <w:t>差</w:t>
      </w:r>
      <w:r>
        <w:rPr>
          <w:szCs w:val="21"/>
        </w:rPr>
        <w:t>异生烃、多期生烃</w:t>
      </w:r>
      <w:r>
        <w:rPr>
          <w:rFonts w:hint="eastAsia"/>
          <w:szCs w:val="21"/>
        </w:rPr>
        <w:t>、</w:t>
      </w:r>
      <w:r>
        <w:rPr>
          <w:szCs w:val="21"/>
        </w:rPr>
        <w:t>多期运聚等特点</w:t>
      </w:r>
      <w:r>
        <w:rPr>
          <w:rFonts w:hint="eastAsia"/>
          <w:szCs w:val="21"/>
        </w:rPr>
        <w:t>。如高</w:t>
      </w:r>
      <w:r>
        <w:rPr>
          <w:szCs w:val="21"/>
        </w:rPr>
        <w:t>石梯</w:t>
      </w:r>
      <w:r>
        <w:rPr>
          <w:rFonts w:hint="eastAsia"/>
          <w:szCs w:val="21"/>
        </w:rPr>
        <w:t>-</w:t>
      </w:r>
      <w:r>
        <w:rPr>
          <w:szCs w:val="21"/>
        </w:rPr>
        <w:t>磨溪地区寒武系烃源岩</w:t>
      </w:r>
      <w:r>
        <w:rPr>
          <w:rFonts w:hint="eastAsia"/>
          <w:szCs w:val="21"/>
        </w:rPr>
        <w:t>在</w:t>
      </w:r>
      <w:r>
        <w:rPr>
          <w:szCs w:val="21"/>
        </w:rPr>
        <w:t>志留</w:t>
      </w:r>
      <w:r>
        <w:rPr>
          <w:rFonts w:hint="eastAsia"/>
          <w:szCs w:val="21"/>
        </w:rPr>
        <w:t>-</w:t>
      </w:r>
      <w:r>
        <w:rPr>
          <w:szCs w:val="21"/>
        </w:rPr>
        <w:t>泥盆纪开始进入生油窗，</w:t>
      </w:r>
      <w:r>
        <w:rPr>
          <w:rFonts w:hint="eastAsia"/>
          <w:szCs w:val="21"/>
        </w:rPr>
        <w:t>志</w:t>
      </w:r>
      <w:r>
        <w:rPr>
          <w:szCs w:val="21"/>
        </w:rPr>
        <w:t>留纪末加里东运动使地层抬升，烃源岩停止生烃，中二叠世后</w:t>
      </w:r>
      <w:r>
        <w:rPr>
          <w:rFonts w:hint="eastAsia"/>
          <w:szCs w:val="21"/>
        </w:rPr>
        <w:t>再</w:t>
      </w:r>
      <w:r>
        <w:rPr>
          <w:szCs w:val="21"/>
        </w:rPr>
        <w:t>次沉降，烃源岩</w:t>
      </w:r>
      <w:r>
        <w:rPr>
          <w:rFonts w:hint="eastAsia"/>
          <w:szCs w:val="21"/>
        </w:rPr>
        <w:t>再</w:t>
      </w:r>
      <w:r>
        <w:rPr>
          <w:szCs w:val="21"/>
        </w:rPr>
        <w:t>次进入生烃门限，二</w:t>
      </w:r>
      <w:r>
        <w:rPr>
          <w:rFonts w:hint="eastAsia"/>
          <w:szCs w:val="21"/>
        </w:rPr>
        <w:t>次</w:t>
      </w:r>
      <w:r>
        <w:rPr>
          <w:szCs w:val="21"/>
        </w:rPr>
        <w:t>生烃</w:t>
      </w:r>
      <w:r w:rsidR="0072361A" w:rsidRPr="00A25215">
        <w:rPr>
          <w:rFonts w:hint="eastAsia"/>
          <w:color w:val="FF0000"/>
          <w:szCs w:val="21"/>
          <w:vertAlign w:val="superscript"/>
        </w:rPr>
        <w:t>[</w:t>
      </w:r>
      <w:r w:rsidR="0072361A" w:rsidRPr="00A25215">
        <w:rPr>
          <w:color w:val="FF0000"/>
          <w:szCs w:val="21"/>
          <w:vertAlign w:val="superscript"/>
        </w:rPr>
        <w:t>5]</w:t>
      </w:r>
      <w:r>
        <w:rPr>
          <w:szCs w:val="21"/>
        </w:rPr>
        <w:t>。</w:t>
      </w:r>
      <w:r>
        <w:rPr>
          <w:rFonts w:hint="eastAsia"/>
          <w:szCs w:val="21"/>
        </w:rPr>
        <w:t>多期</w:t>
      </w:r>
      <w:r>
        <w:rPr>
          <w:szCs w:val="21"/>
        </w:rPr>
        <w:t>运聚表现在</w:t>
      </w:r>
      <w:r>
        <w:rPr>
          <w:rFonts w:hint="eastAsia"/>
          <w:szCs w:val="21"/>
        </w:rPr>
        <w:t>两</w:t>
      </w:r>
      <w:r>
        <w:rPr>
          <w:szCs w:val="21"/>
        </w:rPr>
        <w:t>个方面，一是由于烃源岩多次生烃导致多期油气运移和聚集，二是四川盆地海相烃源岩以</w:t>
      </w:r>
      <w:r>
        <w:rPr>
          <w:rFonts w:hint="eastAsia"/>
          <w:szCs w:val="21"/>
        </w:rPr>
        <w:t>Ⅰ型干</w:t>
      </w:r>
      <w:r>
        <w:rPr>
          <w:szCs w:val="21"/>
        </w:rPr>
        <w:t>酪根</w:t>
      </w:r>
      <w:r>
        <w:rPr>
          <w:rFonts w:hint="eastAsia"/>
          <w:szCs w:val="21"/>
        </w:rPr>
        <w:t>为</w:t>
      </w:r>
      <w:r>
        <w:rPr>
          <w:szCs w:val="21"/>
        </w:rPr>
        <w:t>主，</w:t>
      </w:r>
      <w:r>
        <w:rPr>
          <w:rFonts w:hint="eastAsia"/>
          <w:szCs w:val="21"/>
        </w:rPr>
        <w:t>早</w:t>
      </w:r>
      <w:r>
        <w:rPr>
          <w:szCs w:val="21"/>
        </w:rPr>
        <w:t>期以生</w:t>
      </w:r>
      <w:r>
        <w:rPr>
          <w:rFonts w:hint="eastAsia"/>
          <w:szCs w:val="21"/>
        </w:rPr>
        <w:t>成</w:t>
      </w:r>
      <w:r>
        <w:rPr>
          <w:szCs w:val="21"/>
        </w:rPr>
        <w:t>液态烃为主，</w:t>
      </w:r>
      <w:r>
        <w:rPr>
          <w:rFonts w:hint="eastAsia"/>
          <w:szCs w:val="21"/>
        </w:rPr>
        <w:t>通</w:t>
      </w:r>
      <w:r>
        <w:rPr>
          <w:szCs w:val="21"/>
        </w:rPr>
        <w:t>过初次运移形成古油藏，</w:t>
      </w:r>
      <w:r>
        <w:rPr>
          <w:rFonts w:hint="eastAsia"/>
          <w:szCs w:val="21"/>
        </w:rPr>
        <w:t>古</w:t>
      </w:r>
      <w:r>
        <w:rPr>
          <w:szCs w:val="21"/>
        </w:rPr>
        <w:t>油藏经后期多次构造运动</w:t>
      </w:r>
      <w:r>
        <w:rPr>
          <w:rFonts w:hint="eastAsia"/>
          <w:szCs w:val="21"/>
        </w:rPr>
        <w:t>和</w:t>
      </w:r>
      <w:r>
        <w:rPr>
          <w:szCs w:val="21"/>
        </w:rPr>
        <w:t>差异沉降的影响，一方面</w:t>
      </w:r>
      <w:r>
        <w:rPr>
          <w:rFonts w:hint="eastAsia"/>
          <w:szCs w:val="21"/>
        </w:rPr>
        <w:t>液</w:t>
      </w:r>
      <w:r>
        <w:rPr>
          <w:szCs w:val="21"/>
        </w:rPr>
        <w:t>态烃裂解成气态烃</w:t>
      </w:r>
      <w:r>
        <w:rPr>
          <w:rFonts w:hint="eastAsia"/>
          <w:szCs w:val="21"/>
        </w:rPr>
        <w:t>，</w:t>
      </w:r>
      <w:r>
        <w:rPr>
          <w:szCs w:val="21"/>
        </w:rPr>
        <w:t>古油藏逐渐转变为古气藏，另一方面，构造变动使古</w:t>
      </w:r>
      <w:r>
        <w:rPr>
          <w:rFonts w:hint="eastAsia"/>
          <w:szCs w:val="21"/>
        </w:rPr>
        <w:t>圈</w:t>
      </w:r>
      <w:r>
        <w:rPr>
          <w:szCs w:val="21"/>
        </w:rPr>
        <w:t>闭不同程度发生变动或位移，导致</w:t>
      </w:r>
      <w:r>
        <w:rPr>
          <w:rFonts w:hint="eastAsia"/>
          <w:szCs w:val="21"/>
        </w:rPr>
        <w:t>烃</w:t>
      </w:r>
      <w:r>
        <w:rPr>
          <w:szCs w:val="21"/>
        </w:rPr>
        <w:t>类</w:t>
      </w:r>
      <w:r>
        <w:rPr>
          <w:rFonts w:hint="eastAsia"/>
          <w:szCs w:val="21"/>
        </w:rPr>
        <w:t>再</w:t>
      </w:r>
      <w:r>
        <w:rPr>
          <w:szCs w:val="21"/>
        </w:rPr>
        <w:t>次运移。</w:t>
      </w:r>
      <w:r>
        <w:rPr>
          <w:rFonts w:hint="eastAsia"/>
          <w:szCs w:val="21"/>
        </w:rPr>
        <w:t>因</w:t>
      </w:r>
      <w:r>
        <w:rPr>
          <w:szCs w:val="21"/>
        </w:rPr>
        <w:t>此，喜山运动之前的古气藏都是多次运聚的结果，</w:t>
      </w:r>
      <w:r>
        <w:rPr>
          <w:rFonts w:hint="eastAsia"/>
          <w:szCs w:val="21"/>
        </w:rPr>
        <w:t>经</w:t>
      </w:r>
      <w:r>
        <w:rPr>
          <w:szCs w:val="21"/>
        </w:rPr>
        <w:t>喜山运动，古气藏经调整、改造形成现今状态下的气藏。</w:t>
      </w:r>
    </w:p>
    <w:p w:rsidR="0072361A" w:rsidRDefault="007A59D0" w:rsidP="007A59D0">
      <w:pPr>
        <w:spacing w:line="276" w:lineRule="auto"/>
        <w:ind w:firstLineChars="200" w:firstLine="420"/>
        <w:rPr>
          <w:szCs w:val="21"/>
        </w:rPr>
      </w:pPr>
      <w:r>
        <w:rPr>
          <w:szCs w:val="21"/>
        </w:rPr>
        <w:t>混源成藏</w:t>
      </w:r>
      <w:r>
        <w:rPr>
          <w:rFonts w:hint="eastAsia"/>
          <w:szCs w:val="21"/>
        </w:rPr>
        <w:t>是</w:t>
      </w:r>
      <w:r>
        <w:rPr>
          <w:szCs w:val="21"/>
        </w:rPr>
        <w:t>四川盆地常规气藏又一特点</w:t>
      </w:r>
      <w:r>
        <w:rPr>
          <w:rFonts w:hint="eastAsia"/>
          <w:szCs w:val="21"/>
        </w:rPr>
        <w:t>。</w:t>
      </w:r>
      <w:r>
        <w:rPr>
          <w:szCs w:val="21"/>
        </w:rPr>
        <w:t>由于</w:t>
      </w:r>
      <w:r>
        <w:rPr>
          <w:rFonts w:hint="eastAsia"/>
          <w:szCs w:val="21"/>
        </w:rPr>
        <w:t>纵</w:t>
      </w:r>
      <w:r>
        <w:rPr>
          <w:szCs w:val="21"/>
        </w:rPr>
        <w:t>向上发育多套区域分布烃源岩层，不同的烃源岩具有错峰生烃，</w:t>
      </w:r>
      <w:r>
        <w:rPr>
          <w:rFonts w:hint="eastAsia"/>
          <w:szCs w:val="21"/>
        </w:rPr>
        <w:t>连</w:t>
      </w:r>
      <w:r>
        <w:rPr>
          <w:szCs w:val="21"/>
        </w:rPr>
        <w:t>续充注</w:t>
      </w:r>
      <w:r>
        <w:rPr>
          <w:rFonts w:hint="eastAsia"/>
          <w:szCs w:val="21"/>
        </w:rPr>
        <w:t>特</w:t>
      </w:r>
      <w:r>
        <w:rPr>
          <w:szCs w:val="21"/>
        </w:rPr>
        <w:t>点</w:t>
      </w:r>
      <w:r>
        <w:rPr>
          <w:rFonts w:hint="eastAsia"/>
          <w:szCs w:val="21"/>
        </w:rPr>
        <w:t>。</w:t>
      </w:r>
      <w:r>
        <w:rPr>
          <w:szCs w:val="21"/>
        </w:rPr>
        <w:t>因此，</w:t>
      </w:r>
      <w:r>
        <w:rPr>
          <w:rFonts w:hint="eastAsia"/>
          <w:szCs w:val="21"/>
        </w:rPr>
        <w:t>圈</w:t>
      </w:r>
      <w:r>
        <w:rPr>
          <w:szCs w:val="21"/>
        </w:rPr>
        <w:t>闭可捕</w:t>
      </w:r>
      <w:r>
        <w:rPr>
          <w:rFonts w:hint="eastAsia"/>
          <w:szCs w:val="21"/>
        </w:rPr>
        <w:t>获</w:t>
      </w:r>
      <w:r>
        <w:rPr>
          <w:szCs w:val="21"/>
        </w:rPr>
        <w:t>来自不同烃源岩层生成的油气。</w:t>
      </w:r>
    </w:p>
    <w:p w:rsidR="007A59D0" w:rsidRPr="00BA75F3" w:rsidRDefault="007A59D0" w:rsidP="007A59D0">
      <w:pPr>
        <w:spacing w:line="276" w:lineRule="auto"/>
        <w:rPr>
          <w:rFonts w:ascii="楷体" w:eastAsia="楷体" w:hAnsi="楷体"/>
          <w:sz w:val="28"/>
          <w:szCs w:val="28"/>
        </w:rPr>
      </w:pPr>
      <w:r w:rsidRPr="00BA75F3">
        <w:rPr>
          <w:rFonts w:ascii="楷体" w:eastAsia="楷体" w:hAnsi="楷体" w:hint="eastAsia"/>
          <w:sz w:val="28"/>
          <w:szCs w:val="28"/>
        </w:rPr>
        <w:t>2.2非</w:t>
      </w:r>
      <w:r w:rsidRPr="00BA75F3">
        <w:rPr>
          <w:rFonts w:ascii="楷体" w:eastAsia="楷体" w:hAnsi="楷体"/>
          <w:sz w:val="28"/>
          <w:szCs w:val="28"/>
        </w:rPr>
        <w:t>常规油气</w:t>
      </w:r>
      <w:r>
        <w:rPr>
          <w:rFonts w:ascii="楷体" w:eastAsia="楷体" w:hAnsi="楷体" w:hint="eastAsia"/>
          <w:sz w:val="28"/>
          <w:szCs w:val="28"/>
        </w:rPr>
        <w:t>藏</w:t>
      </w:r>
    </w:p>
    <w:p w:rsidR="007A59D0" w:rsidRDefault="007A59D0" w:rsidP="007A59D0">
      <w:pPr>
        <w:spacing w:line="276" w:lineRule="auto"/>
        <w:rPr>
          <w:sz w:val="24"/>
          <w:szCs w:val="24"/>
        </w:rPr>
      </w:pPr>
      <w:r>
        <w:rPr>
          <w:rFonts w:hint="eastAsia"/>
          <w:sz w:val="24"/>
          <w:szCs w:val="24"/>
        </w:rPr>
        <w:t>2.2.1</w:t>
      </w:r>
      <w:r>
        <w:rPr>
          <w:rFonts w:hint="eastAsia"/>
          <w:sz w:val="24"/>
          <w:szCs w:val="24"/>
        </w:rPr>
        <w:t>致</w:t>
      </w:r>
      <w:r>
        <w:rPr>
          <w:sz w:val="24"/>
          <w:szCs w:val="24"/>
        </w:rPr>
        <w:t>密</w:t>
      </w:r>
      <w:r w:rsidR="005D3727">
        <w:rPr>
          <w:rFonts w:hint="eastAsia"/>
          <w:sz w:val="24"/>
          <w:szCs w:val="24"/>
        </w:rPr>
        <w:t>砂</w:t>
      </w:r>
      <w:r w:rsidR="005D3727">
        <w:rPr>
          <w:sz w:val="24"/>
          <w:szCs w:val="24"/>
        </w:rPr>
        <w:t>岩</w:t>
      </w:r>
      <w:r>
        <w:rPr>
          <w:sz w:val="24"/>
          <w:szCs w:val="24"/>
        </w:rPr>
        <w:t>气</w:t>
      </w:r>
      <w:r w:rsidR="005D3727">
        <w:rPr>
          <w:rFonts w:hint="eastAsia"/>
          <w:sz w:val="24"/>
          <w:szCs w:val="24"/>
        </w:rPr>
        <w:t>藏</w:t>
      </w:r>
    </w:p>
    <w:p w:rsidR="007A59D0" w:rsidRPr="00593B03" w:rsidRDefault="006F4322" w:rsidP="007A59D0">
      <w:pPr>
        <w:spacing w:line="276" w:lineRule="auto"/>
        <w:ind w:firstLineChars="200" w:firstLine="420"/>
        <w:rPr>
          <w:szCs w:val="21"/>
        </w:rPr>
      </w:pPr>
      <w:r>
        <w:rPr>
          <w:szCs w:val="21"/>
        </w:rPr>
        <w:t>致密砂岩气</w:t>
      </w:r>
      <w:r w:rsidR="007A59D0" w:rsidRPr="00A10399">
        <w:rPr>
          <w:szCs w:val="21"/>
        </w:rPr>
        <w:t>分布于上三叠统</w:t>
      </w:r>
      <w:r w:rsidR="007A59D0">
        <w:rPr>
          <w:rFonts w:hint="eastAsia"/>
          <w:szCs w:val="21"/>
        </w:rPr>
        <w:t>-</w:t>
      </w:r>
      <w:r w:rsidR="007A59D0" w:rsidRPr="00A10399">
        <w:rPr>
          <w:szCs w:val="21"/>
        </w:rPr>
        <w:t>侏罗</w:t>
      </w:r>
      <w:r w:rsidR="007A59D0" w:rsidRPr="00A10399">
        <w:rPr>
          <w:rFonts w:hint="eastAsia"/>
          <w:szCs w:val="21"/>
        </w:rPr>
        <w:t>系</w:t>
      </w:r>
      <w:r w:rsidR="007A59D0" w:rsidRPr="00A10399">
        <w:rPr>
          <w:szCs w:val="21"/>
        </w:rPr>
        <w:t>。</w:t>
      </w:r>
      <w:r w:rsidR="007A59D0" w:rsidRPr="00A10399">
        <w:rPr>
          <w:rFonts w:hint="eastAsia"/>
          <w:szCs w:val="21"/>
        </w:rPr>
        <w:t>烃</w:t>
      </w:r>
      <w:r w:rsidR="007A59D0" w:rsidRPr="00A10399">
        <w:rPr>
          <w:szCs w:val="21"/>
        </w:rPr>
        <w:t>源岩为上三叠统</w:t>
      </w:r>
      <w:r w:rsidR="007A59D0" w:rsidRPr="00A10399">
        <w:rPr>
          <w:rFonts w:hint="eastAsia"/>
          <w:szCs w:val="21"/>
        </w:rPr>
        <w:t>暗</w:t>
      </w:r>
      <w:r w:rsidR="007A59D0" w:rsidRPr="00A10399">
        <w:rPr>
          <w:szCs w:val="21"/>
        </w:rPr>
        <w:t>色泥岩</w:t>
      </w:r>
      <w:r w:rsidR="007A59D0" w:rsidRPr="00A10399">
        <w:rPr>
          <w:rFonts w:hint="eastAsia"/>
          <w:szCs w:val="21"/>
        </w:rPr>
        <w:t>和</w:t>
      </w:r>
      <w:r w:rsidR="007A59D0" w:rsidRPr="00A10399">
        <w:rPr>
          <w:szCs w:val="21"/>
        </w:rPr>
        <w:t>煤岩、下侏罗</w:t>
      </w:r>
      <w:r w:rsidR="007A59D0" w:rsidRPr="00A10399">
        <w:rPr>
          <w:rFonts w:hint="eastAsia"/>
          <w:szCs w:val="21"/>
        </w:rPr>
        <w:t>统</w:t>
      </w:r>
      <w:r w:rsidR="007A59D0" w:rsidRPr="00A10399">
        <w:rPr>
          <w:szCs w:val="21"/>
        </w:rPr>
        <w:t>湖相泥岩，储层</w:t>
      </w:r>
      <w:r w:rsidR="007A59D0" w:rsidRPr="00A10399">
        <w:rPr>
          <w:rFonts w:hint="eastAsia"/>
          <w:szCs w:val="21"/>
        </w:rPr>
        <w:t>分</w:t>
      </w:r>
      <w:r w:rsidR="007A59D0" w:rsidRPr="00A10399">
        <w:rPr>
          <w:szCs w:val="21"/>
        </w:rPr>
        <w:t>砂岩和含砾砂岩</w:t>
      </w:r>
      <w:r w:rsidR="007A59D0">
        <w:rPr>
          <w:rFonts w:hint="eastAsia"/>
          <w:szCs w:val="21"/>
        </w:rPr>
        <w:t>两</w:t>
      </w:r>
      <w:r w:rsidR="007A59D0">
        <w:rPr>
          <w:szCs w:val="21"/>
        </w:rPr>
        <w:t>类</w:t>
      </w:r>
      <w:r w:rsidR="007A59D0" w:rsidRPr="00A10399">
        <w:rPr>
          <w:szCs w:val="21"/>
        </w:rPr>
        <w:t>，普遍较致密</w:t>
      </w:r>
      <w:r w:rsidR="007A59D0">
        <w:rPr>
          <w:rFonts w:hint="eastAsia"/>
          <w:szCs w:val="21"/>
        </w:rPr>
        <w:t>（</w:t>
      </w:r>
      <w:r w:rsidR="007A59D0" w:rsidRPr="00593B03">
        <w:rPr>
          <w:color w:val="FF0000"/>
          <w:szCs w:val="21"/>
        </w:rPr>
        <w:t>表</w:t>
      </w:r>
      <w:r w:rsidR="007A59D0" w:rsidRPr="00593B03">
        <w:rPr>
          <w:color w:val="FF0000"/>
          <w:szCs w:val="21"/>
        </w:rPr>
        <w:t>3</w:t>
      </w:r>
      <w:r w:rsidR="007A59D0">
        <w:rPr>
          <w:szCs w:val="21"/>
        </w:rPr>
        <w:t>）</w:t>
      </w:r>
      <w:r w:rsidR="007A59D0" w:rsidRPr="00A10399">
        <w:rPr>
          <w:rFonts w:hint="eastAsia"/>
          <w:szCs w:val="21"/>
        </w:rPr>
        <w:t>。</w:t>
      </w:r>
    </w:p>
    <w:p w:rsidR="007A59D0" w:rsidRPr="00A10399" w:rsidRDefault="007A59D0" w:rsidP="007A59D0">
      <w:pPr>
        <w:spacing w:line="276" w:lineRule="auto"/>
        <w:jc w:val="center"/>
        <w:rPr>
          <w:sz w:val="15"/>
          <w:szCs w:val="15"/>
        </w:rPr>
      </w:pPr>
      <w:r w:rsidRPr="00A10399">
        <w:rPr>
          <w:rFonts w:ascii="Times New Roman" w:eastAsia="黑体" w:hAnsi="Times New Roman" w:cs="Times New Roman" w:hint="eastAsia"/>
          <w:sz w:val="15"/>
          <w:szCs w:val="15"/>
        </w:rPr>
        <w:t>表</w:t>
      </w:r>
      <w:r w:rsidRPr="00A10399">
        <w:rPr>
          <w:rFonts w:ascii="Times New Roman" w:eastAsia="黑体" w:hAnsi="Times New Roman" w:cs="Times New Roman"/>
          <w:sz w:val="15"/>
          <w:szCs w:val="15"/>
        </w:rPr>
        <w:t xml:space="preserve">3   </w:t>
      </w:r>
      <w:r w:rsidRPr="00A10399">
        <w:rPr>
          <w:rFonts w:ascii="Times New Roman" w:eastAsia="黑体" w:hAnsi="Times New Roman" w:cs="Times New Roman"/>
          <w:sz w:val="15"/>
          <w:szCs w:val="15"/>
        </w:rPr>
        <w:t>四川盆地上三叠统</w:t>
      </w:r>
      <w:r w:rsidR="00B21649">
        <w:rPr>
          <w:rFonts w:ascii="Times New Roman" w:eastAsia="黑体" w:hAnsi="Times New Roman" w:cs="Times New Roman" w:hint="eastAsia"/>
          <w:sz w:val="15"/>
          <w:szCs w:val="15"/>
        </w:rPr>
        <w:t>-</w:t>
      </w:r>
      <w:r w:rsidRPr="00A10399">
        <w:rPr>
          <w:rFonts w:ascii="Times New Roman" w:eastAsia="黑体" w:hAnsi="Times New Roman" w:cs="Times New Roman"/>
          <w:sz w:val="15"/>
          <w:szCs w:val="15"/>
        </w:rPr>
        <w:t>侏罗系砂岩物性统计表</w:t>
      </w:r>
    </w:p>
    <w:tbl>
      <w:tblPr>
        <w:tblStyle w:val="a4"/>
        <w:tblW w:w="4531" w:type="dxa"/>
        <w:jc w:val="center"/>
        <w:tblLook w:val="04A0" w:firstRow="1" w:lastRow="0" w:firstColumn="1" w:lastColumn="0" w:noHBand="0" w:noVBand="1"/>
      </w:tblPr>
      <w:tblGrid>
        <w:gridCol w:w="571"/>
        <w:gridCol w:w="1267"/>
        <w:gridCol w:w="709"/>
        <w:gridCol w:w="1276"/>
        <w:gridCol w:w="708"/>
      </w:tblGrid>
      <w:tr w:rsidR="007A59D0" w:rsidRPr="00A10399" w:rsidTr="00BC5FA0">
        <w:trPr>
          <w:trHeight w:val="285"/>
          <w:jc w:val="center"/>
        </w:trPr>
        <w:tc>
          <w:tcPr>
            <w:tcW w:w="571" w:type="dxa"/>
            <w:vMerge w:val="restart"/>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地层</w:t>
            </w:r>
          </w:p>
        </w:tc>
        <w:tc>
          <w:tcPr>
            <w:tcW w:w="1976" w:type="dxa"/>
            <w:gridSpan w:val="2"/>
            <w:noWrap/>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sidRPr="00A10399">
              <w:rPr>
                <w:rFonts w:asciiTheme="minorEastAsia" w:hAnsiTheme="minorEastAsia" w:cs="宋体" w:hint="eastAsia"/>
                <w:color w:val="000000"/>
                <w:kern w:val="0"/>
                <w:sz w:val="15"/>
                <w:szCs w:val="15"/>
              </w:rPr>
              <w:t>孔隙度，%</w:t>
            </w:r>
          </w:p>
        </w:tc>
        <w:tc>
          <w:tcPr>
            <w:tcW w:w="1984" w:type="dxa"/>
            <w:gridSpan w:val="2"/>
            <w:noWrap/>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sidRPr="00A10399">
              <w:rPr>
                <w:rFonts w:asciiTheme="minorEastAsia" w:hAnsiTheme="minorEastAsia" w:cs="宋体" w:hint="eastAsia"/>
                <w:color w:val="000000"/>
                <w:kern w:val="0"/>
                <w:sz w:val="15"/>
                <w:szCs w:val="15"/>
              </w:rPr>
              <w:t>渗透率，mD</w:t>
            </w:r>
          </w:p>
        </w:tc>
      </w:tr>
      <w:tr w:rsidR="007A59D0" w:rsidRPr="00A10399" w:rsidTr="00BC5FA0">
        <w:trPr>
          <w:trHeight w:val="285"/>
          <w:jc w:val="center"/>
        </w:trPr>
        <w:tc>
          <w:tcPr>
            <w:tcW w:w="571" w:type="dxa"/>
            <w:vMerge/>
          </w:tcPr>
          <w:p w:rsidR="007A59D0" w:rsidRPr="00A10399" w:rsidRDefault="007A59D0" w:rsidP="005709A8">
            <w:pPr>
              <w:widowControl/>
              <w:spacing w:line="200" w:lineRule="exact"/>
              <w:jc w:val="left"/>
              <w:rPr>
                <w:rFonts w:asciiTheme="minorEastAsia" w:hAnsiTheme="minorEastAsia" w:cs="宋体"/>
                <w:color w:val="000000"/>
                <w:kern w:val="0"/>
                <w:sz w:val="15"/>
                <w:szCs w:val="15"/>
              </w:rPr>
            </w:pPr>
          </w:p>
        </w:tc>
        <w:tc>
          <w:tcPr>
            <w:tcW w:w="1267" w:type="dxa"/>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sidRPr="00A10399">
              <w:rPr>
                <w:rFonts w:asciiTheme="minorEastAsia" w:hAnsiTheme="minorEastAsia" w:cs="宋体" w:hint="eastAsia"/>
                <w:color w:val="000000"/>
                <w:kern w:val="0"/>
                <w:sz w:val="15"/>
                <w:szCs w:val="15"/>
              </w:rPr>
              <w:t>区间值</w:t>
            </w:r>
          </w:p>
        </w:tc>
        <w:tc>
          <w:tcPr>
            <w:tcW w:w="709" w:type="dxa"/>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sidRPr="00A10399">
              <w:rPr>
                <w:rFonts w:asciiTheme="minorEastAsia" w:hAnsiTheme="minorEastAsia" w:cs="宋体" w:hint="eastAsia"/>
                <w:color w:val="000000"/>
                <w:kern w:val="0"/>
                <w:sz w:val="15"/>
                <w:szCs w:val="15"/>
              </w:rPr>
              <w:t>平均值</w:t>
            </w:r>
          </w:p>
        </w:tc>
        <w:tc>
          <w:tcPr>
            <w:tcW w:w="1276" w:type="dxa"/>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sidRPr="00A10399">
              <w:rPr>
                <w:rFonts w:asciiTheme="minorEastAsia" w:hAnsiTheme="minorEastAsia" w:cs="宋体" w:hint="eastAsia"/>
                <w:color w:val="000000"/>
                <w:kern w:val="0"/>
                <w:sz w:val="15"/>
                <w:szCs w:val="15"/>
              </w:rPr>
              <w:t>区间值</w:t>
            </w:r>
          </w:p>
        </w:tc>
        <w:tc>
          <w:tcPr>
            <w:tcW w:w="708" w:type="dxa"/>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sidRPr="00A10399">
              <w:rPr>
                <w:rFonts w:asciiTheme="minorEastAsia" w:hAnsiTheme="minorEastAsia" w:cs="宋体" w:hint="eastAsia"/>
                <w:color w:val="000000"/>
                <w:kern w:val="0"/>
                <w:sz w:val="15"/>
                <w:szCs w:val="15"/>
              </w:rPr>
              <w:t>平均值</w:t>
            </w:r>
          </w:p>
        </w:tc>
      </w:tr>
      <w:tr w:rsidR="007A59D0" w:rsidRPr="00A10399" w:rsidTr="00BC5FA0">
        <w:trPr>
          <w:trHeight w:val="285"/>
          <w:jc w:val="center"/>
        </w:trPr>
        <w:tc>
          <w:tcPr>
            <w:tcW w:w="571" w:type="dxa"/>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J</w:t>
            </w:r>
            <w:r w:rsidRPr="00A10399">
              <w:rPr>
                <w:rFonts w:asciiTheme="minorEastAsia" w:hAnsiTheme="minorEastAsia" w:cs="宋体"/>
                <w:color w:val="000000"/>
                <w:kern w:val="0"/>
                <w:sz w:val="15"/>
                <w:szCs w:val="15"/>
                <w:vertAlign w:val="subscript"/>
              </w:rPr>
              <w:t>3</w:t>
            </w:r>
          </w:p>
        </w:tc>
        <w:tc>
          <w:tcPr>
            <w:tcW w:w="1267" w:type="dxa"/>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sidRPr="00A10399">
              <w:rPr>
                <w:rFonts w:asciiTheme="minorEastAsia" w:hAnsiTheme="minorEastAsia" w:cs="宋体" w:hint="eastAsia"/>
                <w:color w:val="000000"/>
                <w:kern w:val="0"/>
                <w:sz w:val="15"/>
                <w:szCs w:val="15"/>
              </w:rPr>
              <w:t>2.02～21.42</w:t>
            </w:r>
          </w:p>
        </w:tc>
        <w:tc>
          <w:tcPr>
            <w:tcW w:w="709"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color w:val="000000"/>
                <w:kern w:val="0"/>
                <w:sz w:val="15"/>
                <w:szCs w:val="15"/>
              </w:rPr>
              <w:t>11.72</w:t>
            </w:r>
          </w:p>
        </w:tc>
        <w:tc>
          <w:tcPr>
            <w:tcW w:w="1276"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hint="eastAsia"/>
                <w:color w:val="000000"/>
                <w:kern w:val="0"/>
                <w:sz w:val="15"/>
                <w:szCs w:val="15"/>
              </w:rPr>
              <w:t>＜</w:t>
            </w:r>
            <w:r w:rsidRPr="00A10399">
              <w:rPr>
                <w:rFonts w:asciiTheme="minorEastAsia" w:hAnsiTheme="minorEastAsia" w:cs="Times New Roman"/>
                <w:color w:val="000000"/>
                <w:kern w:val="0"/>
                <w:sz w:val="15"/>
                <w:szCs w:val="15"/>
              </w:rPr>
              <w:t>0.001</w:t>
            </w:r>
            <w:r w:rsidRPr="00A10399">
              <w:rPr>
                <w:rFonts w:asciiTheme="minorEastAsia" w:hAnsiTheme="minorEastAsia" w:cs="Times New Roman" w:hint="eastAsia"/>
                <w:color w:val="000000"/>
                <w:kern w:val="0"/>
                <w:sz w:val="15"/>
                <w:szCs w:val="15"/>
              </w:rPr>
              <w:t>～</w:t>
            </w:r>
            <w:r w:rsidRPr="00A10399">
              <w:rPr>
                <w:rFonts w:asciiTheme="minorEastAsia" w:hAnsiTheme="minorEastAsia" w:cs="Times New Roman"/>
                <w:color w:val="000000"/>
                <w:kern w:val="0"/>
                <w:sz w:val="15"/>
                <w:szCs w:val="15"/>
              </w:rPr>
              <w:t>43.18</w:t>
            </w:r>
          </w:p>
        </w:tc>
        <w:tc>
          <w:tcPr>
            <w:tcW w:w="708"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color w:val="000000"/>
                <w:kern w:val="0"/>
                <w:sz w:val="15"/>
                <w:szCs w:val="15"/>
              </w:rPr>
              <w:t>0.176</w:t>
            </w:r>
          </w:p>
        </w:tc>
      </w:tr>
      <w:tr w:rsidR="007A59D0" w:rsidRPr="00A10399" w:rsidTr="00BC5FA0">
        <w:trPr>
          <w:trHeight w:val="285"/>
          <w:jc w:val="center"/>
        </w:trPr>
        <w:tc>
          <w:tcPr>
            <w:tcW w:w="571" w:type="dxa"/>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J</w:t>
            </w:r>
            <w:r w:rsidRPr="00A10399">
              <w:rPr>
                <w:rFonts w:asciiTheme="minorEastAsia" w:hAnsiTheme="minorEastAsia" w:cs="宋体"/>
                <w:color w:val="000000"/>
                <w:kern w:val="0"/>
                <w:sz w:val="15"/>
                <w:szCs w:val="15"/>
                <w:vertAlign w:val="subscript"/>
              </w:rPr>
              <w:t>2</w:t>
            </w:r>
          </w:p>
        </w:tc>
        <w:tc>
          <w:tcPr>
            <w:tcW w:w="1267" w:type="dxa"/>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sidRPr="00A10399">
              <w:rPr>
                <w:rFonts w:asciiTheme="minorEastAsia" w:hAnsiTheme="minorEastAsia" w:cs="宋体" w:hint="eastAsia"/>
                <w:color w:val="000000"/>
                <w:kern w:val="0"/>
                <w:sz w:val="15"/>
                <w:szCs w:val="15"/>
              </w:rPr>
              <w:t>0.28～19.22</w:t>
            </w:r>
          </w:p>
        </w:tc>
        <w:tc>
          <w:tcPr>
            <w:tcW w:w="709"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color w:val="000000"/>
                <w:kern w:val="0"/>
                <w:sz w:val="15"/>
                <w:szCs w:val="15"/>
              </w:rPr>
              <w:t>4.03</w:t>
            </w:r>
          </w:p>
        </w:tc>
        <w:tc>
          <w:tcPr>
            <w:tcW w:w="1276"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hint="eastAsia"/>
                <w:color w:val="000000"/>
                <w:kern w:val="0"/>
                <w:sz w:val="15"/>
                <w:szCs w:val="15"/>
              </w:rPr>
              <w:t>＜</w:t>
            </w:r>
            <w:r w:rsidRPr="00A10399">
              <w:rPr>
                <w:rFonts w:asciiTheme="minorEastAsia" w:hAnsiTheme="minorEastAsia" w:cs="Times New Roman"/>
                <w:color w:val="000000"/>
                <w:kern w:val="0"/>
                <w:sz w:val="15"/>
                <w:szCs w:val="15"/>
              </w:rPr>
              <w:t>0.001</w:t>
            </w:r>
            <w:r w:rsidRPr="00A10399">
              <w:rPr>
                <w:rFonts w:asciiTheme="minorEastAsia" w:hAnsiTheme="minorEastAsia" w:cs="Times New Roman" w:hint="eastAsia"/>
                <w:color w:val="000000"/>
                <w:kern w:val="0"/>
                <w:sz w:val="15"/>
                <w:szCs w:val="15"/>
              </w:rPr>
              <w:t>～</w:t>
            </w:r>
            <w:r w:rsidRPr="00A10399">
              <w:rPr>
                <w:rFonts w:asciiTheme="minorEastAsia" w:hAnsiTheme="minorEastAsia" w:cs="Times New Roman"/>
                <w:color w:val="000000"/>
                <w:kern w:val="0"/>
                <w:sz w:val="15"/>
                <w:szCs w:val="15"/>
              </w:rPr>
              <w:t>9.63</w:t>
            </w:r>
          </w:p>
        </w:tc>
        <w:tc>
          <w:tcPr>
            <w:tcW w:w="708"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color w:val="000000"/>
                <w:kern w:val="0"/>
                <w:sz w:val="15"/>
                <w:szCs w:val="15"/>
              </w:rPr>
              <w:t>0.48</w:t>
            </w:r>
          </w:p>
        </w:tc>
      </w:tr>
      <w:tr w:rsidR="007A59D0" w:rsidRPr="00A10399" w:rsidTr="00BC5FA0">
        <w:trPr>
          <w:trHeight w:val="285"/>
          <w:jc w:val="center"/>
        </w:trPr>
        <w:tc>
          <w:tcPr>
            <w:tcW w:w="571" w:type="dxa"/>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J</w:t>
            </w:r>
            <w:r w:rsidRPr="00A10399">
              <w:rPr>
                <w:rFonts w:asciiTheme="minorEastAsia" w:hAnsiTheme="minorEastAsia" w:cs="宋体"/>
                <w:color w:val="000000"/>
                <w:kern w:val="0"/>
                <w:sz w:val="15"/>
                <w:szCs w:val="15"/>
                <w:vertAlign w:val="subscript"/>
              </w:rPr>
              <w:t>1</w:t>
            </w:r>
          </w:p>
        </w:tc>
        <w:tc>
          <w:tcPr>
            <w:tcW w:w="1267" w:type="dxa"/>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sidRPr="00A10399">
              <w:rPr>
                <w:rFonts w:asciiTheme="minorEastAsia" w:hAnsiTheme="minorEastAsia" w:cs="宋体" w:hint="eastAsia"/>
                <w:color w:val="000000"/>
                <w:kern w:val="0"/>
                <w:sz w:val="15"/>
                <w:szCs w:val="15"/>
              </w:rPr>
              <w:t>0.13～5.14</w:t>
            </w:r>
          </w:p>
        </w:tc>
        <w:tc>
          <w:tcPr>
            <w:tcW w:w="709"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color w:val="000000"/>
                <w:kern w:val="0"/>
                <w:sz w:val="15"/>
                <w:szCs w:val="15"/>
              </w:rPr>
              <w:t>1.42</w:t>
            </w:r>
          </w:p>
        </w:tc>
        <w:tc>
          <w:tcPr>
            <w:tcW w:w="1276"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hint="eastAsia"/>
                <w:color w:val="000000"/>
                <w:kern w:val="0"/>
                <w:sz w:val="15"/>
                <w:szCs w:val="15"/>
              </w:rPr>
              <w:t>＜</w:t>
            </w:r>
            <w:r w:rsidRPr="00A10399">
              <w:rPr>
                <w:rFonts w:asciiTheme="minorEastAsia" w:hAnsiTheme="minorEastAsia" w:cs="Times New Roman"/>
                <w:color w:val="000000"/>
                <w:kern w:val="0"/>
                <w:sz w:val="15"/>
                <w:szCs w:val="15"/>
              </w:rPr>
              <w:t>0.001</w:t>
            </w:r>
            <w:r w:rsidRPr="00A10399">
              <w:rPr>
                <w:rFonts w:asciiTheme="minorEastAsia" w:hAnsiTheme="minorEastAsia" w:cs="Times New Roman" w:hint="eastAsia"/>
                <w:color w:val="000000"/>
                <w:kern w:val="0"/>
                <w:sz w:val="15"/>
                <w:szCs w:val="15"/>
              </w:rPr>
              <w:t>～</w:t>
            </w:r>
            <w:r w:rsidRPr="00A10399">
              <w:rPr>
                <w:rFonts w:asciiTheme="minorEastAsia" w:hAnsiTheme="minorEastAsia" w:cs="Times New Roman"/>
                <w:color w:val="000000"/>
                <w:kern w:val="0"/>
                <w:sz w:val="15"/>
                <w:szCs w:val="15"/>
              </w:rPr>
              <w:t>11.2</w:t>
            </w:r>
          </w:p>
        </w:tc>
        <w:tc>
          <w:tcPr>
            <w:tcW w:w="708"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color w:val="000000"/>
                <w:kern w:val="0"/>
                <w:sz w:val="15"/>
                <w:szCs w:val="15"/>
              </w:rPr>
              <w:t>0.094</w:t>
            </w:r>
          </w:p>
        </w:tc>
      </w:tr>
      <w:tr w:rsidR="007A59D0" w:rsidRPr="00A10399" w:rsidTr="00BC5FA0">
        <w:trPr>
          <w:trHeight w:val="285"/>
          <w:jc w:val="center"/>
        </w:trPr>
        <w:tc>
          <w:tcPr>
            <w:tcW w:w="571" w:type="dxa"/>
          </w:tcPr>
          <w:p w:rsidR="007A59D0" w:rsidRPr="00A10399" w:rsidRDefault="007A59D0" w:rsidP="005709A8">
            <w:pPr>
              <w:widowControl/>
              <w:spacing w:line="200" w:lineRule="exact"/>
              <w:jc w:val="center"/>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T</w:t>
            </w:r>
            <w:r w:rsidRPr="00A10399">
              <w:rPr>
                <w:rFonts w:asciiTheme="minorEastAsia" w:hAnsiTheme="minorEastAsia" w:cs="宋体"/>
                <w:color w:val="000000"/>
                <w:kern w:val="0"/>
                <w:sz w:val="15"/>
                <w:szCs w:val="15"/>
                <w:vertAlign w:val="subscript"/>
              </w:rPr>
              <w:t>3</w:t>
            </w:r>
          </w:p>
        </w:tc>
        <w:tc>
          <w:tcPr>
            <w:tcW w:w="1267"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Pr>
                <w:rFonts w:asciiTheme="minorEastAsia" w:hAnsiTheme="minorEastAsia" w:cs="Times New Roman"/>
                <w:color w:val="000000"/>
                <w:kern w:val="0"/>
                <w:sz w:val="15"/>
                <w:szCs w:val="15"/>
              </w:rPr>
              <w:t>0.0</w:t>
            </w:r>
            <w:r w:rsidRPr="00A10399">
              <w:rPr>
                <w:rFonts w:asciiTheme="minorEastAsia" w:hAnsiTheme="minorEastAsia" w:cs="Times New Roman"/>
                <w:color w:val="000000"/>
                <w:kern w:val="0"/>
                <w:sz w:val="15"/>
                <w:szCs w:val="15"/>
              </w:rPr>
              <w:t>1</w:t>
            </w:r>
            <w:r w:rsidRPr="00A10399">
              <w:rPr>
                <w:rFonts w:asciiTheme="minorEastAsia" w:hAnsiTheme="minorEastAsia" w:cs="Times New Roman" w:hint="eastAsia"/>
                <w:color w:val="000000"/>
                <w:kern w:val="0"/>
                <w:sz w:val="15"/>
                <w:szCs w:val="15"/>
              </w:rPr>
              <w:t>～</w:t>
            </w:r>
            <w:r w:rsidRPr="00A10399">
              <w:rPr>
                <w:rFonts w:asciiTheme="minorEastAsia" w:hAnsiTheme="minorEastAsia" w:cs="Times New Roman"/>
                <w:color w:val="000000"/>
                <w:kern w:val="0"/>
                <w:sz w:val="15"/>
                <w:szCs w:val="15"/>
              </w:rPr>
              <w:t>21.9</w:t>
            </w:r>
          </w:p>
        </w:tc>
        <w:tc>
          <w:tcPr>
            <w:tcW w:w="709"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color w:val="000000"/>
                <w:kern w:val="0"/>
                <w:sz w:val="15"/>
                <w:szCs w:val="15"/>
              </w:rPr>
              <w:t>5.22</w:t>
            </w:r>
          </w:p>
        </w:tc>
        <w:tc>
          <w:tcPr>
            <w:tcW w:w="1276"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hint="eastAsia"/>
                <w:color w:val="000000"/>
                <w:kern w:val="0"/>
                <w:sz w:val="15"/>
                <w:szCs w:val="15"/>
              </w:rPr>
              <w:t>＜</w:t>
            </w:r>
            <w:r w:rsidRPr="00A10399">
              <w:rPr>
                <w:rFonts w:asciiTheme="minorEastAsia" w:hAnsiTheme="minorEastAsia" w:cs="Times New Roman"/>
                <w:color w:val="000000"/>
                <w:kern w:val="0"/>
                <w:sz w:val="15"/>
                <w:szCs w:val="15"/>
              </w:rPr>
              <w:t>0.001</w:t>
            </w:r>
            <w:r w:rsidRPr="00A10399">
              <w:rPr>
                <w:rFonts w:asciiTheme="minorEastAsia" w:hAnsiTheme="minorEastAsia" w:cs="Times New Roman" w:hint="eastAsia"/>
                <w:color w:val="000000"/>
                <w:kern w:val="0"/>
                <w:sz w:val="15"/>
                <w:szCs w:val="15"/>
              </w:rPr>
              <w:t>～</w:t>
            </w:r>
            <w:r w:rsidRPr="00A10399">
              <w:rPr>
                <w:rFonts w:asciiTheme="minorEastAsia" w:hAnsiTheme="minorEastAsia" w:cs="Times New Roman"/>
                <w:color w:val="000000"/>
                <w:kern w:val="0"/>
                <w:sz w:val="15"/>
                <w:szCs w:val="15"/>
              </w:rPr>
              <w:t>14.48</w:t>
            </w:r>
          </w:p>
        </w:tc>
        <w:tc>
          <w:tcPr>
            <w:tcW w:w="708" w:type="dxa"/>
          </w:tcPr>
          <w:p w:rsidR="007A59D0" w:rsidRPr="00A10399" w:rsidRDefault="007A59D0" w:rsidP="005709A8">
            <w:pPr>
              <w:widowControl/>
              <w:spacing w:line="200" w:lineRule="exact"/>
              <w:jc w:val="center"/>
              <w:rPr>
                <w:rFonts w:asciiTheme="minorEastAsia" w:hAnsiTheme="minorEastAsia" w:cs="Times New Roman"/>
                <w:color w:val="000000"/>
                <w:kern w:val="0"/>
                <w:sz w:val="15"/>
                <w:szCs w:val="15"/>
              </w:rPr>
            </w:pPr>
            <w:r w:rsidRPr="00A10399">
              <w:rPr>
                <w:rFonts w:asciiTheme="minorEastAsia" w:hAnsiTheme="minorEastAsia" w:cs="Times New Roman"/>
                <w:color w:val="000000"/>
                <w:kern w:val="0"/>
                <w:sz w:val="15"/>
                <w:szCs w:val="15"/>
              </w:rPr>
              <w:t>0.256</w:t>
            </w:r>
          </w:p>
        </w:tc>
      </w:tr>
    </w:tbl>
    <w:p w:rsidR="007A59D0" w:rsidRDefault="007A59D0" w:rsidP="007A59D0">
      <w:pPr>
        <w:spacing w:line="276" w:lineRule="auto"/>
        <w:ind w:firstLineChars="200" w:firstLine="420"/>
        <w:rPr>
          <w:szCs w:val="21"/>
        </w:rPr>
      </w:pPr>
      <w:r>
        <w:rPr>
          <w:rFonts w:hint="eastAsia"/>
          <w:szCs w:val="21"/>
        </w:rPr>
        <w:t>研</w:t>
      </w:r>
      <w:r>
        <w:rPr>
          <w:szCs w:val="21"/>
        </w:rPr>
        <w:t>究表明，致密砂岩气藏的优质储层主要发育在三角洲沉积体系，次为湖相砂坝和河流</w:t>
      </w:r>
      <w:r>
        <w:rPr>
          <w:szCs w:val="21"/>
        </w:rPr>
        <w:lastRenderedPageBreak/>
        <w:t>相</w:t>
      </w:r>
      <w:r>
        <w:rPr>
          <w:rFonts w:hint="eastAsia"/>
          <w:szCs w:val="21"/>
        </w:rPr>
        <w:t>；川</w:t>
      </w:r>
      <w:r>
        <w:rPr>
          <w:szCs w:val="21"/>
        </w:rPr>
        <w:t>中地区、川西坳陷、川北坳陷带</w:t>
      </w:r>
      <w:r w:rsidRPr="00EA1A53">
        <w:rPr>
          <w:rFonts w:hint="eastAsia"/>
          <w:szCs w:val="21"/>
        </w:rPr>
        <w:t>圈</w:t>
      </w:r>
      <w:r w:rsidRPr="00EA1A53">
        <w:rPr>
          <w:szCs w:val="21"/>
        </w:rPr>
        <w:t>闭类型以岩性</w:t>
      </w:r>
      <w:r w:rsidRPr="00EA1A53">
        <w:rPr>
          <w:rFonts w:hint="eastAsia"/>
          <w:szCs w:val="21"/>
        </w:rPr>
        <w:t>圈</w:t>
      </w:r>
      <w:r w:rsidRPr="00EA1A53">
        <w:rPr>
          <w:szCs w:val="21"/>
        </w:rPr>
        <w:t>闭、构造</w:t>
      </w:r>
      <w:r w:rsidRPr="00EA1A53">
        <w:rPr>
          <w:rFonts w:hint="eastAsia"/>
          <w:szCs w:val="21"/>
        </w:rPr>
        <w:t>-</w:t>
      </w:r>
      <w:r w:rsidRPr="00EA1A53">
        <w:rPr>
          <w:szCs w:val="21"/>
        </w:rPr>
        <w:t>岩性复合圈闭为主，</w:t>
      </w:r>
      <w:r>
        <w:rPr>
          <w:rFonts w:hint="eastAsia"/>
          <w:szCs w:val="21"/>
        </w:rPr>
        <w:t>龙</w:t>
      </w:r>
      <w:r>
        <w:rPr>
          <w:szCs w:val="21"/>
        </w:rPr>
        <w:t>门山</w:t>
      </w:r>
      <w:r>
        <w:rPr>
          <w:rFonts w:hint="eastAsia"/>
          <w:szCs w:val="21"/>
        </w:rPr>
        <w:t>及</w:t>
      </w:r>
      <w:r>
        <w:rPr>
          <w:szCs w:val="21"/>
        </w:rPr>
        <w:t>大巴山推覆</w:t>
      </w:r>
      <w:r w:rsidRPr="00EA1A53">
        <w:rPr>
          <w:szCs w:val="21"/>
        </w:rPr>
        <w:t>构造带前缘以构造</w:t>
      </w:r>
      <w:r w:rsidRPr="00EA1A53">
        <w:rPr>
          <w:rFonts w:hint="eastAsia"/>
          <w:szCs w:val="21"/>
        </w:rPr>
        <w:t>及</w:t>
      </w:r>
      <w:r w:rsidRPr="00EA1A53">
        <w:rPr>
          <w:szCs w:val="21"/>
        </w:rPr>
        <w:t>裂缝</w:t>
      </w:r>
      <w:r w:rsidRPr="00EA1A53">
        <w:rPr>
          <w:rFonts w:hint="eastAsia"/>
          <w:szCs w:val="21"/>
        </w:rPr>
        <w:t>型</w:t>
      </w:r>
      <w:r w:rsidRPr="00EA1A53">
        <w:rPr>
          <w:szCs w:val="21"/>
        </w:rPr>
        <w:t>圈闭为主。</w:t>
      </w:r>
      <w:r>
        <w:rPr>
          <w:rFonts w:hint="eastAsia"/>
          <w:szCs w:val="21"/>
        </w:rPr>
        <w:t>大</w:t>
      </w:r>
      <w:r>
        <w:rPr>
          <w:szCs w:val="21"/>
        </w:rPr>
        <w:t>部分气藏</w:t>
      </w:r>
      <w:r>
        <w:rPr>
          <w:rFonts w:hint="eastAsia"/>
          <w:szCs w:val="21"/>
        </w:rPr>
        <w:t>具</w:t>
      </w:r>
      <w:r>
        <w:rPr>
          <w:szCs w:val="21"/>
        </w:rPr>
        <w:t>近源成藏特点，川西</w:t>
      </w:r>
      <w:r>
        <w:rPr>
          <w:rFonts w:hint="eastAsia"/>
          <w:szCs w:val="21"/>
        </w:rPr>
        <w:t>局</w:t>
      </w:r>
      <w:r>
        <w:rPr>
          <w:szCs w:val="21"/>
        </w:rPr>
        <w:t>部地区侏罗</w:t>
      </w:r>
      <w:r>
        <w:rPr>
          <w:rFonts w:hint="eastAsia"/>
          <w:szCs w:val="21"/>
        </w:rPr>
        <w:t>系</w:t>
      </w:r>
      <w:r>
        <w:rPr>
          <w:szCs w:val="21"/>
        </w:rPr>
        <w:t>气藏分布次生气藏，气藏来自上三叠统，</w:t>
      </w:r>
      <w:r>
        <w:rPr>
          <w:rFonts w:hint="eastAsia"/>
          <w:szCs w:val="21"/>
        </w:rPr>
        <w:t>断</w:t>
      </w:r>
      <w:r>
        <w:rPr>
          <w:szCs w:val="21"/>
        </w:rPr>
        <w:t>层是主要</w:t>
      </w:r>
      <w:r>
        <w:rPr>
          <w:rFonts w:hint="eastAsia"/>
          <w:szCs w:val="21"/>
        </w:rPr>
        <w:t>气</w:t>
      </w:r>
      <w:r>
        <w:rPr>
          <w:szCs w:val="21"/>
        </w:rPr>
        <w:t>源通道。</w:t>
      </w:r>
    </w:p>
    <w:p w:rsidR="007A59D0" w:rsidRPr="00D365B9" w:rsidRDefault="007A59D0" w:rsidP="007A59D0">
      <w:pPr>
        <w:spacing w:line="276" w:lineRule="auto"/>
        <w:ind w:firstLineChars="200" w:firstLine="420"/>
        <w:rPr>
          <w:rFonts w:asciiTheme="minorEastAsia" w:hAnsiTheme="minorEastAsia"/>
          <w:szCs w:val="21"/>
        </w:rPr>
      </w:pPr>
      <w:r w:rsidRPr="00D365B9">
        <w:rPr>
          <w:rFonts w:asciiTheme="minorEastAsia" w:hAnsiTheme="minorEastAsia" w:hint="eastAsia"/>
          <w:szCs w:val="21"/>
        </w:rPr>
        <w:t>上</w:t>
      </w:r>
      <w:r w:rsidRPr="00D365B9">
        <w:rPr>
          <w:rFonts w:asciiTheme="minorEastAsia" w:hAnsiTheme="minorEastAsia"/>
          <w:szCs w:val="21"/>
        </w:rPr>
        <w:t>三叠统</w:t>
      </w:r>
      <w:r w:rsidRPr="00D365B9">
        <w:rPr>
          <w:rFonts w:asciiTheme="minorEastAsia" w:hAnsiTheme="minorEastAsia" w:hint="eastAsia"/>
          <w:szCs w:val="21"/>
        </w:rPr>
        <w:t>致</w:t>
      </w:r>
      <w:r w:rsidRPr="00D365B9">
        <w:rPr>
          <w:rFonts w:asciiTheme="minorEastAsia" w:hAnsiTheme="minorEastAsia"/>
          <w:szCs w:val="21"/>
        </w:rPr>
        <w:t>密砂岩气</w:t>
      </w:r>
      <w:r w:rsidRPr="00D365B9">
        <w:rPr>
          <w:rFonts w:asciiTheme="minorEastAsia" w:hAnsiTheme="minorEastAsia" w:hint="eastAsia"/>
          <w:szCs w:val="21"/>
        </w:rPr>
        <w:t>普</w:t>
      </w:r>
      <w:r w:rsidRPr="00D365B9">
        <w:rPr>
          <w:rFonts w:asciiTheme="minorEastAsia" w:hAnsiTheme="minorEastAsia"/>
          <w:szCs w:val="21"/>
        </w:rPr>
        <w:t>遍具有</w:t>
      </w:r>
      <w:r w:rsidRPr="00D365B9">
        <w:rPr>
          <w:rFonts w:asciiTheme="minorEastAsia" w:hAnsiTheme="minorEastAsia" w:hint="eastAsia"/>
          <w:szCs w:val="21"/>
        </w:rPr>
        <w:t>单</w:t>
      </w:r>
      <w:r w:rsidRPr="00D365B9">
        <w:rPr>
          <w:rFonts w:asciiTheme="minorEastAsia" w:hAnsiTheme="minorEastAsia"/>
          <w:szCs w:val="21"/>
        </w:rPr>
        <w:t>井产量较低、</w:t>
      </w:r>
      <w:r w:rsidRPr="00D365B9">
        <w:rPr>
          <w:rFonts w:asciiTheme="minorEastAsia" w:hAnsiTheme="minorEastAsia" w:hint="eastAsia"/>
          <w:szCs w:val="21"/>
        </w:rPr>
        <w:t>高</w:t>
      </w:r>
      <w:r w:rsidRPr="00D365B9">
        <w:rPr>
          <w:rFonts w:asciiTheme="minorEastAsia" w:hAnsiTheme="minorEastAsia"/>
          <w:szCs w:val="21"/>
        </w:rPr>
        <w:t>含水、气</w:t>
      </w:r>
      <w:r w:rsidRPr="00D365B9">
        <w:rPr>
          <w:rFonts w:asciiTheme="minorEastAsia" w:hAnsiTheme="minorEastAsia" w:hint="eastAsia"/>
          <w:szCs w:val="21"/>
        </w:rPr>
        <w:t>-</w:t>
      </w:r>
      <w:r w:rsidRPr="00D365B9">
        <w:rPr>
          <w:rFonts w:asciiTheme="minorEastAsia" w:hAnsiTheme="minorEastAsia"/>
          <w:szCs w:val="21"/>
        </w:rPr>
        <w:t>水分异不明显</w:t>
      </w:r>
      <w:r w:rsidRPr="00D365B9">
        <w:rPr>
          <w:rFonts w:asciiTheme="minorEastAsia" w:hAnsiTheme="minorEastAsia" w:hint="eastAsia"/>
          <w:szCs w:val="21"/>
        </w:rPr>
        <w:t>，</w:t>
      </w:r>
      <w:r w:rsidRPr="00D365B9">
        <w:rPr>
          <w:rFonts w:asciiTheme="minorEastAsia" w:hAnsiTheme="minorEastAsia"/>
          <w:szCs w:val="21"/>
        </w:rPr>
        <w:t>天然气采出</w:t>
      </w:r>
      <w:r w:rsidRPr="00D365B9">
        <w:rPr>
          <w:rFonts w:asciiTheme="minorEastAsia" w:hAnsiTheme="minorEastAsia" w:hint="eastAsia"/>
          <w:szCs w:val="21"/>
        </w:rPr>
        <w:t>程</w:t>
      </w:r>
      <w:r w:rsidRPr="00D365B9">
        <w:rPr>
          <w:rFonts w:asciiTheme="minorEastAsia" w:hAnsiTheme="minorEastAsia"/>
          <w:szCs w:val="21"/>
        </w:rPr>
        <w:t>度低的特点</w:t>
      </w:r>
      <w:r w:rsidRPr="00D365B9">
        <w:rPr>
          <w:rFonts w:asciiTheme="minorEastAsia" w:hAnsiTheme="minorEastAsia" w:hint="eastAsia"/>
          <w:szCs w:val="21"/>
        </w:rPr>
        <w:t>，以川中地</w:t>
      </w:r>
      <w:r w:rsidRPr="00D365B9">
        <w:rPr>
          <w:rFonts w:asciiTheme="minorEastAsia" w:hAnsiTheme="minorEastAsia"/>
          <w:szCs w:val="21"/>
        </w:rPr>
        <w:t>区</w:t>
      </w:r>
      <w:r w:rsidRPr="00D365B9">
        <w:rPr>
          <w:rFonts w:asciiTheme="minorEastAsia" w:hAnsiTheme="minorEastAsia" w:hint="eastAsia"/>
          <w:szCs w:val="21"/>
        </w:rPr>
        <w:t>为</w:t>
      </w:r>
      <w:r w:rsidRPr="00D365B9">
        <w:rPr>
          <w:rFonts w:asciiTheme="minorEastAsia" w:hAnsiTheme="minorEastAsia"/>
          <w:szCs w:val="21"/>
        </w:rPr>
        <w:t>例，</w:t>
      </w:r>
      <w:r w:rsidRPr="00D365B9">
        <w:rPr>
          <w:rFonts w:asciiTheme="minorEastAsia" w:hAnsiTheme="minorEastAsia" w:hint="eastAsia"/>
          <w:szCs w:val="21"/>
        </w:rPr>
        <w:t>截止2019年底，须家河组气藏先后投产</w:t>
      </w:r>
      <w:r w:rsidRPr="00D365B9">
        <w:rPr>
          <w:rFonts w:asciiTheme="minorEastAsia" w:hAnsiTheme="minorEastAsia"/>
          <w:szCs w:val="21"/>
        </w:rPr>
        <w:t>509</w:t>
      </w:r>
      <w:r w:rsidRPr="00D365B9">
        <w:rPr>
          <w:rFonts w:asciiTheme="minorEastAsia" w:hAnsiTheme="minorEastAsia" w:hint="eastAsia"/>
          <w:szCs w:val="21"/>
        </w:rPr>
        <w:t>口井，目前生产井</w:t>
      </w:r>
      <w:r w:rsidRPr="00D365B9">
        <w:rPr>
          <w:rFonts w:asciiTheme="minorEastAsia" w:hAnsiTheme="minorEastAsia"/>
          <w:szCs w:val="21"/>
        </w:rPr>
        <w:t>52</w:t>
      </w:r>
      <w:r w:rsidRPr="00D365B9">
        <w:rPr>
          <w:rFonts w:asciiTheme="minorEastAsia" w:hAnsiTheme="minorEastAsia" w:hint="eastAsia"/>
          <w:szCs w:val="21"/>
        </w:rPr>
        <w:t>口，累计产天然气136.60亿方，产水443.85万方，产油30.0万吨，综合水气比为3.25方/万方，受水影响较大，产气量主要来自安岳、蓬莱、遂南须二段气藏。川</w:t>
      </w:r>
      <w:r w:rsidRPr="00D365B9">
        <w:rPr>
          <w:rFonts w:asciiTheme="minorEastAsia" w:hAnsiTheme="minorEastAsia"/>
          <w:szCs w:val="21"/>
        </w:rPr>
        <w:t>中地区</w:t>
      </w:r>
      <w:r w:rsidRPr="00D365B9">
        <w:rPr>
          <w:rFonts w:asciiTheme="minorEastAsia" w:hAnsiTheme="minorEastAsia" w:hint="eastAsia"/>
          <w:szCs w:val="21"/>
        </w:rPr>
        <w:t>上</w:t>
      </w:r>
      <w:r w:rsidRPr="00D365B9">
        <w:rPr>
          <w:rFonts w:asciiTheme="minorEastAsia" w:hAnsiTheme="minorEastAsia"/>
          <w:szCs w:val="21"/>
        </w:rPr>
        <w:t>三叠统</w:t>
      </w:r>
      <w:r w:rsidRPr="00D365B9">
        <w:rPr>
          <w:rFonts w:asciiTheme="minorEastAsia" w:hAnsiTheme="minorEastAsia" w:hint="eastAsia"/>
          <w:szCs w:val="21"/>
        </w:rPr>
        <w:t>累计提交探明地</w:t>
      </w:r>
      <w:r w:rsidRPr="00D365B9">
        <w:rPr>
          <w:rFonts w:asciiTheme="minorEastAsia" w:hAnsiTheme="minorEastAsia"/>
          <w:szCs w:val="21"/>
        </w:rPr>
        <w:t>质</w:t>
      </w:r>
      <w:r w:rsidRPr="00D365B9">
        <w:rPr>
          <w:rFonts w:asciiTheme="minorEastAsia" w:hAnsiTheme="minorEastAsia" w:hint="eastAsia"/>
          <w:szCs w:val="21"/>
        </w:rPr>
        <w:t>储量4162.43亿方，采出程度</w:t>
      </w:r>
      <w:r w:rsidRPr="00D365B9">
        <w:rPr>
          <w:rFonts w:asciiTheme="minorEastAsia" w:hAnsiTheme="minorEastAsia"/>
          <w:szCs w:val="21"/>
        </w:rPr>
        <w:t>3.28</w:t>
      </w:r>
      <w:r w:rsidRPr="00D365B9">
        <w:rPr>
          <w:rFonts w:asciiTheme="minorEastAsia" w:hAnsiTheme="minorEastAsia" w:hint="eastAsia"/>
          <w:szCs w:val="21"/>
        </w:rPr>
        <w:t>%。</w:t>
      </w:r>
    </w:p>
    <w:p w:rsidR="007A59D0" w:rsidRDefault="007A59D0" w:rsidP="007A59D0">
      <w:pPr>
        <w:spacing w:line="276" w:lineRule="auto"/>
        <w:rPr>
          <w:sz w:val="24"/>
          <w:szCs w:val="24"/>
        </w:rPr>
      </w:pPr>
      <w:r>
        <w:rPr>
          <w:rFonts w:hint="eastAsia"/>
          <w:sz w:val="24"/>
          <w:szCs w:val="24"/>
        </w:rPr>
        <w:t>2.2.</w:t>
      </w:r>
      <w:r>
        <w:rPr>
          <w:sz w:val="24"/>
          <w:szCs w:val="24"/>
        </w:rPr>
        <w:t>2</w:t>
      </w:r>
      <w:r>
        <w:rPr>
          <w:rFonts w:hint="eastAsia"/>
          <w:sz w:val="24"/>
          <w:szCs w:val="24"/>
        </w:rPr>
        <w:t>页</w:t>
      </w:r>
      <w:r>
        <w:rPr>
          <w:sz w:val="24"/>
          <w:szCs w:val="24"/>
        </w:rPr>
        <w:t>岩气</w:t>
      </w:r>
      <w:r w:rsidR="005D3727">
        <w:rPr>
          <w:rFonts w:hint="eastAsia"/>
          <w:sz w:val="24"/>
          <w:szCs w:val="24"/>
        </w:rPr>
        <w:t>藏</w:t>
      </w:r>
    </w:p>
    <w:p w:rsidR="007A59D0" w:rsidRPr="00F33AF4" w:rsidRDefault="007A59D0" w:rsidP="007A59D0">
      <w:pPr>
        <w:spacing w:line="276" w:lineRule="auto"/>
        <w:ind w:firstLineChars="200" w:firstLine="420"/>
        <w:rPr>
          <w:szCs w:val="21"/>
        </w:rPr>
      </w:pPr>
      <w:r>
        <w:rPr>
          <w:rFonts w:ascii="Times New Roman" w:eastAsia="宋体" w:hAnsi="Times New Roman" w:cs="Times New Roman" w:hint="eastAsia"/>
          <w:szCs w:val="24"/>
        </w:rPr>
        <w:t>目</w:t>
      </w:r>
      <w:r>
        <w:rPr>
          <w:rFonts w:ascii="Times New Roman" w:eastAsia="宋体" w:hAnsi="Times New Roman" w:cs="Times New Roman"/>
          <w:szCs w:val="24"/>
        </w:rPr>
        <w:t>前，</w:t>
      </w:r>
      <w:r w:rsidRPr="00EE0B88">
        <w:rPr>
          <w:rFonts w:ascii="Times New Roman" w:eastAsia="宋体" w:hAnsi="Times New Roman" w:cs="Times New Roman"/>
          <w:szCs w:val="24"/>
        </w:rPr>
        <w:t>四川盆地</w:t>
      </w:r>
      <w:r>
        <w:rPr>
          <w:rFonts w:ascii="Times New Roman" w:eastAsia="宋体" w:hAnsi="Times New Roman" w:cs="Times New Roman" w:hint="eastAsia"/>
          <w:szCs w:val="24"/>
        </w:rPr>
        <w:t>页</w:t>
      </w:r>
      <w:r>
        <w:rPr>
          <w:rFonts w:ascii="Times New Roman" w:eastAsia="宋体" w:hAnsi="Times New Roman" w:cs="Times New Roman"/>
          <w:szCs w:val="24"/>
        </w:rPr>
        <w:t>岩气</w:t>
      </w:r>
      <w:r>
        <w:rPr>
          <w:rFonts w:ascii="Times New Roman" w:eastAsia="宋体" w:hAnsi="Times New Roman" w:cs="Times New Roman" w:hint="eastAsia"/>
          <w:szCs w:val="24"/>
        </w:rPr>
        <w:t>产</w:t>
      </w:r>
      <w:r>
        <w:rPr>
          <w:rFonts w:ascii="Times New Roman" w:eastAsia="宋体" w:hAnsi="Times New Roman" w:cs="Times New Roman"/>
          <w:szCs w:val="24"/>
        </w:rPr>
        <w:t>于</w:t>
      </w:r>
      <w:r w:rsidRPr="00EE0B88">
        <w:rPr>
          <w:rFonts w:ascii="Times New Roman" w:eastAsia="宋体" w:hAnsi="Times New Roman" w:cs="Times New Roman"/>
          <w:szCs w:val="24"/>
        </w:rPr>
        <w:t>寒武系筇竹寺组、奥陶系五峰组、志留系龙马溪组</w:t>
      </w:r>
      <w:r>
        <w:rPr>
          <w:rFonts w:ascii="Times New Roman" w:eastAsia="宋体" w:hAnsi="Times New Roman" w:cs="Times New Roman" w:hint="eastAsia"/>
          <w:szCs w:val="24"/>
        </w:rPr>
        <w:t>，</w:t>
      </w:r>
      <w:r>
        <w:rPr>
          <w:rFonts w:ascii="Times New Roman" w:eastAsia="宋体" w:hAnsi="Times New Roman" w:cs="Times New Roman"/>
          <w:szCs w:val="24"/>
        </w:rPr>
        <w:t>以五峰组</w:t>
      </w:r>
      <w:r>
        <w:rPr>
          <w:rFonts w:ascii="Times New Roman" w:eastAsia="宋体" w:hAnsi="Times New Roman" w:cs="Times New Roman" w:hint="eastAsia"/>
          <w:szCs w:val="24"/>
        </w:rPr>
        <w:t>-</w:t>
      </w:r>
      <w:r>
        <w:rPr>
          <w:rFonts w:ascii="Times New Roman" w:eastAsia="宋体" w:hAnsi="Times New Roman" w:cs="Times New Roman"/>
          <w:szCs w:val="24"/>
        </w:rPr>
        <w:t>龙马溪组为主</w:t>
      </w:r>
      <w:r>
        <w:rPr>
          <w:rFonts w:ascii="Times New Roman" w:eastAsia="宋体" w:hAnsi="Times New Roman" w:cs="Times New Roman" w:hint="eastAsia"/>
          <w:szCs w:val="24"/>
        </w:rPr>
        <w:t>，已</w:t>
      </w:r>
      <w:r>
        <w:rPr>
          <w:rFonts w:ascii="Times New Roman" w:eastAsia="宋体" w:hAnsi="Times New Roman" w:cs="Times New Roman"/>
          <w:szCs w:val="24"/>
        </w:rPr>
        <w:t>发现</w:t>
      </w:r>
      <w:r>
        <w:rPr>
          <w:rFonts w:ascii="Times New Roman" w:eastAsia="宋体" w:hAnsi="Times New Roman" w:cs="Times New Roman" w:hint="eastAsia"/>
          <w:szCs w:val="24"/>
        </w:rPr>
        <w:t>威</w:t>
      </w:r>
      <w:r>
        <w:rPr>
          <w:rFonts w:ascii="Times New Roman" w:eastAsia="宋体" w:hAnsi="Times New Roman" w:cs="Times New Roman"/>
          <w:szCs w:val="24"/>
        </w:rPr>
        <w:t>远、长宁</w:t>
      </w:r>
      <w:r>
        <w:rPr>
          <w:rFonts w:ascii="Times New Roman" w:eastAsia="宋体" w:hAnsi="Times New Roman" w:cs="Times New Roman" w:hint="eastAsia"/>
          <w:szCs w:val="24"/>
        </w:rPr>
        <w:t>-</w:t>
      </w:r>
      <w:r>
        <w:rPr>
          <w:rFonts w:ascii="Times New Roman" w:eastAsia="宋体" w:hAnsi="Times New Roman" w:cs="Times New Roman"/>
          <w:szCs w:val="24"/>
        </w:rPr>
        <w:t>昭通、南川、涪陵等大型页岩气田</w:t>
      </w:r>
      <w:r>
        <w:rPr>
          <w:rFonts w:ascii="Times New Roman" w:eastAsia="宋体" w:hAnsi="Times New Roman" w:cs="Times New Roman" w:hint="eastAsia"/>
          <w:szCs w:val="24"/>
        </w:rPr>
        <w:t>。</w:t>
      </w:r>
    </w:p>
    <w:p w:rsidR="007A59D0" w:rsidRDefault="007A59D0" w:rsidP="007A59D0">
      <w:pPr>
        <w:spacing w:line="276" w:lineRule="auto"/>
        <w:ind w:firstLineChars="200" w:firstLine="408"/>
        <w:rPr>
          <w:rFonts w:ascii="Times New Roman" w:eastAsia="宋体" w:hAnsi="Times New Roman" w:cs="Times New Roman"/>
          <w:szCs w:val="24"/>
        </w:rPr>
      </w:pPr>
      <w:r>
        <w:rPr>
          <w:rFonts w:ascii="Times New Roman" w:eastAsia="宋体" w:hAnsi="Times New Roman" w:cs="Times New Roman" w:hint="eastAsia"/>
          <w:spacing w:val="-3"/>
          <w:szCs w:val="24"/>
        </w:rPr>
        <w:t>四</w:t>
      </w:r>
      <w:r>
        <w:rPr>
          <w:rFonts w:ascii="Times New Roman" w:eastAsia="宋体" w:hAnsi="Times New Roman" w:cs="Times New Roman"/>
          <w:spacing w:val="-3"/>
          <w:szCs w:val="24"/>
        </w:rPr>
        <w:t>川盆地及</w:t>
      </w:r>
      <w:r>
        <w:rPr>
          <w:rFonts w:ascii="Times New Roman" w:eastAsia="宋体" w:hAnsi="Times New Roman" w:cs="Times New Roman" w:hint="eastAsia"/>
          <w:spacing w:val="-3"/>
          <w:szCs w:val="24"/>
        </w:rPr>
        <w:t>周</w:t>
      </w:r>
      <w:r>
        <w:rPr>
          <w:rFonts w:ascii="Times New Roman" w:eastAsia="宋体" w:hAnsi="Times New Roman" w:cs="Times New Roman"/>
          <w:spacing w:val="-3"/>
          <w:szCs w:val="24"/>
        </w:rPr>
        <w:t>缘</w:t>
      </w:r>
      <w:r w:rsidRPr="00D14EDF">
        <w:rPr>
          <w:rFonts w:ascii="Times New Roman" w:eastAsia="宋体" w:hAnsi="Times New Roman" w:cs="Times New Roman"/>
          <w:spacing w:val="-3"/>
          <w:szCs w:val="24"/>
        </w:rPr>
        <w:t>龙马溪组残厚</w:t>
      </w:r>
      <w:r w:rsidR="00A25215">
        <w:rPr>
          <w:rFonts w:ascii="Times New Roman" w:eastAsia="宋体" w:hAnsi="Times New Roman" w:cs="Times New Roman"/>
          <w:spacing w:val="-3"/>
          <w:szCs w:val="24"/>
        </w:rPr>
        <w:t>180</w:t>
      </w:r>
      <w:smartTag w:uri="urn:schemas-microsoft-com:office:smarttags" w:element="chmetcnv">
        <w:smartTagPr>
          <w:attr w:name="TCSC" w:val="0"/>
          <w:attr w:name="NumberType" w:val="1"/>
          <w:attr w:name="Negative" w:val="False"/>
          <w:attr w:name="HasSpace" w:val="False"/>
          <w:attr w:name="SourceValue" w:val="574"/>
          <w:attr w:name="UnitName" w:val="m"/>
        </w:smartTagPr>
        <w:r w:rsidR="00B21649">
          <w:rPr>
            <w:rFonts w:ascii="Times New Roman" w:eastAsia="宋体" w:hAnsi="Times New Roman" w:cs="Times New Roman" w:hint="eastAsia"/>
            <w:spacing w:val="-3"/>
            <w:szCs w:val="24"/>
          </w:rPr>
          <w:t>-</w:t>
        </w:r>
        <w:r w:rsidRPr="00D14EDF">
          <w:rPr>
            <w:rFonts w:ascii="Times New Roman" w:eastAsia="宋体" w:hAnsi="Times New Roman" w:cs="Times New Roman"/>
            <w:spacing w:val="-3"/>
            <w:szCs w:val="24"/>
          </w:rPr>
          <w:t>574m</w:t>
        </w:r>
      </w:smartTag>
      <w:r w:rsidRPr="00D14EDF">
        <w:rPr>
          <w:rFonts w:ascii="Times New Roman" w:eastAsia="宋体" w:hAnsi="Times New Roman" w:cs="Times New Roman"/>
          <w:spacing w:val="-3"/>
          <w:szCs w:val="24"/>
        </w:rPr>
        <w:t>。龙马溪组可划分出龙一段和龙二段</w:t>
      </w:r>
      <w:r>
        <w:rPr>
          <w:rFonts w:ascii="Times New Roman" w:eastAsia="宋体" w:hAnsi="Times New Roman" w:cs="Times New Roman" w:hint="eastAsia"/>
          <w:spacing w:val="-3"/>
          <w:szCs w:val="24"/>
        </w:rPr>
        <w:t>，</w:t>
      </w:r>
      <w:r w:rsidRPr="00D14EDF">
        <w:rPr>
          <w:rFonts w:ascii="Times New Roman" w:eastAsia="宋体" w:hAnsi="Times New Roman" w:cs="Times New Roman"/>
          <w:spacing w:val="-3"/>
          <w:szCs w:val="24"/>
        </w:rPr>
        <w:t>龙一段是页岩气主产层。</w:t>
      </w:r>
      <w:r>
        <w:rPr>
          <w:rFonts w:ascii="Times New Roman" w:eastAsia="宋体" w:hAnsi="Times New Roman" w:cs="Times New Roman"/>
          <w:szCs w:val="24"/>
        </w:rPr>
        <w:t>黑色页岩</w:t>
      </w:r>
      <w:r w:rsidRPr="00D14EDF">
        <w:rPr>
          <w:rFonts w:ascii="Times New Roman" w:eastAsia="宋体" w:hAnsi="Times New Roman" w:cs="Times New Roman"/>
          <w:szCs w:val="24"/>
        </w:rPr>
        <w:t>矿物组成总体上具有硅质、钙质等脆性矿物含量较高（一般＞</w:t>
      </w:r>
      <w:r w:rsidRPr="00D14EDF">
        <w:rPr>
          <w:rFonts w:ascii="Times New Roman" w:eastAsia="宋体" w:hAnsi="Times New Roman" w:cs="Times New Roman"/>
          <w:szCs w:val="24"/>
        </w:rPr>
        <w:t>60%</w:t>
      </w:r>
      <w:r>
        <w:rPr>
          <w:rFonts w:ascii="Times New Roman" w:eastAsia="宋体" w:hAnsi="Times New Roman" w:cs="Times New Roman"/>
          <w:szCs w:val="24"/>
        </w:rPr>
        <w:t>）</w:t>
      </w:r>
      <w:r w:rsidRPr="00D14EDF">
        <w:rPr>
          <w:rFonts w:ascii="Times New Roman" w:eastAsia="宋体" w:hAnsi="Times New Roman" w:cs="Times New Roman"/>
          <w:szCs w:val="24"/>
        </w:rPr>
        <w:t>黏土矿物含量较低（一般＜</w:t>
      </w:r>
      <w:r w:rsidRPr="00D14EDF">
        <w:rPr>
          <w:rFonts w:ascii="Times New Roman" w:eastAsia="宋体" w:hAnsi="Times New Roman" w:cs="Times New Roman"/>
          <w:szCs w:val="24"/>
        </w:rPr>
        <w:t>30%</w:t>
      </w:r>
      <w:r w:rsidRPr="00D14EDF">
        <w:rPr>
          <w:rFonts w:ascii="Times New Roman" w:eastAsia="宋体" w:hAnsi="Times New Roman" w:cs="Times New Roman"/>
          <w:szCs w:val="24"/>
        </w:rPr>
        <w:t>）的特征。</w:t>
      </w:r>
      <w:r>
        <w:rPr>
          <w:rFonts w:ascii="Times New Roman" w:eastAsia="宋体" w:hAnsi="Times New Roman" w:cs="Times New Roman" w:hint="eastAsia"/>
          <w:spacing w:val="-3"/>
          <w:szCs w:val="24"/>
        </w:rPr>
        <w:t>页</w:t>
      </w:r>
      <w:r>
        <w:rPr>
          <w:rFonts w:ascii="Times New Roman" w:eastAsia="宋体" w:hAnsi="Times New Roman" w:cs="Times New Roman"/>
          <w:spacing w:val="-3"/>
          <w:szCs w:val="24"/>
        </w:rPr>
        <w:t>岩有机质</w:t>
      </w:r>
      <w:r w:rsidRPr="00D14EDF">
        <w:rPr>
          <w:rFonts w:ascii="Times New Roman" w:eastAsia="宋体" w:hAnsi="Times New Roman" w:cs="Times New Roman"/>
          <w:szCs w:val="24"/>
        </w:rPr>
        <w:t>干酪根类型以</w:t>
      </w:r>
      <w:r w:rsidRPr="00D14EDF">
        <w:rPr>
          <w:rFonts w:ascii="宋体" w:eastAsia="宋体" w:hAnsi="宋体" w:cs="宋体" w:hint="eastAsia"/>
          <w:szCs w:val="24"/>
        </w:rPr>
        <w:t>Ⅰ</w:t>
      </w:r>
      <w:r w:rsidRPr="00D14EDF">
        <w:rPr>
          <w:rFonts w:ascii="Times New Roman" w:eastAsia="宋体" w:hAnsi="Times New Roman" w:cs="Times New Roman"/>
          <w:szCs w:val="24"/>
        </w:rPr>
        <w:t>型为主，</w:t>
      </w:r>
      <w:r>
        <w:rPr>
          <w:rFonts w:ascii="Times New Roman" w:eastAsia="宋体" w:hAnsi="Times New Roman" w:cs="Times New Roman" w:hint="eastAsia"/>
          <w:szCs w:val="24"/>
        </w:rPr>
        <w:t>腐</w:t>
      </w:r>
      <w:r>
        <w:rPr>
          <w:rFonts w:ascii="Times New Roman" w:eastAsia="宋体" w:hAnsi="Times New Roman" w:cs="Times New Roman"/>
          <w:szCs w:val="24"/>
        </w:rPr>
        <w:t>泥组分占</w:t>
      </w:r>
      <w:r>
        <w:rPr>
          <w:rFonts w:ascii="Times New Roman" w:eastAsia="宋体" w:hAnsi="Times New Roman" w:cs="Times New Roman"/>
          <w:szCs w:val="24"/>
        </w:rPr>
        <w:t>80%</w:t>
      </w:r>
      <w:r>
        <w:rPr>
          <w:rFonts w:ascii="Times New Roman" w:eastAsia="宋体" w:hAnsi="Times New Roman" w:cs="Times New Roman"/>
          <w:szCs w:val="24"/>
        </w:rPr>
        <w:t>以上。</w:t>
      </w:r>
      <w:r>
        <w:rPr>
          <w:rFonts w:ascii="Times New Roman" w:eastAsia="宋体" w:hAnsi="Times New Roman" w:cs="Times New Roman" w:hint="eastAsia"/>
          <w:szCs w:val="24"/>
        </w:rPr>
        <w:t>镜</w:t>
      </w:r>
      <w:r>
        <w:rPr>
          <w:rFonts w:ascii="Times New Roman" w:eastAsia="宋体" w:hAnsi="Times New Roman" w:cs="Times New Roman"/>
          <w:szCs w:val="24"/>
        </w:rPr>
        <w:t>质体</w:t>
      </w:r>
      <w:r w:rsidRPr="00D14EDF">
        <w:rPr>
          <w:rFonts w:ascii="Times New Roman" w:eastAsia="宋体" w:hAnsi="Times New Roman" w:cs="Times New Roman"/>
          <w:szCs w:val="24"/>
        </w:rPr>
        <w:t>反射率</w:t>
      </w:r>
      <w:r w:rsidRPr="00D14EDF">
        <w:rPr>
          <w:rFonts w:ascii="Times New Roman" w:eastAsia="宋体" w:hAnsi="Times New Roman" w:cs="Times New Roman"/>
          <w:szCs w:val="24"/>
        </w:rPr>
        <w:t>R</w:t>
      </w:r>
      <w:r w:rsidRPr="00D14EDF">
        <w:rPr>
          <w:rFonts w:ascii="Times New Roman" w:eastAsia="宋体" w:hAnsi="Times New Roman" w:cs="Times New Roman"/>
          <w:szCs w:val="24"/>
          <w:vertAlign w:val="subscript"/>
        </w:rPr>
        <w:t>o</w:t>
      </w:r>
      <w:r w:rsidRPr="00D14EDF">
        <w:rPr>
          <w:rFonts w:ascii="Times New Roman" w:eastAsia="宋体" w:hAnsi="Times New Roman" w:cs="Times New Roman"/>
          <w:szCs w:val="24"/>
        </w:rPr>
        <w:t>值分布范围</w:t>
      </w:r>
      <w:r w:rsidR="00A25215">
        <w:rPr>
          <w:rFonts w:ascii="Times New Roman" w:eastAsia="宋体" w:hAnsi="Times New Roman" w:cs="Times New Roman"/>
          <w:szCs w:val="24"/>
        </w:rPr>
        <w:t>2.0</w:t>
      </w:r>
      <w:r w:rsidR="00B21649">
        <w:rPr>
          <w:rFonts w:ascii="Times New Roman" w:eastAsia="宋体" w:hAnsi="Times New Roman" w:cs="Times New Roman" w:hint="eastAsia"/>
          <w:szCs w:val="24"/>
        </w:rPr>
        <w:t>-</w:t>
      </w:r>
      <w:r w:rsidRPr="00D14EDF">
        <w:rPr>
          <w:rFonts w:ascii="Times New Roman" w:eastAsia="宋体" w:hAnsi="Times New Roman" w:cs="Times New Roman"/>
          <w:szCs w:val="24"/>
        </w:rPr>
        <w:t>3.5%</w:t>
      </w:r>
      <w:r>
        <w:rPr>
          <w:rFonts w:ascii="Times New Roman" w:eastAsia="宋体" w:hAnsi="Times New Roman" w:cs="Times New Roman"/>
          <w:szCs w:val="24"/>
        </w:rPr>
        <w:t>，产干气</w:t>
      </w:r>
      <w:r w:rsidRPr="00D14EDF">
        <w:rPr>
          <w:rFonts w:ascii="Times New Roman" w:eastAsia="宋体" w:hAnsi="Times New Roman" w:cs="Times New Roman"/>
          <w:szCs w:val="24"/>
        </w:rPr>
        <w:t>。</w:t>
      </w:r>
    </w:p>
    <w:p w:rsidR="007A59D0" w:rsidRDefault="007A59D0" w:rsidP="007A59D0">
      <w:pPr>
        <w:spacing w:line="276" w:lineRule="auto"/>
        <w:ind w:firstLineChars="200" w:firstLine="420"/>
        <w:rPr>
          <w:rFonts w:ascii="Times New Roman" w:eastAsia="宋体" w:hAnsi="Times New Roman" w:cs="Times New Roman"/>
          <w:szCs w:val="24"/>
        </w:rPr>
      </w:pPr>
      <w:r w:rsidRPr="00D14EDF">
        <w:rPr>
          <w:rFonts w:ascii="Times New Roman" w:eastAsia="宋体" w:hAnsi="Times New Roman" w:cs="Times New Roman"/>
          <w:szCs w:val="24"/>
        </w:rPr>
        <w:t>龙一</w:t>
      </w:r>
      <w:r w:rsidRPr="00D14EDF">
        <w:rPr>
          <w:rFonts w:ascii="Times New Roman" w:eastAsia="宋体" w:hAnsi="Times New Roman" w:cs="Times New Roman"/>
          <w:szCs w:val="24"/>
          <w:vertAlign w:val="superscript"/>
        </w:rPr>
        <w:t>1</w:t>
      </w:r>
      <w:r>
        <w:rPr>
          <w:rFonts w:ascii="Times New Roman" w:eastAsia="宋体" w:hAnsi="Times New Roman" w:cs="Times New Roman"/>
          <w:szCs w:val="24"/>
        </w:rPr>
        <w:t>亚段页岩</w:t>
      </w:r>
      <w:r>
        <w:rPr>
          <w:rFonts w:ascii="Times New Roman" w:eastAsia="宋体" w:hAnsi="Times New Roman" w:cs="Times New Roman" w:hint="eastAsia"/>
          <w:szCs w:val="24"/>
        </w:rPr>
        <w:t>气</w:t>
      </w:r>
      <w:r>
        <w:rPr>
          <w:rFonts w:ascii="Times New Roman" w:eastAsia="宋体" w:hAnsi="Times New Roman" w:cs="Times New Roman"/>
          <w:szCs w:val="24"/>
        </w:rPr>
        <w:t>层平均</w:t>
      </w:r>
      <w:r w:rsidRPr="00D14EDF">
        <w:rPr>
          <w:rFonts w:ascii="Times New Roman" w:eastAsia="宋体" w:hAnsi="Times New Roman" w:cs="Times New Roman"/>
          <w:szCs w:val="24"/>
        </w:rPr>
        <w:t>孔隙度</w:t>
      </w:r>
      <w:r>
        <w:rPr>
          <w:rFonts w:ascii="Times New Roman" w:eastAsia="宋体" w:hAnsi="Times New Roman" w:cs="Times New Roman"/>
          <w:szCs w:val="24"/>
        </w:rPr>
        <w:t>2.95</w:t>
      </w:r>
      <w:r w:rsidR="00B21649">
        <w:rPr>
          <w:rFonts w:ascii="Times New Roman" w:eastAsia="宋体" w:hAnsi="Times New Roman" w:cs="Times New Roman" w:hint="eastAsia"/>
          <w:szCs w:val="24"/>
        </w:rPr>
        <w:t>-</w:t>
      </w:r>
      <w:r>
        <w:rPr>
          <w:rFonts w:ascii="Times New Roman" w:eastAsia="宋体" w:hAnsi="Times New Roman" w:cs="Times New Roman"/>
          <w:szCs w:val="24"/>
        </w:rPr>
        <w:t>5.63</w:t>
      </w:r>
      <w:r w:rsidRPr="00D14EDF">
        <w:rPr>
          <w:rFonts w:ascii="Times New Roman" w:eastAsia="宋体" w:hAnsi="Times New Roman" w:cs="Times New Roman"/>
          <w:szCs w:val="24"/>
        </w:rPr>
        <w:t>%</w:t>
      </w:r>
      <w:r>
        <w:rPr>
          <w:rFonts w:ascii="Times New Roman" w:eastAsia="宋体" w:hAnsi="Times New Roman" w:cs="Times New Roman"/>
          <w:szCs w:val="24"/>
        </w:rPr>
        <w:t>，平均</w:t>
      </w:r>
      <w:r w:rsidRPr="00D14EDF">
        <w:rPr>
          <w:rFonts w:ascii="Times New Roman" w:eastAsia="宋体" w:hAnsi="Times New Roman" w:cs="Times New Roman"/>
          <w:szCs w:val="24"/>
        </w:rPr>
        <w:t>渗透率</w:t>
      </w:r>
      <w:r>
        <w:rPr>
          <w:rFonts w:ascii="Times New Roman" w:eastAsia="宋体" w:hAnsi="Times New Roman" w:cs="Times New Roman"/>
          <w:szCs w:val="24"/>
        </w:rPr>
        <w:t>0.039</w:t>
      </w:r>
      <w:r w:rsidR="00B21649">
        <w:rPr>
          <w:rFonts w:ascii="宋体" w:eastAsia="宋体" w:hAnsi="宋体" w:cs="Times New Roman" w:hint="eastAsia"/>
          <w:szCs w:val="24"/>
        </w:rPr>
        <w:t>-</w:t>
      </w:r>
      <w:r>
        <w:rPr>
          <w:rFonts w:ascii="Times New Roman" w:eastAsia="宋体" w:hAnsi="Times New Roman" w:cs="Times New Roman"/>
          <w:szCs w:val="24"/>
        </w:rPr>
        <w:t>3.88</w:t>
      </w:r>
      <w:r w:rsidRPr="00D14EDF">
        <w:rPr>
          <w:rFonts w:ascii="Times New Roman" w:eastAsia="宋体" w:hAnsi="Times New Roman" w:cs="Times New Roman"/>
          <w:szCs w:val="24"/>
        </w:rPr>
        <w:t>mD</w:t>
      </w:r>
      <w:r w:rsidRPr="00D14EDF">
        <w:rPr>
          <w:rFonts w:ascii="Times New Roman" w:eastAsia="宋体" w:hAnsi="Times New Roman" w:cs="Times New Roman"/>
          <w:szCs w:val="24"/>
        </w:rPr>
        <w:t>，</w:t>
      </w:r>
      <w:r>
        <w:rPr>
          <w:rFonts w:ascii="Times New Roman" w:eastAsia="宋体" w:hAnsi="Times New Roman" w:cs="Times New Roman" w:hint="eastAsia"/>
          <w:szCs w:val="24"/>
        </w:rPr>
        <w:t>平</w:t>
      </w:r>
      <w:r>
        <w:rPr>
          <w:rFonts w:ascii="Times New Roman" w:eastAsia="宋体" w:hAnsi="Times New Roman" w:cs="Times New Roman"/>
          <w:szCs w:val="24"/>
        </w:rPr>
        <w:t>均</w:t>
      </w:r>
      <w:r>
        <w:rPr>
          <w:rFonts w:ascii="Times New Roman" w:eastAsia="宋体" w:hAnsi="Times New Roman" w:cs="Times New Roman" w:hint="eastAsia"/>
          <w:szCs w:val="24"/>
        </w:rPr>
        <w:t>总</w:t>
      </w:r>
      <w:r>
        <w:rPr>
          <w:rFonts w:ascii="Times New Roman" w:eastAsia="宋体" w:hAnsi="Times New Roman" w:cs="Times New Roman"/>
          <w:szCs w:val="24"/>
        </w:rPr>
        <w:t>含气量</w:t>
      </w:r>
      <w:r>
        <w:rPr>
          <w:rFonts w:ascii="Times New Roman" w:eastAsia="宋体" w:hAnsi="Times New Roman" w:cs="Times New Roman" w:hint="eastAsia"/>
          <w:szCs w:val="24"/>
        </w:rPr>
        <w:t>1.89</w:t>
      </w:r>
      <w:r>
        <w:rPr>
          <w:rFonts w:ascii="宋体" w:eastAsia="宋体" w:hAnsi="宋体" w:cs="Times New Roman" w:hint="eastAsia"/>
          <w:szCs w:val="24"/>
        </w:rPr>
        <w:t>～</w:t>
      </w:r>
      <w:r>
        <w:rPr>
          <w:rFonts w:ascii="Times New Roman" w:eastAsia="宋体" w:hAnsi="Times New Roman" w:cs="Times New Roman"/>
          <w:szCs w:val="24"/>
        </w:rPr>
        <w:t>5.85m</w:t>
      </w:r>
      <w:r w:rsidRPr="00997BD6">
        <w:rPr>
          <w:rFonts w:ascii="Times New Roman" w:eastAsia="宋体" w:hAnsi="Times New Roman" w:cs="Times New Roman"/>
          <w:szCs w:val="24"/>
          <w:vertAlign w:val="superscript"/>
        </w:rPr>
        <w:t>3</w:t>
      </w:r>
      <w:r>
        <w:rPr>
          <w:rFonts w:ascii="Times New Roman" w:eastAsia="宋体" w:hAnsi="Times New Roman" w:cs="Times New Roman"/>
          <w:szCs w:val="24"/>
        </w:rPr>
        <w:t>/t</w:t>
      </w:r>
      <w:r>
        <w:rPr>
          <w:rFonts w:ascii="Times New Roman" w:eastAsia="宋体" w:hAnsi="Times New Roman" w:cs="Times New Roman" w:hint="eastAsia"/>
          <w:szCs w:val="24"/>
        </w:rPr>
        <w:t>，</w:t>
      </w:r>
      <w:r>
        <w:rPr>
          <w:rFonts w:ascii="Times New Roman" w:eastAsia="宋体" w:hAnsi="Times New Roman" w:cs="Times New Roman"/>
          <w:szCs w:val="24"/>
        </w:rPr>
        <w:t>平均吸附气量</w:t>
      </w:r>
      <w:r>
        <w:rPr>
          <w:rFonts w:ascii="Times New Roman" w:eastAsia="宋体" w:hAnsi="Times New Roman" w:cs="Times New Roman"/>
          <w:szCs w:val="24"/>
        </w:rPr>
        <w:t>1.75</w:t>
      </w:r>
      <w:r w:rsidR="00B21649">
        <w:rPr>
          <w:rFonts w:ascii="宋体" w:eastAsia="宋体" w:hAnsi="宋体" w:cs="Times New Roman" w:hint="eastAsia"/>
          <w:szCs w:val="24"/>
        </w:rPr>
        <w:t>-</w:t>
      </w:r>
      <w:r>
        <w:rPr>
          <w:rFonts w:ascii="Times New Roman" w:eastAsia="宋体" w:hAnsi="Times New Roman" w:cs="Times New Roman"/>
          <w:szCs w:val="24"/>
        </w:rPr>
        <w:t>2.43m</w:t>
      </w:r>
      <w:r w:rsidRPr="00997BD6">
        <w:rPr>
          <w:rFonts w:ascii="Times New Roman" w:eastAsia="宋体" w:hAnsi="Times New Roman" w:cs="Times New Roman"/>
          <w:szCs w:val="24"/>
          <w:vertAlign w:val="superscript"/>
        </w:rPr>
        <w:t>3</w:t>
      </w:r>
      <w:r>
        <w:rPr>
          <w:rFonts w:ascii="Times New Roman" w:eastAsia="宋体" w:hAnsi="Times New Roman" w:cs="Times New Roman"/>
          <w:szCs w:val="24"/>
        </w:rPr>
        <w:t>/t</w:t>
      </w:r>
      <w:r>
        <w:rPr>
          <w:rFonts w:ascii="Times New Roman" w:eastAsia="宋体" w:hAnsi="Times New Roman" w:cs="Times New Roman" w:hint="eastAsia"/>
          <w:szCs w:val="24"/>
        </w:rPr>
        <w:t>，</w:t>
      </w:r>
      <w:r>
        <w:rPr>
          <w:rFonts w:ascii="Times New Roman" w:eastAsia="宋体" w:hAnsi="Times New Roman" w:cs="Times New Roman"/>
          <w:szCs w:val="24"/>
        </w:rPr>
        <w:t>脆性矿物平均含量</w:t>
      </w:r>
      <w:r>
        <w:rPr>
          <w:rFonts w:ascii="Times New Roman" w:eastAsia="宋体" w:hAnsi="Times New Roman" w:cs="Times New Roman"/>
          <w:szCs w:val="24"/>
        </w:rPr>
        <w:t>59.2</w:t>
      </w:r>
      <w:r w:rsidR="00B21649">
        <w:rPr>
          <w:rFonts w:ascii="宋体" w:eastAsia="宋体" w:hAnsi="宋体" w:cs="Times New Roman" w:hint="eastAsia"/>
          <w:szCs w:val="24"/>
        </w:rPr>
        <w:t>-</w:t>
      </w:r>
      <w:r>
        <w:rPr>
          <w:rFonts w:ascii="Times New Roman" w:eastAsia="宋体" w:hAnsi="Times New Roman" w:cs="Times New Roman"/>
          <w:szCs w:val="24"/>
        </w:rPr>
        <w:t>65.03%</w:t>
      </w:r>
      <w:r w:rsidRPr="00D14EDF">
        <w:rPr>
          <w:rFonts w:ascii="Times New Roman" w:eastAsia="宋体" w:hAnsi="Times New Roman" w:cs="Times New Roman"/>
          <w:szCs w:val="24"/>
        </w:rPr>
        <w:t>（</w:t>
      </w:r>
      <w:r w:rsidRPr="00D14EDF">
        <w:rPr>
          <w:rFonts w:ascii="Times New Roman" w:eastAsia="宋体" w:hAnsi="Times New Roman" w:cs="Times New Roman"/>
          <w:color w:val="FF0000"/>
          <w:szCs w:val="24"/>
        </w:rPr>
        <w:t>表</w:t>
      </w:r>
      <w:r>
        <w:rPr>
          <w:rFonts w:ascii="Times New Roman" w:eastAsia="宋体" w:hAnsi="Times New Roman" w:cs="Times New Roman" w:hint="eastAsia"/>
          <w:color w:val="FF0000"/>
          <w:szCs w:val="24"/>
        </w:rPr>
        <w:t>4</w:t>
      </w:r>
      <w:r w:rsidRPr="00D14EDF">
        <w:rPr>
          <w:rFonts w:ascii="Times New Roman" w:eastAsia="宋体" w:hAnsi="Times New Roman" w:cs="Times New Roman"/>
          <w:szCs w:val="24"/>
        </w:rPr>
        <w:t>）。</w:t>
      </w:r>
    </w:p>
    <w:p w:rsidR="007A59D0" w:rsidRDefault="007A59D0" w:rsidP="007A59D0">
      <w:pPr>
        <w:spacing w:before="120" w:line="276" w:lineRule="auto"/>
        <w:jc w:val="center"/>
        <w:rPr>
          <w:rFonts w:ascii="黑体" w:eastAsia="黑体" w:hAnsi="黑体" w:cs="Times New Roman"/>
          <w:sz w:val="15"/>
          <w:szCs w:val="15"/>
        </w:rPr>
      </w:pPr>
      <w:r w:rsidRPr="00D14EDF">
        <w:rPr>
          <w:rFonts w:ascii="黑体" w:eastAsia="黑体" w:hAnsi="黑体" w:cs="Times New Roman"/>
          <w:sz w:val="15"/>
          <w:szCs w:val="15"/>
        </w:rPr>
        <w:t>表</w:t>
      </w:r>
      <w:r>
        <w:rPr>
          <w:rFonts w:ascii="黑体" w:eastAsia="黑体" w:hAnsi="黑体" w:cs="Times New Roman" w:hint="eastAsia"/>
          <w:sz w:val="15"/>
          <w:szCs w:val="15"/>
        </w:rPr>
        <w:t>4</w:t>
      </w:r>
      <w:r>
        <w:rPr>
          <w:rFonts w:ascii="黑体" w:eastAsia="黑体" w:hAnsi="黑体" w:cs="Times New Roman"/>
          <w:sz w:val="15"/>
          <w:szCs w:val="15"/>
        </w:rPr>
        <w:t xml:space="preserve">   </w:t>
      </w:r>
      <w:r w:rsidRPr="00D14EDF">
        <w:rPr>
          <w:rFonts w:ascii="黑体" w:eastAsia="黑体" w:hAnsi="黑体" w:cs="Times New Roman"/>
          <w:sz w:val="15"/>
          <w:szCs w:val="15"/>
        </w:rPr>
        <w:t xml:space="preserve">  </w:t>
      </w:r>
      <w:r w:rsidRPr="00DB0884">
        <w:rPr>
          <w:rFonts w:ascii="黑体" w:eastAsia="黑体" w:hAnsi="黑体" w:cs="Times New Roman" w:hint="eastAsia"/>
          <w:sz w:val="15"/>
          <w:szCs w:val="15"/>
        </w:rPr>
        <w:t>四</w:t>
      </w:r>
      <w:r w:rsidRPr="00DB0884">
        <w:rPr>
          <w:rFonts w:ascii="黑体" w:eastAsia="黑体" w:hAnsi="黑体" w:cs="Times New Roman"/>
          <w:sz w:val="15"/>
          <w:szCs w:val="15"/>
        </w:rPr>
        <w:t>川盆地</w:t>
      </w:r>
      <w:r>
        <w:rPr>
          <w:rFonts w:ascii="黑体" w:eastAsia="黑体" w:hAnsi="黑体" w:cs="Times New Roman" w:hint="eastAsia"/>
          <w:sz w:val="15"/>
          <w:szCs w:val="15"/>
        </w:rPr>
        <w:t>奥</w:t>
      </w:r>
      <w:r>
        <w:rPr>
          <w:rFonts w:ascii="黑体" w:eastAsia="黑体" w:hAnsi="黑体" w:cs="Times New Roman"/>
          <w:sz w:val="15"/>
          <w:szCs w:val="15"/>
        </w:rPr>
        <w:t>陶系五峰组</w:t>
      </w:r>
      <w:r>
        <w:rPr>
          <w:rFonts w:ascii="黑体" w:eastAsia="黑体" w:hAnsi="黑体" w:cs="Times New Roman" w:hint="eastAsia"/>
          <w:sz w:val="15"/>
          <w:szCs w:val="15"/>
        </w:rPr>
        <w:t>-</w:t>
      </w:r>
      <w:r>
        <w:rPr>
          <w:rFonts w:ascii="黑体" w:eastAsia="黑体" w:hAnsi="黑体" w:cs="Times New Roman"/>
          <w:sz w:val="15"/>
          <w:szCs w:val="15"/>
        </w:rPr>
        <w:t>志留系龙马溪组</w:t>
      </w:r>
      <w:r w:rsidRPr="00DB0884">
        <w:rPr>
          <w:rFonts w:ascii="黑体" w:eastAsia="黑体" w:hAnsi="黑体" w:cs="Times New Roman" w:hint="eastAsia"/>
          <w:sz w:val="15"/>
          <w:szCs w:val="15"/>
        </w:rPr>
        <w:t>页</w:t>
      </w:r>
      <w:r w:rsidRPr="00DB0884">
        <w:rPr>
          <w:rFonts w:ascii="黑体" w:eastAsia="黑体" w:hAnsi="黑体" w:cs="Times New Roman"/>
          <w:sz w:val="15"/>
          <w:szCs w:val="15"/>
        </w:rPr>
        <w:t>岩气</w:t>
      </w:r>
      <w:r w:rsidRPr="00DB0884">
        <w:rPr>
          <w:rFonts w:ascii="黑体" w:eastAsia="黑体" w:hAnsi="黑体" w:cs="Times New Roman" w:hint="eastAsia"/>
          <w:sz w:val="15"/>
          <w:szCs w:val="15"/>
        </w:rPr>
        <w:t>层</w:t>
      </w:r>
      <w:r w:rsidRPr="00DB0884">
        <w:rPr>
          <w:rFonts w:ascii="黑体" w:eastAsia="黑体" w:hAnsi="黑体" w:cs="Times New Roman"/>
          <w:sz w:val="15"/>
          <w:szCs w:val="15"/>
        </w:rPr>
        <w:t>特征</w:t>
      </w:r>
      <w:r w:rsidRPr="00D14EDF">
        <w:rPr>
          <w:rFonts w:ascii="黑体" w:eastAsia="黑体" w:hAnsi="黑体" w:cs="Times New Roman"/>
          <w:sz w:val="15"/>
          <w:szCs w:val="15"/>
        </w:rPr>
        <w:t>表</w:t>
      </w:r>
    </w:p>
    <w:tbl>
      <w:tblPr>
        <w:tblW w:w="7088" w:type="dxa"/>
        <w:jc w:val="center"/>
        <w:tblLook w:val="04A0" w:firstRow="1" w:lastRow="0" w:firstColumn="1" w:lastColumn="0" w:noHBand="0" w:noVBand="1"/>
      </w:tblPr>
      <w:tblGrid>
        <w:gridCol w:w="1276"/>
        <w:gridCol w:w="704"/>
        <w:gridCol w:w="1281"/>
        <w:gridCol w:w="1417"/>
        <w:gridCol w:w="1276"/>
        <w:gridCol w:w="1134"/>
      </w:tblGrid>
      <w:tr w:rsidR="007A59D0" w:rsidRPr="009A21C8" w:rsidTr="00BC5FA0">
        <w:trPr>
          <w:trHeight w:val="270"/>
          <w:jc w:val="center"/>
        </w:trPr>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气田名称</w:t>
            </w:r>
          </w:p>
        </w:tc>
        <w:tc>
          <w:tcPr>
            <w:tcW w:w="1281" w:type="dxa"/>
            <w:tcBorders>
              <w:top w:val="single" w:sz="4" w:space="0" w:color="auto"/>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涪陵</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长宁</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南川</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太阳</w:t>
            </w:r>
          </w:p>
        </w:tc>
      </w:tr>
      <w:tr w:rsidR="007A59D0" w:rsidRPr="009A21C8" w:rsidTr="00BC5FA0">
        <w:trPr>
          <w:trHeight w:val="27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有机炭</w:t>
            </w:r>
            <w:r>
              <w:rPr>
                <w:rFonts w:asciiTheme="minorEastAsia" w:hAnsiTheme="minorEastAsia" w:cs="宋体" w:hint="eastAsia"/>
                <w:color w:val="000000"/>
                <w:kern w:val="0"/>
                <w:sz w:val="15"/>
                <w:szCs w:val="15"/>
              </w:rPr>
              <w:t>，%</w:t>
            </w: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区间值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0.29-6.79</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0.95-7.99</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0.63-5.69</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0.23-9.02</w:t>
            </w:r>
          </w:p>
        </w:tc>
      </w:tr>
      <w:tr w:rsidR="007A59D0" w:rsidRPr="009A21C8" w:rsidTr="00BC5FA0">
        <w:trPr>
          <w:trHeight w:val="270"/>
          <w:jc w:val="center"/>
        </w:trPr>
        <w:tc>
          <w:tcPr>
            <w:tcW w:w="1276" w:type="dxa"/>
            <w:vMerge/>
            <w:tcBorders>
              <w:top w:val="nil"/>
              <w:left w:val="single" w:sz="4" w:space="0" w:color="auto"/>
              <w:bottom w:val="single" w:sz="4" w:space="0" w:color="auto"/>
              <w:right w:val="single" w:sz="4" w:space="0" w:color="auto"/>
            </w:tcBorders>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均值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2.73</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2.32</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1.88</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2.62</w:t>
            </w:r>
          </w:p>
        </w:tc>
      </w:tr>
      <w:tr w:rsidR="007A59D0" w:rsidRPr="009A21C8" w:rsidTr="00BC5FA0">
        <w:trPr>
          <w:trHeight w:val="27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孔隙度</w:t>
            </w:r>
            <w:r>
              <w:rPr>
                <w:rFonts w:asciiTheme="minorEastAsia" w:hAnsiTheme="minorEastAsia" w:cs="宋体" w:hint="eastAsia"/>
                <w:color w:val="000000"/>
                <w:kern w:val="0"/>
                <w:sz w:val="15"/>
                <w:szCs w:val="15"/>
              </w:rPr>
              <w:t>，%</w:t>
            </w: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区间值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0.26-8.61</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2.03-7.78</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1.21-5.82</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2.04-10.06</w:t>
            </w:r>
          </w:p>
        </w:tc>
      </w:tr>
      <w:tr w:rsidR="007A59D0" w:rsidRPr="009A21C8" w:rsidTr="00BC5FA0">
        <w:trPr>
          <w:trHeight w:val="270"/>
          <w:jc w:val="center"/>
        </w:trPr>
        <w:tc>
          <w:tcPr>
            <w:tcW w:w="1276" w:type="dxa"/>
            <w:vMerge/>
            <w:tcBorders>
              <w:top w:val="nil"/>
              <w:left w:val="single" w:sz="4" w:space="0" w:color="auto"/>
              <w:bottom w:val="single" w:sz="4" w:space="0" w:color="auto"/>
              <w:right w:val="single" w:sz="4" w:space="0" w:color="auto"/>
            </w:tcBorders>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均值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4.17</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4.58</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2.95</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5.63</w:t>
            </w:r>
          </w:p>
        </w:tc>
      </w:tr>
      <w:tr w:rsidR="007A59D0" w:rsidRPr="009A21C8" w:rsidTr="00BC5FA0">
        <w:trPr>
          <w:trHeight w:val="27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渗透率</w:t>
            </w:r>
            <w:r>
              <w:rPr>
                <w:rFonts w:asciiTheme="minorEastAsia" w:hAnsiTheme="minorEastAsia" w:cs="宋体" w:hint="eastAsia"/>
                <w:color w:val="000000"/>
                <w:kern w:val="0"/>
                <w:sz w:val="15"/>
                <w:szCs w:val="15"/>
              </w:rPr>
              <w:t>，mD</w:t>
            </w: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区间值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0.00011-335.21</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0.000195-908.00</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0.000152-0.96</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0.00017-0.26</w:t>
            </w:r>
          </w:p>
        </w:tc>
      </w:tr>
      <w:tr w:rsidR="007A59D0" w:rsidRPr="009A21C8" w:rsidTr="00BC5FA0">
        <w:trPr>
          <w:trHeight w:val="270"/>
          <w:jc w:val="center"/>
        </w:trPr>
        <w:tc>
          <w:tcPr>
            <w:tcW w:w="1276" w:type="dxa"/>
            <w:vMerge/>
            <w:tcBorders>
              <w:top w:val="nil"/>
              <w:left w:val="single" w:sz="4" w:space="0" w:color="auto"/>
              <w:bottom w:val="single" w:sz="4" w:space="0" w:color="auto"/>
              <w:right w:val="single" w:sz="4" w:space="0" w:color="auto"/>
            </w:tcBorders>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均值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0.857</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3.14</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3.88</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0.039</w:t>
            </w:r>
          </w:p>
        </w:tc>
      </w:tr>
      <w:tr w:rsidR="007A59D0" w:rsidRPr="009A21C8" w:rsidTr="00BC5FA0">
        <w:trPr>
          <w:trHeight w:val="27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总含气量</w:t>
            </w:r>
            <w:r>
              <w:rPr>
                <w:rFonts w:asciiTheme="minorEastAsia" w:hAnsiTheme="minorEastAsia" w:cs="宋体" w:hint="eastAsia"/>
                <w:color w:val="000000"/>
                <w:kern w:val="0"/>
                <w:sz w:val="15"/>
                <w:szCs w:val="15"/>
              </w:rPr>
              <w:t>，</w:t>
            </w:r>
            <w:r w:rsidRPr="00B63B70">
              <w:rPr>
                <w:rFonts w:asciiTheme="minorEastAsia" w:hAnsiTheme="minorEastAsia" w:cs="Times New Roman"/>
                <w:kern w:val="0"/>
                <w:sz w:val="15"/>
                <w:szCs w:val="15"/>
              </w:rPr>
              <w:t>m</w:t>
            </w:r>
            <w:r w:rsidRPr="00B63B70">
              <w:rPr>
                <w:rFonts w:asciiTheme="minorEastAsia" w:hAnsiTheme="minorEastAsia" w:cs="Times New Roman"/>
                <w:kern w:val="0"/>
                <w:sz w:val="15"/>
                <w:szCs w:val="15"/>
                <w:vertAlign w:val="superscript"/>
              </w:rPr>
              <w:t>3</w:t>
            </w:r>
            <w:r w:rsidRPr="00B63B70">
              <w:rPr>
                <w:rFonts w:asciiTheme="minorEastAsia" w:hAnsiTheme="minorEastAsia" w:cs="Times New Roman"/>
                <w:kern w:val="0"/>
                <w:sz w:val="15"/>
                <w:szCs w:val="15"/>
              </w:rPr>
              <w:t>/t</w:t>
            </w: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区间值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3.52-8.85</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1.01-11.82</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0.663-4.87</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1.79-11.51</w:t>
            </w:r>
          </w:p>
        </w:tc>
      </w:tr>
      <w:tr w:rsidR="007A59D0" w:rsidRPr="009A21C8" w:rsidTr="00BC5FA0">
        <w:trPr>
          <w:trHeight w:val="270"/>
          <w:jc w:val="center"/>
        </w:trPr>
        <w:tc>
          <w:tcPr>
            <w:tcW w:w="1276" w:type="dxa"/>
            <w:vMerge/>
            <w:tcBorders>
              <w:top w:val="nil"/>
              <w:left w:val="single" w:sz="4" w:space="0" w:color="auto"/>
              <w:bottom w:val="single" w:sz="4" w:space="0" w:color="auto"/>
              <w:right w:val="single" w:sz="4" w:space="0" w:color="auto"/>
            </w:tcBorders>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均值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5.85</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3.05</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1.89</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4.3</w:t>
            </w:r>
          </w:p>
        </w:tc>
      </w:tr>
      <w:tr w:rsidR="007A59D0" w:rsidRPr="009A21C8" w:rsidTr="00BC5FA0">
        <w:trPr>
          <w:trHeight w:val="27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吸附气量</w:t>
            </w:r>
            <w:r>
              <w:rPr>
                <w:rFonts w:asciiTheme="minorEastAsia" w:hAnsiTheme="minorEastAsia" w:cs="宋体" w:hint="eastAsia"/>
                <w:color w:val="000000"/>
                <w:kern w:val="0"/>
                <w:sz w:val="15"/>
                <w:szCs w:val="15"/>
              </w:rPr>
              <w:t>，</w:t>
            </w:r>
            <w:r w:rsidRPr="00B63B70">
              <w:rPr>
                <w:rFonts w:asciiTheme="minorEastAsia" w:hAnsiTheme="minorEastAsia" w:cs="Times New Roman"/>
                <w:kern w:val="0"/>
                <w:sz w:val="15"/>
                <w:szCs w:val="15"/>
              </w:rPr>
              <w:t>m</w:t>
            </w:r>
            <w:r w:rsidRPr="00B63B70">
              <w:rPr>
                <w:rFonts w:asciiTheme="minorEastAsia" w:hAnsiTheme="minorEastAsia" w:cs="Times New Roman"/>
                <w:kern w:val="0"/>
                <w:sz w:val="15"/>
                <w:szCs w:val="15"/>
                <w:vertAlign w:val="superscript"/>
              </w:rPr>
              <w:t>3</w:t>
            </w:r>
            <w:r w:rsidRPr="00B63B70">
              <w:rPr>
                <w:rFonts w:asciiTheme="minorEastAsia" w:hAnsiTheme="minorEastAsia" w:cs="Times New Roman"/>
                <w:kern w:val="0"/>
                <w:sz w:val="15"/>
                <w:szCs w:val="15"/>
              </w:rPr>
              <w:t>/t</w:t>
            </w: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区间值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0.91-5.32</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B52ADD" w:rsidRDefault="007A59D0" w:rsidP="005709A8">
            <w:pPr>
              <w:widowControl/>
              <w:spacing w:line="200" w:lineRule="exact"/>
              <w:jc w:val="center"/>
              <w:rPr>
                <w:rFonts w:asciiTheme="minorEastAsia" w:hAnsiTheme="minorEastAsia" w:cs="宋体"/>
                <w:color w:val="000000"/>
                <w:kern w:val="0"/>
                <w:sz w:val="15"/>
                <w:szCs w:val="15"/>
              </w:rPr>
            </w:pPr>
            <w:r w:rsidRPr="00B52ADD">
              <w:rPr>
                <w:rFonts w:ascii="Times New Roman" w:eastAsia="宋体" w:hAnsi="Times New Roman" w:cs="Times New Roman"/>
                <w:sz w:val="15"/>
                <w:szCs w:val="15"/>
              </w:rPr>
              <w:t>1.26-3.40</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0.5-5.59</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p>
        </w:tc>
      </w:tr>
      <w:tr w:rsidR="007A59D0" w:rsidRPr="009A21C8" w:rsidTr="00BC5FA0">
        <w:trPr>
          <w:trHeight w:val="270"/>
          <w:jc w:val="center"/>
        </w:trPr>
        <w:tc>
          <w:tcPr>
            <w:tcW w:w="1276" w:type="dxa"/>
            <w:vMerge/>
            <w:tcBorders>
              <w:top w:val="nil"/>
              <w:left w:val="single" w:sz="4" w:space="0" w:color="auto"/>
              <w:bottom w:val="single" w:sz="4" w:space="0" w:color="auto"/>
              <w:right w:val="single" w:sz="4" w:space="0" w:color="auto"/>
            </w:tcBorders>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均值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2.43</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B52ADD" w:rsidRDefault="007A59D0" w:rsidP="005709A8">
            <w:pPr>
              <w:widowControl/>
              <w:spacing w:line="200" w:lineRule="exact"/>
              <w:jc w:val="center"/>
              <w:rPr>
                <w:rFonts w:asciiTheme="minorEastAsia" w:hAnsiTheme="minorEastAsia" w:cs="宋体"/>
                <w:color w:val="000000"/>
                <w:kern w:val="0"/>
                <w:sz w:val="15"/>
                <w:szCs w:val="15"/>
              </w:rPr>
            </w:pPr>
            <w:r w:rsidRPr="00B52ADD">
              <w:rPr>
                <w:rFonts w:ascii="Times New Roman" w:eastAsia="宋体" w:hAnsi="Times New Roman" w:cs="Times New Roman"/>
                <w:sz w:val="15"/>
                <w:szCs w:val="15"/>
              </w:rPr>
              <w:t>2.07</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1.75</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1.92</w:t>
            </w:r>
          </w:p>
        </w:tc>
      </w:tr>
      <w:tr w:rsidR="007A59D0" w:rsidRPr="009A21C8" w:rsidTr="00BC5FA0">
        <w:trPr>
          <w:trHeight w:val="27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脆性矿物含量</w:t>
            </w:r>
            <w:r>
              <w:rPr>
                <w:rFonts w:asciiTheme="minorEastAsia" w:hAnsiTheme="minorEastAsia" w:cs="宋体" w:hint="eastAsia"/>
                <w:color w:val="000000"/>
                <w:kern w:val="0"/>
                <w:sz w:val="15"/>
                <w:szCs w:val="15"/>
              </w:rPr>
              <w:t>，%</w:t>
            </w: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区间值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50.9-80.3</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52-92.8</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34.7-71.6</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21.8-87.1</w:t>
            </w:r>
          </w:p>
        </w:tc>
      </w:tr>
      <w:tr w:rsidR="007A59D0" w:rsidRPr="009A21C8" w:rsidTr="00BC5FA0">
        <w:trPr>
          <w:trHeight w:val="270"/>
          <w:jc w:val="center"/>
        </w:trPr>
        <w:tc>
          <w:tcPr>
            <w:tcW w:w="1276" w:type="dxa"/>
            <w:vMerge/>
            <w:tcBorders>
              <w:top w:val="nil"/>
              <w:left w:val="single" w:sz="4" w:space="0" w:color="auto"/>
              <w:bottom w:val="single" w:sz="4" w:space="0" w:color="auto"/>
              <w:right w:val="single" w:sz="4" w:space="0" w:color="auto"/>
            </w:tcBorders>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p>
        </w:tc>
        <w:tc>
          <w:tcPr>
            <w:tcW w:w="70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均值</w:t>
            </w:r>
          </w:p>
        </w:tc>
        <w:tc>
          <w:tcPr>
            <w:tcW w:w="1281"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62.4</w:t>
            </w:r>
          </w:p>
        </w:tc>
        <w:tc>
          <w:tcPr>
            <w:tcW w:w="1417"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72</w:t>
            </w:r>
          </w:p>
        </w:tc>
        <w:tc>
          <w:tcPr>
            <w:tcW w:w="1276"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59.2</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9A21C8" w:rsidRDefault="007A59D0" w:rsidP="005709A8">
            <w:pPr>
              <w:widowControl/>
              <w:spacing w:line="200" w:lineRule="exact"/>
              <w:jc w:val="center"/>
              <w:rPr>
                <w:rFonts w:asciiTheme="minorEastAsia" w:hAnsiTheme="minorEastAsia" w:cs="宋体"/>
                <w:color w:val="000000"/>
                <w:kern w:val="0"/>
                <w:sz w:val="15"/>
                <w:szCs w:val="15"/>
              </w:rPr>
            </w:pPr>
            <w:r w:rsidRPr="009A21C8">
              <w:rPr>
                <w:rFonts w:asciiTheme="minorEastAsia" w:hAnsiTheme="minorEastAsia" w:cs="宋体" w:hint="eastAsia"/>
                <w:color w:val="000000"/>
                <w:kern w:val="0"/>
                <w:sz w:val="15"/>
                <w:szCs w:val="15"/>
              </w:rPr>
              <w:t>65.03</w:t>
            </w:r>
          </w:p>
        </w:tc>
      </w:tr>
    </w:tbl>
    <w:p w:rsidR="007A59D0" w:rsidRPr="00997BD6" w:rsidRDefault="007A59D0" w:rsidP="007A59D0">
      <w:pPr>
        <w:spacing w:line="276" w:lineRule="auto"/>
        <w:ind w:firstLine="480"/>
        <w:rPr>
          <w:rFonts w:ascii="Calibri" w:eastAsia="宋体" w:hAnsi="Calibri" w:cs="Calibri"/>
          <w:szCs w:val="21"/>
        </w:rPr>
      </w:pPr>
      <w:r>
        <w:rPr>
          <w:rFonts w:ascii="Calibri" w:eastAsia="宋体" w:hAnsi="Calibri" w:cs="Calibri" w:hint="eastAsia"/>
          <w:szCs w:val="21"/>
        </w:rPr>
        <w:t>页</w:t>
      </w:r>
      <w:r>
        <w:rPr>
          <w:rFonts w:ascii="Calibri" w:eastAsia="宋体" w:hAnsi="Calibri" w:cs="Calibri"/>
          <w:szCs w:val="21"/>
        </w:rPr>
        <w:t>岩气藏</w:t>
      </w:r>
      <w:r w:rsidRPr="00CF4647">
        <w:rPr>
          <w:rFonts w:ascii="Calibri" w:eastAsia="宋体" w:hAnsi="Calibri" w:cs="Calibri"/>
          <w:szCs w:val="21"/>
        </w:rPr>
        <w:t>为自生自储连续性页岩气藏</w:t>
      </w:r>
      <w:r w:rsidR="0072361A" w:rsidRPr="0072361A">
        <w:rPr>
          <w:rFonts w:ascii="Calibri" w:eastAsia="宋体" w:hAnsi="Calibri" w:cs="Calibri" w:hint="eastAsia"/>
          <w:color w:val="FF0000"/>
          <w:szCs w:val="21"/>
          <w:vertAlign w:val="superscript"/>
        </w:rPr>
        <w:t>[</w:t>
      </w:r>
      <w:r w:rsidR="0072361A" w:rsidRPr="0072361A">
        <w:rPr>
          <w:rFonts w:ascii="Calibri" w:eastAsia="宋体" w:hAnsi="Calibri" w:cs="Calibri"/>
          <w:color w:val="FF0000"/>
          <w:szCs w:val="21"/>
          <w:vertAlign w:val="superscript"/>
        </w:rPr>
        <w:t>6]</w:t>
      </w:r>
      <w:r>
        <w:rPr>
          <w:rFonts w:ascii="Calibri" w:eastAsia="宋体" w:hAnsi="Calibri" w:cs="Calibri" w:hint="eastAsia"/>
          <w:szCs w:val="21"/>
        </w:rPr>
        <w:t>，</w:t>
      </w:r>
      <w:r>
        <w:rPr>
          <w:rFonts w:ascii="Calibri" w:eastAsia="宋体" w:hAnsi="Calibri" w:cs="Calibri"/>
          <w:szCs w:val="21"/>
        </w:rPr>
        <w:t>气层为</w:t>
      </w:r>
      <w:r w:rsidRPr="00CF4647">
        <w:rPr>
          <w:rFonts w:ascii="Calibri" w:eastAsia="宋体" w:hAnsi="Calibri" w:cs="Calibri"/>
          <w:bCs/>
          <w:szCs w:val="21"/>
        </w:rPr>
        <w:t>陆棚相沉积</w:t>
      </w:r>
      <w:r>
        <w:rPr>
          <w:rFonts w:ascii="Calibri" w:eastAsia="宋体" w:hAnsi="Calibri" w:cs="Calibri" w:hint="eastAsia"/>
          <w:bCs/>
          <w:szCs w:val="21"/>
        </w:rPr>
        <w:t>的</w:t>
      </w:r>
      <w:r w:rsidRPr="00CF4647">
        <w:rPr>
          <w:rFonts w:ascii="Calibri" w:eastAsia="宋体" w:hAnsi="Calibri" w:cs="Calibri"/>
          <w:szCs w:val="21"/>
        </w:rPr>
        <w:t>富有机质页岩，</w:t>
      </w:r>
      <w:r>
        <w:rPr>
          <w:rFonts w:ascii="Calibri" w:eastAsia="宋体" w:hAnsi="Calibri" w:cs="Calibri"/>
          <w:bCs/>
          <w:szCs w:val="21"/>
        </w:rPr>
        <w:t>纵向上连续</w:t>
      </w:r>
      <w:r w:rsidRPr="00CF4647">
        <w:rPr>
          <w:rFonts w:ascii="Calibri" w:eastAsia="宋体" w:hAnsi="Calibri" w:cs="Calibri"/>
          <w:bCs/>
          <w:szCs w:val="21"/>
        </w:rPr>
        <w:t>无隔层，页岩</w:t>
      </w:r>
      <w:r w:rsidRPr="00CF4647">
        <w:rPr>
          <w:rFonts w:ascii="Calibri" w:eastAsia="宋体" w:hAnsi="Calibri" w:cs="Calibri"/>
          <w:bCs/>
          <w:szCs w:val="21"/>
        </w:rPr>
        <w:t>TOC</w:t>
      </w:r>
      <w:r w:rsidRPr="00CF4647">
        <w:rPr>
          <w:rFonts w:ascii="Calibri" w:eastAsia="宋体" w:hAnsi="Calibri" w:cs="Calibri"/>
          <w:bCs/>
          <w:szCs w:val="21"/>
        </w:rPr>
        <w:t>多大于</w:t>
      </w:r>
      <w:r w:rsidRPr="00CF4647">
        <w:rPr>
          <w:rFonts w:ascii="Calibri" w:eastAsia="宋体" w:hAnsi="Calibri" w:cs="Calibri"/>
          <w:bCs/>
          <w:szCs w:val="21"/>
        </w:rPr>
        <w:t>2%</w:t>
      </w:r>
      <w:r w:rsidRPr="00CF4647">
        <w:rPr>
          <w:rFonts w:ascii="Calibri" w:eastAsia="宋体" w:hAnsi="Calibri" w:cs="Calibri"/>
          <w:bCs/>
          <w:szCs w:val="21"/>
        </w:rPr>
        <w:t>。</w:t>
      </w:r>
      <w:r w:rsidRPr="00CF4647">
        <w:rPr>
          <w:rFonts w:ascii="Calibri" w:eastAsia="宋体" w:hAnsi="Calibri" w:cs="Calibri"/>
          <w:szCs w:val="21"/>
        </w:rPr>
        <w:t>气源来自暗色富有机质页岩，自生自储</w:t>
      </w:r>
      <w:r>
        <w:rPr>
          <w:rFonts w:ascii="Calibri" w:eastAsia="宋体" w:hAnsi="Calibri" w:cs="Calibri" w:hint="eastAsia"/>
          <w:szCs w:val="21"/>
        </w:rPr>
        <w:t>，</w:t>
      </w:r>
      <w:r w:rsidRPr="00CF4647">
        <w:rPr>
          <w:rFonts w:ascii="Calibri" w:eastAsia="宋体" w:hAnsi="Calibri" w:cs="Calibri"/>
          <w:szCs w:val="21"/>
        </w:rPr>
        <w:t>储源一体。页岩储层发育大量纳米级孔隙，以</w:t>
      </w:r>
      <w:r>
        <w:rPr>
          <w:rFonts w:ascii="Calibri" w:eastAsia="宋体" w:hAnsi="Calibri" w:cs="Calibri"/>
          <w:szCs w:val="21"/>
        </w:rPr>
        <w:t>1.5</w:t>
      </w:r>
      <w:r w:rsidR="00B21649">
        <w:rPr>
          <w:rFonts w:ascii="宋体" w:eastAsia="宋体" w:hAnsi="宋体" w:cs="Calibri" w:hint="eastAsia"/>
          <w:szCs w:val="21"/>
        </w:rPr>
        <w:t>-</w:t>
      </w:r>
      <w:r w:rsidRPr="00CF4647">
        <w:rPr>
          <w:rFonts w:ascii="Calibri" w:eastAsia="宋体" w:hAnsi="Calibri" w:cs="Calibri"/>
          <w:szCs w:val="21"/>
        </w:rPr>
        <w:t>50nm</w:t>
      </w:r>
      <w:r>
        <w:rPr>
          <w:rFonts w:ascii="Calibri" w:eastAsia="宋体" w:hAnsi="Calibri" w:cs="Calibri"/>
          <w:szCs w:val="21"/>
        </w:rPr>
        <w:t>为主，横向展布稳定</w:t>
      </w:r>
      <w:r>
        <w:rPr>
          <w:rFonts w:ascii="Calibri" w:eastAsia="宋体" w:hAnsi="Calibri" w:cs="Calibri" w:hint="eastAsia"/>
          <w:szCs w:val="21"/>
        </w:rPr>
        <w:t>，</w:t>
      </w:r>
      <w:r>
        <w:rPr>
          <w:rFonts w:ascii="Calibri" w:eastAsia="宋体" w:hAnsi="Calibri" w:cs="Calibri"/>
          <w:szCs w:val="21"/>
        </w:rPr>
        <w:t>裂缝较</w:t>
      </w:r>
      <w:r w:rsidRPr="00CF4647">
        <w:rPr>
          <w:rFonts w:ascii="Calibri" w:eastAsia="宋体" w:hAnsi="Calibri" w:cs="Calibri"/>
          <w:szCs w:val="21"/>
        </w:rPr>
        <w:t>发育</w:t>
      </w:r>
      <w:r>
        <w:rPr>
          <w:rFonts w:ascii="Calibri" w:eastAsia="宋体" w:hAnsi="Calibri" w:cs="Calibri" w:hint="eastAsia"/>
          <w:szCs w:val="21"/>
        </w:rPr>
        <w:t>。</w:t>
      </w:r>
      <w:r w:rsidRPr="00CF4647">
        <w:rPr>
          <w:rFonts w:ascii="Calibri" w:eastAsia="宋体" w:hAnsi="Calibri" w:cs="Calibri"/>
          <w:szCs w:val="21"/>
        </w:rPr>
        <w:t>储层具有大面积层状分布</w:t>
      </w:r>
      <w:r>
        <w:rPr>
          <w:rFonts w:ascii="Calibri" w:eastAsia="宋体" w:hAnsi="Calibri" w:cs="Calibri" w:hint="eastAsia"/>
          <w:szCs w:val="21"/>
        </w:rPr>
        <w:t>，</w:t>
      </w:r>
      <w:r w:rsidRPr="00CF4647">
        <w:rPr>
          <w:rFonts w:ascii="Calibri" w:eastAsia="宋体" w:hAnsi="Calibri" w:cs="Calibri"/>
          <w:szCs w:val="21"/>
        </w:rPr>
        <w:t>整体含气的特点，</w:t>
      </w:r>
      <w:r>
        <w:rPr>
          <w:rFonts w:ascii="Calibri" w:eastAsia="宋体" w:hAnsi="Calibri" w:cs="Calibri"/>
          <w:szCs w:val="21"/>
        </w:rPr>
        <w:t>气层分布</w:t>
      </w:r>
      <w:r w:rsidRPr="00CF4647">
        <w:rPr>
          <w:rFonts w:ascii="Calibri" w:eastAsia="宋体" w:hAnsi="Calibri" w:cs="Calibri"/>
          <w:szCs w:val="21"/>
        </w:rPr>
        <w:t>受有利沉积相带富有机质页岩展布的控制</w:t>
      </w:r>
      <w:r w:rsidR="0072361A" w:rsidRPr="0072361A">
        <w:rPr>
          <w:rFonts w:ascii="Calibri" w:eastAsia="宋体" w:hAnsi="Calibri" w:cs="Calibri" w:hint="eastAsia"/>
          <w:color w:val="FF0000"/>
          <w:szCs w:val="21"/>
          <w:vertAlign w:val="superscript"/>
        </w:rPr>
        <w:t>[</w:t>
      </w:r>
      <w:r w:rsidR="0072361A" w:rsidRPr="0072361A">
        <w:rPr>
          <w:rFonts w:ascii="Calibri" w:eastAsia="宋体" w:hAnsi="Calibri" w:cs="Calibri"/>
          <w:color w:val="FF0000"/>
          <w:szCs w:val="21"/>
          <w:vertAlign w:val="superscript"/>
        </w:rPr>
        <w:t>7]</w:t>
      </w:r>
      <w:r w:rsidRPr="00CF4647">
        <w:rPr>
          <w:rFonts w:ascii="Calibri" w:eastAsia="宋体" w:hAnsi="Calibri" w:cs="Calibri"/>
          <w:szCs w:val="21"/>
        </w:rPr>
        <w:t>。</w:t>
      </w:r>
    </w:p>
    <w:p w:rsidR="007A59D0" w:rsidRDefault="007A59D0" w:rsidP="007A59D0">
      <w:pPr>
        <w:spacing w:line="276" w:lineRule="auto"/>
        <w:rPr>
          <w:sz w:val="24"/>
          <w:szCs w:val="24"/>
        </w:rPr>
      </w:pPr>
      <w:r>
        <w:rPr>
          <w:rFonts w:hint="eastAsia"/>
          <w:sz w:val="24"/>
          <w:szCs w:val="24"/>
        </w:rPr>
        <w:t>2.2.</w:t>
      </w:r>
      <w:r>
        <w:rPr>
          <w:sz w:val="24"/>
          <w:szCs w:val="24"/>
        </w:rPr>
        <w:t>3</w:t>
      </w:r>
      <w:r>
        <w:rPr>
          <w:rFonts w:hint="eastAsia"/>
          <w:sz w:val="24"/>
          <w:szCs w:val="24"/>
        </w:rPr>
        <w:t>致</w:t>
      </w:r>
      <w:r>
        <w:rPr>
          <w:sz w:val="24"/>
          <w:szCs w:val="24"/>
        </w:rPr>
        <w:t>密油</w:t>
      </w:r>
      <w:r w:rsidR="005D3727">
        <w:rPr>
          <w:rFonts w:hint="eastAsia"/>
          <w:sz w:val="24"/>
          <w:szCs w:val="24"/>
        </w:rPr>
        <w:t>藏</w:t>
      </w:r>
    </w:p>
    <w:p w:rsidR="007A59D0" w:rsidRPr="00543C04" w:rsidRDefault="007A59D0" w:rsidP="007A59D0">
      <w:pPr>
        <w:spacing w:line="276" w:lineRule="auto"/>
        <w:ind w:firstLineChars="200" w:firstLine="420"/>
        <w:rPr>
          <w:szCs w:val="21"/>
        </w:rPr>
      </w:pPr>
      <w:r w:rsidRPr="00543C04">
        <w:rPr>
          <w:szCs w:val="21"/>
        </w:rPr>
        <w:t>致密油</w:t>
      </w:r>
      <w:r w:rsidR="006F4322">
        <w:rPr>
          <w:rFonts w:hint="eastAsia"/>
          <w:szCs w:val="21"/>
        </w:rPr>
        <w:t>藏</w:t>
      </w:r>
      <w:r w:rsidRPr="00543C04">
        <w:rPr>
          <w:szCs w:val="21"/>
        </w:rPr>
        <w:t>分布在下侏罗</w:t>
      </w:r>
      <w:r w:rsidRPr="00543C04">
        <w:rPr>
          <w:rFonts w:hint="eastAsia"/>
          <w:szCs w:val="21"/>
        </w:rPr>
        <w:t>统</w:t>
      </w:r>
      <w:r w:rsidRPr="00543C04">
        <w:rPr>
          <w:szCs w:val="21"/>
        </w:rPr>
        <w:t>自流井组大安寨段、凉高山组和中侏罗</w:t>
      </w:r>
      <w:r w:rsidRPr="00543C04">
        <w:rPr>
          <w:rFonts w:hint="eastAsia"/>
          <w:szCs w:val="21"/>
        </w:rPr>
        <w:t>统</w:t>
      </w:r>
      <w:r w:rsidRPr="00543C04">
        <w:rPr>
          <w:szCs w:val="21"/>
        </w:rPr>
        <w:t>沙溪庙组一段。</w:t>
      </w:r>
    </w:p>
    <w:p w:rsidR="007A59D0" w:rsidRPr="009F10FB" w:rsidRDefault="007A59D0" w:rsidP="007A59D0">
      <w:pPr>
        <w:spacing w:line="276" w:lineRule="auto"/>
        <w:ind w:firstLineChars="200" w:firstLine="420"/>
        <w:rPr>
          <w:rFonts w:ascii="Times New Roman" w:eastAsia="宋体" w:hAnsi="Times New Roman" w:cs="Times New Roman"/>
          <w:sz w:val="24"/>
          <w:szCs w:val="24"/>
        </w:rPr>
      </w:pPr>
      <w:r w:rsidRPr="006C442B">
        <w:rPr>
          <w:szCs w:val="21"/>
        </w:rPr>
        <w:t>大安寨段</w:t>
      </w:r>
      <w:r w:rsidRPr="006C442B">
        <w:rPr>
          <w:rFonts w:hint="eastAsia"/>
          <w:szCs w:val="21"/>
        </w:rPr>
        <w:t>储</w:t>
      </w:r>
      <w:r w:rsidRPr="006C442B">
        <w:rPr>
          <w:szCs w:val="21"/>
        </w:rPr>
        <w:t>层为介壳灰岩，介壳滩灰岩储层围绕沉积中心呈环带状展布</w:t>
      </w:r>
      <w:r w:rsidR="0072361A" w:rsidRPr="0072361A">
        <w:rPr>
          <w:rFonts w:hint="eastAsia"/>
          <w:color w:val="FF0000"/>
          <w:szCs w:val="21"/>
          <w:vertAlign w:val="superscript"/>
        </w:rPr>
        <w:t>[</w:t>
      </w:r>
      <w:r w:rsidR="0072361A" w:rsidRPr="0072361A">
        <w:rPr>
          <w:color w:val="FF0000"/>
          <w:szCs w:val="21"/>
          <w:vertAlign w:val="superscript"/>
        </w:rPr>
        <w:t>8]</w:t>
      </w:r>
      <w:r w:rsidRPr="006C442B">
        <w:rPr>
          <w:szCs w:val="21"/>
        </w:rPr>
        <w:t>。介壳滩主要有两种类型</w:t>
      </w:r>
      <w:r w:rsidRPr="006C442B">
        <w:rPr>
          <w:rFonts w:hint="eastAsia"/>
          <w:szCs w:val="21"/>
        </w:rPr>
        <w:t>：</w:t>
      </w:r>
      <w:r w:rsidRPr="006C442B">
        <w:rPr>
          <w:szCs w:val="21"/>
        </w:rPr>
        <w:t>一是高能介屑滩，包括亮晶介屑石灰岩、泥亮晶介屑石灰岩，颗粒含量一般较高（＞</w:t>
      </w:r>
      <w:r w:rsidRPr="006C442B">
        <w:rPr>
          <w:szCs w:val="21"/>
        </w:rPr>
        <w:t>80%</w:t>
      </w:r>
      <w:r w:rsidRPr="006C442B">
        <w:rPr>
          <w:szCs w:val="21"/>
        </w:rPr>
        <w:t>）</w:t>
      </w:r>
      <w:r w:rsidRPr="006C442B">
        <w:rPr>
          <w:rFonts w:hint="eastAsia"/>
          <w:szCs w:val="21"/>
        </w:rPr>
        <w:t>，</w:t>
      </w:r>
      <w:r w:rsidRPr="006C442B">
        <w:rPr>
          <w:szCs w:val="21"/>
        </w:rPr>
        <w:t>泥质量含量低（</w:t>
      </w:r>
      <w:r w:rsidRPr="006C442B">
        <w:rPr>
          <w:szCs w:val="21"/>
        </w:rPr>
        <w:t>≤10%</w:t>
      </w:r>
      <w:r w:rsidRPr="006C442B">
        <w:rPr>
          <w:szCs w:val="21"/>
        </w:rPr>
        <w:t>），岩性质纯、介屑含量高、</w:t>
      </w:r>
      <w:r>
        <w:rPr>
          <w:szCs w:val="21"/>
        </w:rPr>
        <w:t>分选较好</w:t>
      </w:r>
      <w:r w:rsidRPr="006C442B">
        <w:rPr>
          <w:rFonts w:hint="eastAsia"/>
          <w:szCs w:val="21"/>
        </w:rPr>
        <w:t>，</w:t>
      </w:r>
      <w:r w:rsidRPr="006C442B">
        <w:rPr>
          <w:szCs w:val="21"/>
        </w:rPr>
        <w:t>是大安寨</w:t>
      </w:r>
      <w:r w:rsidRPr="006C442B">
        <w:rPr>
          <w:rFonts w:hint="eastAsia"/>
          <w:szCs w:val="21"/>
        </w:rPr>
        <w:t>段</w:t>
      </w:r>
      <w:r w:rsidRPr="006C442B">
        <w:rPr>
          <w:szCs w:val="21"/>
        </w:rPr>
        <w:t>主要储集岩类；二是中～低能介屑滩，包括泥质介屑石灰岩和含泥质介屑石灰岩，颗粒含量一般</w:t>
      </w:r>
      <w:r w:rsidRPr="006C442B">
        <w:rPr>
          <w:szCs w:val="21"/>
        </w:rPr>
        <w:lastRenderedPageBreak/>
        <w:t>也较高（</w:t>
      </w:r>
      <w:r w:rsidR="00A25215">
        <w:rPr>
          <w:szCs w:val="21"/>
        </w:rPr>
        <w:t>60</w:t>
      </w:r>
      <w:r w:rsidR="00B21649">
        <w:rPr>
          <w:rFonts w:hint="eastAsia"/>
          <w:szCs w:val="21"/>
        </w:rPr>
        <w:t>-</w:t>
      </w:r>
      <w:r w:rsidRPr="006C442B">
        <w:rPr>
          <w:szCs w:val="21"/>
        </w:rPr>
        <w:t>80%</w:t>
      </w:r>
      <w:r w:rsidRPr="006C442B">
        <w:rPr>
          <w:szCs w:val="21"/>
        </w:rPr>
        <w:t>），泥质含量偏高（</w:t>
      </w:r>
      <w:r w:rsidR="00A25215">
        <w:rPr>
          <w:szCs w:val="21"/>
        </w:rPr>
        <w:t>10</w:t>
      </w:r>
      <w:r w:rsidR="00B21649">
        <w:rPr>
          <w:rFonts w:hint="eastAsia"/>
          <w:szCs w:val="21"/>
        </w:rPr>
        <w:t>-</w:t>
      </w:r>
      <w:r w:rsidRPr="006C442B">
        <w:rPr>
          <w:szCs w:val="21"/>
        </w:rPr>
        <w:t>40%</w:t>
      </w:r>
      <w:r w:rsidRPr="006C442B">
        <w:rPr>
          <w:szCs w:val="21"/>
        </w:rPr>
        <w:t>），</w:t>
      </w:r>
      <w:r>
        <w:rPr>
          <w:szCs w:val="21"/>
        </w:rPr>
        <w:t>通常发育于水下深凹处，</w:t>
      </w:r>
      <w:r w:rsidRPr="006C442B">
        <w:rPr>
          <w:szCs w:val="21"/>
        </w:rPr>
        <w:t>与暗色泥岩呈互层状产出，烃储配置关系良好。因此也具有较好的成藏条件。</w:t>
      </w:r>
    </w:p>
    <w:p w:rsidR="007A59D0" w:rsidRPr="00D24EE6" w:rsidRDefault="007A59D0" w:rsidP="007A59D0">
      <w:pPr>
        <w:spacing w:line="276" w:lineRule="auto"/>
        <w:ind w:firstLineChars="200" w:firstLine="420"/>
        <w:rPr>
          <w:szCs w:val="21"/>
        </w:rPr>
      </w:pPr>
      <w:r w:rsidRPr="00B82168">
        <w:rPr>
          <w:szCs w:val="21"/>
        </w:rPr>
        <w:t>凉</w:t>
      </w:r>
      <w:r>
        <w:rPr>
          <w:rFonts w:hint="eastAsia"/>
          <w:szCs w:val="21"/>
        </w:rPr>
        <w:t>高</w:t>
      </w:r>
      <w:r>
        <w:rPr>
          <w:szCs w:val="21"/>
        </w:rPr>
        <w:t>山组储层主要为湖相滩坝和席状砂，滩坝砂体以中砂岩、细砂岩为主，厚度</w:t>
      </w:r>
      <w:r>
        <w:rPr>
          <w:szCs w:val="21"/>
        </w:rPr>
        <w:t>2</w:t>
      </w:r>
      <w:r w:rsidR="00B21649">
        <w:rPr>
          <w:rFonts w:ascii="宋体" w:eastAsia="宋体" w:hAnsi="宋体" w:hint="eastAsia"/>
          <w:szCs w:val="21"/>
        </w:rPr>
        <w:t>-</w:t>
      </w:r>
      <w:r w:rsidRPr="00B82168">
        <w:rPr>
          <w:szCs w:val="21"/>
        </w:rPr>
        <w:t>12m</w:t>
      </w:r>
      <w:r>
        <w:rPr>
          <w:szCs w:val="21"/>
        </w:rPr>
        <w:t>，砂体质纯，分选和磨圆均较好。席状砂体分布较</w:t>
      </w:r>
      <w:r w:rsidRPr="00B82168">
        <w:rPr>
          <w:szCs w:val="21"/>
        </w:rPr>
        <w:t>普遍，</w:t>
      </w:r>
      <w:r>
        <w:rPr>
          <w:rFonts w:hint="eastAsia"/>
          <w:szCs w:val="21"/>
        </w:rPr>
        <w:t>但</w:t>
      </w:r>
      <w:r w:rsidRPr="00B82168">
        <w:rPr>
          <w:szCs w:val="21"/>
        </w:rPr>
        <w:t>厚度较</w:t>
      </w:r>
      <w:r>
        <w:rPr>
          <w:rFonts w:hint="eastAsia"/>
          <w:szCs w:val="21"/>
        </w:rPr>
        <w:t>小</w:t>
      </w:r>
      <w:r w:rsidRPr="00B82168">
        <w:rPr>
          <w:szCs w:val="21"/>
        </w:rPr>
        <w:t>，厚度通常小于</w:t>
      </w:r>
      <w:smartTag w:uri="urn:schemas-microsoft-com:office:smarttags" w:element="chmetcnv">
        <w:smartTagPr>
          <w:attr w:name="TCSC" w:val="0"/>
          <w:attr w:name="NumberType" w:val="1"/>
          <w:attr w:name="Negative" w:val="False"/>
          <w:attr w:name="HasSpace" w:val="False"/>
          <w:attr w:name="SourceValue" w:val="2"/>
          <w:attr w:name="UnitName" w:val="m"/>
        </w:smartTagPr>
        <w:r w:rsidRPr="00B82168">
          <w:rPr>
            <w:szCs w:val="21"/>
          </w:rPr>
          <w:t>2m</w:t>
        </w:r>
      </w:smartTag>
      <w:r w:rsidRPr="00B82168">
        <w:rPr>
          <w:szCs w:val="21"/>
        </w:rPr>
        <w:t>，粒度细，孔隙体系属微孔类型，砂体物性普遍较差。</w:t>
      </w:r>
      <w:r>
        <w:rPr>
          <w:szCs w:val="21"/>
        </w:rPr>
        <w:t>储层主要受岩性、岩相控制，</w:t>
      </w:r>
      <w:r w:rsidRPr="00D24EE6">
        <w:rPr>
          <w:rFonts w:hint="eastAsia"/>
          <w:szCs w:val="21"/>
        </w:rPr>
        <w:t>Ⅰ</w:t>
      </w:r>
      <w:r w:rsidRPr="00D24EE6">
        <w:rPr>
          <w:szCs w:val="21"/>
        </w:rPr>
        <w:t>类储层发育在滩坝相粒度较粗的砂体中，</w:t>
      </w:r>
      <w:r w:rsidRPr="00D24EE6">
        <w:rPr>
          <w:rFonts w:hint="eastAsia"/>
          <w:szCs w:val="21"/>
        </w:rPr>
        <w:t>Ⅱ</w:t>
      </w:r>
      <w:r w:rsidRPr="00D24EE6">
        <w:rPr>
          <w:szCs w:val="21"/>
        </w:rPr>
        <w:t>类储层则发育于粒度相对较细的滩坝砂中或是粒度相对较粗的细粒席状砂体中，</w:t>
      </w:r>
      <w:r w:rsidRPr="00D24EE6">
        <w:rPr>
          <w:rFonts w:hint="eastAsia"/>
          <w:szCs w:val="21"/>
        </w:rPr>
        <w:t>Ⅲ</w:t>
      </w:r>
      <w:r w:rsidRPr="00D24EE6">
        <w:rPr>
          <w:szCs w:val="21"/>
        </w:rPr>
        <w:t>类储层则发育于席状砂体中粒度更细的极细粒砂岩、粉砂岩。其中</w:t>
      </w:r>
      <w:r w:rsidRPr="00D24EE6">
        <w:rPr>
          <w:rFonts w:hint="eastAsia"/>
          <w:szCs w:val="21"/>
        </w:rPr>
        <w:t>Ⅰ</w:t>
      </w:r>
      <w:r w:rsidRPr="00D24EE6">
        <w:rPr>
          <w:szCs w:val="21"/>
        </w:rPr>
        <w:t>类、</w:t>
      </w:r>
      <w:r w:rsidRPr="00D24EE6">
        <w:rPr>
          <w:rFonts w:hint="eastAsia"/>
          <w:szCs w:val="21"/>
        </w:rPr>
        <w:t>Ⅱ</w:t>
      </w:r>
      <w:r w:rsidRPr="00D24EE6">
        <w:rPr>
          <w:szCs w:val="21"/>
        </w:rPr>
        <w:t>类储层主要分布在广安～西充～公山庙一带，储层累计厚度</w:t>
      </w:r>
      <w:r>
        <w:rPr>
          <w:rFonts w:hint="eastAsia"/>
          <w:szCs w:val="21"/>
        </w:rPr>
        <w:t>一</w:t>
      </w:r>
      <w:r>
        <w:rPr>
          <w:szCs w:val="21"/>
        </w:rPr>
        <w:t>般</w:t>
      </w:r>
      <w:r w:rsidRPr="00D24EE6">
        <w:rPr>
          <w:szCs w:val="21"/>
        </w:rPr>
        <w:t>在</w:t>
      </w:r>
      <w:smartTag w:uri="urn:schemas-microsoft-com:office:smarttags" w:element="chmetcnv">
        <w:smartTagPr>
          <w:attr w:name="TCSC" w:val="0"/>
          <w:attr w:name="NumberType" w:val="1"/>
          <w:attr w:name="Negative" w:val="False"/>
          <w:attr w:name="HasSpace" w:val="False"/>
          <w:attr w:name="SourceValue" w:val="10"/>
          <w:attr w:name="UnitName" w:val="m"/>
        </w:smartTagPr>
        <w:r w:rsidRPr="00D24EE6">
          <w:rPr>
            <w:szCs w:val="21"/>
          </w:rPr>
          <w:t>10m</w:t>
        </w:r>
      </w:smartTag>
      <w:r w:rsidRPr="00D24EE6">
        <w:rPr>
          <w:szCs w:val="21"/>
        </w:rPr>
        <w:t>左右，最大可达</w:t>
      </w:r>
      <w:smartTag w:uri="urn:schemas-microsoft-com:office:smarttags" w:element="chmetcnv">
        <w:smartTagPr>
          <w:attr w:name="TCSC" w:val="0"/>
          <w:attr w:name="NumberType" w:val="1"/>
          <w:attr w:name="Negative" w:val="False"/>
          <w:attr w:name="HasSpace" w:val="False"/>
          <w:attr w:name="SourceValue" w:val="20"/>
          <w:attr w:name="UnitName" w:val="m"/>
        </w:smartTagPr>
        <w:r w:rsidRPr="00D24EE6">
          <w:rPr>
            <w:szCs w:val="21"/>
          </w:rPr>
          <w:t>20m</w:t>
        </w:r>
      </w:smartTag>
      <w:r w:rsidRPr="00D24EE6">
        <w:rPr>
          <w:szCs w:val="21"/>
        </w:rPr>
        <w:t>。在湖盆南部也有滩坝砂体分布。</w:t>
      </w:r>
    </w:p>
    <w:p w:rsidR="007A59D0" w:rsidRDefault="007A59D0" w:rsidP="007A59D0">
      <w:pPr>
        <w:spacing w:line="276" w:lineRule="auto"/>
        <w:ind w:firstLineChars="200" w:firstLine="420"/>
        <w:rPr>
          <w:szCs w:val="21"/>
        </w:rPr>
      </w:pPr>
      <w:r>
        <w:rPr>
          <w:szCs w:val="21"/>
        </w:rPr>
        <w:t>沙一段主要为三角洲前缘水下分流河道砂体，</w:t>
      </w:r>
      <w:r w:rsidRPr="00D24EE6">
        <w:rPr>
          <w:szCs w:val="21"/>
        </w:rPr>
        <w:t>以细砂岩为主，一般面孔率</w:t>
      </w:r>
      <w:r w:rsidR="00A25215">
        <w:rPr>
          <w:szCs w:val="21"/>
        </w:rPr>
        <w:t>0.2</w:t>
      </w:r>
      <w:r w:rsidR="00B21649">
        <w:rPr>
          <w:rFonts w:hint="eastAsia"/>
          <w:szCs w:val="21"/>
        </w:rPr>
        <w:t>-</w:t>
      </w:r>
      <w:r w:rsidRPr="00D24EE6">
        <w:rPr>
          <w:szCs w:val="21"/>
        </w:rPr>
        <w:t>1%</w:t>
      </w:r>
      <w:r w:rsidRPr="00D24EE6">
        <w:rPr>
          <w:szCs w:val="21"/>
        </w:rPr>
        <w:t>，发育长石次生溶孔、晶间孔</w:t>
      </w:r>
      <w:r>
        <w:rPr>
          <w:rFonts w:hint="eastAsia"/>
          <w:szCs w:val="21"/>
        </w:rPr>
        <w:t>。</w:t>
      </w:r>
      <w:r w:rsidRPr="00D24EE6">
        <w:rPr>
          <w:rFonts w:hint="eastAsia"/>
          <w:szCs w:val="21"/>
        </w:rPr>
        <w:t>Ⅰ</w:t>
      </w:r>
      <w:r w:rsidRPr="00D24EE6">
        <w:rPr>
          <w:szCs w:val="21"/>
        </w:rPr>
        <w:t>类储层主要发育在公山庙以西</w:t>
      </w:r>
      <w:r>
        <w:rPr>
          <w:rFonts w:hint="eastAsia"/>
          <w:szCs w:val="21"/>
        </w:rPr>
        <w:t>和</w:t>
      </w:r>
      <w:r w:rsidRPr="00D24EE6">
        <w:rPr>
          <w:szCs w:val="21"/>
        </w:rPr>
        <w:t>川中地区广安、南充、公山庙、营山及龙岗等地区，储层累计厚度通常在</w:t>
      </w:r>
      <w:r>
        <w:rPr>
          <w:szCs w:val="21"/>
        </w:rPr>
        <w:t>20</w:t>
      </w:r>
      <w:smartTag w:uri="urn:schemas-microsoft-com:office:smarttags" w:element="chmetcnv">
        <w:smartTagPr>
          <w:attr w:name="TCSC" w:val="0"/>
          <w:attr w:name="NumberType" w:val="1"/>
          <w:attr w:name="Negative" w:val="False"/>
          <w:attr w:name="HasSpace" w:val="False"/>
          <w:attr w:name="SourceValue" w:val="40"/>
          <w:attr w:name="UnitName" w:val="m"/>
        </w:smartTagPr>
        <w:r w:rsidR="00B21649">
          <w:rPr>
            <w:rFonts w:hint="eastAsia"/>
            <w:szCs w:val="21"/>
          </w:rPr>
          <w:t>-</w:t>
        </w:r>
        <w:r w:rsidRPr="00D24EE6">
          <w:rPr>
            <w:szCs w:val="21"/>
          </w:rPr>
          <w:t>40m</w:t>
        </w:r>
      </w:smartTag>
      <w:r w:rsidRPr="00D24EE6">
        <w:rPr>
          <w:szCs w:val="21"/>
        </w:rPr>
        <w:t>之间，最大在</w:t>
      </w:r>
      <w:smartTag w:uri="urn:schemas-microsoft-com:office:smarttags" w:element="chmetcnv">
        <w:smartTagPr>
          <w:attr w:name="TCSC" w:val="0"/>
          <w:attr w:name="NumberType" w:val="1"/>
          <w:attr w:name="Negative" w:val="False"/>
          <w:attr w:name="HasSpace" w:val="False"/>
          <w:attr w:name="SourceValue" w:val="50"/>
          <w:attr w:name="UnitName" w:val="m"/>
        </w:smartTagPr>
        <w:r w:rsidRPr="00D24EE6">
          <w:rPr>
            <w:szCs w:val="21"/>
          </w:rPr>
          <w:t>50m</w:t>
        </w:r>
      </w:smartTag>
      <w:r w:rsidRPr="00D24EE6">
        <w:rPr>
          <w:szCs w:val="21"/>
        </w:rPr>
        <w:t>以上</w:t>
      </w:r>
      <w:r w:rsidRPr="00D24EE6">
        <w:rPr>
          <w:rFonts w:hint="eastAsia"/>
          <w:szCs w:val="21"/>
        </w:rPr>
        <w:t>；Ⅱ</w:t>
      </w:r>
      <w:r w:rsidRPr="00D24EE6">
        <w:rPr>
          <w:szCs w:val="21"/>
        </w:rPr>
        <w:t>类储层则主要分布在三角洲前缘亚相席状砂体中，泥质、塑性岩屑含量较高，单层厚度较小，通常小于</w:t>
      </w:r>
      <w:smartTag w:uri="urn:schemas-microsoft-com:office:smarttags" w:element="chmetcnv">
        <w:smartTagPr>
          <w:attr w:name="TCSC" w:val="0"/>
          <w:attr w:name="NumberType" w:val="1"/>
          <w:attr w:name="Negative" w:val="False"/>
          <w:attr w:name="HasSpace" w:val="False"/>
          <w:attr w:name="SourceValue" w:val="2"/>
          <w:attr w:name="UnitName" w:val="m"/>
        </w:smartTagPr>
        <w:r w:rsidRPr="00D24EE6">
          <w:rPr>
            <w:szCs w:val="21"/>
          </w:rPr>
          <w:t>2m</w:t>
        </w:r>
      </w:smartTag>
      <w:r w:rsidRPr="00D24EE6">
        <w:rPr>
          <w:szCs w:val="21"/>
        </w:rPr>
        <w:t>，</w:t>
      </w:r>
      <w:r w:rsidRPr="00D24EE6">
        <w:rPr>
          <w:rFonts w:hint="eastAsia"/>
          <w:szCs w:val="21"/>
        </w:rPr>
        <w:t>Ⅱ</w:t>
      </w:r>
      <w:r w:rsidRPr="00D24EE6">
        <w:rPr>
          <w:szCs w:val="21"/>
        </w:rPr>
        <w:t>类储层主要分布在川中地区西充、营山及川中南部地区。</w:t>
      </w:r>
      <w:r w:rsidRPr="00D24EE6">
        <w:rPr>
          <w:szCs w:val="21"/>
        </w:rPr>
        <w:t xml:space="preserve"> </w:t>
      </w:r>
    </w:p>
    <w:p w:rsidR="007A59D0" w:rsidRPr="00543C04" w:rsidRDefault="007A59D0" w:rsidP="007A59D0">
      <w:pPr>
        <w:spacing w:line="276" w:lineRule="auto"/>
        <w:ind w:firstLineChars="200" w:firstLine="420"/>
        <w:rPr>
          <w:szCs w:val="21"/>
        </w:rPr>
      </w:pPr>
      <w:r w:rsidRPr="00543C04">
        <w:rPr>
          <w:szCs w:val="21"/>
        </w:rPr>
        <w:t>大安寨段</w:t>
      </w:r>
      <w:r>
        <w:rPr>
          <w:rFonts w:hint="eastAsia"/>
          <w:szCs w:val="21"/>
        </w:rPr>
        <w:t>致</w:t>
      </w:r>
      <w:r>
        <w:rPr>
          <w:szCs w:val="21"/>
        </w:rPr>
        <w:t>密油</w:t>
      </w:r>
      <w:r>
        <w:rPr>
          <w:rFonts w:hint="eastAsia"/>
          <w:szCs w:val="21"/>
        </w:rPr>
        <w:t>表</w:t>
      </w:r>
      <w:r>
        <w:rPr>
          <w:szCs w:val="21"/>
        </w:rPr>
        <w:t>现为近源成藏特征</w:t>
      </w:r>
      <w:r w:rsidRPr="009F10FB">
        <w:rPr>
          <w:rFonts w:hint="eastAsia"/>
          <w:szCs w:val="21"/>
        </w:rPr>
        <w:t>，</w:t>
      </w:r>
      <w:r>
        <w:rPr>
          <w:rFonts w:hint="eastAsia"/>
          <w:szCs w:val="21"/>
        </w:rPr>
        <w:t>优</w:t>
      </w:r>
      <w:r>
        <w:rPr>
          <w:szCs w:val="21"/>
        </w:rPr>
        <w:t>质储层环湖盆中心优质烃</w:t>
      </w:r>
      <w:r>
        <w:rPr>
          <w:rFonts w:hint="eastAsia"/>
          <w:szCs w:val="21"/>
        </w:rPr>
        <w:t>源</w:t>
      </w:r>
      <w:r>
        <w:rPr>
          <w:szCs w:val="21"/>
        </w:rPr>
        <w:t>岩</w:t>
      </w:r>
      <w:r>
        <w:rPr>
          <w:rFonts w:hint="eastAsia"/>
          <w:szCs w:val="21"/>
        </w:rPr>
        <w:t>区</w:t>
      </w:r>
      <w:r>
        <w:rPr>
          <w:szCs w:val="21"/>
        </w:rPr>
        <w:t>分布</w:t>
      </w:r>
      <w:r>
        <w:rPr>
          <w:rFonts w:hint="eastAsia"/>
          <w:szCs w:val="21"/>
        </w:rPr>
        <w:t>，</w:t>
      </w:r>
      <w:r w:rsidRPr="00543C04">
        <w:rPr>
          <w:szCs w:val="21"/>
        </w:rPr>
        <w:t>油气从烃源中心高压区向外缘低压区运移聚集</w:t>
      </w:r>
      <w:r>
        <w:rPr>
          <w:rFonts w:hint="eastAsia"/>
          <w:szCs w:val="21"/>
        </w:rPr>
        <w:t>，</w:t>
      </w:r>
      <w:r>
        <w:rPr>
          <w:szCs w:val="21"/>
        </w:rPr>
        <w:t>成藏动力为生烃增压</w:t>
      </w:r>
      <w:r w:rsidRPr="00543C04">
        <w:rPr>
          <w:szCs w:val="21"/>
        </w:rPr>
        <w:t>。</w:t>
      </w:r>
    </w:p>
    <w:p w:rsidR="007A59D0" w:rsidRDefault="007A59D0" w:rsidP="007A59D0">
      <w:pPr>
        <w:spacing w:line="276" w:lineRule="auto"/>
        <w:rPr>
          <w:sz w:val="24"/>
          <w:szCs w:val="24"/>
        </w:rPr>
      </w:pPr>
      <w:r>
        <w:rPr>
          <w:rFonts w:hint="eastAsia"/>
          <w:sz w:val="24"/>
          <w:szCs w:val="24"/>
        </w:rPr>
        <w:t>2.2.4</w:t>
      </w:r>
      <w:r>
        <w:rPr>
          <w:rFonts w:hint="eastAsia"/>
          <w:sz w:val="24"/>
          <w:szCs w:val="24"/>
        </w:rPr>
        <w:t>页</w:t>
      </w:r>
      <w:r>
        <w:rPr>
          <w:sz w:val="24"/>
          <w:szCs w:val="24"/>
        </w:rPr>
        <w:t>岩油</w:t>
      </w:r>
      <w:r w:rsidR="005D3727">
        <w:rPr>
          <w:rFonts w:hint="eastAsia"/>
          <w:sz w:val="24"/>
          <w:szCs w:val="24"/>
        </w:rPr>
        <w:t>藏</w:t>
      </w:r>
    </w:p>
    <w:p w:rsidR="007A59D0" w:rsidRDefault="007A59D0" w:rsidP="007A59D0">
      <w:pPr>
        <w:spacing w:line="276" w:lineRule="auto"/>
        <w:ind w:firstLineChars="200" w:firstLine="420"/>
        <w:rPr>
          <w:szCs w:val="21"/>
        </w:rPr>
      </w:pPr>
      <w:r w:rsidRPr="000269E0">
        <w:rPr>
          <w:rFonts w:hint="eastAsia"/>
          <w:szCs w:val="21"/>
        </w:rPr>
        <w:t>四</w:t>
      </w:r>
      <w:r w:rsidRPr="000269E0">
        <w:rPr>
          <w:szCs w:val="21"/>
        </w:rPr>
        <w:t>川盆地页岩油仅产于下侏罗</w:t>
      </w:r>
      <w:r w:rsidRPr="000269E0">
        <w:rPr>
          <w:rFonts w:hint="eastAsia"/>
          <w:szCs w:val="21"/>
        </w:rPr>
        <w:t>统</w:t>
      </w:r>
      <w:r w:rsidRPr="000269E0">
        <w:rPr>
          <w:szCs w:val="21"/>
        </w:rPr>
        <w:t>自流井组大安寨段</w:t>
      </w:r>
      <w:r w:rsidRPr="000269E0">
        <w:rPr>
          <w:rFonts w:hint="eastAsia"/>
          <w:szCs w:val="21"/>
        </w:rPr>
        <w:t>湖</w:t>
      </w:r>
      <w:r w:rsidRPr="000269E0">
        <w:rPr>
          <w:szCs w:val="21"/>
        </w:rPr>
        <w:t>相页岩中，分布于川中地区中北部</w:t>
      </w:r>
      <w:r w:rsidRPr="000269E0">
        <w:rPr>
          <w:rFonts w:hint="eastAsia"/>
          <w:szCs w:val="21"/>
        </w:rPr>
        <w:t>。</w:t>
      </w:r>
      <w:r>
        <w:rPr>
          <w:rFonts w:hint="eastAsia"/>
          <w:szCs w:val="21"/>
        </w:rPr>
        <w:t>与</w:t>
      </w:r>
      <w:r>
        <w:rPr>
          <w:szCs w:val="21"/>
        </w:rPr>
        <w:t>致密油的区别在于页岩油源</w:t>
      </w:r>
      <w:r>
        <w:rPr>
          <w:rFonts w:hint="eastAsia"/>
          <w:szCs w:val="21"/>
        </w:rPr>
        <w:t>-</w:t>
      </w:r>
      <w:r>
        <w:rPr>
          <w:szCs w:val="21"/>
        </w:rPr>
        <w:t>储一体，液态烃</w:t>
      </w:r>
      <w:r>
        <w:rPr>
          <w:rFonts w:hint="eastAsia"/>
          <w:szCs w:val="21"/>
        </w:rPr>
        <w:t>吸</w:t>
      </w:r>
      <w:r>
        <w:rPr>
          <w:szCs w:val="21"/>
        </w:rPr>
        <w:t>附和充注在烃</w:t>
      </w:r>
      <w:r>
        <w:rPr>
          <w:rFonts w:hint="eastAsia"/>
          <w:szCs w:val="21"/>
        </w:rPr>
        <w:t>源</w:t>
      </w:r>
      <w:r>
        <w:rPr>
          <w:szCs w:val="21"/>
        </w:rPr>
        <w:t>岩孔隙内，</w:t>
      </w:r>
      <w:r>
        <w:rPr>
          <w:rFonts w:hint="eastAsia"/>
          <w:szCs w:val="21"/>
        </w:rPr>
        <w:t>而</w:t>
      </w:r>
      <w:r>
        <w:rPr>
          <w:szCs w:val="21"/>
        </w:rPr>
        <w:t>致密油</w:t>
      </w:r>
      <w:r>
        <w:rPr>
          <w:rFonts w:hint="eastAsia"/>
          <w:szCs w:val="21"/>
        </w:rPr>
        <w:t>源</w:t>
      </w:r>
      <w:r>
        <w:rPr>
          <w:rFonts w:hint="eastAsia"/>
          <w:szCs w:val="21"/>
        </w:rPr>
        <w:t>-</w:t>
      </w:r>
      <w:r>
        <w:rPr>
          <w:szCs w:val="21"/>
        </w:rPr>
        <w:t>储分离，需经过</w:t>
      </w:r>
      <w:r>
        <w:rPr>
          <w:rFonts w:hint="eastAsia"/>
          <w:szCs w:val="21"/>
        </w:rPr>
        <w:t>液</w:t>
      </w:r>
      <w:r>
        <w:rPr>
          <w:szCs w:val="21"/>
        </w:rPr>
        <w:t>态烃运移</w:t>
      </w:r>
      <w:r>
        <w:rPr>
          <w:rFonts w:hint="eastAsia"/>
          <w:szCs w:val="21"/>
        </w:rPr>
        <w:t>在</w:t>
      </w:r>
      <w:r w:rsidR="006F4322">
        <w:rPr>
          <w:rFonts w:hint="eastAsia"/>
          <w:szCs w:val="21"/>
        </w:rPr>
        <w:t>圈</w:t>
      </w:r>
      <w:r>
        <w:rPr>
          <w:szCs w:val="21"/>
        </w:rPr>
        <w:t>闭中聚集成藏。</w:t>
      </w:r>
      <w:r>
        <w:rPr>
          <w:rFonts w:hint="eastAsia"/>
          <w:szCs w:val="21"/>
        </w:rPr>
        <w:t>因</w:t>
      </w:r>
      <w:r>
        <w:rPr>
          <w:szCs w:val="21"/>
        </w:rPr>
        <w:t>此，烃源岩</w:t>
      </w:r>
      <w:r>
        <w:rPr>
          <w:rFonts w:hint="eastAsia"/>
          <w:szCs w:val="21"/>
        </w:rPr>
        <w:t>特</w:t>
      </w:r>
      <w:r>
        <w:rPr>
          <w:szCs w:val="21"/>
        </w:rPr>
        <w:t>征决定了页岩油的富集</w:t>
      </w:r>
      <w:r>
        <w:rPr>
          <w:rFonts w:hint="eastAsia"/>
          <w:szCs w:val="21"/>
        </w:rPr>
        <w:t>程</w:t>
      </w:r>
      <w:r>
        <w:rPr>
          <w:szCs w:val="21"/>
        </w:rPr>
        <w:t>度。</w:t>
      </w:r>
    </w:p>
    <w:p w:rsidR="007A59D0" w:rsidRPr="00FC5E2B" w:rsidRDefault="007A59D0" w:rsidP="007A59D0">
      <w:pPr>
        <w:spacing w:line="276" w:lineRule="auto"/>
        <w:ind w:firstLineChars="200" w:firstLine="420"/>
        <w:rPr>
          <w:szCs w:val="21"/>
        </w:rPr>
      </w:pPr>
      <w:r w:rsidRPr="00FC5E2B">
        <w:rPr>
          <w:szCs w:val="21"/>
        </w:rPr>
        <w:t>大安寨段</w:t>
      </w:r>
      <w:r w:rsidRPr="00FC5E2B">
        <w:rPr>
          <w:rFonts w:hint="eastAsia"/>
          <w:szCs w:val="21"/>
        </w:rPr>
        <w:t>半</w:t>
      </w:r>
      <w:r w:rsidRPr="00FC5E2B">
        <w:rPr>
          <w:szCs w:val="21"/>
        </w:rPr>
        <w:t>深湖</w:t>
      </w:r>
      <w:r w:rsidRPr="00FC5E2B">
        <w:rPr>
          <w:rFonts w:hint="eastAsia"/>
          <w:szCs w:val="21"/>
        </w:rPr>
        <w:t>-</w:t>
      </w:r>
      <w:r w:rsidRPr="00FC5E2B">
        <w:rPr>
          <w:szCs w:val="21"/>
        </w:rPr>
        <w:t>深湖相页岩厚度</w:t>
      </w:r>
      <w:r w:rsidRPr="00FC5E2B">
        <w:rPr>
          <w:rFonts w:hint="eastAsia"/>
          <w:szCs w:val="21"/>
        </w:rPr>
        <w:t>30</w:t>
      </w:r>
      <w:r w:rsidRPr="00FC5E2B">
        <w:rPr>
          <w:szCs w:val="21"/>
        </w:rPr>
        <w:t>-60m</w:t>
      </w:r>
      <w:r w:rsidRPr="00FC5E2B">
        <w:rPr>
          <w:rFonts w:hint="eastAsia"/>
          <w:szCs w:val="21"/>
        </w:rPr>
        <w:t>，</w:t>
      </w:r>
      <w:r w:rsidRPr="00FC5E2B">
        <w:rPr>
          <w:szCs w:val="21"/>
        </w:rPr>
        <w:t>分布面积约</w:t>
      </w:r>
      <w:r w:rsidRPr="00FC5E2B">
        <w:rPr>
          <w:rFonts w:hint="eastAsia"/>
          <w:szCs w:val="21"/>
        </w:rPr>
        <w:t>4</w:t>
      </w:r>
      <w:r w:rsidRPr="00FC5E2B">
        <w:rPr>
          <w:rFonts w:hint="eastAsia"/>
          <w:szCs w:val="21"/>
        </w:rPr>
        <w:t>×</w:t>
      </w:r>
      <w:r w:rsidRPr="00FC5E2B">
        <w:rPr>
          <w:rFonts w:hint="eastAsia"/>
          <w:szCs w:val="21"/>
        </w:rPr>
        <w:t>10</w:t>
      </w:r>
      <w:r w:rsidRPr="00FC5E2B">
        <w:rPr>
          <w:rFonts w:hint="eastAsia"/>
          <w:szCs w:val="21"/>
          <w:vertAlign w:val="superscript"/>
        </w:rPr>
        <w:t>4</w:t>
      </w:r>
      <w:r w:rsidRPr="00FC5E2B">
        <w:rPr>
          <w:szCs w:val="21"/>
        </w:rPr>
        <w:t>km</w:t>
      </w:r>
      <w:r w:rsidRPr="00FC5E2B">
        <w:rPr>
          <w:szCs w:val="21"/>
          <w:vertAlign w:val="superscript"/>
        </w:rPr>
        <w:t>2</w:t>
      </w:r>
      <w:r w:rsidRPr="00FC5E2B">
        <w:rPr>
          <w:rFonts w:hint="eastAsia"/>
          <w:szCs w:val="21"/>
        </w:rPr>
        <w:t>。</w:t>
      </w:r>
      <w:r w:rsidRPr="00FC5E2B">
        <w:rPr>
          <w:rFonts w:ascii="Calibri" w:eastAsia="宋体" w:hAnsi="Calibri" w:cs="Times New Roman" w:hint="eastAsia"/>
          <w:szCs w:val="21"/>
        </w:rPr>
        <w:t>据大安寨段</w:t>
      </w:r>
      <w:r w:rsidRPr="00FC5E2B">
        <w:rPr>
          <w:rFonts w:ascii="Calibri" w:eastAsia="宋体" w:hAnsi="Calibri" w:cs="Times New Roman" w:hint="eastAsia"/>
          <w:szCs w:val="21"/>
        </w:rPr>
        <w:t>618</w:t>
      </w:r>
      <w:r w:rsidRPr="00FC5E2B">
        <w:rPr>
          <w:rFonts w:ascii="Calibri" w:eastAsia="宋体" w:hAnsi="Calibri" w:cs="Times New Roman" w:hint="eastAsia"/>
          <w:szCs w:val="21"/>
        </w:rPr>
        <w:t>个样品分析，有机碳含量分布在</w:t>
      </w:r>
      <w:r w:rsidR="00A25215">
        <w:rPr>
          <w:rFonts w:ascii="Calibri" w:eastAsia="宋体" w:hAnsi="Calibri" w:cs="Times New Roman" w:hint="eastAsia"/>
          <w:szCs w:val="21"/>
        </w:rPr>
        <w:t>0.1</w:t>
      </w:r>
      <w:r w:rsidR="00B21649">
        <w:rPr>
          <w:rFonts w:ascii="Calibri" w:eastAsia="宋体" w:hAnsi="Calibri" w:cs="Times New Roman" w:hint="eastAsia"/>
          <w:szCs w:val="21"/>
        </w:rPr>
        <w:t>-</w:t>
      </w:r>
      <w:r w:rsidRPr="00FC5E2B">
        <w:rPr>
          <w:rFonts w:ascii="Calibri" w:eastAsia="宋体" w:hAnsi="Calibri" w:cs="Times New Roman" w:hint="eastAsia"/>
          <w:szCs w:val="21"/>
        </w:rPr>
        <w:t>4.27%</w:t>
      </w:r>
      <w:r w:rsidRPr="00FC5E2B">
        <w:rPr>
          <w:rFonts w:ascii="Calibri" w:eastAsia="宋体" w:hAnsi="Calibri" w:cs="Times New Roman" w:hint="eastAsia"/>
          <w:szCs w:val="21"/>
        </w:rPr>
        <w:t>，平均为</w:t>
      </w:r>
      <w:r w:rsidRPr="00FC5E2B">
        <w:rPr>
          <w:rFonts w:ascii="Calibri" w:eastAsia="宋体" w:hAnsi="Calibri" w:cs="Times New Roman" w:hint="eastAsia"/>
          <w:szCs w:val="21"/>
        </w:rPr>
        <w:t>1.15%</w:t>
      </w:r>
      <w:r w:rsidRPr="00FC5E2B">
        <w:rPr>
          <w:rFonts w:ascii="Calibri" w:eastAsia="宋体" w:hAnsi="Calibri" w:cs="Times New Roman" w:hint="eastAsia"/>
          <w:szCs w:val="21"/>
        </w:rPr>
        <w:t>，其中</w:t>
      </w:r>
      <w:r w:rsidRPr="00FC5E2B">
        <w:rPr>
          <w:rFonts w:ascii="Calibri" w:eastAsia="宋体" w:hAnsi="Calibri" w:cs="Times New Roman" w:hint="eastAsia"/>
          <w:szCs w:val="21"/>
        </w:rPr>
        <w:t>65.96%</w:t>
      </w:r>
      <w:r w:rsidRPr="00FC5E2B">
        <w:rPr>
          <w:rFonts w:ascii="Calibri" w:eastAsia="宋体" w:hAnsi="Calibri" w:cs="Times New Roman" w:hint="eastAsia"/>
          <w:szCs w:val="21"/>
        </w:rPr>
        <w:t>的样品分布在</w:t>
      </w:r>
      <w:r w:rsidR="00A25215">
        <w:rPr>
          <w:rFonts w:ascii="Calibri" w:eastAsia="宋体" w:hAnsi="Calibri" w:cs="Times New Roman" w:hint="eastAsia"/>
          <w:szCs w:val="21"/>
        </w:rPr>
        <w:t>0.5</w:t>
      </w:r>
      <w:r w:rsidR="00B21649">
        <w:rPr>
          <w:rFonts w:ascii="Calibri" w:eastAsia="宋体" w:hAnsi="Calibri" w:cs="Times New Roman" w:hint="eastAsia"/>
          <w:szCs w:val="21"/>
        </w:rPr>
        <w:t>-</w:t>
      </w:r>
      <w:r w:rsidRPr="00FC5E2B">
        <w:rPr>
          <w:rFonts w:ascii="Calibri" w:eastAsia="宋体" w:hAnsi="Calibri" w:cs="Times New Roman" w:hint="eastAsia"/>
          <w:szCs w:val="21"/>
        </w:rPr>
        <w:t>1.5%</w:t>
      </w:r>
      <w:r w:rsidRPr="00FC5E2B">
        <w:rPr>
          <w:rFonts w:ascii="Calibri" w:eastAsia="宋体" w:hAnsi="Calibri" w:cs="Times New Roman" w:hint="eastAsia"/>
          <w:szCs w:val="21"/>
        </w:rPr>
        <w:t>之间，</w:t>
      </w:r>
      <w:r w:rsidRPr="00FC5E2B">
        <w:rPr>
          <w:rFonts w:ascii="Calibri" w:eastAsia="宋体" w:hAnsi="Calibri" w:cs="Times New Roman" w:hint="eastAsia"/>
          <w:szCs w:val="21"/>
        </w:rPr>
        <w:t>26%</w:t>
      </w:r>
      <w:r w:rsidRPr="00FC5E2B">
        <w:rPr>
          <w:rFonts w:ascii="Calibri" w:eastAsia="宋体" w:hAnsi="Calibri" w:cs="Times New Roman" w:hint="eastAsia"/>
          <w:szCs w:val="21"/>
        </w:rPr>
        <w:t>的样品有机质丰度高于</w:t>
      </w:r>
      <w:r w:rsidRPr="00FC5E2B">
        <w:rPr>
          <w:rFonts w:ascii="Calibri" w:eastAsia="宋体" w:hAnsi="Calibri" w:cs="Times New Roman" w:hint="eastAsia"/>
          <w:szCs w:val="21"/>
        </w:rPr>
        <w:t>1.5%</w:t>
      </w:r>
      <w:r w:rsidRPr="00FC5E2B">
        <w:rPr>
          <w:rFonts w:ascii="Calibri" w:eastAsia="宋体" w:hAnsi="Calibri" w:cs="Times New Roman" w:hint="eastAsia"/>
          <w:szCs w:val="21"/>
        </w:rPr>
        <w:t>。</w:t>
      </w:r>
      <w:r w:rsidRPr="00FC5E2B">
        <w:rPr>
          <w:rFonts w:hint="eastAsia"/>
          <w:szCs w:val="21"/>
        </w:rPr>
        <w:t>109</w:t>
      </w:r>
      <w:r w:rsidRPr="00FC5E2B">
        <w:rPr>
          <w:rFonts w:hint="eastAsia"/>
          <w:szCs w:val="21"/>
        </w:rPr>
        <w:t>个页岩酒精孔隙度为</w:t>
      </w:r>
      <w:r w:rsidRPr="00FC5E2B">
        <w:rPr>
          <w:rFonts w:hint="eastAsia"/>
          <w:szCs w:val="21"/>
        </w:rPr>
        <w:t>0.</w:t>
      </w:r>
      <w:r w:rsidRPr="00FC5E2B">
        <w:rPr>
          <w:szCs w:val="21"/>
        </w:rPr>
        <w:t>35</w:t>
      </w:r>
      <w:r w:rsidR="00B21649">
        <w:rPr>
          <w:rFonts w:hint="eastAsia"/>
          <w:szCs w:val="21"/>
        </w:rPr>
        <w:t>-</w:t>
      </w:r>
      <w:r w:rsidRPr="00FC5E2B">
        <w:rPr>
          <w:szCs w:val="21"/>
        </w:rPr>
        <w:t>13.65</w:t>
      </w:r>
      <w:r w:rsidRPr="00FC5E2B">
        <w:rPr>
          <w:rFonts w:hint="eastAsia"/>
          <w:szCs w:val="21"/>
        </w:rPr>
        <w:t>%</w:t>
      </w:r>
      <w:r w:rsidRPr="00FC5E2B">
        <w:rPr>
          <w:rFonts w:hint="eastAsia"/>
          <w:szCs w:val="21"/>
        </w:rPr>
        <w:t>，平均为</w:t>
      </w:r>
      <w:r w:rsidRPr="00FC5E2B">
        <w:rPr>
          <w:szCs w:val="21"/>
        </w:rPr>
        <w:t>5.8</w:t>
      </w:r>
      <w:r w:rsidRPr="00FC5E2B">
        <w:rPr>
          <w:rFonts w:hint="eastAsia"/>
          <w:szCs w:val="21"/>
        </w:rPr>
        <w:t>%</w:t>
      </w:r>
      <w:r>
        <w:rPr>
          <w:rFonts w:hint="eastAsia"/>
          <w:szCs w:val="21"/>
        </w:rPr>
        <w:t>；</w:t>
      </w:r>
      <w:r w:rsidRPr="00FC5E2B">
        <w:rPr>
          <w:szCs w:val="21"/>
        </w:rPr>
        <w:t xml:space="preserve"> 57</w:t>
      </w:r>
      <w:r w:rsidRPr="00FC5E2B">
        <w:rPr>
          <w:rFonts w:hint="eastAsia"/>
          <w:szCs w:val="21"/>
        </w:rPr>
        <w:t>个页岩氦气孔隙度为</w:t>
      </w:r>
      <w:r w:rsidRPr="00FC5E2B">
        <w:rPr>
          <w:rFonts w:hint="eastAsia"/>
          <w:szCs w:val="21"/>
        </w:rPr>
        <w:t>0.</w:t>
      </w:r>
      <w:r w:rsidRPr="00FC5E2B">
        <w:rPr>
          <w:szCs w:val="21"/>
        </w:rPr>
        <w:t>64</w:t>
      </w:r>
      <w:r w:rsidR="00B21649">
        <w:rPr>
          <w:rFonts w:hint="eastAsia"/>
          <w:szCs w:val="21"/>
        </w:rPr>
        <w:t>-</w:t>
      </w:r>
      <w:r w:rsidRPr="00FC5E2B">
        <w:rPr>
          <w:szCs w:val="21"/>
        </w:rPr>
        <w:t>8.4</w:t>
      </w:r>
      <w:r w:rsidRPr="00FC5E2B">
        <w:rPr>
          <w:rFonts w:hint="eastAsia"/>
          <w:szCs w:val="21"/>
        </w:rPr>
        <w:t>%</w:t>
      </w:r>
      <w:r w:rsidRPr="00FC5E2B">
        <w:rPr>
          <w:rFonts w:hint="eastAsia"/>
          <w:szCs w:val="21"/>
        </w:rPr>
        <w:t>，平均为</w:t>
      </w:r>
      <w:r w:rsidRPr="00FC5E2B">
        <w:rPr>
          <w:szCs w:val="21"/>
        </w:rPr>
        <w:t>4.02</w:t>
      </w:r>
      <w:r w:rsidRPr="00FC5E2B">
        <w:rPr>
          <w:rFonts w:hint="eastAsia"/>
          <w:szCs w:val="21"/>
        </w:rPr>
        <w:t>%</w:t>
      </w:r>
      <w:r w:rsidRPr="00FC5E2B">
        <w:rPr>
          <w:rFonts w:hint="eastAsia"/>
          <w:szCs w:val="21"/>
        </w:rPr>
        <w:t>，渗透率为</w:t>
      </w:r>
      <w:r w:rsidRPr="00FC5E2B">
        <w:rPr>
          <w:rFonts w:hint="eastAsia"/>
          <w:szCs w:val="21"/>
        </w:rPr>
        <w:t>0.0</w:t>
      </w:r>
      <w:r w:rsidRPr="00FC5E2B">
        <w:rPr>
          <w:szCs w:val="21"/>
        </w:rPr>
        <w:t>001</w:t>
      </w:r>
      <w:r w:rsidR="00B21649">
        <w:rPr>
          <w:rFonts w:hint="eastAsia"/>
          <w:szCs w:val="21"/>
        </w:rPr>
        <w:t>-</w:t>
      </w:r>
      <w:r w:rsidRPr="00FC5E2B">
        <w:rPr>
          <w:szCs w:val="21"/>
        </w:rPr>
        <w:t>0.584</w:t>
      </w:r>
      <w:r w:rsidRPr="00FC5E2B">
        <w:rPr>
          <w:rFonts w:hint="eastAsia"/>
          <w:szCs w:val="21"/>
        </w:rPr>
        <w:t>mD</w:t>
      </w:r>
      <w:r w:rsidRPr="00FC5E2B">
        <w:rPr>
          <w:rFonts w:hint="eastAsia"/>
          <w:szCs w:val="21"/>
        </w:rPr>
        <w:t>，平均为</w:t>
      </w:r>
      <w:r w:rsidRPr="00FC5E2B">
        <w:rPr>
          <w:szCs w:val="21"/>
        </w:rPr>
        <w:t>0.095</w:t>
      </w:r>
      <w:r w:rsidRPr="00FC5E2B">
        <w:rPr>
          <w:rFonts w:hint="eastAsia"/>
          <w:szCs w:val="21"/>
        </w:rPr>
        <w:t xml:space="preserve"> mD</w:t>
      </w:r>
      <w:r w:rsidRPr="00FC5E2B">
        <w:rPr>
          <w:rFonts w:hint="eastAsia"/>
          <w:szCs w:val="21"/>
        </w:rPr>
        <w:t>（</w:t>
      </w:r>
      <w:r w:rsidRPr="00FC5E2B">
        <w:rPr>
          <w:szCs w:val="21"/>
        </w:rPr>
        <w:t>表</w:t>
      </w:r>
      <w:r w:rsidRPr="00FC5E2B">
        <w:rPr>
          <w:szCs w:val="21"/>
        </w:rPr>
        <w:t>5</w:t>
      </w:r>
      <w:r w:rsidRPr="00FC5E2B">
        <w:rPr>
          <w:szCs w:val="21"/>
        </w:rPr>
        <w:t>）。</w:t>
      </w:r>
    </w:p>
    <w:p w:rsidR="007A59D0" w:rsidRPr="003D5E38" w:rsidRDefault="007A59D0" w:rsidP="007A59D0">
      <w:pPr>
        <w:spacing w:line="276" w:lineRule="auto"/>
        <w:jc w:val="center"/>
        <w:rPr>
          <w:rFonts w:ascii="黑体" w:eastAsia="黑体" w:hAnsi="黑体"/>
          <w:sz w:val="15"/>
          <w:szCs w:val="15"/>
        </w:rPr>
      </w:pPr>
      <w:r w:rsidRPr="003D5E38">
        <w:rPr>
          <w:rFonts w:ascii="黑体" w:eastAsia="黑体" w:hAnsi="黑体" w:hint="eastAsia"/>
          <w:sz w:val="15"/>
          <w:szCs w:val="15"/>
        </w:rPr>
        <w:t>表</w:t>
      </w:r>
      <w:r w:rsidRPr="003D5E38">
        <w:rPr>
          <w:rFonts w:ascii="黑体" w:eastAsia="黑体" w:hAnsi="黑体"/>
          <w:sz w:val="15"/>
          <w:szCs w:val="15"/>
        </w:rPr>
        <w:t xml:space="preserve">5   </w:t>
      </w:r>
      <w:r w:rsidRPr="003D5E38">
        <w:rPr>
          <w:rFonts w:ascii="黑体" w:eastAsia="黑体" w:hAnsi="黑体" w:hint="eastAsia"/>
          <w:sz w:val="15"/>
          <w:szCs w:val="15"/>
        </w:rPr>
        <w:t>四</w:t>
      </w:r>
      <w:r w:rsidRPr="003D5E38">
        <w:rPr>
          <w:rFonts w:ascii="黑体" w:eastAsia="黑体" w:hAnsi="黑体"/>
          <w:sz w:val="15"/>
          <w:szCs w:val="15"/>
        </w:rPr>
        <w:t>川盆地侏罗</w:t>
      </w:r>
      <w:r w:rsidRPr="003D5E38">
        <w:rPr>
          <w:rFonts w:ascii="黑体" w:eastAsia="黑体" w:hAnsi="黑体" w:hint="eastAsia"/>
          <w:sz w:val="15"/>
          <w:szCs w:val="15"/>
        </w:rPr>
        <w:t>系</w:t>
      </w:r>
      <w:r w:rsidRPr="003D5E38">
        <w:rPr>
          <w:rFonts w:ascii="黑体" w:eastAsia="黑体" w:hAnsi="黑体"/>
          <w:sz w:val="15"/>
          <w:szCs w:val="15"/>
        </w:rPr>
        <w:t>自流井组大安寨段湖相页岩油层特征表</w:t>
      </w:r>
    </w:p>
    <w:tbl>
      <w:tblPr>
        <w:tblW w:w="4555" w:type="dxa"/>
        <w:jc w:val="center"/>
        <w:tblLook w:val="04A0" w:firstRow="1" w:lastRow="0" w:firstColumn="1" w:lastColumn="0" w:noHBand="0" w:noVBand="1"/>
      </w:tblPr>
      <w:tblGrid>
        <w:gridCol w:w="993"/>
        <w:gridCol w:w="1696"/>
        <w:gridCol w:w="1275"/>
        <w:gridCol w:w="591"/>
      </w:tblGrid>
      <w:tr w:rsidR="007A59D0" w:rsidRPr="003D5E38" w:rsidTr="00BC5FA0">
        <w:trPr>
          <w:trHeight w:val="270"/>
          <w:jc w:val="center"/>
        </w:trPr>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center"/>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页岩油层参数</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区间值</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均值</w:t>
            </w:r>
          </w:p>
        </w:tc>
      </w:tr>
      <w:tr w:rsidR="007A59D0" w:rsidRPr="003D5E38" w:rsidTr="00BC5FA0">
        <w:trPr>
          <w:trHeight w:val="315"/>
          <w:jc w:val="center"/>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3D5E38" w:rsidRDefault="007A59D0" w:rsidP="007A59D0">
            <w:pPr>
              <w:widowControl/>
              <w:spacing w:line="276" w:lineRule="auto"/>
              <w:jc w:val="center"/>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有机质丰度</w:t>
            </w:r>
          </w:p>
        </w:tc>
        <w:tc>
          <w:tcPr>
            <w:tcW w:w="1696"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hint="eastAsia"/>
                <w:color w:val="000000"/>
                <w:kern w:val="0"/>
                <w:sz w:val="15"/>
                <w:szCs w:val="15"/>
              </w:rPr>
              <w:t>有</w:t>
            </w:r>
            <w:r>
              <w:rPr>
                <w:rFonts w:asciiTheme="minorEastAsia" w:hAnsiTheme="minorEastAsia" w:cs="宋体"/>
                <w:color w:val="000000"/>
                <w:kern w:val="0"/>
                <w:sz w:val="15"/>
                <w:szCs w:val="15"/>
              </w:rPr>
              <w:t>机炭含量</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color w:val="000000"/>
                <w:kern w:val="0"/>
                <w:sz w:val="15"/>
                <w:szCs w:val="15"/>
              </w:rPr>
              <w:t>0.1</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4.27</w:t>
            </w:r>
          </w:p>
        </w:tc>
        <w:tc>
          <w:tcPr>
            <w:tcW w:w="591"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right"/>
              <w:rPr>
                <w:rFonts w:asciiTheme="minorEastAsia" w:hAnsiTheme="minorEastAsia" w:cs="宋体"/>
                <w:color w:val="000000"/>
                <w:kern w:val="0"/>
                <w:sz w:val="15"/>
                <w:szCs w:val="15"/>
              </w:rPr>
            </w:pPr>
            <w:r>
              <w:rPr>
                <w:rFonts w:asciiTheme="minorEastAsia" w:hAnsiTheme="minorEastAsia" w:cs="宋体"/>
                <w:color w:val="000000"/>
                <w:kern w:val="0"/>
                <w:sz w:val="15"/>
                <w:szCs w:val="15"/>
              </w:rPr>
              <w:t>1.15</w:t>
            </w:r>
          </w:p>
        </w:tc>
      </w:tr>
      <w:tr w:rsidR="007A59D0" w:rsidRPr="003D5E38" w:rsidTr="00BC5FA0">
        <w:trPr>
          <w:trHeight w:val="375"/>
          <w:jc w:val="center"/>
        </w:trPr>
        <w:tc>
          <w:tcPr>
            <w:tcW w:w="993" w:type="dxa"/>
            <w:vMerge/>
            <w:tcBorders>
              <w:top w:val="nil"/>
              <w:left w:val="single" w:sz="4" w:space="0" w:color="auto"/>
              <w:bottom w:val="single" w:sz="4" w:space="0" w:color="auto"/>
              <w:right w:val="single" w:sz="4" w:space="0" w:color="auto"/>
            </w:tcBorders>
            <w:vAlign w:val="center"/>
            <w:hideMark/>
          </w:tcPr>
          <w:p w:rsidR="007A59D0" w:rsidRPr="003D5E38" w:rsidRDefault="007A59D0" w:rsidP="007A59D0">
            <w:pPr>
              <w:widowControl/>
              <w:spacing w:line="276" w:lineRule="auto"/>
              <w:jc w:val="left"/>
              <w:rPr>
                <w:rFonts w:asciiTheme="minorEastAsia" w:hAnsiTheme="minorEastAsia" w:cs="宋体"/>
                <w:color w:val="000000"/>
                <w:kern w:val="0"/>
                <w:sz w:val="15"/>
                <w:szCs w:val="15"/>
              </w:rPr>
            </w:pPr>
          </w:p>
        </w:tc>
        <w:tc>
          <w:tcPr>
            <w:tcW w:w="1696"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有机质类型</w:t>
            </w:r>
          </w:p>
        </w:tc>
        <w:tc>
          <w:tcPr>
            <w:tcW w:w="186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A59D0" w:rsidRPr="003D5E38" w:rsidRDefault="007A59D0" w:rsidP="005709A8">
            <w:pPr>
              <w:widowControl/>
              <w:spacing w:line="200" w:lineRule="exact"/>
              <w:jc w:val="center"/>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Ⅱ</w:t>
            </w:r>
            <w:r w:rsidRPr="003D5E38">
              <w:rPr>
                <w:rFonts w:asciiTheme="minorEastAsia" w:hAnsiTheme="minorEastAsia" w:cs="宋体" w:hint="eastAsia"/>
                <w:color w:val="000000"/>
                <w:kern w:val="0"/>
                <w:sz w:val="15"/>
                <w:szCs w:val="15"/>
                <w:vertAlign w:val="subscript"/>
              </w:rPr>
              <w:t>1</w:t>
            </w:r>
            <w:r w:rsidRPr="003D5E38">
              <w:rPr>
                <w:rFonts w:asciiTheme="minorEastAsia" w:hAnsiTheme="minorEastAsia" w:cs="宋体" w:hint="eastAsia"/>
                <w:color w:val="000000"/>
                <w:kern w:val="0"/>
                <w:sz w:val="15"/>
                <w:szCs w:val="15"/>
              </w:rPr>
              <w:t>-Ⅱ</w:t>
            </w:r>
            <w:r w:rsidRPr="003D5E38">
              <w:rPr>
                <w:rFonts w:asciiTheme="minorEastAsia" w:hAnsiTheme="minorEastAsia" w:cs="宋体" w:hint="eastAsia"/>
                <w:color w:val="000000"/>
                <w:kern w:val="0"/>
                <w:sz w:val="15"/>
                <w:szCs w:val="15"/>
                <w:vertAlign w:val="subscript"/>
              </w:rPr>
              <w:t>2</w:t>
            </w:r>
          </w:p>
        </w:tc>
      </w:tr>
      <w:tr w:rsidR="007A59D0" w:rsidRPr="003D5E38" w:rsidTr="00BC5FA0">
        <w:trPr>
          <w:trHeight w:val="315"/>
          <w:jc w:val="center"/>
        </w:trPr>
        <w:tc>
          <w:tcPr>
            <w:tcW w:w="993" w:type="dxa"/>
            <w:vMerge/>
            <w:tcBorders>
              <w:top w:val="nil"/>
              <w:left w:val="single" w:sz="4" w:space="0" w:color="auto"/>
              <w:bottom w:val="single" w:sz="4" w:space="0" w:color="auto"/>
              <w:right w:val="single" w:sz="4" w:space="0" w:color="auto"/>
            </w:tcBorders>
            <w:vAlign w:val="center"/>
            <w:hideMark/>
          </w:tcPr>
          <w:p w:rsidR="007A59D0" w:rsidRPr="003D5E38" w:rsidRDefault="007A59D0" w:rsidP="007A59D0">
            <w:pPr>
              <w:widowControl/>
              <w:spacing w:line="276" w:lineRule="auto"/>
              <w:jc w:val="left"/>
              <w:rPr>
                <w:rFonts w:asciiTheme="minorEastAsia" w:hAnsiTheme="minorEastAsia" w:cs="宋体"/>
                <w:color w:val="000000"/>
                <w:kern w:val="0"/>
                <w:sz w:val="15"/>
                <w:szCs w:val="15"/>
              </w:rPr>
            </w:pPr>
          </w:p>
        </w:tc>
        <w:tc>
          <w:tcPr>
            <w:tcW w:w="1696"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镜质体反射率</w:t>
            </w:r>
            <w:r>
              <w:rPr>
                <w:rFonts w:asciiTheme="minorEastAsia" w:hAnsiTheme="minorEastAsia" w:cs="宋体" w:hint="eastAsia"/>
                <w:color w:val="000000"/>
                <w:kern w:val="0"/>
                <w:sz w:val="15"/>
                <w:szCs w:val="15"/>
              </w:rPr>
              <w:t>，%</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color w:val="000000"/>
                <w:kern w:val="0"/>
                <w:sz w:val="15"/>
                <w:szCs w:val="15"/>
              </w:rPr>
              <w:t>0.8</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1.4</w:t>
            </w:r>
          </w:p>
        </w:tc>
        <w:tc>
          <w:tcPr>
            <w:tcW w:w="591"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 xml:space="preserve">　</w:t>
            </w:r>
          </w:p>
        </w:tc>
      </w:tr>
      <w:tr w:rsidR="007A59D0" w:rsidRPr="003D5E38" w:rsidTr="00BC5FA0">
        <w:trPr>
          <w:trHeight w:val="315"/>
          <w:jc w:val="center"/>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3D5E38" w:rsidRDefault="007A59D0" w:rsidP="007A59D0">
            <w:pPr>
              <w:widowControl/>
              <w:spacing w:line="276" w:lineRule="auto"/>
              <w:jc w:val="center"/>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生油潜量</w:t>
            </w:r>
          </w:p>
        </w:tc>
        <w:tc>
          <w:tcPr>
            <w:tcW w:w="1696"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残留烃含量</w:t>
            </w:r>
            <w:r w:rsidRPr="003D5E38">
              <w:rPr>
                <w:rFonts w:asciiTheme="minorEastAsia" w:hAnsiTheme="minorEastAsia" w:cs="宋体"/>
                <w:color w:val="000000"/>
                <w:kern w:val="0"/>
                <w:sz w:val="15"/>
                <w:szCs w:val="15"/>
              </w:rPr>
              <w:t>S1</w:t>
            </w:r>
            <w:r w:rsidRPr="003D5E38">
              <w:rPr>
                <w:rFonts w:asciiTheme="minorEastAsia" w:hAnsiTheme="minorEastAsia" w:cs="宋体" w:hint="eastAsia"/>
                <w:color w:val="000000"/>
                <w:kern w:val="0"/>
                <w:sz w:val="15"/>
                <w:szCs w:val="15"/>
              </w:rPr>
              <w:t>，</w:t>
            </w:r>
            <w:r w:rsidRPr="003D5E38">
              <w:rPr>
                <w:rFonts w:asciiTheme="minorEastAsia" w:hAnsiTheme="minorEastAsia" w:cs="宋体"/>
                <w:color w:val="000000"/>
                <w:kern w:val="0"/>
                <w:sz w:val="15"/>
                <w:szCs w:val="15"/>
              </w:rPr>
              <w:t>mg/g</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2-6</w:t>
            </w:r>
          </w:p>
        </w:tc>
        <w:tc>
          <w:tcPr>
            <w:tcW w:w="591"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 xml:space="preserve">　</w:t>
            </w:r>
          </w:p>
        </w:tc>
      </w:tr>
      <w:tr w:rsidR="007A59D0" w:rsidRPr="003D5E38" w:rsidTr="00BC5FA0">
        <w:trPr>
          <w:trHeight w:val="315"/>
          <w:jc w:val="center"/>
        </w:trPr>
        <w:tc>
          <w:tcPr>
            <w:tcW w:w="993" w:type="dxa"/>
            <w:vMerge/>
            <w:tcBorders>
              <w:top w:val="nil"/>
              <w:left w:val="single" w:sz="4" w:space="0" w:color="auto"/>
              <w:bottom w:val="single" w:sz="4" w:space="0" w:color="auto"/>
              <w:right w:val="single" w:sz="4" w:space="0" w:color="auto"/>
            </w:tcBorders>
            <w:vAlign w:val="center"/>
            <w:hideMark/>
          </w:tcPr>
          <w:p w:rsidR="007A59D0" w:rsidRPr="003D5E38" w:rsidRDefault="007A59D0" w:rsidP="007A59D0">
            <w:pPr>
              <w:widowControl/>
              <w:spacing w:line="276" w:lineRule="auto"/>
              <w:jc w:val="left"/>
              <w:rPr>
                <w:rFonts w:asciiTheme="minorEastAsia" w:hAnsiTheme="minorEastAsia" w:cs="宋体"/>
                <w:color w:val="000000"/>
                <w:kern w:val="0"/>
                <w:sz w:val="15"/>
                <w:szCs w:val="15"/>
              </w:rPr>
            </w:pPr>
          </w:p>
        </w:tc>
        <w:tc>
          <w:tcPr>
            <w:tcW w:w="1696"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裂解烃含量</w:t>
            </w:r>
            <w:r w:rsidRPr="003D5E38">
              <w:rPr>
                <w:rFonts w:asciiTheme="minorEastAsia" w:hAnsiTheme="minorEastAsia" w:cs="宋体"/>
                <w:color w:val="000000"/>
                <w:kern w:val="0"/>
                <w:sz w:val="15"/>
                <w:szCs w:val="15"/>
              </w:rPr>
              <w:t>S2</w:t>
            </w:r>
            <w:r w:rsidRPr="003D5E38">
              <w:rPr>
                <w:rFonts w:asciiTheme="minorEastAsia" w:hAnsiTheme="minorEastAsia" w:cs="宋体" w:hint="eastAsia"/>
                <w:color w:val="000000"/>
                <w:kern w:val="0"/>
                <w:sz w:val="15"/>
                <w:szCs w:val="15"/>
              </w:rPr>
              <w:t>，</w:t>
            </w:r>
            <w:r w:rsidRPr="003D5E38">
              <w:rPr>
                <w:rFonts w:asciiTheme="minorEastAsia" w:hAnsiTheme="minorEastAsia" w:cs="宋体"/>
                <w:color w:val="000000"/>
                <w:kern w:val="0"/>
                <w:sz w:val="15"/>
                <w:szCs w:val="15"/>
              </w:rPr>
              <w:t>mg/g</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2.5-6</w:t>
            </w:r>
          </w:p>
        </w:tc>
        <w:tc>
          <w:tcPr>
            <w:tcW w:w="591"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 xml:space="preserve">　</w:t>
            </w:r>
          </w:p>
        </w:tc>
      </w:tr>
      <w:tr w:rsidR="007A59D0" w:rsidRPr="003D5E38" w:rsidTr="00BC5FA0">
        <w:trPr>
          <w:trHeight w:val="360"/>
          <w:jc w:val="center"/>
        </w:trPr>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center"/>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含气量</w:t>
            </w:r>
            <w:r>
              <w:rPr>
                <w:rFonts w:asciiTheme="minorEastAsia" w:hAnsiTheme="minorEastAsia" w:cs="宋体" w:hint="eastAsia"/>
                <w:color w:val="000000"/>
                <w:kern w:val="0"/>
                <w:sz w:val="15"/>
                <w:szCs w:val="15"/>
              </w:rPr>
              <w:t>，</w:t>
            </w:r>
            <w:r w:rsidRPr="003D5E38">
              <w:rPr>
                <w:rFonts w:asciiTheme="minorEastAsia" w:hAnsiTheme="minorEastAsia" w:cs="宋体"/>
                <w:color w:val="000000"/>
                <w:kern w:val="0"/>
                <w:sz w:val="15"/>
                <w:szCs w:val="15"/>
              </w:rPr>
              <w:t>m</w:t>
            </w:r>
            <w:r w:rsidRPr="003D5E38">
              <w:rPr>
                <w:rFonts w:asciiTheme="minorEastAsia" w:hAnsiTheme="minorEastAsia" w:cs="宋体"/>
                <w:color w:val="000000"/>
                <w:kern w:val="0"/>
                <w:sz w:val="15"/>
                <w:szCs w:val="15"/>
                <w:vertAlign w:val="superscript"/>
              </w:rPr>
              <w:t>3</w:t>
            </w:r>
            <w:r w:rsidRPr="003D5E38">
              <w:rPr>
                <w:rFonts w:asciiTheme="minorEastAsia" w:hAnsiTheme="minorEastAsia" w:cs="宋体"/>
                <w:color w:val="000000"/>
                <w:kern w:val="0"/>
                <w:sz w:val="15"/>
                <w:szCs w:val="15"/>
              </w:rPr>
              <w:t>/t</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color w:val="000000"/>
                <w:kern w:val="0"/>
                <w:sz w:val="15"/>
                <w:szCs w:val="15"/>
              </w:rPr>
              <w:t>0.68 -1.52</w:t>
            </w:r>
          </w:p>
        </w:tc>
        <w:tc>
          <w:tcPr>
            <w:tcW w:w="591"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right"/>
              <w:rPr>
                <w:rFonts w:asciiTheme="minorEastAsia" w:hAnsiTheme="minorEastAsia" w:cs="宋体"/>
                <w:color w:val="000000"/>
                <w:kern w:val="0"/>
                <w:sz w:val="15"/>
                <w:szCs w:val="15"/>
              </w:rPr>
            </w:pPr>
            <w:r w:rsidRPr="003D5E38">
              <w:rPr>
                <w:rFonts w:asciiTheme="minorEastAsia" w:hAnsiTheme="minorEastAsia" w:cs="宋体"/>
                <w:color w:val="000000"/>
                <w:kern w:val="0"/>
                <w:sz w:val="15"/>
                <w:szCs w:val="15"/>
              </w:rPr>
              <w:t>0.95</w:t>
            </w:r>
          </w:p>
        </w:tc>
      </w:tr>
      <w:tr w:rsidR="007A59D0" w:rsidRPr="003D5E38" w:rsidTr="00BC5FA0">
        <w:trPr>
          <w:trHeight w:val="315"/>
          <w:jc w:val="center"/>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3D5E38" w:rsidRDefault="007A59D0" w:rsidP="007A59D0">
            <w:pPr>
              <w:widowControl/>
              <w:spacing w:line="276" w:lineRule="auto"/>
              <w:jc w:val="center"/>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可压性</w:t>
            </w:r>
          </w:p>
        </w:tc>
        <w:tc>
          <w:tcPr>
            <w:tcW w:w="1696"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脆性矿物含量</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color w:val="000000"/>
                <w:kern w:val="0"/>
                <w:sz w:val="15"/>
                <w:szCs w:val="15"/>
              </w:rPr>
              <w:t>37.6</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89.17</w:t>
            </w:r>
          </w:p>
        </w:tc>
        <w:tc>
          <w:tcPr>
            <w:tcW w:w="591"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right"/>
              <w:rPr>
                <w:rFonts w:asciiTheme="minorEastAsia" w:hAnsiTheme="minorEastAsia" w:cs="宋体"/>
                <w:color w:val="000000"/>
                <w:kern w:val="0"/>
                <w:sz w:val="15"/>
                <w:szCs w:val="15"/>
              </w:rPr>
            </w:pPr>
            <w:r>
              <w:rPr>
                <w:rFonts w:asciiTheme="minorEastAsia" w:hAnsiTheme="minorEastAsia" w:cs="宋体"/>
                <w:color w:val="000000"/>
                <w:kern w:val="0"/>
                <w:sz w:val="15"/>
                <w:szCs w:val="15"/>
              </w:rPr>
              <w:t>63.4</w:t>
            </w:r>
          </w:p>
        </w:tc>
      </w:tr>
      <w:tr w:rsidR="007A59D0" w:rsidRPr="003D5E38" w:rsidTr="00BC5FA0">
        <w:trPr>
          <w:trHeight w:val="315"/>
          <w:jc w:val="center"/>
        </w:trPr>
        <w:tc>
          <w:tcPr>
            <w:tcW w:w="993" w:type="dxa"/>
            <w:vMerge/>
            <w:tcBorders>
              <w:top w:val="nil"/>
              <w:left w:val="single" w:sz="4" w:space="0" w:color="auto"/>
              <w:bottom w:val="single" w:sz="4" w:space="0" w:color="auto"/>
              <w:right w:val="single" w:sz="4" w:space="0" w:color="auto"/>
            </w:tcBorders>
            <w:vAlign w:val="center"/>
            <w:hideMark/>
          </w:tcPr>
          <w:p w:rsidR="007A59D0" w:rsidRPr="003D5E38" w:rsidRDefault="007A59D0" w:rsidP="007A59D0">
            <w:pPr>
              <w:widowControl/>
              <w:spacing w:line="276" w:lineRule="auto"/>
              <w:jc w:val="left"/>
              <w:rPr>
                <w:rFonts w:asciiTheme="minorEastAsia" w:hAnsiTheme="minorEastAsia" w:cs="宋体"/>
                <w:color w:val="000000"/>
                <w:kern w:val="0"/>
                <w:sz w:val="15"/>
                <w:szCs w:val="15"/>
              </w:rPr>
            </w:pPr>
          </w:p>
        </w:tc>
        <w:tc>
          <w:tcPr>
            <w:tcW w:w="1696"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粘土矿物含量</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color w:val="000000"/>
                <w:kern w:val="0"/>
                <w:sz w:val="15"/>
                <w:szCs w:val="15"/>
              </w:rPr>
              <w:t>10.77</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62.4</w:t>
            </w:r>
          </w:p>
        </w:tc>
        <w:tc>
          <w:tcPr>
            <w:tcW w:w="591"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right"/>
              <w:rPr>
                <w:rFonts w:asciiTheme="minorEastAsia" w:hAnsiTheme="minorEastAsia" w:cs="宋体"/>
                <w:color w:val="000000"/>
                <w:kern w:val="0"/>
                <w:sz w:val="15"/>
                <w:szCs w:val="15"/>
              </w:rPr>
            </w:pPr>
            <w:r>
              <w:rPr>
                <w:rFonts w:asciiTheme="minorEastAsia" w:hAnsiTheme="minorEastAsia" w:cs="宋体"/>
                <w:color w:val="000000"/>
                <w:kern w:val="0"/>
                <w:sz w:val="15"/>
                <w:szCs w:val="15"/>
              </w:rPr>
              <w:t>36.6</w:t>
            </w:r>
          </w:p>
        </w:tc>
      </w:tr>
      <w:tr w:rsidR="007A59D0" w:rsidRPr="003D5E38" w:rsidTr="00BC5FA0">
        <w:trPr>
          <w:trHeight w:val="315"/>
          <w:jc w:val="center"/>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3D5E38" w:rsidRDefault="007A59D0" w:rsidP="007A59D0">
            <w:pPr>
              <w:widowControl/>
              <w:spacing w:line="276" w:lineRule="auto"/>
              <w:jc w:val="center"/>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物性</w:t>
            </w:r>
          </w:p>
        </w:tc>
        <w:tc>
          <w:tcPr>
            <w:tcW w:w="1696"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孔隙度</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Pr>
                <w:rFonts w:asciiTheme="minorEastAsia" w:hAnsiTheme="minorEastAsia" w:cs="宋体"/>
                <w:color w:val="000000"/>
                <w:kern w:val="0"/>
                <w:sz w:val="15"/>
                <w:szCs w:val="15"/>
              </w:rPr>
              <w:t>0.64</w:t>
            </w:r>
            <w:r>
              <w:rPr>
                <w:rFonts w:asciiTheme="minorEastAsia" w:hAnsiTheme="minorEastAsia" w:cs="宋体" w:hint="eastAsia"/>
                <w:color w:val="000000"/>
                <w:kern w:val="0"/>
                <w:sz w:val="15"/>
                <w:szCs w:val="15"/>
              </w:rPr>
              <w:t>-</w:t>
            </w:r>
            <w:r>
              <w:rPr>
                <w:rFonts w:asciiTheme="minorEastAsia" w:hAnsiTheme="minorEastAsia" w:cs="宋体"/>
                <w:color w:val="000000"/>
                <w:kern w:val="0"/>
                <w:sz w:val="15"/>
                <w:szCs w:val="15"/>
              </w:rPr>
              <w:t>8.4</w:t>
            </w:r>
          </w:p>
        </w:tc>
        <w:tc>
          <w:tcPr>
            <w:tcW w:w="591"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right"/>
              <w:rPr>
                <w:rFonts w:asciiTheme="minorEastAsia" w:hAnsiTheme="minorEastAsia" w:cs="宋体"/>
                <w:color w:val="000000"/>
                <w:kern w:val="0"/>
                <w:sz w:val="15"/>
                <w:szCs w:val="15"/>
              </w:rPr>
            </w:pPr>
            <w:r>
              <w:rPr>
                <w:rFonts w:asciiTheme="minorEastAsia" w:hAnsiTheme="minorEastAsia" w:cs="宋体"/>
                <w:color w:val="000000"/>
                <w:kern w:val="0"/>
                <w:sz w:val="15"/>
                <w:szCs w:val="15"/>
              </w:rPr>
              <w:t>4.02</w:t>
            </w:r>
          </w:p>
        </w:tc>
      </w:tr>
      <w:tr w:rsidR="007A59D0" w:rsidRPr="003D5E38" w:rsidTr="00BC5FA0">
        <w:trPr>
          <w:trHeight w:val="315"/>
          <w:jc w:val="center"/>
        </w:trPr>
        <w:tc>
          <w:tcPr>
            <w:tcW w:w="993" w:type="dxa"/>
            <w:vMerge/>
            <w:tcBorders>
              <w:top w:val="nil"/>
              <w:left w:val="single" w:sz="4" w:space="0" w:color="auto"/>
              <w:bottom w:val="single" w:sz="4" w:space="0" w:color="auto"/>
              <w:right w:val="single" w:sz="4" w:space="0" w:color="auto"/>
            </w:tcBorders>
            <w:vAlign w:val="center"/>
            <w:hideMark/>
          </w:tcPr>
          <w:p w:rsidR="007A59D0" w:rsidRPr="003D5E38" w:rsidRDefault="007A59D0" w:rsidP="007A59D0">
            <w:pPr>
              <w:widowControl/>
              <w:spacing w:line="276" w:lineRule="auto"/>
              <w:jc w:val="left"/>
              <w:rPr>
                <w:rFonts w:asciiTheme="minorEastAsia" w:hAnsiTheme="minorEastAsia" w:cs="宋体"/>
                <w:color w:val="000000"/>
                <w:kern w:val="0"/>
                <w:sz w:val="15"/>
                <w:szCs w:val="15"/>
              </w:rPr>
            </w:pPr>
          </w:p>
        </w:tc>
        <w:tc>
          <w:tcPr>
            <w:tcW w:w="1696"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hint="eastAsia"/>
                <w:color w:val="000000"/>
                <w:kern w:val="0"/>
                <w:sz w:val="15"/>
                <w:szCs w:val="15"/>
              </w:rPr>
              <w:t>渗透率</w:t>
            </w:r>
            <w:r>
              <w:rPr>
                <w:rFonts w:asciiTheme="minorEastAsia" w:hAnsiTheme="minorEastAsia" w:cs="宋体" w:hint="eastAsia"/>
                <w:color w:val="000000"/>
                <w:kern w:val="0"/>
                <w:sz w:val="15"/>
                <w:szCs w:val="15"/>
              </w:rPr>
              <w:t>，mD</w:t>
            </w:r>
          </w:p>
        </w:tc>
        <w:tc>
          <w:tcPr>
            <w:tcW w:w="1275"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left"/>
              <w:rPr>
                <w:rFonts w:asciiTheme="minorEastAsia" w:hAnsiTheme="minorEastAsia" w:cs="宋体"/>
                <w:color w:val="000000"/>
                <w:kern w:val="0"/>
                <w:sz w:val="15"/>
                <w:szCs w:val="15"/>
              </w:rPr>
            </w:pPr>
            <w:r w:rsidRPr="003D5E38">
              <w:rPr>
                <w:rFonts w:asciiTheme="minorEastAsia" w:hAnsiTheme="minorEastAsia" w:cs="宋体"/>
                <w:color w:val="000000"/>
                <w:kern w:val="0"/>
                <w:sz w:val="15"/>
                <w:szCs w:val="15"/>
              </w:rPr>
              <w:t>0.0001</w:t>
            </w:r>
            <w:r>
              <w:rPr>
                <w:rFonts w:asciiTheme="minorEastAsia" w:hAnsiTheme="minorEastAsia" w:cs="宋体" w:hint="eastAsia"/>
                <w:color w:val="000000"/>
                <w:kern w:val="0"/>
                <w:sz w:val="15"/>
                <w:szCs w:val="15"/>
              </w:rPr>
              <w:t>-</w:t>
            </w:r>
            <w:r w:rsidRPr="003D5E38">
              <w:rPr>
                <w:rFonts w:asciiTheme="minorEastAsia" w:hAnsiTheme="minorEastAsia" w:cs="宋体"/>
                <w:color w:val="000000"/>
                <w:kern w:val="0"/>
                <w:sz w:val="15"/>
                <w:szCs w:val="15"/>
              </w:rPr>
              <w:t>0.584</w:t>
            </w:r>
          </w:p>
        </w:tc>
        <w:tc>
          <w:tcPr>
            <w:tcW w:w="591" w:type="dxa"/>
            <w:tcBorders>
              <w:top w:val="nil"/>
              <w:left w:val="nil"/>
              <w:bottom w:val="single" w:sz="4" w:space="0" w:color="auto"/>
              <w:right w:val="single" w:sz="4" w:space="0" w:color="auto"/>
            </w:tcBorders>
            <w:shd w:val="clear" w:color="auto" w:fill="auto"/>
            <w:noWrap/>
            <w:vAlign w:val="center"/>
            <w:hideMark/>
          </w:tcPr>
          <w:p w:rsidR="007A59D0" w:rsidRPr="003D5E38" w:rsidRDefault="007A59D0" w:rsidP="005709A8">
            <w:pPr>
              <w:widowControl/>
              <w:spacing w:line="200" w:lineRule="exact"/>
              <w:jc w:val="right"/>
              <w:rPr>
                <w:rFonts w:asciiTheme="minorEastAsia" w:hAnsiTheme="minorEastAsia" w:cs="宋体"/>
                <w:color w:val="000000"/>
                <w:kern w:val="0"/>
                <w:sz w:val="15"/>
                <w:szCs w:val="15"/>
              </w:rPr>
            </w:pPr>
            <w:r w:rsidRPr="003D5E38">
              <w:rPr>
                <w:rFonts w:asciiTheme="minorEastAsia" w:hAnsiTheme="minorEastAsia" w:cs="宋体"/>
                <w:color w:val="000000"/>
                <w:kern w:val="0"/>
                <w:sz w:val="15"/>
                <w:szCs w:val="15"/>
              </w:rPr>
              <w:t>0.095</w:t>
            </w:r>
          </w:p>
        </w:tc>
      </w:tr>
    </w:tbl>
    <w:p w:rsidR="007A59D0" w:rsidRPr="00593B03" w:rsidRDefault="007A59D0" w:rsidP="007A59D0">
      <w:pPr>
        <w:spacing w:line="276" w:lineRule="auto"/>
        <w:ind w:firstLineChars="250" w:firstLine="525"/>
        <w:jc w:val="left"/>
        <w:rPr>
          <w:rFonts w:ascii="Calibri" w:eastAsia="宋体" w:hAnsi="Calibri" w:cs="Times New Roman"/>
          <w:noProof/>
          <w:szCs w:val="21"/>
        </w:rPr>
      </w:pPr>
      <w:r>
        <w:rPr>
          <w:rFonts w:ascii="Times New Roman" w:eastAsia="宋体" w:hAnsi="Times New Roman" w:cs="Times New Roman" w:hint="eastAsia"/>
          <w:color w:val="252525"/>
          <w:szCs w:val="21"/>
        </w:rPr>
        <w:t>通</w:t>
      </w:r>
      <w:r>
        <w:rPr>
          <w:rFonts w:ascii="Times New Roman" w:eastAsia="宋体" w:hAnsi="Times New Roman" w:cs="Times New Roman"/>
          <w:color w:val="252525"/>
          <w:szCs w:val="21"/>
        </w:rPr>
        <w:t>过</w:t>
      </w:r>
      <w:r>
        <w:rPr>
          <w:rFonts w:ascii="Times New Roman" w:eastAsia="宋体" w:hAnsi="Times New Roman" w:cs="Times New Roman" w:hint="eastAsia"/>
          <w:color w:val="252525"/>
          <w:szCs w:val="21"/>
        </w:rPr>
        <w:t>对</w:t>
      </w:r>
      <w:r>
        <w:rPr>
          <w:rFonts w:ascii="Times New Roman" w:eastAsia="宋体" w:hAnsi="Times New Roman" w:cs="Times New Roman"/>
          <w:color w:val="252525"/>
          <w:szCs w:val="21"/>
        </w:rPr>
        <w:t>龙浅</w:t>
      </w:r>
      <w:r>
        <w:rPr>
          <w:rFonts w:ascii="Times New Roman" w:eastAsia="宋体" w:hAnsi="Times New Roman" w:cs="Times New Roman"/>
          <w:color w:val="252525"/>
          <w:szCs w:val="21"/>
        </w:rPr>
        <w:t>2</w:t>
      </w:r>
      <w:r>
        <w:rPr>
          <w:rFonts w:ascii="Times New Roman" w:eastAsia="宋体" w:hAnsi="Times New Roman" w:cs="Times New Roman"/>
          <w:color w:val="252525"/>
          <w:szCs w:val="21"/>
        </w:rPr>
        <w:t>井、蓬莱</w:t>
      </w:r>
      <w:r>
        <w:rPr>
          <w:rFonts w:ascii="Times New Roman" w:eastAsia="宋体" w:hAnsi="Times New Roman" w:cs="Times New Roman" w:hint="eastAsia"/>
          <w:color w:val="252525"/>
          <w:szCs w:val="21"/>
        </w:rPr>
        <w:t>10</w:t>
      </w:r>
      <w:r>
        <w:rPr>
          <w:rFonts w:ascii="Times New Roman" w:eastAsia="宋体" w:hAnsi="Times New Roman" w:cs="Times New Roman" w:hint="eastAsia"/>
          <w:color w:val="252525"/>
          <w:szCs w:val="21"/>
        </w:rPr>
        <w:t>井</w:t>
      </w:r>
      <w:r>
        <w:rPr>
          <w:rFonts w:ascii="Times New Roman" w:eastAsia="宋体" w:hAnsi="Times New Roman" w:cs="Times New Roman"/>
          <w:color w:val="252525"/>
          <w:szCs w:val="21"/>
        </w:rPr>
        <w:t>、蓬莱</w:t>
      </w:r>
      <w:r>
        <w:rPr>
          <w:rFonts w:ascii="Times New Roman" w:eastAsia="宋体" w:hAnsi="Times New Roman" w:cs="Times New Roman" w:hint="eastAsia"/>
          <w:color w:val="252525"/>
          <w:szCs w:val="21"/>
        </w:rPr>
        <w:t>103</w:t>
      </w:r>
      <w:r>
        <w:rPr>
          <w:rFonts w:ascii="Times New Roman" w:eastAsia="宋体" w:hAnsi="Times New Roman" w:cs="Times New Roman" w:hint="eastAsia"/>
          <w:color w:val="252525"/>
          <w:szCs w:val="21"/>
        </w:rPr>
        <w:t>井大</w:t>
      </w:r>
      <w:r>
        <w:rPr>
          <w:rFonts w:ascii="Times New Roman" w:eastAsia="宋体" w:hAnsi="Times New Roman" w:cs="Times New Roman"/>
          <w:color w:val="252525"/>
          <w:szCs w:val="21"/>
        </w:rPr>
        <w:t>安</w:t>
      </w:r>
      <w:r>
        <w:rPr>
          <w:rFonts w:ascii="Times New Roman" w:eastAsia="宋体" w:hAnsi="Times New Roman" w:cs="Times New Roman" w:hint="eastAsia"/>
          <w:color w:val="252525"/>
          <w:szCs w:val="21"/>
        </w:rPr>
        <w:t>寨段</w:t>
      </w:r>
      <w:r>
        <w:rPr>
          <w:rFonts w:ascii="Times New Roman" w:eastAsia="宋体" w:hAnsi="Times New Roman" w:cs="Times New Roman"/>
          <w:color w:val="252525"/>
          <w:szCs w:val="21"/>
        </w:rPr>
        <w:t>页岩孔隙</w:t>
      </w:r>
      <w:r w:rsidRPr="009F702C">
        <w:rPr>
          <w:rFonts w:ascii="Times New Roman" w:eastAsia="宋体" w:hAnsi="Times New Roman" w:cs="Times New Roman"/>
          <w:color w:val="252525"/>
          <w:szCs w:val="21"/>
        </w:rPr>
        <w:t>电镜扫描</w:t>
      </w:r>
      <w:r>
        <w:rPr>
          <w:rFonts w:ascii="Times New Roman" w:eastAsia="宋体" w:hAnsi="Times New Roman" w:cs="Times New Roman" w:hint="eastAsia"/>
          <w:color w:val="252525"/>
          <w:szCs w:val="21"/>
        </w:rPr>
        <w:t>，</w:t>
      </w:r>
      <w:r>
        <w:rPr>
          <w:rFonts w:ascii="Times New Roman" w:eastAsia="宋体" w:hAnsi="Times New Roman" w:cs="Times New Roman"/>
          <w:color w:val="252525"/>
          <w:szCs w:val="21"/>
        </w:rPr>
        <w:t>孔径</w:t>
      </w:r>
      <w:r w:rsidRPr="009F702C">
        <w:rPr>
          <w:rFonts w:ascii="Calibri" w:eastAsia="宋体" w:hAnsi="Calibri" w:cs="Times New Roman" w:hint="eastAsia"/>
          <w:szCs w:val="21"/>
        </w:rPr>
        <w:t>以</w:t>
      </w:r>
      <w:r w:rsidRPr="009F702C">
        <w:rPr>
          <w:rFonts w:ascii="Calibri" w:eastAsia="宋体" w:hAnsi="Calibri" w:cs="Times New Roman" w:hint="eastAsia"/>
          <w:szCs w:val="21"/>
        </w:rPr>
        <w:t>&lt;</w:t>
      </w:r>
      <w:r>
        <w:rPr>
          <w:rFonts w:ascii="Calibri" w:eastAsia="宋体" w:hAnsi="Calibri" w:cs="Times New Roman"/>
          <w:szCs w:val="21"/>
        </w:rPr>
        <w:t>2</w:t>
      </w:r>
      <w:r w:rsidRPr="009F702C">
        <w:rPr>
          <w:rFonts w:ascii="Calibri" w:eastAsia="宋体" w:hAnsi="Calibri" w:cs="Times New Roman" w:hint="eastAsia"/>
          <w:szCs w:val="21"/>
        </w:rPr>
        <w:t>00nm</w:t>
      </w:r>
      <w:r w:rsidRPr="009F702C">
        <w:rPr>
          <w:rFonts w:ascii="Calibri" w:eastAsia="宋体" w:hAnsi="Calibri" w:cs="Times New Roman" w:hint="eastAsia"/>
          <w:szCs w:val="21"/>
        </w:rPr>
        <w:t>孔隙为主，</w:t>
      </w:r>
      <w:r>
        <w:rPr>
          <w:rFonts w:ascii="Calibri" w:eastAsia="宋体" w:hAnsi="Calibri" w:cs="Times New Roman" w:hint="eastAsia"/>
          <w:szCs w:val="21"/>
        </w:rPr>
        <w:t>占</w:t>
      </w:r>
      <w:r>
        <w:rPr>
          <w:rFonts w:ascii="Calibri" w:eastAsia="宋体" w:hAnsi="Calibri" w:cs="Times New Roman"/>
          <w:szCs w:val="21"/>
        </w:rPr>
        <w:t>比分别为</w:t>
      </w:r>
      <w:r>
        <w:rPr>
          <w:rFonts w:ascii="Calibri" w:eastAsia="宋体" w:hAnsi="Calibri" w:cs="Times New Roman"/>
          <w:szCs w:val="21"/>
        </w:rPr>
        <w:t>82.09</w:t>
      </w:r>
      <w:r w:rsidRPr="009F702C">
        <w:rPr>
          <w:rFonts w:ascii="Calibri" w:eastAsia="宋体" w:hAnsi="Calibri" w:cs="Times New Roman"/>
          <w:szCs w:val="21"/>
        </w:rPr>
        <w:t>%</w:t>
      </w:r>
      <w:r>
        <w:rPr>
          <w:rFonts w:ascii="Calibri" w:eastAsia="宋体" w:hAnsi="Calibri" w:cs="Times New Roman" w:hint="eastAsia"/>
          <w:szCs w:val="21"/>
        </w:rPr>
        <w:t>、</w:t>
      </w:r>
      <w:r>
        <w:rPr>
          <w:rFonts w:ascii="Calibri" w:eastAsia="宋体" w:hAnsi="Calibri" w:cs="Times New Roman"/>
          <w:noProof/>
          <w:szCs w:val="21"/>
        </w:rPr>
        <w:t>60.31</w:t>
      </w:r>
      <w:r w:rsidRPr="009F702C">
        <w:rPr>
          <w:rFonts w:ascii="Calibri" w:eastAsia="宋体" w:hAnsi="Calibri" w:cs="Times New Roman"/>
          <w:noProof/>
          <w:szCs w:val="21"/>
        </w:rPr>
        <w:t>%</w:t>
      </w:r>
      <w:r>
        <w:rPr>
          <w:rFonts w:ascii="Calibri" w:eastAsia="宋体" w:hAnsi="Calibri" w:cs="Times New Roman" w:hint="eastAsia"/>
          <w:szCs w:val="21"/>
        </w:rPr>
        <w:t>、</w:t>
      </w:r>
      <w:r>
        <w:rPr>
          <w:rFonts w:ascii="Calibri" w:eastAsia="宋体" w:hAnsi="Calibri" w:cs="Times New Roman"/>
          <w:szCs w:val="21"/>
        </w:rPr>
        <w:t>31.5</w:t>
      </w:r>
      <w:r w:rsidRPr="009F702C">
        <w:rPr>
          <w:rFonts w:ascii="Calibri" w:eastAsia="宋体" w:hAnsi="Calibri" w:cs="Times New Roman"/>
          <w:szCs w:val="21"/>
        </w:rPr>
        <w:t>%</w:t>
      </w:r>
      <w:r>
        <w:rPr>
          <w:rFonts w:ascii="Calibri" w:eastAsia="宋体" w:hAnsi="Calibri" w:cs="Times New Roman" w:hint="eastAsia"/>
          <w:szCs w:val="21"/>
        </w:rPr>
        <w:t>，</w:t>
      </w:r>
      <w:r>
        <w:rPr>
          <w:rFonts w:ascii="Calibri" w:eastAsia="宋体" w:hAnsi="Calibri" w:cs="Times New Roman"/>
          <w:szCs w:val="21"/>
        </w:rPr>
        <w:t>蓬莱</w:t>
      </w:r>
      <w:r>
        <w:rPr>
          <w:rFonts w:ascii="Calibri" w:eastAsia="宋体" w:hAnsi="Calibri" w:cs="Times New Roman" w:hint="eastAsia"/>
          <w:szCs w:val="21"/>
        </w:rPr>
        <w:t>103</w:t>
      </w:r>
      <w:r>
        <w:rPr>
          <w:rFonts w:ascii="Calibri" w:eastAsia="宋体" w:hAnsi="Calibri" w:cs="Times New Roman" w:hint="eastAsia"/>
          <w:szCs w:val="21"/>
        </w:rPr>
        <w:t>井</w:t>
      </w:r>
      <w:r>
        <w:rPr>
          <w:rFonts w:ascii="Calibri" w:eastAsia="宋体" w:hAnsi="Calibri" w:cs="Times New Roman"/>
          <w:szCs w:val="21"/>
        </w:rPr>
        <w:t>孔径大于</w:t>
      </w:r>
      <w:r>
        <w:rPr>
          <w:rFonts w:ascii="Calibri" w:eastAsia="宋体" w:hAnsi="Calibri" w:cs="Times New Roman"/>
          <w:szCs w:val="21"/>
        </w:rPr>
        <w:t>1.0</w:t>
      </w:r>
      <w:r>
        <w:rPr>
          <w:rFonts w:ascii="Calibri" w:eastAsia="宋体" w:hAnsi="Calibri" w:cs="Times New Roman" w:hint="eastAsia"/>
          <w:szCs w:val="21"/>
        </w:rPr>
        <w:t>um</w:t>
      </w:r>
      <w:r>
        <w:rPr>
          <w:rFonts w:ascii="Calibri" w:eastAsia="宋体" w:hAnsi="Calibri" w:cs="Times New Roman" w:hint="eastAsia"/>
          <w:szCs w:val="21"/>
        </w:rPr>
        <w:t>占</w:t>
      </w:r>
      <w:r>
        <w:rPr>
          <w:rFonts w:ascii="Calibri" w:eastAsia="宋体" w:hAnsi="Calibri" w:cs="Times New Roman"/>
          <w:szCs w:val="21"/>
        </w:rPr>
        <w:t>比</w:t>
      </w:r>
      <w:r>
        <w:rPr>
          <w:rFonts w:ascii="Calibri" w:eastAsia="宋体" w:hAnsi="Calibri" w:cs="Times New Roman"/>
          <w:szCs w:val="21"/>
        </w:rPr>
        <w:lastRenderedPageBreak/>
        <w:t>相对较高，达</w:t>
      </w:r>
      <w:r>
        <w:rPr>
          <w:rFonts w:ascii="Calibri" w:eastAsia="宋体" w:hAnsi="Calibri" w:cs="Times New Roman" w:hint="eastAsia"/>
          <w:szCs w:val="21"/>
        </w:rPr>
        <w:t>27.4</w:t>
      </w:r>
      <w:r>
        <w:rPr>
          <w:rFonts w:ascii="Calibri" w:eastAsia="宋体" w:hAnsi="Calibri" w:cs="Times New Roman"/>
          <w:szCs w:val="21"/>
        </w:rPr>
        <w:t>%</w:t>
      </w:r>
      <w:r>
        <w:rPr>
          <w:rFonts w:ascii="Calibri" w:eastAsia="宋体" w:hAnsi="Calibri" w:cs="Times New Roman"/>
          <w:szCs w:val="21"/>
        </w:rPr>
        <w:t>，表明大孔相对发育</w:t>
      </w:r>
      <w:r w:rsidRPr="009F702C">
        <w:rPr>
          <w:rFonts w:ascii="Calibri" w:eastAsia="宋体" w:hAnsi="Calibri" w:cs="Times New Roman" w:hint="eastAsia"/>
          <w:noProof/>
          <w:szCs w:val="21"/>
        </w:rPr>
        <w:t>。</w:t>
      </w:r>
      <w:r w:rsidRPr="00D8539E">
        <w:rPr>
          <w:rFonts w:ascii="Times New Roman" w:eastAsia="宋体" w:hAnsi="Times New Roman" w:cs="Times New Roman" w:hint="eastAsia"/>
          <w:kern w:val="0"/>
          <w:szCs w:val="21"/>
        </w:rPr>
        <w:t>南充</w:t>
      </w:r>
      <w:r w:rsidRPr="00D8539E">
        <w:rPr>
          <w:rFonts w:ascii="Times New Roman" w:eastAsia="宋体" w:hAnsi="Times New Roman" w:cs="Times New Roman" w:hint="eastAsia"/>
          <w:kern w:val="0"/>
          <w:szCs w:val="21"/>
        </w:rPr>
        <w:t>8</w:t>
      </w:r>
      <w:r w:rsidRPr="00D8539E">
        <w:rPr>
          <w:rFonts w:ascii="Times New Roman" w:eastAsia="宋体" w:hAnsi="Times New Roman" w:cs="Times New Roman" w:hint="eastAsia"/>
          <w:kern w:val="0"/>
          <w:szCs w:val="21"/>
        </w:rPr>
        <w:t>井、蓬莱</w:t>
      </w:r>
      <w:r w:rsidRPr="00D8539E">
        <w:rPr>
          <w:rFonts w:ascii="Times New Roman" w:eastAsia="宋体" w:hAnsi="Times New Roman" w:cs="Times New Roman" w:hint="eastAsia"/>
          <w:kern w:val="0"/>
          <w:szCs w:val="21"/>
        </w:rPr>
        <w:t>10</w:t>
      </w:r>
      <w:r w:rsidRPr="00D8539E">
        <w:rPr>
          <w:rFonts w:ascii="Times New Roman" w:eastAsia="宋体" w:hAnsi="Times New Roman" w:cs="Times New Roman" w:hint="eastAsia"/>
          <w:kern w:val="0"/>
          <w:szCs w:val="21"/>
        </w:rPr>
        <w:t>井大</w:t>
      </w:r>
      <w:r w:rsidRPr="00D8539E">
        <w:rPr>
          <w:rFonts w:ascii="Times New Roman" w:eastAsia="宋体" w:hAnsi="Times New Roman" w:cs="Times New Roman"/>
          <w:kern w:val="0"/>
          <w:szCs w:val="21"/>
        </w:rPr>
        <w:t>安寨段页岩</w:t>
      </w:r>
      <w:r w:rsidRPr="00D8539E">
        <w:rPr>
          <w:rFonts w:ascii="Times New Roman" w:eastAsia="宋体" w:hAnsi="Times New Roman" w:cs="Times New Roman" w:hint="eastAsia"/>
          <w:kern w:val="0"/>
          <w:szCs w:val="21"/>
        </w:rPr>
        <w:t>核磁共振检测</w:t>
      </w:r>
      <w:r>
        <w:rPr>
          <w:rFonts w:ascii="Times New Roman" w:eastAsia="宋体" w:hAnsi="Times New Roman" w:cs="Times New Roman" w:hint="eastAsia"/>
          <w:kern w:val="0"/>
          <w:szCs w:val="21"/>
        </w:rPr>
        <w:t>结</w:t>
      </w:r>
      <w:r>
        <w:rPr>
          <w:rFonts w:ascii="Times New Roman" w:eastAsia="宋体" w:hAnsi="Times New Roman" w:cs="Times New Roman"/>
          <w:kern w:val="0"/>
          <w:szCs w:val="21"/>
        </w:rPr>
        <w:t>果表明</w:t>
      </w:r>
      <w:r w:rsidRPr="00D8539E">
        <w:rPr>
          <w:rFonts w:ascii="Times New Roman" w:eastAsia="宋体" w:hAnsi="Times New Roman" w:cs="Times New Roman" w:hint="eastAsia"/>
          <w:kern w:val="0"/>
          <w:szCs w:val="21"/>
        </w:rPr>
        <w:t>以</w:t>
      </w:r>
      <w:r w:rsidRPr="00D8539E">
        <w:rPr>
          <w:rFonts w:ascii="Times New Roman" w:eastAsia="宋体" w:hAnsi="Times New Roman" w:cs="Times New Roman" w:hint="eastAsia"/>
          <w:kern w:val="0"/>
          <w:szCs w:val="21"/>
        </w:rPr>
        <w:t>2-10nm</w:t>
      </w:r>
      <w:r w:rsidRPr="00D8539E">
        <w:rPr>
          <w:rFonts w:ascii="Times New Roman" w:eastAsia="宋体" w:hAnsi="Times New Roman" w:cs="Times New Roman" w:hint="eastAsia"/>
          <w:kern w:val="0"/>
          <w:szCs w:val="21"/>
        </w:rPr>
        <w:t>孔隙占比最高，</w:t>
      </w:r>
      <w:r w:rsidRPr="00D8539E">
        <w:rPr>
          <w:rFonts w:ascii="Times New Roman" w:eastAsia="宋体" w:hAnsi="Times New Roman" w:cs="Times New Roman" w:hint="eastAsia"/>
          <w:kern w:val="0"/>
          <w:szCs w:val="21"/>
        </w:rPr>
        <w:t>10-20nm</w:t>
      </w:r>
      <w:r w:rsidRPr="00D8539E">
        <w:rPr>
          <w:rFonts w:ascii="Times New Roman" w:eastAsia="宋体" w:hAnsi="Times New Roman" w:cs="Times New Roman" w:hint="eastAsia"/>
          <w:kern w:val="0"/>
          <w:szCs w:val="21"/>
        </w:rPr>
        <w:t>次之。</w:t>
      </w:r>
      <w:r w:rsidRPr="00D8539E">
        <w:rPr>
          <w:rFonts w:ascii="Times New Roman" w:eastAsia="宋体" w:hAnsi="Times New Roman" w:cs="Times New Roman" w:hint="eastAsia"/>
          <w:kern w:val="0"/>
          <w:szCs w:val="21"/>
        </w:rPr>
        <w:t>&gt;1um</w:t>
      </w:r>
      <w:r w:rsidRPr="00D8539E">
        <w:rPr>
          <w:rFonts w:ascii="Times New Roman" w:eastAsia="宋体" w:hAnsi="Times New Roman" w:cs="Times New Roman" w:hint="eastAsia"/>
          <w:kern w:val="0"/>
          <w:szCs w:val="21"/>
        </w:rPr>
        <w:t>孔径也保持较高占比（</w:t>
      </w:r>
      <w:r w:rsidRPr="00D8539E">
        <w:rPr>
          <w:rFonts w:ascii="Times New Roman" w:eastAsia="宋体" w:hAnsi="Times New Roman" w:cs="Times New Roman" w:hint="eastAsia"/>
          <w:color w:val="FF0000"/>
          <w:kern w:val="0"/>
          <w:szCs w:val="21"/>
        </w:rPr>
        <w:t>图</w:t>
      </w:r>
      <w:r w:rsidR="004350E7">
        <w:rPr>
          <w:rFonts w:ascii="Times New Roman" w:eastAsia="宋体" w:hAnsi="Times New Roman" w:cs="Times New Roman" w:hint="eastAsia"/>
          <w:color w:val="FF0000"/>
          <w:kern w:val="0"/>
          <w:szCs w:val="21"/>
        </w:rPr>
        <w:t>2</w:t>
      </w:r>
      <w:r w:rsidRPr="00D8539E">
        <w:rPr>
          <w:rFonts w:ascii="Times New Roman" w:eastAsia="宋体" w:hAnsi="Times New Roman" w:cs="Times New Roman" w:hint="eastAsia"/>
          <w:kern w:val="0"/>
          <w:szCs w:val="21"/>
        </w:rPr>
        <w:t>）。</w:t>
      </w:r>
    </w:p>
    <w:p w:rsidR="007A59D0" w:rsidRDefault="007A59D0" w:rsidP="007A59D0">
      <w:pPr>
        <w:spacing w:line="276" w:lineRule="auto"/>
        <w:jc w:val="center"/>
        <w:rPr>
          <w:sz w:val="24"/>
          <w:szCs w:val="24"/>
        </w:rPr>
      </w:pPr>
      <w:r>
        <w:rPr>
          <w:noProof/>
        </w:rPr>
        <w:drawing>
          <wp:inline distT="0" distB="0" distL="0" distR="0" wp14:anchorId="5B68FEEF" wp14:editId="6608F528">
            <wp:extent cx="4186052" cy="1893652"/>
            <wp:effectExtent l="0" t="0" r="5080" b="114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59D0" w:rsidRPr="00424DAD" w:rsidRDefault="007A59D0" w:rsidP="007A59D0">
      <w:pPr>
        <w:spacing w:line="276" w:lineRule="auto"/>
        <w:jc w:val="center"/>
        <w:rPr>
          <w:rFonts w:ascii="黑体" w:eastAsia="黑体" w:hAnsi="黑体"/>
          <w:sz w:val="18"/>
          <w:szCs w:val="18"/>
        </w:rPr>
      </w:pPr>
      <w:r w:rsidRPr="00424DAD">
        <w:rPr>
          <w:rFonts w:ascii="黑体" w:eastAsia="黑体" w:hAnsi="黑体" w:hint="eastAsia"/>
          <w:sz w:val="18"/>
          <w:szCs w:val="18"/>
        </w:rPr>
        <w:t>图</w:t>
      </w:r>
      <w:r w:rsidR="004350E7">
        <w:rPr>
          <w:rFonts w:ascii="黑体" w:eastAsia="黑体" w:hAnsi="黑体" w:hint="eastAsia"/>
          <w:sz w:val="18"/>
          <w:szCs w:val="18"/>
        </w:rPr>
        <w:t>2</w:t>
      </w:r>
      <w:r w:rsidRPr="00424DAD">
        <w:rPr>
          <w:rFonts w:ascii="黑体" w:eastAsia="黑体" w:hAnsi="黑体"/>
          <w:sz w:val="18"/>
          <w:szCs w:val="18"/>
        </w:rPr>
        <w:t xml:space="preserve">   </w:t>
      </w:r>
      <w:r w:rsidRPr="00424DAD">
        <w:rPr>
          <w:rFonts w:ascii="黑体" w:eastAsia="黑体" w:hAnsi="黑体" w:hint="eastAsia"/>
          <w:sz w:val="18"/>
          <w:szCs w:val="18"/>
        </w:rPr>
        <w:t>南</w:t>
      </w:r>
      <w:r w:rsidRPr="00424DAD">
        <w:rPr>
          <w:rFonts w:ascii="黑体" w:eastAsia="黑体" w:hAnsi="黑体"/>
          <w:sz w:val="18"/>
          <w:szCs w:val="18"/>
        </w:rPr>
        <w:t>充2</w:t>
      </w:r>
      <w:r w:rsidRPr="00424DAD">
        <w:rPr>
          <w:rFonts w:ascii="黑体" w:eastAsia="黑体" w:hAnsi="黑体" w:hint="eastAsia"/>
          <w:sz w:val="18"/>
          <w:szCs w:val="18"/>
        </w:rPr>
        <w:t>井</w:t>
      </w:r>
      <w:r w:rsidRPr="00424DAD">
        <w:rPr>
          <w:rFonts w:ascii="黑体" w:eastAsia="黑体" w:hAnsi="黑体"/>
          <w:sz w:val="18"/>
          <w:szCs w:val="18"/>
        </w:rPr>
        <w:t>、蓬莱</w:t>
      </w:r>
      <w:r w:rsidRPr="00424DAD">
        <w:rPr>
          <w:rFonts w:ascii="黑体" w:eastAsia="黑体" w:hAnsi="黑体" w:hint="eastAsia"/>
          <w:sz w:val="18"/>
          <w:szCs w:val="18"/>
        </w:rPr>
        <w:t>10井大</w:t>
      </w:r>
      <w:r w:rsidRPr="00424DAD">
        <w:rPr>
          <w:rFonts w:ascii="黑体" w:eastAsia="黑体" w:hAnsi="黑体"/>
          <w:sz w:val="18"/>
          <w:szCs w:val="18"/>
        </w:rPr>
        <w:t>安寨段核磁共振</w:t>
      </w:r>
      <w:r>
        <w:rPr>
          <w:rFonts w:ascii="黑体" w:eastAsia="黑体" w:hAnsi="黑体" w:hint="eastAsia"/>
          <w:sz w:val="18"/>
          <w:szCs w:val="18"/>
        </w:rPr>
        <w:t>可</w:t>
      </w:r>
      <w:r>
        <w:rPr>
          <w:rFonts w:ascii="黑体" w:eastAsia="黑体" w:hAnsi="黑体"/>
          <w:sz w:val="18"/>
          <w:szCs w:val="18"/>
        </w:rPr>
        <w:t>动</w:t>
      </w:r>
      <w:r>
        <w:rPr>
          <w:rFonts w:ascii="黑体" w:eastAsia="黑体" w:hAnsi="黑体" w:hint="eastAsia"/>
          <w:sz w:val="18"/>
          <w:szCs w:val="18"/>
        </w:rPr>
        <w:t>流</w:t>
      </w:r>
      <w:r>
        <w:rPr>
          <w:rFonts w:ascii="黑体" w:eastAsia="黑体" w:hAnsi="黑体"/>
          <w:sz w:val="18"/>
          <w:szCs w:val="18"/>
        </w:rPr>
        <w:t>体</w:t>
      </w:r>
      <w:r w:rsidRPr="00424DAD">
        <w:rPr>
          <w:rFonts w:ascii="黑体" w:eastAsia="黑体" w:hAnsi="黑体" w:hint="eastAsia"/>
          <w:sz w:val="18"/>
          <w:szCs w:val="18"/>
        </w:rPr>
        <w:t>孔</w:t>
      </w:r>
      <w:r w:rsidRPr="00424DAD">
        <w:rPr>
          <w:rFonts w:ascii="黑体" w:eastAsia="黑体" w:hAnsi="黑体"/>
          <w:sz w:val="18"/>
          <w:szCs w:val="18"/>
        </w:rPr>
        <w:t>径分布图</w:t>
      </w:r>
    </w:p>
    <w:p w:rsidR="007A59D0" w:rsidRPr="00AC0D41" w:rsidRDefault="007A59D0" w:rsidP="007A59D0">
      <w:pPr>
        <w:pStyle w:val="a5"/>
        <w:spacing w:before="0" w:beforeAutospacing="0" w:after="0" w:afterAutospacing="0" w:line="276" w:lineRule="auto"/>
        <w:ind w:firstLineChars="200" w:firstLine="420"/>
        <w:textAlignment w:val="baseline"/>
        <w:rPr>
          <w:rFonts w:asciiTheme="minorEastAsia" w:eastAsiaTheme="minorEastAsia" w:hAnsiTheme="minorEastAsia"/>
          <w:sz w:val="21"/>
          <w:szCs w:val="21"/>
        </w:rPr>
      </w:pPr>
      <w:r>
        <w:rPr>
          <w:rFonts w:asciiTheme="minorEastAsia" w:eastAsiaTheme="minorEastAsia" w:hAnsiTheme="minorEastAsia" w:cs="Times New Roman" w:hint="eastAsia"/>
          <w:kern w:val="24"/>
          <w:sz w:val="21"/>
          <w:szCs w:val="21"/>
        </w:rPr>
        <w:t>大</w:t>
      </w:r>
      <w:r>
        <w:rPr>
          <w:rFonts w:asciiTheme="minorEastAsia" w:eastAsiaTheme="minorEastAsia" w:hAnsiTheme="minorEastAsia" w:cs="Times New Roman"/>
          <w:kern w:val="24"/>
          <w:sz w:val="21"/>
          <w:szCs w:val="21"/>
        </w:rPr>
        <w:t>安寨</w:t>
      </w:r>
      <w:r>
        <w:rPr>
          <w:rFonts w:asciiTheme="minorEastAsia" w:eastAsiaTheme="minorEastAsia" w:hAnsiTheme="minorEastAsia" w:cs="Times New Roman" w:hint="eastAsia"/>
          <w:kern w:val="24"/>
          <w:sz w:val="21"/>
          <w:szCs w:val="21"/>
        </w:rPr>
        <w:t>段</w:t>
      </w:r>
      <w:r>
        <w:rPr>
          <w:rFonts w:asciiTheme="minorEastAsia" w:eastAsiaTheme="minorEastAsia" w:hAnsiTheme="minorEastAsia" w:cs="Times New Roman"/>
          <w:kern w:val="24"/>
          <w:sz w:val="21"/>
          <w:szCs w:val="21"/>
        </w:rPr>
        <w:t>湖相</w:t>
      </w:r>
      <w:r w:rsidRPr="00AC0D41">
        <w:rPr>
          <w:rFonts w:asciiTheme="minorEastAsia" w:eastAsiaTheme="minorEastAsia" w:hAnsiTheme="minorEastAsia" w:cs="Times New Roman" w:hint="eastAsia"/>
          <w:kern w:val="24"/>
          <w:sz w:val="21"/>
          <w:szCs w:val="21"/>
        </w:rPr>
        <w:t>页岩</w:t>
      </w:r>
      <w:r>
        <w:rPr>
          <w:rFonts w:asciiTheme="minorEastAsia" w:eastAsiaTheme="minorEastAsia" w:hAnsiTheme="minorEastAsia" w:cs="Times New Roman" w:hint="eastAsia"/>
          <w:kern w:val="24"/>
          <w:sz w:val="21"/>
          <w:szCs w:val="21"/>
        </w:rPr>
        <w:t>埋</w:t>
      </w:r>
      <w:r>
        <w:rPr>
          <w:rFonts w:asciiTheme="minorEastAsia" w:eastAsiaTheme="minorEastAsia" w:hAnsiTheme="minorEastAsia" w:cs="Times New Roman"/>
          <w:kern w:val="24"/>
          <w:sz w:val="21"/>
          <w:szCs w:val="21"/>
        </w:rPr>
        <w:t>深</w:t>
      </w:r>
      <w:r>
        <w:rPr>
          <w:rFonts w:asciiTheme="minorEastAsia" w:eastAsiaTheme="minorEastAsia" w:hAnsiTheme="minorEastAsia" w:cs="Times New Roman" w:hint="eastAsia"/>
          <w:kern w:val="24"/>
          <w:sz w:val="21"/>
          <w:szCs w:val="21"/>
        </w:rPr>
        <w:t>1500</w:t>
      </w:r>
      <w:r>
        <w:rPr>
          <w:rFonts w:asciiTheme="minorEastAsia" w:eastAsiaTheme="minorEastAsia" w:hAnsiTheme="minorEastAsia" w:cs="Times New Roman"/>
          <w:kern w:val="24"/>
          <w:sz w:val="21"/>
          <w:szCs w:val="21"/>
        </w:rPr>
        <w:t>-3500</w:t>
      </w:r>
      <w:r>
        <w:rPr>
          <w:rFonts w:asciiTheme="minorEastAsia" w:eastAsiaTheme="minorEastAsia" w:hAnsiTheme="minorEastAsia" w:cs="Times New Roman" w:hint="eastAsia"/>
          <w:kern w:val="24"/>
          <w:sz w:val="21"/>
          <w:szCs w:val="21"/>
        </w:rPr>
        <w:t>m，压</w:t>
      </w:r>
      <w:r>
        <w:rPr>
          <w:rFonts w:asciiTheme="minorEastAsia" w:eastAsiaTheme="minorEastAsia" w:hAnsiTheme="minorEastAsia" w:cs="Times New Roman"/>
          <w:kern w:val="24"/>
          <w:sz w:val="21"/>
          <w:szCs w:val="21"/>
        </w:rPr>
        <w:t>力系数</w:t>
      </w:r>
      <w:r>
        <w:rPr>
          <w:rFonts w:asciiTheme="minorEastAsia" w:eastAsiaTheme="minorEastAsia" w:hAnsiTheme="minorEastAsia" w:cs="Times New Roman" w:hint="eastAsia"/>
          <w:kern w:val="24"/>
          <w:sz w:val="21"/>
          <w:szCs w:val="21"/>
        </w:rPr>
        <w:t>1.2</w:t>
      </w:r>
      <w:r>
        <w:rPr>
          <w:rFonts w:asciiTheme="minorEastAsia" w:eastAsiaTheme="minorEastAsia" w:hAnsiTheme="minorEastAsia" w:cs="Times New Roman"/>
          <w:kern w:val="24"/>
          <w:sz w:val="21"/>
          <w:szCs w:val="21"/>
        </w:rPr>
        <w:t>-1.8</w:t>
      </w:r>
      <w:r>
        <w:rPr>
          <w:rFonts w:asciiTheme="minorEastAsia" w:eastAsiaTheme="minorEastAsia" w:hAnsiTheme="minorEastAsia" w:cs="Times New Roman" w:hint="eastAsia"/>
          <w:kern w:val="24"/>
          <w:sz w:val="21"/>
          <w:szCs w:val="21"/>
        </w:rPr>
        <w:t>，</w:t>
      </w:r>
      <w:r>
        <w:rPr>
          <w:rFonts w:asciiTheme="minorEastAsia" w:eastAsiaTheme="minorEastAsia" w:hAnsiTheme="minorEastAsia" w:cs="Times New Roman"/>
          <w:kern w:val="24"/>
          <w:sz w:val="21"/>
          <w:szCs w:val="21"/>
        </w:rPr>
        <w:t>属高压油</w:t>
      </w:r>
      <w:r>
        <w:rPr>
          <w:rFonts w:asciiTheme="minorEastAsia" w:eastAsiaTheme="minorEastAsia" w:hAnsiTheme="minorEastAsia" w:cs="Times New Roman" w:hint="eastAsia"/>
          <w:kern w:val="24"/>
          <w:sz w:val="21"/>
          <w:szCs w:val="21"/>
        </w:rPr>
        <w:t>层</w:t>
      </w:r>
      <w:r>
        <w:rPr>
          <w:rFonts w:asciiTheme="minorEastAsia" w:eastAsiaTheme="minorEastAsia" w:hAnsiTheme="minorEastAsia" w:cs="Times New Roman"/>
          <w:kern w:val="24"/>
          <w:sz w:val="21"/>
          <w:szCs w:val="21"/>
        </w:rPr>
        <w:t>，</w:t>
      </w:r>
      <w:r>
        <w:rPr>
          <w:rFonts w:asciiTheme="minorEastAsia" w:eastAsiaTheme="minorEastAsia" w:hAnsiTheme="minorEastAsia" w:cs="Times New Roman" w:hint="eastAsia"/>
          <w:kern w:val="24"/>
          <w:sz w:val="21"/>
          <w:szCs w:val="21"/>
        </w:rPr>
        <w:t>残留烃含量</w:t>
      </w:r>
      <w:r w:rsidRPr="00AC0D41">
        <w:rPr>
          <w:rFonts w:asciiTheme="minorEastAsia" w:eastAsiaTheme="minorEastAsia" w:hAnsiTheme="minorEastAsia" w:cs="Times New Roman" w:hint="eastAsia"/>
          <w:kern w:val="24"/>
          <w:sz w:val="21"/>
          <w:szCs w:val="21"/>
        </w:rPr>
        <w:t>多为</w:t>
      </w:r>
      <w:r w:rsidRPr="00AC0D41">
        <w:rPr>
          <w:rFonts w:asciiTheme="minorEastAsia" w:eastAsiaTheme="minorEastAsia" w:hAnsiTheme="minorEastAsia" w:cs="Times New Roman"/>
          <w:kern w:val="24"/>
          <w:sz w:val="21"/>
          <w:szCs w:val="21"/>
        </w:rPr>
        <w:t>100</w:t>
      </w:r>
      <w:r>
        <w:rPr>
          <w:rFonts w:asciiTheme="minorEastAsia" w:eastAsiaTheme="minorEastAsia" w:hAnsiTheme="minorEastAsia" w:cs="Times New Roman" w:hint="eastAsia"/>
          <w:kern w:val="24"/>
          <w:sz w:val="21"/>
          <w:szCs w:val="21"/>
        </w:rPr>
        <w:t>～</w:t>
      </w:r>
      <w:r w:rsidRPr="00AC0D41">
        <w:rPr>
          <w:rFonts w:asciiTheme="minorEastAsia" w:eastAsiaTheme="minorEastAsia" w:hAnsiTheme="minorEastAsia" w:cs="Times New Roman"/>
          <w:kern w:val="24"/>
          <w:sz w:val="21"/>
          <w:szCs w:val="21"/>
        </w:rPr>
        <w:t xml:space="preserve">200mg/g </w:t>
      </w:r>
      <w:r w:rsidRPr="00AC0D41">
        <w:rPr>
          <w:rFonts w:asciiTheme="minorEastAsia" w:eastAsiaTheme="minorEastAsia" w:hAnsiTheme="minorEastAsia" w:cs="Times New Roman" w:hint="eastAsia"/>
          <w:kern w:val="24"/>
          <w:sz w:val="21"/>
          <w:szCs w:val="21"/>
        </w:rPr>
        <w:t>之间</w:t>
      </w:r>
      <w:r>
        <w:rPr>
          <w:rFonts w:asciiTheme="minorEastAsia" w:eastAsiaTheme="minorEastAsia" w:hAnsiTheme="minorEastAsia" w:cs="Times New Roman" w:hint="eastAsia"/>
          <w:kern w:val="24"/>
          <w:sz w:val="21"/>
          <w:szCs w:val="21"/>
        </w:rPr>
        <w:t>，气</w:t>
      </w:r>
      <w:r>
        <w:rPr>
          <w:rFonts w:asciiTheme="minorEastAsia" w:eastAsiaTheme="minorEastAsia" w:hAnsiTheme="minorEastAsia" w:cs="Times New Roman"/>
          <w:kern w:val="24"/>
          <w:sz w:val="21"/>
          <w:szCs w:val="21"/>
        </w:rPr>
        <w:t>油比</w:t>
      </w:r>
      <w:r>
        <w:rPr>
          <w:rFonts w:asciiTheme="minorEastAsia" w:eastAsiaTheme="minorEastAsia" w:hAnsiTheme="minorEastAsia" w:cs="Times New Roman" w:hint="eastAsia"/>
          <w:kern w:val="24"/>
          <w:sz w:val="21"/>
          <w:szCs w:val="21"/>
        </w:rPr>
        <w:t>153</w:t>
      </w:r>
      <w:r>
        <w:rPr>
          <w:rFonts w:asciiTheme="minorEastAsia" w:eastAsiaTheme="minorEastAsia" w:hAnsiTheme="minorEastAsia" w:cs="Times New Roman"/>
          <w:kern w:val="24"/>
          <w:sz w:val="21"/>
          <w:szCs w:val="21"/>
        </w:rPr>
        <w:t>-6720m</w:t>
      </w:r>
      <w:r w:rsidRPr="00AC0D41">
        <w:rPr>
          <w:rFonts w:asciiTheme="minorEastAsia" w:eastAsiaTheme="minorEastAsia" w:hAnsiTheme="minorEastAsia" w:cs="Times New Roman"/>
          <w:kern w:val="24"/>
          <w:sz w:val="21"/>
          <w:szCs w:val="21"/>
          <w:vertAlign w:val="superscript"/>
        </w:rPr>
        <w:t>3</w:t>
      </w:r>
      <w:r>
        <w:rPr>
          <w:rFonts w:asciiTheme="minorEastAsia" w:eastAsiaTheme="minorEastAsia" w:hAnsiTheme="minorEastAsia" w:cs="Times New Roman"/>
          <w:kern w:val="24"/>
          <w:sz w:val="21"/>
          <w:szCs w:val="21"/>
        </w:rPr>
        <w:t>/t</w:t>
      </w:r>
      <w:r>
        <w:rPr>
          <w:rFonts w:asciiTheme="minorEastAsia" w:eastAsiaTheme="minorEastAsia" w:hAnsiTheme="minorEastAsia" w:cs="Times New Roman" w:hint="eastAsia"/>
          <w:kern w:val="24"/>
          <w:sz w:val="21"/>
          <w:szCs w:val="21"/>
        </w:rPr>
        <w:t>，页</w:t>
      </w:r>
      <w:r>
        <w:rPr>
          <w:rFonts w:asciiTheme="minorEastAsia" w:eastAsiaTheme="minorEastAsia" w:hAnsiTheme="minorEastAsia" w:cs="Times New Roman"/>
          <w:kern w:val="24"/>
          <w:sz w:val="21"/>
          <w:szCs w:val="21"/>
        </w:rPr>
        <w:t>岩油具有</w:t>
      </w:r>
      <w:r>
        <w:rPr>
          <w:rFonts w:asciiTheme="minorEastAsia" w:eastAsiaTheme="minorEastAsia" w:hAnsiTheme="minorEastAsia" w:cs="Times New Roman" w:hint="eastAsia"/>
          <w:kern w:val="24"/>
          <w:sz w:val="21"/>
          <w:szCs w:val="21"/>
        </w:rPr>
        <w:t>较</w:t>
      </w:r>
      <w:r>
        <w:rPr>
          <w:rFonts w:asciiTheme="minorEastAsia" w:eastAsiaTheme="minorEastAsia" w:hAnsiTheme="minorEastAsia" w:cs="Times New Roman"/>
          <w:kern w:val="24"/>
          <w:sz w:val="21"/>
          <w:szCs w:val="21"/>
        </w:rPr>
        <w:t>好的</w:t>
      </w:r>
      <w:r>
        <w:rPr>
          <w:rFonts w:asciiTheme="minorEastAsia" w:eastAsiaTheme="minorEastAsia" w:hAnsiTheme="minorEastAsia" w:cs="Times New Roman" w:hint="eastAsia"/>
          <w:kern w:val="24"/>
          <w:sz w:val="21"/>
          <w:szCs w:val="21"/>
        </w:rPr>
        <w:t>勘</w:t>
      </w:r>
      <w:r>
        <w:rPr>
          <w:rFonts w:asciiTheme="minorEastAsia" w:eastAsiaTheme="minorEastAsia" w:hAnsiTheme="minorEastAsia" w:cs="Times New Roman"/>
          <w:kern w:val="24"/>
          <w:sz w:val="21"/>
          <w:szCs w:val="21"/>
        </w:rPr>
        <w:t>探</w:t>
      </w:r>
      <w:r>
        <w:rPr>
          <w:rFonts w:asciiTheme="minorEastAsia" w:eastAsiaTheme="minorEastAsia" w:hAnsiTheme="minorEastAsia" w:cs="Times New Roman" w:hint="eastAsia"/>
          <w:kern w:val="24"/>
          <w:sz w:val="21"/>
          <w:szCs w:val="21"/>
        </w:rPr>
        <w:t>潜</w:t>
      </w:r>
      <w:r>
        <w:rPr>
          <w:rFonts w:asciiTheme="minorEastAsia" w:eastAsiaTheme="minorEastAsia" w:hAnsiTheme="minorEastAsia" w:cs="Times New Roman"/>
          <w:kern w:val="24"/>
          <w:sz w:val="21"/>
          <w:szCs w:val="21"/>
        </w:rPr>
        <w:t>力。</w:t>
      </w:r>
      <w:r w:rsidRPr="00AC0D41">
        <w:rPr>
          <w:rFonts w:asciiTheme="minorEastAsia" w:eastAsiaTheme="minorEastAsia" w:hAnsiTheme="minorEastAsia"/>
          <w:sz w:val="21"/>
          <w:szCs w:val="21"/>
        </w:rPr>
        <w:t xml:space="preserve"> </w:t>
      </w:r>
    </w:p>
    <w:p w:rsidR="007A59D0" w:rsidRDefault="007A59D0" w:rsidP="007A59D0">
      <w:pPr>
        <w:spacing w:line="276" w:lineRule="auto"/>
        <w:rPr>
          <w:sz w:val="24"/>
          <w:szCs w:val="24"/>
        </w:rPr>
      </w:pPr>
      <w:r>
        <w:rPr>
          <w:rFonts w:hint="eastAsia"/>
          <w:sz w:val="24"/>
          <w:szCs w:val="24"/>
        </w:rPr>
        <w:t>2.2.5</w:t>
      </w:r>
      <w:r>
        <w:rPr>
          <w:rFonts w:hint="eastAsia"/>
          <w:sz w:val="24"/>
          <w:szCs w:val="24"/>
        </w:rPr>
        <w:t>煤</w:t>
      </w:r>
      <w:r>
        <w:rPr>
          <w:sz w:val="24"/>
          <w:szCs w:val="24"/>
        </w:rPr>
        <w:t>层气</w:t>
      </w:r>
      <w:r w:rsidR="005D3727">
        <w:rPr>
          <w:rFonts w:hint="eastAsia"/>
          <w:sz w:val="24"/>
          <w:szCs w:val="24"/>
        </w:rPr>
        <w:t>藏</w:t>
      </w:r>
    </w:p>
    <w:p w:rsidR="007A59D0" w:rsidRDefault="007A59D0" w:rsidP="007A59D0">
      <w:pPr>
        <w:spacing w:line="276" w:lineRule="auto"/>
        <w:ind w:firstLineChars="200" w:firstLine="420"/>
        <w:rPr>
          <w:rFonts w:ascii="Times New Roman" w:eastAsia="宋体" w:hAnsi="Times New Roman" w:cs="Times New Roman"/>
          <w:kern w:val="0"/>
          <w:szCs w:val="21"/>
        </w:rPr>
      </w:pPr>
      <w:r w:rsidRPr="00876022">
        <w:rPr>
          <w:rFonts w:ascii="Times New Roman" w:eastAsia="宋体" w:hAnsi="Times New Roman" w:cs="Times New Roman"/>
          <w:kern w:val="0"/>
          <w:szCs w:val="21"/>
        </w:rPr>
        <w:t>煤层气</w:t>
      </w:r>
      <w:r w:rsidR="006F4322">
        <w:rPr>
          <w:rFonts w:ascii="Times New Roman" w:eastAsia="宋体" w:hAnsi="Times New Roman" w:cs="Times New Roman" w:hint="eastAsia"/>
          <w:kern w:val="0"/>
          <w:szCs w:val="21"/>
        </w:rPr>
        <w:t>藏</w:t>
      </w:r>
      <w:r w:rsidRPr="00876022">
        <w:rPr>
          <w:rFonts w:ascii="Times New Roman" w:eastAsia="宋体" w:hAnsi="Times New Roman" w:cs="Times New Roman"/>
          <w:kern w:val="0"/>
          <w:szCs w:val="21"/>
        </w:rPr>
        <w:t>产</w:t>
      </w:r>
      <w:r w:rsidRPr="00876022">
        <w:rPr>
          <w:rFonts w:ascii="Times New Roman" w:eastAsia="宋体" w:hAnsi="Times New Roman" w:cs="Times New Roman" w:hint="eastAsia"/>
          <w:kern w:val="0"/>
          <w:szCs w:val="21"/>
        </w:rPr>
        <w:t>层</w:t>
      </w:r>
      <w:r w:rsidRPr="00876022">
        <w:rPr>
          <w:rFonts w:ascii="Times New Roman" w:eastAsia="宋体" w:hAnsi="Times New Roman" w:cs="Times New Roman"/>
          <w:kern w:val="0"/>
          <w:szCs w:val="21"/>
        </w:rPr>
        <w:t>为上二叠统宣威组</w:t>
      </w:r>
      <w:r w:rsidRPr="00876022">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为</w:t>
      </w:r>
      <w:r w:rsidRPr="00D73BE1">
        <w:rPr>
          <w:rFonts w:ascii="Times New Roman" w:eastAsia="宋体" w:hAnsi="Times New Roman" w:cs="Times New Roman"/>
          <w:kern w:val="0"/>
          <w:szCs w:val="21"/>
        </w:rPr>
        <w:t>泥炭沼泽</w:t>
      </w:r>
      <w:r w:rsidRPr="00D73BE1">
        <w:rPr>
          <w:rFonts w:ascii="Times New Roman" w:eastAsia="宋体" w:hAnsi="Times New Roman" w:cs="Times New Roman" w:hint="eastAsia"/>
          <w:kern w:val="0"/>
          <w:szCs w:val="21"/>
        </w:rPr>
        <w:t>沉积环境，发育</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2</w:t>
      </w:r>
      <w:r w:rsidRPr="00D73BE1">
        <w:rPr>
          <w:rFonts w:ascii="Times New Roman" w:eastAsia="宋体" w:hAnsi="Times New Roman" w:cs="Times New Roman"/>
          <w:kern w:val="0"/>
          <w:szCs w:val="21"/>
        </w:rPr>
        <w:t>、</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3</w:t>
      </w:r>
      <w:r w:rsidRPr="00D73BE1">
        <w:rPr>
          <w:rFonts w:ascii="Times New Roman" w:eastAsia="宋体" w:hAnsi="Times New Roman" w:cs="Times New Roman"/>
          <w:kern w:val="0"/>
          <w:szCs w:val="21"/>
        </w:rPr>
        <w:t>、</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4</w:t>
      </w:r>
      <w:r w:rsidRPr="00D73BE1">
        <w:rPr>
          <w:rFonts w:ascii="Times New Roman" w:eastAsia="宋体" w:hAnsi="Times New Roman" w:cs="Times New Roman"/>
          <w:kern w:val="0"/>
          <w:szCs w:val="21"/>
        </w:rPr>
        <w:t>、</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7</w:t>
      </w:r>
      <w:r w:rsidRPr="00D73BE1">
        <w:rPr>
          <w:rFonts w:ascii="Times New Roman" w:eastAsia="宋体" w:hAnsi="Times New Roman" w:cs="Times New Roman"/>
          <w:kern w:val="0"/>
          <w:szCs w:val="21"/>
        </w:rPr>
        <w:t>、</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8</w:t>
      </w:r>
      <w:r w:rsidRPr="00D73BE1">
        <w:rPr>
          <w:rFonts w:ascii="Times New Roman" w:eastAsia="宋体" w:hAnsi="Times New Roman" w:cs="Times New Roman" w:hint="eastAsia"/>
          <w:kern w:val="0"/>
          <w:szCs w:val="21"/>
        </w:rPr>
        <w:t>及</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9</w:t>
      </w:r>
      <w:r w:rsidRPr="00D73BE1">
        <w:rPr>
          <w:rFonts w:ascii="Times New Roman" w:eastAsia="宋体" w:hAnsi="Times New Roman" w:cs="Times New Roman" w:hint="eastAsia"/>
          <w:kern w:val="0"/>
          <w:szCs w:val="21"/>
        </w:rPr>
        <w:t>等</w:t>
      </w:r>
      <w:r w:rsidRPr="00D73BE1">
        <w:rPr>
          <w:rFonts w:ascii="Times New Roman" w:eastAsia="宋体" w:hAnsi="Times New Roman" w:cs="Times New Roman" w:hint="eastAsia"/>
          <w:kern w:val="0"/>
          <w:szCs w:val="21"/>
        </w:rPr>
        <w:t>6</w:t>
      </w:r>
      <w:r w:rsidRPr="00D73BE1">
        <w:rPr>
          <w:rFonts w:ascii="Times New Roman" w:eastAsia="宋体" w:hAnsi="Times New Roman" w:cs="Times New Roman" w:hint="eastAsia"/>
          <w:kern w:val="0"/>
          <w:szCs w:val="21"/>
        </w:rPr>
        <w:t>套</w:t>
      </w:r>
      <w:r w:rsidRPr="00D73BE1">
        <w:rPr>
          <w:rFonts w:ascii="Times New Roman" w:eastAsia="宋体" w:hAnsi="Times New Roman" w:cs="Times New Roman"/>
          <w:kern w:val="0"/>
          <w:szCs w:val="21"/>
        </w:rPr>
        <w:t>煤层</w:t>
      </w:r>
      <w:r w:rsidRPr="00D73BE1">
        <w:rPr>
          <w:rFonts w:ascii="Times New Roman" w:eastAsia="宋体" w:hAnsi="Times New Roman" w:cs="Times New Roman" w:hint="eastAsia"/>
          <w:kern w:val="0"/>
          <w:szCs w:val="21"/>
        </w:rPr>
        <w:t>，</w:t>
      </w:r>
      <w:r>
        <w:rPr>
          <w:rFonts w:ascii="Times New Roman" w:eastAsia="宋体" w:hAnsi="Times New Roman" w:cs="Times New Roman"/>
          <w:kern w:val="0"/>
          <w:szCs w:val="21"/>
        </w:rPr>
        <w:t>煤层</w:t>
      </w:r>
      <w:r w:rsidRPr="00D73BE1">
        <w:rPr>
          <w:rFonts w:ascii="Times New Roman" w:eastAsia="宋体" w:hAnsi="Times New Roman" w:cs="Times New Roman"/>
          <w:kern w:val="0"/>
          <w:szCs w:val="21"/>
        </w:rPr>
        <w:t>厚度</w:t>
      </w:r>
      <w:r w:rsidRPr="00D73BE1">
        <w:rPr>
          <w:rFonts w:ascii="Times New Roman" w:eastAsia="宋体" w:hAnsi="Times New Roman" w:cs="Times New Roman"/>
          <w:kern w:val="0"/>
          <w:szCs w:val="21"/>
        </w:rPr>
        <w:t>19~42m</w:t>
      </w:r>
      <w:r w:rsidRPr="00D73BE1">
        <w:rPr>
          <w:rFonts w:ascii="Times New Roman" w:eastAsia="宋体" w:hAnsi="Times New Roman" w:cs="Times New Roman" w:hint="eastAsia"/>
          <w:kern w:val="0"/>
          <w:szCs w:val="21"/>
        </w:rPr>
        <w:t>。其中</w:t>
      </w:r>
      <w:r w:rsidRPr="00D73BE1">
        <w:rPr>
          <w:rFonts w:ascii="Times New Roman" w:eastAsia="宋体" w:hAnsi="Times New Roman" w:cs="Times New Roman"/>
          <w:kern w:val="0"/>
          <w:szCs w:val="21"/>
        </w:rPr>
        <w:t>，</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2</w:t>
      </w:r>
      <w:r w:rsidRPr="00D73BE1">
        <w:rPr>
          <w:rFonts w:ascii="Times New Roman" w:eastAsia="宋体" w:hAnsi="Times New Roman" w:cs="Times New Roman"/>
          <w:kern w:val="0"/>
          <w:szCs w:val="21"/>
        </w:rPr>
        <w:t>、</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3</w:t>
      </w:r>
      <w:r w:rsidRPr="00D73BE1">
        <w:rPr>
          <w:rFonts w:ascii="Times New Roman" w:eastAsia="宋体" w:hAnsi="Times New Roman" w:cs="Times New Roman"/>
          <w:kern w:val="0"/>
          <w:szCs w:val="21"/>
        </w:rPr>
        <w:t>、</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7</w:t>
      </w:r>
      <w:r w:rsidRPr="00D73BE1">
        <w:rPr>
          <w:rFonts w:ascii="Times New Roman" w:eastAsia="宋体" w:hAnsi="Times New Roman" w:cs="Times New Roman" w:hint="eastAsia"/>
          <w:kern w:val="0"/>
          <w:szCs w:val="21"/>
        </w:rPr>
        <w:t>及</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8</w:t>
      </w:r>
      <w:r w:rsidRPr="00D73BE1">
        <w:rPr>
          <w:rFonts w:ascii="Times New Roman" w:eastAsia="宋体" w:hAnsi="Times New Roman" w:cs="Times New Roman"/>
          <w:kern w:val="0"/>
          <w:szCs w:val="21"/>
        </w:rPr>
        <w:t>煤层普遍发育，</w:t>
      </w:r>
      <w:r w:rsidRPr="00D73BE1">
        <w:rPr>
          <w:rFonts w:ascii="Times New Roman" w:eastAsia="宋体" w:hAnsi="Times New Roman" w:cs="Times New Roman" w:hint="eastAsia"/>
          <w:kern w:val="0"/>
          <w:szCs w:val="21"/>
        </w:rPr>
        <w:t>连续性好、</w:t>
      </w:r>
      <w:r w:rsidRPr="00D73BE1">
        <w:rPr>
          <w:rFonts w:ascii="Times New Roman" w:eastAsia="宋体" w:hAnsi="Times New Roman" w:cs="Times New Roman"/>
          <w:kern w:val="0"/>
          <w:szCs w:val="21"/>
        </w:rPr>
        <w:t>分布</w:t>
      </w:r>
      <w:r w:rsidRPr="00D73BE1">
        <w:rPr>
          <w:rFonts w:ascii="Times New Roman" w:eastAsia="宋体" w:hAnsi="Times New Roman" w:cs="Times New Roman" w:hint="eastAsia"/>
          <w:kern w:val="0"/>
          <w:szCs w:val="21"/>
        </w:rPr>
        <w:t>稳定</w:t>
      </w:r>
      <w:r w:rsidRPr="00D73BE1">
        <w:rPr>
          <w:rFonts w:ascii="Times New Roman" w:eastAsia="宋体" w:hAnsi="Times New Roman" w:cs="Times New Roman"/>
          <w:kern w:val="0"/>
          <w:szCs w:val="21"/>
        </w:rPr>
        <w:t>、厚度变化较小，</w:t>
      </w:r>
      <w:r>
        <w:rPr>
          <w:rFonts w:ascii="Times New Roman" w:eastAsia="宋体" w:hAnsi="Times New Roman" w:cs="Times New Roman" w:hint="eastAsia"/>
          <w:kern w:val="0"/>
          <w:szCs w:val="21"/>
        </w:rPr>
        <w:t>为</w:t>
      </w:r>
      <w:r w:rsidRPr="00D73BE1">
        <w:rPr>
          <w:rFonts w:ascii="Times New Roman" w:eastAsia="宋体" w:hAnsi="Times New Roman" w:cs="Times New Roman"/>
          <w:kern w:val="0"/>
          <w:szCs w:val="21"/>
        </w:rPr>
        <w:t>主力</w:t>
      </w:r>
      <w:r w:rsidRPr="00D73BE1">
        <w:rPr>
          <w:rFonts w:ascii="Times New Roman" w:eastAsia="宋体" w:hAnsi="Times New Roman" w:cs="Times New Roman" w:hint="eastAsia"/>
          <w:kern w:val="0"/>
          <w:szCs w:val="21"/>
        </w:rPr>
        <w:t>产</w:t>
      </w:r>
      <w:r w:rsidRPr="00D73BE1">
        <w:rPr>
          <w:rFonts w:ascii="Times New Roman" w:eastAsia="宋体" w:hAnsi="Times New Roman" w:cs="Times New Roman"/>
          <w:kern w:val="0"/>
          <w:szCs w:val="21"/>
        </w:rPr>
        <w:t>层</w:t>
      </w:r>
      <w:r w:rsidRPr="00D73BE1">
        <w:rPr>
          <w:rFonts w:ascii="Times New Roman" w:eastAsia="宋体" w:hAnsi="Times New Roman" w:cs="Times New Roman" w:hint="eastAsia"/>
          <w:kern w:val="0"/>
          <w:szCs w:val="21"/>
        </w:rPr>
        <w:t>，总</w:t>
      </w:r>
      <w:r>
        <w:rPr>
          <w:rFonts w:ascii="Times New Roman" w:eastAsia="宋体" w:hAnsi="Times New Roman" w:cs="Times New Roman"/>
          <w:kern w:val="0"/>
          <w:szCs w:val="21"/>
        </w:rPr>
        <w:t>有效厚度</w:t>
      </w:r>
      <w:r w:rsidRPr="00D73BE1">
        <w:rPr>
          <w:rFonts w:ascii="Times New Roman" w:eastAsia="宋体" w:hAnsi="Times New Roman" w:cs="Times New Roman"/>
          <w:kern w:val="0"/>
          <w:szCs w:val="21"/>
        </w:rPr>
        <w:t>4.7~13.05m</w:t>
      </w:r>
      <w:r w:rsidRPr="00D73BE1">
        <w:rPr>
          <w:rFonts w:ascii="Times New Roman" w:eastAsia="宋体" w:hAnsi="Times New Roman" w:cs="Times New Roman" w:hint="eastAsia"/>
          <w:kern w:val="0"/>
          <w:szCs w:val="21"/>
        </w:rPr>
        <w:t>，平均</w:t>
      </w:r>
      <w:r>
        <w:rPr>
          <w:rFonts w:ascii="Times New Roman" w:eastAsia="宋体" w:hAnsi="Times New Roman" w:cs="Times New Roman" w:hint="eastAsia"/>
          <w:kern w:val="0"/>
          <w:szCs w:val="21"/>
        </w:rPr>
        <w:t>厚</w:t>
      </w:r>
      <w:r>
        <w:rPr>
          <w:rFonts w:ascii="Times New Roman" w:eastAsia="宋体" w:hAnsi="Times New Roman" w:cs="Times New Roman"/>
          <w:kern w:val="0"/>
          <w:szCs w:val="21"/>
        </w:rPr>
        <w:t>度</w:t>
      </w:r>
      <w:r w:rsidRPr="00D73BE1">
        <w:rPr>
          <w:rFonts w:ascii="Times New Roman" w:eastAsia="宋体" w:hAnsi="Times New Roman" w:cs="Times New Roman" w:hint="eastAsia"/>
          <w:kern w:val="0"/>
          <w:szCs w:val="21"/>
        </w:rPr>
        <w:t>7.1m</w:t>
      </w:r>
      <w:r>
        <w:rPr>
          <w:rFonts w:ascii="Times New Roman" w:eastAsia="宋体" w:hAnsi="Times New Roman" w:cs="Times New Roman" w:hint="eastAsia"/>
          <w:kern w:val="0"/>
          <w:szCs w:val="21"/>
        </w:rPr>
        <w:t>。</w:t>
      </w:r>
      <w:r w:rsidRPr="00D73BE1">
        <w:rPr>
          <w:rFonts w:ascii="Times New Roman" w:eastAsia="宋体" w:hAnsi="Times New Roman" w:cs="Times New Roman"/>
          <w:kern w:val="0"/>
          <w:szCs w:val="21"/>
        </w:rPr>
        <w:t>局部发育</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4</w:t>
      </w:r>
      <w:r w:rsidRPr="00D73BE1">
        <w:rPr>
          <w:rFonts w:ascii="Times New Roman" w:eastAsia="宋体" w:hAnsi="Times New Roman" w:cs="Times New Roman" w:hint="eastAsia"/>
          <w:kern w:val="0"/>
          <w:szCs w:val="21"/>
        </w:rPr>
        <w:t>、</w:t>
      </w:r>
      <w:r w:rsidRPr="00D73BE1">
        <w:rPr>
          <w:rFonts w:ascii="Times New Roman" w:eastAsia="宋体" w:hAnsi="Times New Roman" w:cs="Times New Roman"/>
          <w:kern w:val="0"/>
          <w:szCs w:val="21"/>
        </w:rPr>
        <w:t>C</w:t>
      </w:r>
      <w:r w:rsidRPr="00D73BE1">
        <w:rPr>
          <w:rFonts w:ascii="Times New Roman" w:eastAsia="宋体" w:hAnsi="Times New Roman" w:cs="Times New Roman"/>
          <w:kern w:val="0"/>
          <w:szCs w:val="21"/>
          <w:vertAlign w:val="subscript"/>
        </w:rPr>
        <w:t>9</w:t>
      </w:r>
      <w:r w:rsidRPr="00D73BE1">
        <w:rPr>
          <w:rFonts w:ascii="Times New Roman" w:eastAsia="宋体" w:hAnsi="Times New Roman" w:cs="Times New Roman"/>
          <w:kern w:val="0"/>
          <w:szCs w:val="21"/>
        </w:rPr>
        <w:t>煤层。</w:t>
      </w:r>
      <w:r w:rsidRPr="00D73BE1">
        <w:rPr>
          <w:rFonts w:ascii="Times New Roman" w:eastAsia="宋体" w:hAnsi="Times New Roman" w:cs="Times New Roman" w:hint="eastAsia"/>
          <w:kern w:val="0"/>
          <w:szCs w:val="21"/>
        </w:rPr>
        <w:t>C</w:t>
      </w:r>
      <w:r w:rsidRPr="00D73BE1">
        <w:rPr>
          <w:rFonts w:ascii="Times New Roman" w:eastAsia="宋体" w:hAnsi="Times New Roman" w:cs="Times New Roman" w:hint="eastAsia"/>
          <w:kern w:val="0"/>
          <w:szCs w:val="21"/>
          <w:vertAlign w:val="subscript"/>
        </w:rPr>
        <w:t>2</w:t>
      </w:r>
      <w:r w:rsidRPr="00D73BE1">
        <w:rPr>
          <w:rFonts w:ascii="Times New Roman" w:eastAsia="宋体" w:hAnsi="Times New Roman" w:cs="Times New Roman" w:hint="eastAsia"/>
          <w:kern w:val="0"/>
          <w:szCs w:val="21"/>
        </w:rPr>
        <w:t>与</w:t>
      </w:r>
      <w:r w:rsidRPr="00D73BE1">
        <w:rPr>
          <w:rFonts w:ascii="Times New Roman" w:eastAsia="宋体" w:hAnsi="Times New Roman" w:cs="Times New Roman" w:hint="eastAsia"/>
          <w:kern w:val="0"/>
          <w:szCs w:val="21"/>
        </w:rPr>
        <w:t>C</w:t>
      </w:r>
      <w:r w:rsidRPr="00D73BE1">
        <w:rPr>
          <w:rFonts w:ascii="Times New Roman" w:eastAsia="宋体" w:hAnsi="Times New Roman" w:cs="Times New Roman" w:hint="eastAsia"/>
          <w:kern w:val="0"/>
          <w:szCs w:val="21"/>
          <w:vertAlign w:val="subscript"/>
        </w:rPr>
        <w:t>3</w:t>
      </w:r>
      <w:r w:rsidRPr="00D73BE1">
        <w:rPr>
          <w:rFonts w:ascii="Times New Roman" w:eastAsia="宋体" w:hAnsi="Times New Roman" w:cs="Times New Roman" w:hint="eastAsia"/>
          <w:kern w:val="0"/>
          <w:szCs w:val="21"/>
        </w:rPr>
        <w:t>煤层间距</w:t>
      </w:r>
      <w:r w:rsidRPr="00D73BE1">
        <w:rPr>
          <w:rFonts w:ascii="Times New Roman" w:eastAsia="宋体" w:hAnsi="Times New Roman" w:cs="Times New Roman" w:hint="eastAsia"/>
          <w:kern w:val="0"/>
          <w:szCs w:val="21"/>
        </w:rPr>
        <w:t>2.4</w:t>
      </w:r>
      <w:r w:rsidR="00B21649">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10.2m</w:t>
      </w:r>
      <w:r w:rsidRPr="00D73BE1">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C</w:t>
      </w:r>
      <w:r w:rsidRPr="00D73BE1">
        <w:rPr>
          <w:rFonts w:ascii="Times New Roman" w:eastAsia="宋体" w:hAnsi="Times New Roman" w:cs="Times New Roman" w:hint="eastAsia"/>
          <w:kern w:val="0"/>
          <w:szCs w:val="21"/>
          <w:vertAlign w:val="subscript"/>
        </w:rPr>
        <w:t>3</w:t>
      </w:r>
      <w:r w:rsidRPr="00D73BE1">
        <w:rPr>
          <w:rFonts w:ascii="Times New Roman" w:eastAsia="宋体" w:hAnsi="Times New Roman" w:cs="Times New Roman" w:hint="eastAsia"/>
          <w:kern w:val="0"/>
          <w:szCs w:val="21"/>
        </w:rPr>
        <w:t>与</w:t>
      </w:r>
      <w:r w:rsidRPr="00D73BE1">
        <w:rPr>
          <w:rFonts w:ascii="Times New Roman" w:eastAsia="宋体" w:hAnsi="Times New Roman" w:cs="Times New Roman" w:hint="eastAsia"/>
          <w:kern w:val="0"/>
          <w:szCs w:val="21"/>
        </w:rPr>
        <w:t>C</w:t>
      </w:r>
      <w:r w:rsidRPr="00D73BE1">
        <w:rPr>
          <w:rFonts w:ascii="Times New Roman" w:eastAsia="宋体" w:hAnsi="Times New Roman" w:cs="Times New Roman" w:hint="eastAsia"/>
          <w:kern w:val="0"/>
          <w:szCs w:val="21"/>
          <w:vertAlign w:val="subscript"/>
        </w:rPr>
        <w:t>7</w:t>
      </w:r>
      <w:r w:rsidRPr="00D73BE1">
        <w:rPr>
          <w:rFonts w:ascii="Times New Roman" w:eastAsia="宋体" w:hAnsi="Times New Roman" w:cs="Times New Roman" w:hint="eastAsia"/>
          <w:kern w:val="0"/>
          <w:szCs w:val="21"/>
        </w:rPr>
        <w:t>煤层间距</w:t>
      </w:r>
      <w:r w:rsidRPr="00D73BE1">
        <w:rPr>
          <w:rFonts w:ascii="Times New Roman" w:eastAsia="宋体" w:hAnsi="Times New Roman" w:cs="Times New Roman" w:hint="eastAsia"/>
          <w:kern w:val="0"/>
          <w:szCs w:val="21"/>
        </w:rPr>
        <w:t>15</w:t>
      </w:r>
      <w:r w:rsidR="00B21649">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21.5m</w:t>
      </w:r>
      <w:r w:rsidRPr="00D73BE1">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C</w:t>
      </w:r>
      <w:r w:rsidRPr="00D73BE1">
        <w:rPr>
          <w:rFonts w:ascii="Times New Roman" w:eastAsia="宋体" w:hAnsi="Times New Roman" w:cs="Times New Roman" w:hint="eastAsia"/>
          <w:kern w:val="0"/>
          <w:szCs w:val="21"/>
          <w:vertAlign w:val="subscript"/>
        </w:rPr>
        <w:t>7</w:t>
      </w:r>
      <w:r w:rsidRPr="00D73BE1">
        <w:rPr>
          <w:rFonts w:ascii="Times New Roman" w:eastAsia="宋体" w:hAnsi="Times New Roman" w:cs="Times New Roman" w:hint="eastAsia"/>
          <w:kern w:val="0"/>
          <w:szCs w:val="21"/>
        </w:rPr>
        <w:t>与</w:t>
      </w:r>
      <w:r w:rsidRPr="00D73BE1">
        <w:rPr>
          <w:rFonts w:ascii="Times New Roman" w:eastAsia="宋体" w:hAnsi="Times New Roman" w:cs="Times New Roman" w:hint="eastAsia"/>
          <w:kern w:val="0"/>
          <w:szCs w:val="21"/>
        </w:rPr>
        <w:t>C</w:t>
      </w:r>
      <w:r w:rsidRPr="00D73BE1">
        <w:rPr>
          <w:rFonts w:ascii="Times New Roman" w:eastAsia="宋体" w:hAnsi="Times New Roman" w:cs="Times New Roman" w:hint="eastAsia"/>
          <w:kern w:val="0"/>
          <w:szCs w:val="21"/>
          <w:vertAlign w:val="subscript"/>
        </w:rPr>
        <w:t>8</w:t>
      </w:r>
      <w:r w:rsidRPr="00D73BE1">
        <w:rPr>
          <w:rFonts w:ascii="Times New Roman" w:eastAsia="宋体" w:hAnsi="Times New Roman" w:cs="Times New Roman" w:hint="eastAsia"/>
          <w:kern w:val="0"/>
          <w:szCs w:val="21"/>
        </w:rPr>
        <w:t>煤层间距</w:t>
      </w:r>
      <w:r w:rsidRPr="00D73BE1">
        <w:rPr>
          <w:rFonts w:ascii="Times New Roman" w:eastAsia="宋体" w:hAnsi="Times New Roman" w:cs="Times New Roman" w:hint="eastAsia"/>
          <w:kern w:val="0"/>
          <w:szCs w:val="21"/>
        </w:rPr>
        <w:t>2.6</w:t>
      </w:r>
      <w:r w:rsidR="00B21649">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15.9m</w:t>
      </w:r>
      <w:r>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煤层</w:t>
      </w:r>
      <w:r>
        <w:rPr>
          <w:rFonts w:ascii="Times New Roman" w:eastAsia="宋体" w:hAnsi="Times New Roman" w:cs="Times New Roman" w:hint="eastAsia"/>
          <w:kern w:val="0"/>
          <w:szCs w:val="21"/>
        </w:rPr>
        <w:t>整体埋深</w:t>
      </w:r>
      <w:r w:rsidRPr="00D73BE1">
        <w:rPr>
          <w:rFonts w:ascii="Times New Roman" w:eastAsia="宋体" w:hAnsi="Times New Roman" w:cs="Times New Roman" w:hint="eastAsia"/>
          <w:kern w:val="0"/>
          <w:szCs w:val="21"/>
        </w:rPr>
        <w:t>400</w:t>
      </w:r>
      <w:r w:rsidR="00B21649">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1000m</w:t>
      </w:r>
      <w:r w:rsidRPr="00D73BE1">
        <w:rPr>
          <w:rFonts w:ascii="Times New Roman" w:eastAsia="宋体" w:hAnsi="Times New Roman" w:cs="Times New Roman" w:hint="eastAsia"/>
          <w:kern w:val="0"/>
          <w:szCs w:val="21"/>
        </w:rPr>
        <w:t>。</w:t>
      </w:r>
    </w:p>
    <w:p w:rsidR="007A59D0" w:rsidRPr="00D73BE1" w:rsidRDefault="007A59D0" w:rsidP="007A59D0">
      <w:pPr>
        <w:spacing w:line="276" w:lineRule="auto"/>
        <w:ind w:firstLineChars="200" w:firstLine="420"/>
        <w:rPr>
          <w:rFonts w:ascii="Times New Roman" w:eastAsia="宋体" w:hAnsi="Times New Roman" w:cs="Times New Roman"/>
          <w:kern w:val="0"/>
          <w:szCs w:val="21"/>
        </w:rPr>
      </w:pPr>
      <w:r w:rsidRPr="00D73BE1">
        <w:rPr>
          <w:rFonts w:ascii="Times New Roman" w:eastAsia="宋体" w:hAnsi="Times New Roman" w:cs="Times New Roman" w:hint="eastAsia"/>
          <w:kern w:val="0"/>
          <w:szCs w:val="21"/>
        </w:rPr>
        <w:t>C</w:t>
      </w:r>
      <w:r w:rsidRPr="00D73BE1">
        <w:rPr>
          <w:rFonts w:ascii="Times New Roman" w:eastAsia="宋体" w:hAnsi="Times New Roman" w:cs="Times New Roman" w:hint="eastAsia"/>
          <w:kern w:val="0"/>
          <w:szCs w:val="21"/>
          <w:vertAlign w:val="subscript"/>
        </w:rPr>
        <w:t>2</w:t>
      </w:r>
      <w:r w:rsidRPr="00D73BE1">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C</w:t>
      </w:r>
      <w:r w:rsidRPr="00D73BE1">
        <w:rPr>
          <w:rFonts w:ascii="Times New Roman" w:eastAsia="宋体" w:hAnsi="Times New Roman" w:cs="Times New Roman" w:hint="eastAsia"/>
          <w:kern w:val="0"/>
          <w:szCs w:val="21"/>
          <w:vertAlign w:val="subscript"/>
        </w:rPr>
        <w:t>3</w:t>
      </w:r>
      <w:r w:rsidRPr="00D73BE1">
        <w:rPr>
          <w:rFonts w:ascii="Times New Roman" w:eastAsia="宋体" w:hAnsi="Times New Roman" w:cs="Times New Roman" w:hint="eastAsia"/>
          <w:kern w:val="0"/>
          <w:szCs w:val="21"/>
        </w:rPr>
        <w:t>煤层宏观煤岩类型以半暗煤</w:t>
      </w:r>
      <w:r>
        <w:rPr>
          <w:rFonts w:ascii="宋体" w:eastAsia="宋体" w:hAnsi="宋体" w:cs="Times New Roman" w:hint="eastAsia"/>
          <w:kern w:val="0"/>
          <w:szCs w:val="21"/>
        </w:rPr>
        <w:t>～</w:t>
      </w:r>
      <w:r w:rsidRPr="00D73BE1">
        <w:rPr>
          <w:rFonts w:ascii="Times New Roman" w:eastAsia="宋体" w:hAnsi="Times New Roman" w:cs="Times New Roman" w:hint="eastAsia"/>
          <w:kern w:val="0"/>
          <w:szCs w:val="21"/>
        </w:rPr>
        <w:t>暗淡煤为主，发育少量半亮煤；</w:t>
      </w:r>
      <w:r w:rsidRPr="00D73BE1">
        <w:rPr>
          <w:rFonts w:ascii="Times New Roman" w:eastAsia="宋体" w:hAnsi="Times New Roman" w:cs="Times New Roman" w:hint="eastAsia"/>
          <w:kern w:val="0"/>
          <w:szCs w:val="21"/>
        </w:rPr>
        <w:t>C</w:t>
      </w:r>
      <w:r w:rsidRPr="00D73BE1">
        <w:rPr>
          <w:rFonts w:ascii="Times New Roman" w:eastAsia="宋体" w:hAnsi="Times New Roman" w:cs="Times New Roman" w:hint="eastAsia"/>
          <w:kern w:val="0"/>
          <w:szCs w:val="21"/>
          <w:vertAlign w:val="subscript"/>
        </w:rPr>
        <w:t>7</w:t>
      </w:r>
      <w:r w:rsidRPr="00D73BE1">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C</w:t>
      </w:r>
      <w:r w:rsidRPr="00D73BE1">
        <w:rPr>
          <w:rFonts w:ascii="Times New Roman" w:eastAsia="宋体" w:hAnsi="Times New Roman" w:cs="Times New Roman" w:hint="eastAsia"/>
          <w:kern w:val="0"/>
          <w:szCs w:val="21"/>
          <w:vertAlign w:val="subscript"/>
        </w:rPr>
        <w:t>8</w:t>
      </w:r>
      <w:r w:rsidRPr="00D73BE1">
        <w:rPr>
          <w:rFonts w:ascii="Times New Roman" w:eastAsia="宋体" w:hAnsi="Times New Roman" w:cs="Times New Roman" w:hint="eastAsia"/>
          <w:kern w:val="0"/>
          <w:szCs w:val="21"/>
        </w:rPr>
        <w:t>煤层以半亮煤</w:t>
      </w:r>
      <w:r w:rsidR="00B21649">
        <w:rPr>
          <w:rFonts w:ascii="宋体" w:eastAsia="宋体" w:hAnsi="宋体" w:cs="Times New Roman" w:hint="eastAsia"/>
          <w:kern w:val="0"/>
          <w:szCs w:val="21"/>
        </w:rPr>
        <w:t>-</w:t>
      </w:r>
      <w:r w:rsidRPr="00D73BE1">
        <w:rPr>
          <w:rFonts w:ascii="Times New Roman" w:eastAsia="宋体" w:hAnsi="Times New Roman" w:cs="Times New Roman" w:hint="eastAsia"/>
          <w:kern w:val="0"/>
          <w:szCs w:val="21"/>
        </w:rPr>
        <w:t>暗淡煤为主。煤岩煤质较好，变质程度较高，为高煤阶无烟煤（</w:t>
      </w:r>
      <w:r w:rsidRPr="00D73BE1">
        <w:rPr>
          <w:rFonts w:ascii="Times New Roman" w:eastAsia="宋体" w:hAnsi="Times New Roman" w:cs="Times New Roman" w:hint="eastAsia"/>
          <w:color w:val="FF0000"/>
          <w:kern w:val="0"/>
          <w:szCs w:val="21"/>
        </w:rPr>
        <w:t>表</w:t>
      </w:r>
      <w:r w:rsidR="004350E7">
        <w:rPr>
          <w:rFonts w:ascii="Times New Roman" w:eastAsia="宋体" w:hAnsi="Times New Roman" w:cs="Times New Roman"/>
          <w:color w:val="FF0000"/>
          <w:kern w:val="0"/>
          <w:szCs w:val="21"/>
        </w:rPr>
        <w:t>6</w:t>
      </w:r>
      <w:r w:rsidRPr="00D73BE1">
        <w:rPr>
          <w:rFonts w:ascii="Times New Roman" w:eastAsia="宋体" w:hAnsi="Times New Roman" w:cs="Times New Roman" w:hint="eastAsia"/>
          <w:kern w:val="0"/>
          <w:szCs w:val="21"/>
        </w:rPr>
        <w:t>）。</w:t>
      </w:r>
    </w:p>
    <w:p w:rsidR="007A59D0" w:rsidRPr="00E91F01" w:rsidRDefault="007A59D0" w:rsidP="007A59D0">
      <w:pPr>
        <w:spacing w:line="276" w:lineRule="auto"/>
        <w:jc w:val="center"/>
        <w:rPr>
          <w:rFonts w:ascii="黑体" w:eastAsia="黑体" w:hAnsi="黑体" w:cs="Times New Roman"/>
          <w:kern w:val="0"/>
          <w:sz w:val="15"/>
          <w:szCs w:val="15"/>
        </w:rPr>
      </w:pPr>
      <w:r w:rsidRPr="00E91F01">
        <w:rPr>
          <w:rFonts w:ascii="黑体" w:eastAsia="黑体" w:hAnsi="黑体" w:cs="Times New Roman" w:hint="eastAsia"/>
          <w:kern w:val="0"/>
          <w:sz w:val="15"/>
          <w:szCs w:val="15"/>
        </w:rPr>
        <w:t>表</w:t>
      </w:r>
      <w:r w:rsidR="004350E7">
        <w:rPr>
          <w:rFonts w:ascii="黑体" w:eastAsia="黑体" w:hAnsi="黑体" w:cs="Times New Roman"/>
          <w:kern w:val="0"/>
          <w:sz w:val="15"/>
          <w:szCs w:val="15"/>
        </w:rPr>
        <w:t>6</w:t>
      </w:r>
      <w:r w:rsidRPr="00E91F01">
        <w:rPr>
          <w:rFonts w:ascii="黑体" w:eastAsia="黑体" w:hAnsi="黑体" w:cs="Times New Roman"/>
          <w:kern w:val="0"/>
          <w:sz w:val="15"/>
          <w:szCs w:val="15"/>
        </w:rPr>
        <w:t xml:space="preserve">  </w:t>
      </w:r>
      <w:r w:rsidRPr="00E91F01">
        <w:rPr>
          <w:rFonts w:ascii="黑体" w:eastAsia="黑体" w:hAnsi="黑体" w:cs="Times New Roman" w:hint="eastAsia"/>
          <w:kern w:val="0"/>
          <w:sz w:val="15"/>
          <w:szCs w:val="15"/>
        </w:rPr>
        <w:t>川</w:t>
      </w:r>
      <w:r w:rsidRPr="00E91F01">
        <w:rPr>
          <w:rFonts w:ascii="黑体" w:eastAsia="黑体" w:hAnsi="黑体" w:cs="Times New Roman"/>
          <w:kern w:val="0"/>
          <w:sz w:val="15"/>
          <w:szCs w:val="15"/>
        </w:rPr>
        <w:t>南煤层气田</w:t>
      </w:r>
      <w:r>
        <w:rPr>
          <w:rFonts w:ascii="黑体" w:eastAsia="黑体" w:hAnsi="黑体" w:cs="Times New Roman" w:hint="eastAsia"/>
          <w:kern w:val="0"/>
          <w:sz w:val="15"/>
          <w:szCs w:val="15"/>
        </w:rPr>
        <w:t>煤</w:t>
      </w:r>
      <w:r>
        <w:rPr>
          <w:rFonts w:ascii="黑体" w:eastAsia="黑体" w:hAnsi="黑体" w:cs="Times New Roman"/>
          <w:kern w:val="0"/>
          <w:sz w:val="15"/>
          <w:szCs w:val="15"/>
        </w:rPr>
        <w:t>层</w:t>
      </w:r>
      <w:r w:rsidRPr="00E91F01">
        <w:rPr>
          <w:rFonts w:ascii="黑体" w:eastAsia="黑体" w:hAnsi="黑体" w:cs="Times New Roman"/>
          <w:kern w:val="0"/>
          <w:sz w:val="15"/>
          <w:szCs w:val="15"/>
        </w:rPr>
        <w:t>主要参数表</w:t>
      </w:r>
    </w:p>
    <w:tbl>
      <w:tblPr>
        <w:tblW w:w="4248" w:type="dxa"/>
        <w:jc w:val="center"/>
        <w:tblLook w:val="04A0" w:firstRow="1" w:lastRow="0" w:firstColumn="1" w:lastColumn="0" w:noHBand="0" w:noVBand="1"/>
      </w:tblPr>
      <w:tblGrid>
        <w:gridCol w:w="846"/>
        <w:gridCol w:w="1559"/>
        <w:gridCol w:w="1134"/>
        <w:gridCol w:w="709"/>
      </w:tblGrid>
      <w:tr w:rsidR="007A59D0" w:rsidRPr="00DB2542" w:rsidTr="00BC5FA0">
        <w:trPr>
          <w:trHeight w:val="27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center"/>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参数</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区间值</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平均值</w:t>
            </w:r>
          </w:p>
        </w:tc>
      </w:tr>
      <w:tr w:rsidR="007A59D0" w:rsidRPr="00DB2542" w:rsidTr="00BC5FA0">
        <w:trPr>
          <w:trHeight w:val="270"/>
          <w:jc w:val="center"/>
        </w:trPr>
        <w:tc>
          <w:tcPr>
            <w:tcW w:w="8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DB2542" w:rsidRDefault="007A59D0" w:rsidP="007A59D0">
            <w:pPr>
              <w:widowControl/>
              <w:spacing w:line="276" w:lineRule="auto"/>
              <w:jc w:val="center"/>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煤质</w:t>
            </w:r>
            <w:r>
              <w:rPr>
                <w:rFonts w:ascii="宋体" w:eastAsia="宋体" w:hAnsi="宋体" w:cs="宋体" w:hint="eastAsia"/>
                <w:color w:val="000000"/>
                <w:kern w:val="0"/>
                <w:sz w:val="15"/>
                <w:szCs w:val="15"/>
              </w:rPr>
              <w:t>特</w:t>
            </w:r>
            <w:r>
              <w:rPr>
                <w:rFonts w:ascii="宋体" w:eastAsia="宋体" w:hAnsi="宋体" w:cs="宋体"/>
                <w:color w:val="000000"/>
                <w:kern w:val="0"/>
                <w:sz w:val="15"/>
                <w:szCs w:val="15"/>
              </w:rPr>
              <w:t>征</w:t>
            </w:r>
          </w:p>
        </w:tc>
        <w:tc>
          <w:tcPr>
            <w:tcW w:w="155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镜质体</w:t>
            </w:r>
            <w:r>
              <w:rPr>
                <w:rFonts w:ascii="宋体" w:eastAsia="宋体" w:hAnsi="宋体" w:cs="宋体" w:hint="eastAsia"/>
                <w:color w:val="000000"/>
                <w:kern w:val="0"/>
                <w:sz w:val="15"/>
                <w:szCs w:val="15"/>
              </w:rPr>
              <w:t>含</w:t>
            </w:r>
            <w:r>
              <w:rPr>
                <w:rFonts w:ascii="宋体" w:eastAsia="宋体" w:hAnsi="宋体" w:cs="宋体"/>
                <w:color w:val="000000"/>
                <w:kern w:val="0"/>
                <w:sz w:val="15"/>
                <w:szCs w:val="15"/>
              </w:rPr>
              <w:t>量</w:t>
            </w:r>
            <w:r>
              <w:rPr>
                <w:rFonts w:ascii="宋体" w:eastAsia="宋体" w:hAnsi="宋体" w:cs="宋体" w:hint="eastAsia"/>
                <w:color w:val="000000"/>
                <w:kern w:val="0"/>
                <w:sz w:val="15"/>
                <w:szCs w:val="15"/>
              </w:rPr>
              <w:t>，</w:t>
            </w:r>
            <w:r>
              <w:rPr>
                <w:rFonts w:ascii="宋体" w:eastAsia="宋体" w:hAnsi="宋体" w:cs="宋体"/>
                <w:color w:val="000000"/>
                <w:kern w:val="0"/>
                <w:sz w:val="15"/>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28.2-93.8</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righ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56.49</w:t>
            </w:r>
          </w:p>
        </w:tc>
      </w:tr>
      <w:tr w:rsidR="007A59D0" w:rsidRPr="00DB2542" w:rsidTr="00BC5FA0">
        <w:trPr>
          <w:trHeight w:val="270"/>
          <w:jc w:val="center"/>
        </w:trPr>
        <w:tc>
          <w:tcPr>
            <w:tcW w:w="846" w:type="dxa"/>
            <w:vMerge/>
            <w:tcBorders>
              <w:top w:val="nil"/>
              <w:left w:val="single" w:sz="4" w:space="0" w:color="auto"/>
              <w:bottom w:val="single" w:sz="4" w:space="0" w:color="auto"/>
              <w:right w:val="single" w:sz="4" w:space="0" w:color="auto"/>
            </w:tcBorders>
            <w:vAlign w:val="center"/>
            <w:hideMark/>
          </w:tcPr>
          <w:p w:rsidR="007A59D0" w:rsidRPr="00DB2542" w:rsidRDefault="007A59D0" w:rsidP="007A59D0">
            <w:pPr>
              <w:widowControl/>
              <w:spacing w:line="276" w:lineRule="auto"/>
              <w:jc w:val="left"/>
              <w:rPr>
                <w:rFonts w:ascii="宋体" w:eastAsia="宋体" w:hAnsi="宋体" w:cs="宋体"/>
                <w:color w:val="000000"/>
                <w:kern w:val="0"/>
                <w:sz w:val="15"/>
                <w:szCs w:val="15"/>
              </w:rPr>
            </w:pPr>
          </w:p>
        </w:tc>
        <w:tc>
          <w:tcPr>
            <w:tcW w:w="155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惰质体</w:t>
            </w:r>
            <w:r>
              <w:rPr>
                <w:rFonts w:ascii="宋体" w:eastAsia="宋体" w:hAnsi="宋体" w:cs="宋体" w:hint="eastAsia"/>
                <w:color w:val="000000"/>
                <w:kern w:val="0"/>
                <w:sz w:val="15"/>
                <w:szCs w:val="15"/>
              </w:rPr>
              <w:t>含</w:t>
            </w:r>
            <w:r>
              <w:rPr>
                <w:rFonts w:ascii="宋体" w:eastAsia="宋体" w:hAnsi="宋体" w:cs="宋体"/>
                <w:color w:val="000000"/>
                <w:kern w:val="0"/>
                <w:sz w:val="15"/>
                <w:szCs w:val="15"/>
              </w:rPr>
              <w:t>量</w:t>
            </w:r>
            <w:r>
              <w:rPr>
                <w:rFonts w:ascii="宋体" w:eastAsia="宋体" w:hAnsi="宋体" w:cs="宋体" w:hint="eastAsia"/>
                <w:color w:val="000000"/>
                <w:kern w:val="0"/>
                <w:sz w:val="15"/>
                <w:szCs w:val="15"/>
              </w:rPr>
              <w:t>，</w:t>
            </w:r>
            <w:r>
              <w:rPr>
                <w:rFonts w:ascii="宋体" w:eastAsia="宋体" w:hAnsi="宋体" w:cs="宋体"/>
                <w:color w:val="000000"/>
                <w:kern w:val="0"/>
                <w:sz w:val="15"/>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7.8-86.5</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righ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29.71</w:t>
            </w:r>
          </w:p>
        </w:tc>
      </w:tr>
      <w:tr w:rsidR="007A59D0" w:rsidRPr="00DB2542" w:rsidTr="00BC5FA0">
        <w:trPr>
          <w:trHeight w:val="270"/>
          <w:jc w:val="center"/>
        </w:trPr>
        <w:tc>
          <w:tcPr>
            <w:tcW w:w="846" w:type="dxa"/>
            <w:vMerge/>
            <w:tcBorders>
              <w:top w:val="nil"/>
              <w:left w:val="single" w:sz="4" w:space="0" w:color="auto"/>
              <w:bottom w:val="single" w:sz="4" w:space="0" w:color="auto"/>
              <w:right w:val="single" w:sz="4" w:space="0" w:color="auto"/>
            </w:tcBorders>
            <w:vAlign w:val="center"/>
            <w:hideMark/>
          </w:tcPr>
          <w:p w:rsidR="007A59D0" w:rsidRPr="00DB2542" w:rsidRDefault="007A59D0" w:rsidP="007A59D0">
            <w:pPr>
              <w:widowControl/>
              <w:spacing w:line="276" w:lineRule="auto"/>
              <w:jc w:val="left"/>
              <w:rPr>
                <w:rFonts w:ascii="宋体" w:eastAsia="宋体" w:hAnsi="宋体" w:cs="宋体"/>
                <w:color w:val="000000"/>
                <w:kern w:val="0"/>
                <w:sz w:val="15"/>
                <w:szCs w:val="15"/>
              </w:rPr>
            </w:pPr>
          </w:p>
        </w:tc>
        <w:tc>
          <w:tcPr>
            <w:tcW w:w="155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Pr>
                <w:rFonts w:ascii="宋体" w:eastAsia="宋体" w:hAnsi="宋体" w:cs="宋体" w:hint="eastAsia"/>
                <w:color w:val="000000"/>
                <w:kern w:val="0"/>
                <w:sz w:val="15"/>
                <w:szCs w:val="15"/>
              </w:rPr>
              <w:t>镜</w:t>
            </w:r>
            <w:r w:rsidRPr="00DB2542">
              <w:rPr>
                <w:rFonts w:ascii="宋体" w:eastAsia="宋体" w:hAnsi="宋体" w:cs="宋体" w:hint="eastAsia"/>
                <w:color w:val="000000"/>
                <w:kern w:val="0"/>
                <w:sz w:val="15"/>
                <w:szCs w:val="15"/>
              </w:rPr>
              <w:t>质体反射率</w:t>
            </w:r>
            <w:r>
              <w:rPr>
                <w:rFonts w:ascii="宋体" w:eastAsia="宋体" w:hAnsi="宋体" w:cs="宋体" w:hint="eastAsia"/>
                <w:color w:val="000000"/>
                <w:kern w:val="0"/>
                <w:sz w:val="15"/>
                <w:szCs w:val="15"/>
              </w:rPr>
              <w:t>，</w:t>
            </w:r>
            <w:r>
              <w:rPr>
                <w:rFonts w:ascii="宋体" w:eastAsia="宋体" w:hAnsi="宋体" w:cs="宋体"/>
                <w:color w:val="000000"/>
                <w:kern w:val="0"/>
                <w:sz w:val="15"/>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2.62-3.88</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 xml:space="preserve">　</w:t>
            </w:r>
          </w:p>
        </w:tc>
      </w:tr>
      <w:tr w:rsidR="007A59D0" w:rsidRPr="00DB2542" w:rsidTr="00BC5FA0">
        <w:trPr>
          <w:trHeight w:val="27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center"/>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含气量</w:t>
            </w:r>
            <w:r>
              <w:rPr>
                <w:rFonts w:ascii="宋体" w:eastAsia="宋体" w:hAnsi="宋体" w:cs="宋体" w:hint="eastAsia"/>
                <w:color w:val="000000"/>
                <w:kern w:val="0"/>
                <w:sz w:val="15"/>
                <w:szCs w:val="15"/>
              </w:rPr>
              <w:t>，m</w:t>
            </w:r>
            <w:r w:rsidRPr="00075B43">
              <w:rPr>
                <w:rFonts w:ascii="宋体" w:eastAsia="宋体" w:hAnsi="宋体" w:cs="宋体" w:hint="eastAsia"/>
                <w:color w:val="000000"/>
                <w:kern w:val="0"/>
                <w:sz w:val="15"/>
                <w:szCs w:val="15"/>
                <w:vertAlign w:val="superscript"/>
              </w:rPr>
              <w:t>3</w:t>
            </w:r>
            <w:r>
              <w:rPr>
                <w:rFonts w:ascii="宋体" w:eastAsia="宋体" w:hAnsi="宋体" w:cs="宋体" w:hint="eastAsia"/>
                <w:color w:val="000000"/>
                <w:kern w:val="0"/>
                <w:sz w:val="15"/>
                <w:szCs w:val="15"/>
              </w:rPr>
              <w:t>/t</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10.94-18.66</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righ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15.59</w:t>
            </w:r>
          </w:p>
        </w:tc>
      </w:tr>
      <w:tr w:rsidR="007A59D0" w:rsidRPr="00DB2542" w:rsidTr="00BC5FA0">
        <w:trPr>
          <w:trHeight w:val="270"/>
          <w:jc w:val="center"/>
        </w:trPr>
        <w:tc>
          <w:tcPr>
            <w:tcW w:w="8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A59D0" w:rsidRPr="00DB2542" w:rsidRDefault="007A59D0" w:rsidP="007A59D0">
            <w:pPr>
              <w:widowControl/>
              <w:spacing w:line="276" w:lineRule="auto"/>
              <w:jc w:val="center"/>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等温吸附</w:t>
            </w:r>
          </w:p>
        </w:tc>
        <w:tc>
          <w:tcPr>
            <w:tcW w:w="155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兰氏体积，m</w:t>
            </w:r>
            <w:r w:rsidRPr="00DB2542">
              <w:rPr>
                <w:rFonts w:ascii="宋体" w:eastAsia="宋体" w:hAnsi="宋体" w:cs="宋体" w:hint="eastAsia"/>
                <w:color w:val="000000"/>
                <w:kern w:val="0"/>
                <w:sz w:val="15"/>
                <w:szCs w:val="15"/>
                <w:vertAlign w:val="superscript"/>
              </w:rPr>
              <w:t>3</w:t>
            </w:r>
            <w:r w:rsidRPr="00DB2542">
              <w:rPr>
                <w:rFonts w:ascii="宋体" w:eastAsia="宋体" w:hAnsi="宋体" w:cs="宋体" w:hint="eastAsia"/>
                <w:color w:val="000000"/>
                <w:kern w:val="0"/>
                <w:sz w:val="15"/>
                <w:szCs w:val="15"/>
              </w:rPr>
              <w:t>/t</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20.09-35.05</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righ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28.68</w:t>
            </w:r>
          </w:p>
        </w:tc>
      </w:tr>
      <w:tr w:rsidR="007A59D0" w:rsidRPr="00DB2542" w:rsidTr="00BC5FA0">
        <w:trPr>
          <w:trHeight w:val="270"/>
          <w:jc w:val="center"/>
        </w:trPr>
        <w:tc>
          <w:tcPr>
            <w:tcW w:w="846" w:type="dxa"/>
            <w:vMerge/>
            <w:tcBorders>
              <w:top w:val="nil"/>
              <w:left w:val="single" w:sz="4" w:space="0" w:color="auto"/>
              <w:bottom w:val="single" w:sz="4" w:space="0" w:color="auto"/>
              <w:right w:val="single" w:sz="4" w:space="0" w:color="auto"/>
            </w:tcBorders>
            <w:vAlign w:val="center"/>
            <w:hideMark/>
          </w:tcPr>
          <w:p w:rsidR="007A59D0" w:rsidRPr="00DB2542" w:rsidRDefault="007A59D0" w:rsidP="007A59D0">
            <w:pPr>
              <w:widowControl/>
              <w:spacing w:line="276" w:lineRule="auto"/>
              <w:jc w:val="left"/>
              <w:rPr>
                <w:rFonts w:ascii="宋体" w:eastAsia="宋体" w:hAnsi="宋体" w:cs="宋体"/>
                <w:color w:val="000000"/>
                <w:kern w:val="0"/>
                <w:sz w:val="15"/>
                <w:szCs w:val="15"/>
              </w:rPr>
            </w:pPr>
          </w:p>
        </w:tc>
        <w:tc>
          <w:tcPr>
            <w:tcW w:w="155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兰氏压力，Mpa</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2.1-2.98</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righ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2.46</w:t>
            </w:r>
          </w:p>
        </w:tc>
      </w:tr>
      <w:tr w:rsidR="007A59D0" w:rsidRPr="00DB2542" w:rsidTr="00BC5FA0">
        <w:trPr>
          <w:trHeight w:val="270"/>
          <w:jc w:val="center"/>
        </w:trPr>
        <w:tc>
          <w:tcPr>
            <w:tcW w:w="846" w:type="dxa"/>
            <w:vMerge/>
            <w:tcBorders>
              <w:top w:val="nil"/>
              <w:left w:val="single" w:sz="4" w:space="0" w:color="auto"/>
              <w:bottom w:val="single" w:sz="4" w:space="0" w:color="auto"/>
              <w:right w:val="single" w:sz="4" w:space="0" w:color="auto"/>
            </w:tcBorders>
            <w:vAlign w:val="center"/>
            <w:hideMark/>
          </w:tcPr>
          <w:p w:rsidR="007A59D0" w:rsidRPr="00DB2542" w:rsidRDefault="007A59D0" w:rsidP="007A59D0">
            <w:pPr>
              <w:widowControl/>
              <w:spacing w:line="276" w:lineRule="auto"/>
              <w:jc w:val="left"/>
              <w:rPr>
                <w:rFonts w:ascii="宋体" w:eastAsia="宋体" w:hAnsi="宋体" w:cs="宋体"/>
                <w:color w:val="000000"/>
                <w:kern w:val="0"/>
                <w:sz w:val="15"/>
                <w:szCs w:val="15"/>
              </w:rPr>
            </w:pPr>
          </w:p>
        </w:tc>
        <w:tc>
          <w:tcPr>
            <w:tcW w:w="155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临界解吸压力，Mpa</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2.89-5.92</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righ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4.6</w:t>
            </w:r>
          </w:p>
        </w:tc>
      </w:tr>
      <w:tr w:rsidR="007A59D0" w:rsidRPr="00DB2542" w:rsidTr="00BC5FA0">
        <w:trPr>
          <w:trHeight w:val="27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center"/>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孔隙度，%</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4.88-5.96</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righ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5.34</w:t>
            </w:r>
          </w:p>
        </w:tc>
      </w:tr>
      <w:tr w:rsidR="007A59D0" w:rsidRPr="00DB2542" w:rsidTr="00BC5FA0">
        <w:trPr>
          <w:trHeight w:val="27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center"/>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渗透率，mD</w:t>
            </w:r>
          </w:p>
        </w:tc>
        <w:tc>
          <w:tcPr>
            <w:tcW w:w="1134"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lef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0.02-0.18</w:t>
            </w:r>
          </w:p>
        </w:tc>
        <w:tc>
          <w:tcPr>
            <w:tcW w:w="709" w:type="dxa"/>
            <w:tcBorders>
              <w:top w:val="nil"/>
              <w:left w:val="nil"/>
              <w:bottom w:val="single" w:sz="4" w:space="0" w:color="auto"/>
              <w:right w:val="single" w:sz="4" w:space="0" w:color="auto"/>
            </w:tcBorders>
            <w:shd w:val="clear" w:color="auto" w:fill="auto"/>
            <w:noWrap/>
            <w:vAlign w:val="center"/>
            <w:hideMark/>
          </w:tcPr>
          <w:p w:rsidR="007A59D0" w:rsidRPr="00DB2542" w:rsidRDefault="007A59D0" w:rsidP="005709A8">
            <w:pPr>
              <w:widowControl/>
              <w:spacing w:line="200" w:lineRule="exact"/>
              <w:jc w:val="right"/>
              <w:rPr>
                <w:rFonts w:ascii="宋体" w:eastAsia="宋体" w:hAnsi="宋体" w:cs="宋体"/>
                <w:color w:val="000000"/>
                <w:kern w:val="0"/>
                <w:sz w:val="15"/>
                <w:szCs w:val="15"/>
              </w:rPr>
            </w:pPr>
            <w:r w:rsidRPr="00DB2542">
              <w:rPr>
                <w:rFonts w:ascii="宋体" w:eastAsia="宋体" w:hAnsi="宋体" w:cs="宋体" w:hint="eastAsia"/>
                <w:color w:val="000000"/>
                <w:kern w:val="0"/>
                <w:sz w:val="15"/>
                <w:szCs w:val="15"/>
              </w:rPr>
              <w:t>0.09</w:t>
            </w:r>
          </w:p>
        </w:tc>
      </w:tr>
    </w:tbl>
    <w:p w:rsidR="007A59D0" w:rsidRDefault="007A59D0" w:rsidP="007A59D0">
      <w:pPr>
        <w:spacing w:line="276"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煤</w:t>
      </w:r>
      <w:r>
        <w:rPr>
          <w:rFonts w:ascii="Times New Roman" w:eastAsia="宋体" w:hAnsi="Times New Roman" w:cs="Times New Roman"/>
          <w:kern w:val="0"/>
          <w:szCs w:val="21"/>
        </w:rPr>
        <w:t>层顶、底板是</w:t>
      </w:r>
      <w:r>
        <w:rPr>
          <w:rFonts w:ascii="Times New Roman" w:eastAsia="宋体" w:hAnsi="Times New Roman" w:cs="Times New Roman" w:hint="eastAsia"/>
          <w:kern w:val="0"/>
          <w:szCs w:val="21"/>
        </w:rPr>
        <w:t>煤</w:t>
      </w:r>
      <w:r>
        <w:rPr>
          <w:rFonts w:ascii="Times New Roman" w:eastAsia="宋体" w:hAnsi="Times New Roman" w:cs="Times New Roman"/>
          <w:kern w:val="0"/>
          <w:szCs w:val="21"/>
        </w:rPr>
        <w:t>层气富集的重要因素，</w:t>
      </w:r>
      <w:r w:rsidRPr="00D73BE1">
        <w:rPr>
          <w:rFonts w:ascii="Times New Roman" w:eastAsia="宋体" w:hAnsi="Times New Roman" w:cs="Times New Roman" w:hint="eastAsia"/>
          <w:kern w:val="0"/>
          <w:szCs w:val="21"/>
        </w:rPr>
        <w:t>C</w:t>
      </w:r>
      <w:r w:rsidRPr="00D376DC">
        <w:rPr>
          <w:rFonts w:ascii="Times New Roman" w:eastAsia="宋体" w:hAnsi="Times New Roman" w:cs="Times New Roman" w:hint="eastAsia"/>
          <w:kern w:val="0"/>
          <w:szCs w:val="21"/>
        </w:rPr>
        <w:t>2</w:t>
      </w:r>
      <w:r w:rsidRPr="00D73BE1">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C</w:t>
      </w:r>
      <w:r w:rsidRPr="00D376DC">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煤层顶底板岩性以泥岩、碳质泥岩为主，顶板厚度</w:t>
      </w:r>
      <w:r w:rsidRPr="00D73BE1">
        <w:rPr>
          <w:rFonts w:ascii="Times New Roman" w:eastAsia="宋体" w:hAnsi="Times New Roman" w:cs="Times New Roman" w:hint="eastAsia"/>
          <w:kern w:val="0"/>
          <w:szCs w:val="21"/>
        </w:rPr>
        <w:t>1.49</w:t>
      </w:r>
      <w:r w:rsidR="00B21649">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8.09m</w:t>
      </w:r>
      <w:r>
        <w:rPr>
          <w:rFonts w:ascii="Times New Roman" w:eastAsia="宋体" w:hAnsi="Times New Roman" w:cs="Times New Roman" w:hint="eastAsia"/>
          <w:kern w:val="0"/>
          <w:szCs w:val="21"/>
        </w:rPr>
        <w:t>，平均</w:t>
      </w:r>
      <w:r w:rsidRPr="00D73BE1">
        <w:rPr>
          <w:rFonts w:ascii="Times New Roman" w:eastAsia="宋体" w:hAnsi="Times New Roman" w:cs="Times New Roman" w:hint="eastAsia"/>
          <w:kern w:val="0"/>
          <w:szCs w:val="21"/>
        </w:rPr>
        <w:t>3.67m</w:t>
      </w:r>
      <w:r>
        <w:rPr>
          <w:rFonts w:ascii="Times New Roman" w:eastAsia="宋体" w:hAnsi="Times New Roman" w:cs="Times New Roman" w:hint="eastAsia"/>
          <w:kern w:val="0"/>
          <w:szCs w:val="21"/>
        </w:rPr>
        <w:t>；底板厚度</w:t>
      </w:r>
      <w:r w:rsidRPr="00D73BE1">
        <w:rPr>
          <w:rFonts w:ascii="Times New Roman" w:eastAsia="宋体" w:hAnsi="Times New Roman" w:cs="Times New Roman" w:hint="eastAsia"/>
          <w:kern w:val="0"/>
          <w:szCs w:val="21"/>
        </w:rPr>
        <w:t>1.18</w:t>
      </w:r>
      <w:r w:rsidR="00B21649">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11.70m</w:t>
      </w:r>
      <w:r>
        <w:rPr>
          <w:rFonts w:ascii="Times New Roman" w:eastAsia="宋体" w:hAnsi="Times New Roman" w:cs="Times New Roman" w:hint="eastAsia"/>
          <w:kern w:val="0"/>
          <w:szCs w:val="21"/>
        </w:rPr>
        <w:t>，平均</w:t>
      </w:r>
      <w:r w:rsidRPr="00D73BE1">
        <w:rPr>
          <w:rFonts w:ascii="Times New Roman" w:eastAsia="宋体" w:hAnsi="Times New Roman" w:cs="Times New Roman" w:hint="eastAsia"/>
          <w:kern w:val="0"/>
          <w:szCs w:val="21"/>
        </w:rPr>
        <w:t>达</w:t>
      </w:r>
      <w:r w:rsidRPr="00D73BE1">
        <w:rPr>
          <w:rFonts w:ascii="Times New Roman" w:eastAsia="宋体" w:hAnsi="Times New Roman" w:cs="Times New Roman" w:hint="eastAsia"/>
          <w:kern w:val="0"/>
          <w:szCs w:val="21"/>
        </w:rPr>
        <w:t>5.06m</w:t>
      </w:r>
      <w:r w:rsidRPr="00D73BE1">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C</w:t>
      </w:r>
      <w:r w:rsidRPr="00D376DC">
        <w:rPr>
          <w:rFonts w:ascii="Times New Roman" w:eastAsia="宋体" w:hAnsi="Times New Roman" w:cs="Times New Roman" w:hint="eastAsia"/>
          <w:kern w:val="0"/>
          <w:szCs w:val="21"/>
        </w:rPr>
        <w:t>7</w:t>
      </w:r>
      <w:r w:rsidRPr="00D73BE1">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C</w:t>
      </w:r>
      <w:r w:rsidRPr="00D376DC">
        <w:rPr>
          <w:rFonts w:ascii="Times New Roman" w:eastAsia="宋体" w:hAnsi="Times New Roman" w:cs="Times New Roman" w:hint="eastAsia"/>
          <w:kern w:val="0"/>
          <w:szCs w:val="21"/>
        </w:rPr>
        <w:t>8</w:t>
      </w:r>
      <w:r>
        <w:rPr>
          <w:rFonts w:ascii="Times New Roman" w:eastAsia="宋体" w:hAnsi="Times New Roman" w:cs="Times New Roman" w:hint="eastAsia"/>
          <w:kern w:val="0"/>
          <w:szCs w:val="21"/>
        </w:rPr>
        <w:t>煤层顶板以泥岩为主，局部为粉砂岩，厚度</w:t>
      </w:r>
      <w:r w:rsidRPr="00D73BE1">
        <w:rPr>
          <w:rFonts w:ascii="Times New Roman" w:eastAsia="宋体" w:hAnsi="Times New Roman" w:cs="Times New Roman" w:hint="eastAsia"/>
          <w:kern w:val="0"/>
          <w:szCs w:val="21"/>
        </w:rPr>
        <w:t>1.11</w:t>
      </w:r>
      <w:r w:rsidR="00B21649">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8.20m</w:t>
      </w:r>
      <w:r>
        <w:rPr>
          <w:rFonts w:ascii="Times New Roman" w:eastAsia="宋体" w:hAnsi="Times New Roman" w:cs="Times New Roman" w:hint="eastAsia"/>
          <w:kern w:val="0"/>
          <w:szCs w:val="21"/>
        </w:rPr>
        <w:t>，平均</w:t>
      </w:r>
      <w:r w:rsidRPr="00D73BE1">
        <w:rPr>
          <w:rFonts w:ascii="Times New Roman" w:eastAsia="宋体" w:hAnsi="Times New Roman" w:cs="Times New Roman" w:hint="eastAsia"/>
          <w:kern w:val="0"/>
          <w:szCs w:val="21"/>
        </w:rPr>
        <w:t>3.66m</w:t>
      </w:r>
      <w:r>
        <w:rPr>
          <w:rFonts w:ascii="Times New Roman" w:eastAsia="宋体" w:hAnsi="Times New Roman" w:cs="Times New Roman" w:hint="eastAsia"/>
          <w:kern w:val="0"/>
          <w:szCs w:val="21"/>
        </w:rPr>
        <w:t>；底板以泥岩、碳质泥岩为主，厚度</w:t>
      </w:r>
      <w:r w:rsidRPr="00D73BE1">
        <w:rPr>
          <w:rFonts w:ascii="Times New Roman" w:eastAsia="宋体" w:hAnsi="Times New Roman" w:cs="Times New Roman" w:hint="eastAsia"/>
          <w:kern w:val="0"/>
          <w:szCs w:val="21"/>
        </w:rPr>
        <w:t>1.16</w:t>
      </w:r>
      <w:r w:rsidR="00B21649">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8.40m</w:t>
      </w:r>
      <w:r>
        <w:rPr>
          <w:rFonts w:ascii="Times New Roman" w:eastAsia="宋体" w:hAnsi="Times New Roman" w:cs="Times New Roman" w:hint="eastAsia"/>
          <w:kern w:val="0"/>
          <w:szCs w:val="21"/>
        </w:rPr>
        <w:t>，平均</w:t>
      </w:r>
      <w:r w:rsidRPr="00D73BE1">
        <w:rPr>
          <w:rFonts w:ascii="Times New Roman" w:eastAsia="宋体" w:hAnsi="Times New Roman" w:cs="Times New Roman" w:hint="eastAsia"/>
          <w:kern w:val="0"/>
          <w:szCs w:val="21"/>
        </w:rPr>
        <w:t>3.44m</w:t>
      </w:r>
      <w:r w:rsidRPr="00D73BE1">
        <w:rPr>
          <w:rFonts w:ascii="Times New Roman" w:eastAsia="宋体" w:hAnsi="Times New Roman" w:cs="Times New Roman" w:hint="eastAsia"/>
          <w:kern w:val="0"/>
          <w:szCs w:val="21"/>
        </w:rPr>
        <w:t>。饱和抗压强度为</w:t>
      </w:r>
      <w:r w:rsidRPr="00D73BE1">
        <w:rPr>
          <w:rFonts w:ascii="Times New Roman" w:eastAsia="宋体" w:hAnsi="Times New Roman" w:cs="Times New Roman" w:hint="eastAsia"/>
          <w:kern w:val="0"/>
          <w:szCs w:val="21"/>
        </w:rPr>
        <w:t>0.58</w:t>
      </w:r>
      <w:r w:rsidR="00B21649">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56.73MPa</w:t>
      </w:r>
      <w:r w:rsidRPr="00D73BE1">
        <w:rPr>
          <w:rFonts w:ascii="Times New Roman" w:eastAsia="宋体" w:hAnsi="Times New Roman" w:cs="Times New Roman" w:hint="eastAsia"/>
          <w:kern w:val="0"/>
          <w:szCs w:val="21"/>
        </w:rPr>
        <w:t>，抗拉强度</w:t>
      </w:r>
      <w:r w:rsidRPr="00D73BE1">
        <w:rPr>
          <w:rFonts w:ascii="Times New Roman" w:eastAsia="宋体" w:hAnsi="Times New Roman" w:cs="Times New Roman" w:hint="eastAsia"/>
          <w:kern w:val="0"/>
          <w:szCs w:val="21"/>
        </w:rPr>
        <w:t>0.19</w:t>
      </w:r>
      <w:r w:rsidR="00B21649">
        <w:rPr>
          <w:rFonts w:ascii="Times New Roman" w:eastAsia="宋体" w:hAnsi="Times New Roman" w:cs="Times New Roman" w:hint="eastAsia"/>
          <w:kern w:val="0"/>
          <w:szCs w:val="21"/>
        </w:rPr>
        <w:t>-</w:t>
      </w:r>
      <w:r w:rsidRPr="00D73BE1">
        <w:rPr>
          <w:rFonts w:ascii="Times New Roman" w:eastAsia="宋体" w:hAnsi="Times New Roman" w:cs="Times New Roman" w:hint="eastAsia"/>
          <w:kern w:val="0"/>
          <w:szCs w:val="21"/>
        </w:rPr>
        <w:t>41.06MPa</w:t>
      </w:r>
      <w:r w:rsidRPr="00D73BE1">
        <w:rPr>
          <w:rFonts w:ascii="Times New Roman" w:eastAsia="宋体" w:hAnsi="Times New Roman" w:cs="Times New Roman" w:hint="eastAsia"/>
          <w:kern w:val="0"/>
          <w:szCs w:val="21"/>
        </w:rPr>
        <w:t>，虽然变化较大，但整体上岩性致密，具有较强的封盖能力。</w:t>
      </w:r>
    </w:p>
    <w:p w:rsidR="007A59D0" w:rsidRPr="00D73BE1" w:rsidRDefault="007A59D0" w:rsidP="007A59D0">
      <w:pPr>
        <w:spacing w:line="276" w:lineRule="auto"/>
        <w:ind w:firstLineChars="200" w:firstLine="420"/>
        <w:rPr>
          <w:rFonts w:ascii="Times New Roman" w:eastAsia="宋体" w:hAnsi="Times New Roman" w:cs="Times New Roman"/>
          <w:kern w:val="0"/>
          <w:szCs w:val="21"/>
        </w:rPr>
      </w:pPr>
      <w:r w:rsidRPr="00D73BE1">
        <w:rPr>
          <w:rFonts w:ascii="Times New Roman" w:eastAsia="宋体" w:hAnsi="Times New Roman" w:cs="Times New Roman"/>
          <w:kern w:val="0"/>
          <w:szCs w:val="21"/>
        </w:rPr>
        <w:t>煤层气</w:t>
      </w:r>
      <w:r w:rsidRPr="00D73BE1">
        <w:rPr>
          <w:rFonts w:ascii="Times New Roman" w:eastAsia="宋体" w:hAnsi="Times New Roman" w:cs="Times New Roman" w:hint="eastAsia"/>
          <w:kern w:val="0"/>
          <w:szCs w:val="21"/>
        </w:rPr>
        <w:t>藏</w:t>
      </w:r>
      <w:r w:rsidRPr="00D73BE1">
        <w:rPr>
          <w:rFonts w:ascii="Times New Roman" w:eastAsia="宋体" w:hAnsi="Times New Roman" w:cs="Times New Roman"/>
          <w:kern w:val="0"/>
          <w:szCs w:val="21"/>
        </w:rPr>
        <w:t>具有</w:t>
      </w:r>
      <w:r w:rsidRPr="00D73BE1">
        <w:rPr>
          <w:rFonts w:ascii="Times New Roman" w:eastAsia="宋体" w:hAnsi="Times New Roman" w:cs="Times New Roman"/>
          <w:kern w:val="0"/>
          <w:szCs w:val="21"/>
        </w:rPr>
        <w:t>“</w:t>
      </w:r>
      <w:r w:rsidRPr="00D73BE1">
        <w:rPr>
          <w:rFonts w:ascii="Times New Roman" w:eastAsia="宋体" w:hAnsi="Times New Roman" w:cs="Times New Roman"/>
          <w:kern w:val="0"/>
          <w:szCs w:val="21"/>
        </w:rPr>
        <w:t>高煤阶、低渗透、薄煤层</w:t>
      </w:r>
      <w:r w:rsidRPr="00D73BE1">
        <w:rPr>
          <w:rFonts w:ascii="Times New Roman" w:eastAsia="宋体" w:hAnsi="Times New Roman" w:cs="Times New Roman"/>
          <w:kern w:val="0"/>
          <w:szCs w:val="21"/>
        </w:rPr>
        <w:t>”</w:t>
      </w:r>
      <w:r w:rsidRPr="00D73BE1">
        <w:rPr>
          <w:rFonts w:ascii="Times New Roman" w:eastAsia="宋体" w:hAnsi="Times New Roman" w:cs="Times New Roman"/>
          <w:kern w:val="0"/>
          <w:szCs w:val="21"/>
        </w:rPr>
        <w:t>的特点，煤层气虽为自生自储型气藏，</w:t>
      </w:r>
      <w:r>
        <w:rPr>
          <w:rFonts w:ascii="Times New Roman" w:eastAsia="宋体" w:hAnsi="Times New Roman" w:cs="Times New Roman" w:hint="eastAsia"/>
          <w:kern w:val="0"/>
          <w:szCs w:val="21"/>
        </w:rPr>
        <w:t>其</w:t>
      </w:r>
      <w:r>
        <w:rPr>
          <w:rFonts w:ascii="Times New Roman" w:eastAsia="宋体" w:hAnsi="Times New Roman" w:cs="Times New Roman"/>
          <w:kern w:val="0"/>
          <w:szCs w:val="21"/>
        </w:rPr>
        <w:t>形成与</w:t>
      </w:r>
      <w:r w:rsidRPr="00D73BE1">
        <w:rPr>
          <w:rFonts w:ascii="Times New Roman" w:eastAsia="宋体" w:hAnsi="Times New Roman" w:cs="Times New Roman" w:hint="eastAsia"/>
          <w:kern w:val="0"/>
          <w:szCs w:val="21"/>
        </w:rPr>
        <w:t>该区煤层顶底板厚度大、含水性及渗透性差，后期构造抬升弱，气体散失量小，气藏保存</w:t>
      </w:r>
      <w:r w:rsidRPr="00D73BE1">
        <w:rPr>
          <w:rFonts w:ascii="Times New Roman" w:eastAsia="宋体" w:hAnsi="Times New Roman" w:cs="Times New Roman" w:hint="eastAsia"/>
          <w:kern w:val="0"/>
          <w:szCs w:val="21"/>
        </w:rPr>
        <w:lastRenderedPageBreak/>
        <w:t>条件良好</w:t>
      </w:r>
      <w:r>
        <w:rPr>
          <w:rFonts w:ascii="Times New Roman" w:eastAsia="宋体" w:hAnsi="Times New Roman" w:cs="Times New Roman" w:hint="eastAsia"/>
          <w:kern w:val="0"/>
          <w:szCs w:val="21"/>
        </w:rPr>
        <w:t>密</w:t>
      </w:r>
      <w:r>
        <w:rPr>
          <w:rFonts w:ascii="Times New Roman" w:eastAsia="宋体" w:hAnsi="Times New Roman" w:cs="Times New Roman"/>
          <w:kern w:val="0"/>
          <w:szCs w:val="21"/>
        </w:rPr>
        <w:t>切相关</w:t>
      </w:r>
      <w:r w:rsidRPr="00D73BE1">
        <w:rPr>
          <w:rFonts w:ascii="Times New Roman" w:eastAsia="宋体" w:hAnsi="Times New Roman" w:cs="Times New Roman" w:hint="eastAsia"/>
          <w:kern w:val="0"/>
          <w:szCs w:val="21"/>
        </w:rPr>
        <w:t>。</w:t>
      </w:r>
    </w:p>
    <w:p w:rsidR="007A59D0" w:rsidRPr="00BA75F3" w:rsidRDefault="007A59D0" w:rsidP="007A59D0">
      <w:pPr>
        <w:spacing w:line="276" w:lineRule="auto"/>
        <w:rPr>
          <w:b/>
          <w:sz w:val="28"/>
          <w:szCs w:val="28"/>
        </w:rPr>
      </w:pPr>
      <w:r w:rsidRPr="00BA75F3">
        <w:rPr>
          <w:rFonts w:hint="eastAsia"/>
          <w:b/>
          <w:sz w:val="28"/>
          <w:szCs w:val="28"/>
        </w:rPr>
        <w:t>3.</w:t>
      </w:r>
      <w:r w:rsidRPr="00BA75F3">
        <w:rPr>
          <w:b/>
          <w:sz w:val="28"/>
          <w:szCs w:val="28"/>
        </w:rPr>
        <w:t>油气分布</w:t>
      </w:r>
      <w:r w:rsidRPr="00BA75F3">
        <w:rPr>
          <w:rFonts w:hint="eastAsia"/>
          <w:b/>
          <w:sz w:val="28"/>
          <w:szCs w:val="28"/>
        </w:rPr>
        <w:t>与</w:t>
      </w:r>
      <w:r w:rsidRPr="00BA75F3">
        <w:rPr>
          <w:b/>
          <w:sz w:val="28"/>
          <w:szCs w:val="28"/>
        </w:rPr>
        <w:t>富集的</w:t>
      </w:r>
      <w:r w:rsidRPr="00BA75F3">
        <w:rPr>
          <w:rFonts w:hint="eastAsia"/>
          <w:b/>
          <w:sz w:val="28"/>
          <w:szCs w:val="28"/>
        </w:rPr>
        <w:t>关</w:t>
      </w:r>
      <w:r w:rsidRPr="00BA75F3">
        <w:rPr>
          <w:b/>
          <w:sz w:val="28"/>
          <w:szCs w:val="28"/>
        </w:rPr>
        <w:t>键</w:t>
      </w:r>
      <w:r w:rsidRPr="00BA75F3">
        <w:rPr>
          <w:rFonts w:hint="eastAsia"/>
          <w:b/>
          <w:sz w:val="28"/>
          <w:szCs w:val="28"/>
        </w:rPr>
        <w:t>控</w:t>
      </w:r>
      <w:r w:rsidRPr="00BA75F3">
        <w:rPr>
          <w:b/>
          <w:sz w:val="28"/>
          <w:szCs w:val="28"/>
        </w:rPr>
        <w:t>制因素</w:t>
      </w:r>
    </w:p>
    <w:p w:rsidR="007A59D0" w:rsidRDefault="007A59D0" w:rsidP="007A59D0">
      <w:pPr>
        <w:spacing w:line="276" w:lineRule="auto"/>
        <w:ind w:firstLineChars="200" w:firstLine="420"/>
        <w:rPr>
          <w:rFonts w:ascii="Times New Roman" w:eastAsia="宋体" w:hAnsi="Times New Roman" w:cs="Times New Roman"/>
          <w:kern w:val="0"/>
          <w:szCs w:val="21"/>
        </w:rPr>
      </w:pPr>
      <w:r w:rsidRPr="007E7765">
        <w:rPr>
          <w:rFonts w:ascii="Times New Roman" w:eastAsia="宋体" w:hAnsi="Times New Roman" w:cs="Times New Roman" w:hint="eastAsia"/>
          <w:kern w:val="0"/>
          <w:szCs w:val="21"/>
        </w:rPr>
        <w:t>四</w:t>
      </w:r>
      <w:r w:rsidRPr="007E7765">
        <w:rPr>
          <w:rFonts w:ascii="Times New Roman" w:eastAsia="宋体" w:hAnsi="Times New Roman" w:cs="Times New Roman"/>
          <w:kern w:val="0"/>
          <w:szCs w:val="21"/>
        </w:rPr>
        <w:t>川盆地多种油气</w:t>
      </w:r>
      <w:r w:rsidRPr="007E7765">
        <w:rPr>
          <w:rFonts w:ascii="Times New Roman" w:eastAsia="宋体" w:hAnsi="Times New Roman" w:cs="Times New Roman" w:hint="eastAsia"/>
          <w:kern w:val="0"/>
          <w:szCs w:val="21"/>
        </w:rPr>
        <w:t>类</w:t>
      </w:r>
      <w:r w:rsidRPr="007E7765">
        <w:rPr>
          <w:rFonts w:ascii="Times New Roman" w:eastAsia="宋体" w:hAnsi="Times New Roman" w:cs="Times New Roman"/>
          <w:kern w:val="0"/>
          <w:szCs w:val="21"/>
        </w:rPr>
        <w:t>型分布首</w:t>
      </w:r>
      <w:r>
        <w:rPr>
          <w:rFonts w:ascii="Times New Roman" w:eastAsia="宋体" w:hAnsi="Times New Roman" w:cs="Times New Roman"/>
          <w:kern w:val="0"/>
          <w:szCs w:val="21"/>
        </w:rPr>
        <w:t>先得益于盆地内存在多套区域分布的烃源岩层，且具有不同的演化程度</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其次，分布多套</w:t>
      </w:r>
      <w:r>
        <w:rPr>
          <w:rFonts w:ascii="Times New Roman" w:eastAsia="宋体" w:hAnsi="Times New Roman" w:cs="Times New Roman" w:hint="eastAsia"/>
          <w:kern w:val="0"/>
          <w:szCs w:val="21"/>
        </w:rPr>
        <w:t>储</w:t>
      </w:r>
      <w:r>
        <w:rPr>
          <w:rFonts w:ascii="Times New Roman" w:eastAsia="宋体" w:hAnsi="Times New Roman" w:cs="Times New Roman"/>
          <w:kern w:val="0"/>
          <w:szCs w:val="21"/>
        </w:rPr>
        <w:t>层，与烃源岩层组成</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楼</w:t>
      </w:r>
      <w:r>
        <w:rPr>
          <w:rFonts w:ascii="Times New Roman" w:eastAsia="宋体" w:hAnsi="Times New Roman" w:cs="Times New Roman"/>
          <w:kern w:val="0"/>
          <w:szCs w:val="21"/>
        </w:rPr>
        <w:t>层式</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分</w:t>
      </w:r>
      <w:r>
        <w:rPr>
          <w:rFonts w:ascii="Times New Roman" w:eastAsia="宋体" w:hAnsi="Times New Roman" w:cs="Times New Roman"/>
          <w:kern w:val="0"/>
          <w:szCs w:val="21"/>
        </w:rPr>
        <w:t>布的成藏组合。归根结底，广泛分布的烃源岩层与储层的形成与四川盆地独特的</w:t>
      </w:r>
      <w:r w:rsidR="00940CD7">
        <w:rPr>
          <w:rFonts w:ascii="Times New Roman" w:eastAsia="宋体" w:hAnsi="Times New Roman" w:cs="Times New Roman" w:hint="eastAsia"/>
          <w:kern w:val="0"/>
          <w:szCs w:val="21"/>
        </w:rPr>
        <w:t>盆</w:t>
      </w:r>
      <w:r w:rsidR="00940CD7">
        <w:rPr>
          <w:rFonts w:ascii="Times New Roman" w:eastAsia="宋体" w:hAnsi="Times New Roman" w:cs="Times New Roman"/>
          <w:kern w:val="0"/>
          <w:szCs w:val="21"/>
        </w:rPr>
        <w:t>地</w:t>
      </w:r>
      <w:r w:rsidR="00940CD7">
        <w:rPr>
          <w:rFonts w:ascii="Times New Roman" w:eastAsia="宋体" w:hAnsi="Times New Roman" w:cs="Times New Roman" w:hint="eastAsia"/>
          <w:kern w:val="0"/>
          <w:szCs w:val="21"/>
        </w:rPr>
        <w:t>演</w:t>
      </w:r>
      <w:r w:rsidR="00940CD7">
        <w:rPr>
          <w:rFonts w:ascii="Times New Roman" w:eastAsia="宋体" w:hAnsi="Times New Roman" w:cs="Times New Roman"/>
          <w:kern w:val="0"/>
          <w:szCs w:val="21"/>
        </w:rPr>
        <w:t>化、</w:t>
      </w:r>
      <w:r>
        <w:rPr>
          <w:rFonts w:ascii="Times New Roman" w:eastAsia="宋体" w:hAnsi="Times New Roman" w:cs="Times New Roman"/>
          <w:kern w:val="0"/>
          <w:szCs w:val="21"/>
        </w:rPr>
        <w:t>构造</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沉积格局与构造</w:t>
      </w:r>
      <w:r w:rsidR="00940CD7">
        <w:rPr>
          <w:rFonts w:ascii="Times New Roman" w:eastAsia="宋体" w:hAnsi="Times New Roman" w:cs="Times New Roman" w:hint="eastAsia"/>
          <w:kern w:val="0"/>
          <w:szCs w:val="21"/>
        </w:rPr>
        <w:t>运</w:t>
      </w:r>
      <w:r w:rsidR="00940CD7">
        <w:rPr>
          <w:rFonts w:ascii="Times New Roman" w:eastAsia="宋体" w:hAnsi="Times New Roman" w:cs="Times New Roman"/>
          <w:kern w:val="0"/>
          <w:szCs w:val="21"/>
        </w:rPr>
        <w:t>动</w:t>
      </w:r>
      <w:r>
        <w:rPr>
          <w:rFonts w:ascii="Times New Roman" w:eastAsia="宋体" w:hAnsi="Times New Roman" w:cs="Times New Roman"/>
          <w:kern w:val="0"/>
          <w:szCs w:val="21"/>
        </w:rPr>
        <w:t>有关。</w:t>
      </w:r>
    </w:p>
    <w:p w:rsidR="007A59D0" w:rsidRPr="008572D9" w:rsidRDefault="007A59D0" w:rsidP="007A59D0">
      <w:pPr>
        <w:spacing w:line="276" w:lineRule="auto"/>
        <w:rPr>
          <w:rFonts w:ascii="Times New Roman" w:eastAsia="宋体" w:hAnsi="Times New Roman" w:cs="Times New Roman"/>
          <w:kern w:val="0"/>
          <w:sz w:val="28"/>
          <w:szCs w:val="28"/>
        </w:rPr>
      </w:pPr>
      <w:r w:rsidRPr="008572D9">
        <w:rPr>
          <w:rFonts w:ascii="Times New Roman" w:eastAsia="宋体" w:hAnsi="Times New Roman" w:cs="Times New Roman" w:hint="eastAsia"/>
          <w:kern w:val="0"/>
          <w:sz w:val="28"/>
          <w:szCs w:val="28"/>
        </w:rPr>
        <w:t>3.1</w:t>
      </w:r>
      <w:r w:rsidRPr="008572D9">
        <w:rPr>
          <w:rFonts w:ascii="Times New Roman" w:eastAsia="宋体" w:hAnsi="Times New Roman" w:cs="Times New Roman" w:hint="eastAsia"/>
          <w:kern w:val="0"/>
          <w:sz w:val="28"/>
          <w:szCs w:val="28"/>
        </w:rPr>
        <w:t>盆</w:t>
      </w:r>
      <w:r w:rsidRPr="008572D9">
        <w:rPr>
          <w:rFonts w:ascii="Times New Roman" w:eastAsia="宋体" w:hAnsi="Times New Roman" w:cs="Times New Roman"/>
          <w:kern w:val="0"/>
          <w:sz w:val="28"/>
          <w:szCs w:val="28"/>
        </w:rPr>
        <w:t>地演化与油气响应</w:t>
      </w:r>
    </w:p>
    <w:p w:rsidR="007A59D0" w:rsidRPr="006F4322" w:rsidRDefault="007A59D0" w:rsidP="007A59D0">
      <w:pPr>
        <w:spacing w:line="276" w:lineRule="auto"/>
        <w:rPr>
          <w:sz w:val="24"/>
          <w:szCs w:val="24"/>
        </w:rPr>
      </w:pPr>
      <w:r w:rsidRPr="006F4322">
        <w:rPr>
          <w:rFonts w:hint="eastAsia"/>
          <w:sz w:val="24"/>
          <w:szCs w:val="24"/>
        </w:rPr>
        <w:t>3.1.1</w:t>
      </w:r>
      <w:r w:rsidRPr="006F4322">
        <w:rPr>
          <w:rFonts w:hint="eastAsia"/>
          <w:sz w:val="24"/>
          <w:szCs w:val="24"/>
        </w:rPr>
        <w:t>盆</w:t>
      </w:r>
      <w:r w:rsidRPr="006F4322">
        <w:rPr>
          <w:sz w:val="24"/>
          <w:szCs w:val="24"/>
        </w:rPr>
        <w:t>地演化阶段</w:t>
      </w:r>
    </w:p>
    <w:p w:rsidR="007A59D0" w:rsidRDefault="007A59D0" w:rsidP="007A59D0">
      <w:pPr>
        <w:spacing w:line="276" w:lineRule="auto"/>
        <w:ind w:firstLineChars="200" w:firstLine="420"/>
        <w:rPr>
          <w:szCs w:val="21"/>
        </w:rPr>
      </w:pPr>
      <w:r>
        <w:rPr>
          <w:rFonts w:hint="eastAsia"/>
          <w:szCs w:val="21"/>
        </w:rPr>
        <w:t>四</w:t>
      </w:r>
      <w:r>
        <w:rPr>
          <w:szCs w:val="21"/>
        </w:rPr>
        <w:t>川盆地以中三叠世</w:t>
      </w:r>
      <w:r>
        <w:rPr>
          <w:rFonts w:hint="eastAsia"/>
          <w:szCs w:val="21"/>
        </w:rPr>
        <w:t>末</w:t>
      </w:r>
      <w:r>
        <w:rPr>
          <w:szCs w:val="21"/>
        </w:rPr>
        <w:t>为界划分</w:t>
      </w:r>
      <w:r>
        <w:rPr>
          <w:rFonts w:hint="eastAsia"/>
          <w:szCs w:val="21"/>
        </w:rPr>
        <w:t>出</w:t>
      </w:r>
      <w:r>
        <w:rPr>
          <w:szCs w:val="21"/>
        </w:rPr>
        <w:t>两个不同的构造体制，</w:t>
      </w:r>
      <w:r>
        <w:rPr>
          <w:rFonts w:hint="eastAsia"/>
          <w:szCs w:val="21"/>
        </w:rPr>
        <w:t>该</w:t>
      </w:r>
      <w:r>
        <w:rPr>
          <w:szCs w:val="21"/>
        </w:rPr>
        <w:t>时限之前为洋陆</w:t>
      </w:r>
      <w:r>
        <w:rPr>
          <w:rFonts w:hint="eastAsia"/>
          <w:szCs w:val="21"/>
        </w:rPr>
        <w:t>板</w:t>
      </w:r>
      <w:r>
        <w:rPr>
          <w:szCs w:val="21"/>
        </w:rPr>
        <w:t>块构造体制，</w:t>
      </w:r>
      <w:r>
        <w:rPr>
          <w:rFonts w:hint="eastAsia"/>
          <w:szCs w:val="21"/>
        </w:rPr>
        <w:t>四</w:t>
      </w:r>
      <w:r>
        <w:rPr>
          <w:szCs w:val="21"/>
        </w:rPr>
        <w:t>川盆地构造演化从属上扬子区，</w:t>
      </w:r>
      <w:r>
        <w:rPr>
          <w:rFonts w:hint="eastAsia"/>
          <w:szCs w:val="21"/>
        </w:rPr>
        <w:t>之</w:t>
      </w:r>
      <w:r>
        <w:rPr>
          <w:szCs w:val="21"/>
        </w:rPr>
        <w:t>后为大陆板内构造体制，受周缘构造体系的控制和影响，四川盆地</w:t>
      </w:r>
      <w:r>
        <w:rPr>
          <w:rFonts w:hint="eastAsia"/>
          <w:szCs w:val="21"/>
        </w:rPr>
        <w:t>进</w:t>
      </w:r>
      <w:r w:rsidR="00A25215">
        <w:rPr>
          <w:szCs w:val="21"/>
        </w:rPr>
        <w:t>入陆相盆地演化史。纵观南华纪以来，四川盆地（域）经历了三个</w:t>
      </w:r>
      <w:r>
        <w:rPr>
          <w:szCs w:val="21"/>
        </w:rPr>
        <w:t>演化阶段，包含了多个构造旋回和构造运动，从而对沉积和油气成藏产生直接影响（</w:t>
      </w:r>
      <w:r w:rsidRPr="00857D05">
        <w:rPr>
          <w:color w:val="FF0000"/>
          <w:szCs w:val="21"/>
        </w:rPr>
        <w:t>图</w:t>
      </w:r>
      <w:r w:rsidR="004350E7">
        <w:rPr>
          <w:rFonts w:hint="eastAsia"/>
          <w:color w:val="FF0000"/>
          <w:szCs w:val="21"/>
        </w:rPr>
        <w:t>3</w:t>
      </w:r>
      <w:r>
        <w:rPr>
          <w:szCs w:val="21"/>
        </w:rPr>
        <w:t>）。</w:t>
      </w:r>
    </w:p>
    <w:p w:rsidR="004350E7" w:rsidRDefault="002931EF" w:rsidP="004350E7">
      <w:pPr>
        <w:spacing w:line="276" w:lineRule="auto"/>
        <w:jc w:val="center"/>
        <w:rPr>
          <w:szCs w:val="21"/>
        </w:rPr>
      </w:pPr>
      <w:r>
        <w:rPr>
          <w:noProof/>
          <w:szCs w:val="21"/>
        </w:rPr>
        <w:drawing>
          <wp:inline distT="0" distB="0" distL="0" distR="0">
            <wp:extent cx="5274945" cy="5066046"/>
            <wp:effectExtent l="0" t="0" r="19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综合柱状图-2020.1.15..jpg"/>
                    <pic:cNvPicPr/>
                  </pic:nvPicPr>
                  <pic:blipFill rotWithShape="1">
                    <a:blip r:embed="rId9" cstate="print">
                      <a:extLst>
                        <a:ext uri="{28A0092B-C50C-407E-A947-70E740481C1C}">
                          <a14:useLocalDpi xmlns:a14="http://schemas.microsoft.com/office/drawing/2010/main" val="0"/>
                        </a:ext>
                      </a:extLst>
                    </a:blip>
                    <a:srcRect t="4156"/>
                    <a:stretch/>
                  </pic:blipFill>
                  <pic:spPr bwMode="auto">
                    <a:xfrm>
                      <a:off x="0" y="0"/>
                      <a:ext cx="5274945" cy="5066046"/>
                    </a:xfrm>
                    <a:prstGeom prst="rect">
                      <a:avLst/>
                    </a:prstGeom>
                    <a:ln>
                      <a:noFill/>
                    </a:ln>
                    <a:extLst>
                      <a:ext uri="{53640926-AAD7-44D8-BBD7-CCE9431645EC}">
                        <a14:shadowObscured xmlns:a14="http://schemas.microsoft.com/office/drawing/2010/main"/>
                      </a:ext>
                    </a:extLst>
                  </pic:spPr>
                </pic:pic>
              </a:graphicData>
            </a:graphic>
          </wp:inline>
        </w:drawing>
      </w:r>
    </w:p>
    <w:p w:rsidR="004350E7" w:rsidRPr="004350E7" w:rsidRDefault="004350E7" w:rsidP="004350E7">
      <w:pPr>
        <w:spacing w:line="276" w:lineRule="auto"/>
        <w:jc w:val="center"/>
        <w:rPr>
          <w:rFonts w:ascii="黑体" w:eastAsia="黑体" w:hAnsi="黑体"/>
          <w:sz w:val="18"/>
          <w:szCs w:val="18"/>
        </w:rPr>
      </w:pPr>
      <w:r w:rsidRPr="004350E7">
        <w:rPr>
          <w:rFonts w:ascii="黑体" w:eastAsia="黑体" w:hAnsi="黑体" w:hint="eastAsia"/>
          <w:sz w:val="18"/>
          <w:szCs w:val="18"/>
        </w:rPr>
        <w:t>图</w:t>
      </w:r>
      <w:r w:rsidRPr="004350E7">
        <w:rPr>
          <w:rFonts w:ascii="黑体" w:eastAsia="黑体" w:hAnsi="黑体"/>
          <w:sz w:val="18"/>
          <w:szCs w:val="18"/>
        </w:rPr>
        <w:t xml:space="preserve">3   </w:t>
      </w:r>
      <w:r w:rsidRPr="004350E7">
        <w:rPr>
          <w:rFonts w:ascii="黑体" w:eastAsia="黑体" w:hAnsi="黑体" w:hint="eastAsia"/>
          <w:sz w:val="18"/>
          <w:szCs w:val="18"/>
        </w:rPr>
        <w:t>四</w:t>
      </w:r>
      <w:r w:rsidRPr="004350E7">
        <w:rPr>
          <w:rFonts w:ascii="黑体" w:eastAsia="黑体" w:hAnsi="黑体"/>
          <w:sz w:val="18"/>
          <w:szCs w:val="18"/>
        </w:rPr>
        <w:t>川盆地演化与油气响应</w:t>
      </w:r>
      <w:r w:rsidRPr="004350E7">
        <w:rPr>
          <w:rFonts w:ascii="黑体" w:eastAsia="黑体" w:hAnsi="黑体" w:hint="eastAsia"/>
          <w:sz w:val="18"/>
          <w:szCs w:val="18"/>
        </w:rPr>
        <w:t>简</w:t>
      </w:r>
      <w:r w:rsidRPr="004350E7">
        <w:rPr>
          <w:rFonts w:ascii="黑体" w:eastAsia="黑体" w:hAnsi="黑体"/>
          <w:sz w:val="18"/>
          <w:szCs w:val="18"/>
        </w:rPr>
        <w:t>图</w:t>
      </w:r>
    </w:p>
    <w:p w:rsidR="007A59D0" w:rsidRPr="007553CF" w:rsidRDefault="007A59D0" w:rsidP="007A59D0">
      <w:pPr>
        <w:spacing w:line="276" w:lineRule="auto"/>
        <w:ind w:firstLineChars="200" w:firstLine="420"/>
        <w:rPr>
          <w:szCs w:val="21"/>
        </w:rPr>
      </w:pPr>
      <w:r w:rsidRPr="007553CF">
        <w:rPr>
          <w:rFonts w:hint="eastAsia"/>
          <w:szCs w:val="21"/>
        </w:rPr>
        <w:t>南</w:t>
      </w:r>
      <w:r w:rsidRPr="007553CF">
        <w:rPr>
          <w:szCs w:val="21"/>
        </w:rPr>
        <w:t>华</w:t>
      </w:r>
      <w:r w:rsidRPr="007553CF">
        <w:rPr>
          <w:rFonts w:hint="eastAsia"/>
          <w:szCs w:val="21"/>
        </w:rPr>
        <w:t>-</w:t>
      </w:r>
      <w:r w:rsidRPr="007553CF">
        <w:rPr>
          <w:szCs w:val="21"/>
        </w:rPr>
        <w:t>志留纪</w:t>
      </w:r>
      <w:r w:rsidRPr="007553CF">
        <w:rPr>
          <w:rFonts w:hint="eastAsia"/>
          <w:szCs w:val="21"/>
        </w:rPr>
        <w:t>为</w:t>
      </w:r>
      <w:r w:rsidRPr="007553CF">
        <w:rPr>
          <w:szCs w:val="21"/>
        </w:rPr>
        <w:t>第一个拉张</w:t>
      </w:r>
      <w:r w:rsidRPr="007553CF">
        <w:rPr>
          <w:rFonts w:hint="eastAsia"/>
          <w:szCs w:val="21"/>
        </w:rPr>
        <w:t>-</w:t>
      </w:r>
      <w:r w:rsidRPr="007553CF">
        <w:rPr>
          <w:szCs w:val="21"/>
        </w:rPr>
        <w:t>聚敛</w:t>
      </w:r>
      <w:r w:rsidRPr="007553CF">
        <w:rPr>
          <w:rFonts w:hint="eastAsia"/>
          <w:szCs w:val="21"/>
        </w:rPr>
        <w:t>阶</w:t>
      </w:r>
      <w:r w:rsidRPr="007553CF">
        <w:rPr>
          <w:szCs w:val="21"/>
        </w:rPr>
        <w:t>段：</w:t>
      </w:r>
      <w:r w:rsidRPr="007553CF">
        <w:rPr>
          <w:rFonts w:hint="eastAsia"/>
          <w:szCs w:val="21"/>
        </w:rPr>
        <w:t>受</w:t>
      </w:r>
      <w:r w:rsidRPr="007553CF">
        <w:rPr>
          <w:rFonts w:hint="eastAsia"/>
          <w:szCs w:val="21"/>
        </w:rPr>
        <w:t>Rodinia</w:t>
      </w:r>
      <w:r w:rsidRPr="007553CF">
        <w:rPr>
          <w:rFonts w:hint="eastAsia"/>
          <w:szCs w:val="21"/>
        </w:rPr>
        <w:t>超</w:t>
      </w:r>
      <w:r w:rsidRPr="007553CF">
        <w:rPr>
          <w:szCs w:val="21"/>
        </w:rPr>
        <w:t>大陆解体的拉张效应和晚期华夏等</w:t>
      </w:r>
      <w:r w:rsidRPr="007553CF">
        <w:rPr>
          <w:szCs w:val="21"/>
        </w:rPr>
        <w:lastRenderedPageBreak/>
        <w:t>地块与扬子地块拼贴的影响，</w:t>
      </w:r>
      <w:r w:rsidRPr="007553CF">
        <w:rPr>
          <w:rFonts w:hint="eastAsia"/>
          <w:szCs w:val="21"/>
        </w:rPr>
        <w:t>南</w:t>
      </w:r>
      <w:r w:rsidRPr="007553CF">
        <w:rPr>
          <w:szCs w:val="21"/>
        </w:rPr>
        <w:t>华纪</w:t>
      </w:r>
      <w:r w:rsidRPr="007553CF">
        <w:rPr>
          <w:rFonts w:hint="eastAsia"/>
          <w:szCs w:val="21"/>
        </w:rPr>
        <w:t>表</w:t>
      </w:r>
      <w:r w:rsidRPr="007553CF">
        <w:rPr>
          <w:szCs w:val="21"/>
        </w:rPr>
        <w:t>现为华南裂谷扩张</w:t>
      </w:r>
      <w:r w:rsidR="0072361A" w:rsidRPr="0072361A">
        <w:rPr>
          <w:rFonts w:hint="eastAsia"/>
          <w:color w:val="FF0000"/>
          <w:szCs w:val="21"/>
          <w:vertAlign w:val="superscript"/>
        </w:rPr>
        <w:t>[</w:t>
      </w:r>
      <w:r w:rsidR="0072361A" w:rsidRPr="0072361A">
        <w:rPr>
          <w:color w:val="FF0000"/>
          <w:szCs w:val="21"/>
          <w:vertAlign w:val="superscript"/>
        </w:rPr>
        <w:t>9]</w:t>
      </w:r>
      <w:r w:rsidRPr="007553CF">
        <w:rPr>
          <w:szCs w:val="21"/>
        </w:rPr>
        <w:t>，受此影响，</w:t>
      </w:r>
      <w:r w:rsidRPr="007553CF">
        <w:rPr>
          <w:rFonts w:hint="eastAsia"/>
          <w:szCs w:val="21"/>
        </w:rPr>
        <w:t>上</w:t>
      </w:r>
      <w:r w:rsidRPr="007553CF">
        <w:rPr>
          <w:szCs w:val="21"/>
        </w:rPr>
        <w:t>扬子区</w:t>
      </w:r>
      <w:r w:rsidRPr="007553CF">
        <w:rPr>
          <w:rFonts w:hint="eastAsia"/>
          <w:szCs w:val="21"/>
        </w:rPr>
        <w:t>周</w:t>
      </w:r>
      <w:r w:rsidRPr="007553CF">
        <w:rPr>
          <w:szCs w:val="21"/>
        </w:rPr>
        <w:t>缘表现为与拉张有关的堑</w:t>
      </w:r>
      <w:r w:rsidRPr="007553CF">
        <w:rPr>
          <w:rFonts w:hint="eastAsia"/>
          <w:szCs w:val="21"/>
        </w:rPr>
        <w:t>-</w:t>
      </w:r>
      <w:r w:rsidRPr="007553CF">
        <w:rPr>
          <w:szCs w:val="21"/>
        </w:rPr>
        <w:t>垒构造体系和</w:t>
      </w:r>
      <w:r w:rsidRPr="007553CF">
        <w:rPr>
          <w:rFonts w:hint="eastAsia"/>
          <w:szCs w:val="21"/>
        </w:rPr>
        <w:t>沉</w:t>
      </w:r>
      <w:r w:rsidRPr="007553CF">
        <w:rPr>
          <w:szCs w:val="21"/>
        </w:rPr>
        <w:t>积充填响应</w:t>
      </w:r>
      <w:r w:rsidRPr="007553CF">
        <w:rPr>
          <w:rFonts w:hint="eastAsia"/>
          <w:szCs w:val="21"/>
        </w:rPr>
        <w:t>。</w:t>
      </w:r>
      <w:r w:rsidRPr="007553CF">
        <w:rPr>
          <w:szCs w:val="21"/>
        </w:rPr>
        <w:t>震旦纪</w:t>
      </w:r>
      <w:r w:rsidRPr="007553CF">
        <w:rPr>
          <w:rFonts w:hint="eastAsia"/>
          <w:szCs w:val="21"/>
        </w:rPr>
        <w:t>，</w:t>
      </w:r>
      <w:r w:rsidRPr="007553CF">
        <w:rPr>
          <w:szCs w:val="21"/>
        </w:rPr>
        <w:t>全区</w:t>
      </w:r>
      <w:r w:rsidRPr="007553CF">
        <w:rPr>
          <w:rFonts w:hint="eastAsia"/>
          <w:szCs w:val="21"/>
        </w:rPr>
        <w:t>为</w:t>
      </w:r>
      <w:r w:rsidRPr="007553CF">
        <w:rPr>
          <w:szCs w:val="21"/>
        </w:rPr>
        <w:t>稳定的陆表海，裂谷作用减弱，代之以稳定的热沉降作用，形成巨厚的碳酸盐岩。早寒武世，随着</w:t>
      </w:r>
      <w:r w:rsidRPr="007553CF">
        <w:rPr>
          <w:rFonts w:hint="eastAsia"/>
          <w:szCs w:val="21"/>
        </w:rPr>
        <w:t>Rodinia</w:t>
      </w:r>
      <w:r w:rsidRPr="007553CF">
        <w:rPr>
          <w:rFonts w:hint="eastAsia"/>
          <w:szCs w:val="21"/>
        </w:rPr>
        <w:t>裂</w:t>
      </w:r>
      <w:r w:rsidRPr="007553CF">
        <w:rPr>
          <w:szCs w:val="21"/>
        </w:rPr>
        <w:t>解作用加剧</w:t>
      </w:r>
      <w:r w:rsidR="00BD03AA" w:rsidRPr="00BD03AA">
        <w:rPr>
          <w:rFonts w:hint="eastAsia"/>
          <w:color w:val="FF0000"/>
          <w:szCs w:val="21"/>
          <w:vertAlign w:val="superscript"/>
        </w:rPr>
        <w:t>[</w:t>
      </w:r>
      <w:r w:rsidR="00BD03AA" w:rsidRPr="00BD03AA">
        <w:rPr>
          <w:color w:val="FF0000"/>
          <w:szCs w:val="21"/>
          <w:vertAlign w:val="superscript"/>
        </w:rPr>
        <w:t>10]</w:t>
      </w:r>
      <w:r w:rsidRPr="007553CF">
        <w:rPr>
          <w:szCs w:val="21"/>
        </w:rPr>
        <w:t>，</w:t>
      </w:r>
      <w:r w:rsidRPr="007553CF">
        <w:rPr>
          <w:rFonts w:hint="eastAsia"/>
          <w:szCs w:val="21"/>
        </w:rPr>
        <w:t>扬</w:t>
      </w:r>
      <w:r w:rsidRPr="007553CF">
        <w:rPr>
          <w:szCs w:val="21"/>
        </w:rPr>
        <w:t>子板块与华夏板块分离，海底扩张导致海平面急剧上升，沉积富有机质黑色页岩</w:t>
      </w:r>
      <w:r w:rsidRPr="007553CF">
        <w:rPr>
          <w:rFonts w:hint="eastAsia"/>
          <w:szCs w:val="21"/>
        </w:rPr>
        <w:t>，</w:t>
      </w:r>
      <w:r w:rsidRPr="007553CF">
        <w:rPr>
          <w:szCs w:val="21"/>
        </w:rPr>
        <w:t>扬子地块西部</w:t>
      </w:r>
      <w:r w:rsidRPr="007553CF">
        <w:rPr>
          <w:rFonts w:hint="eastAsia"/>
          <w:szCs w:val="21"/>
        </w:rPr>
        <w:t>和</w:t>
      </w:r>
      <w:r w:rsidRPr="007553CF">
        <w:rPr>
          <w:szCs w:val="21"/>
        </w:rPr>
        <w:t>东北部拉张裂陷作用活跃</w:t>
      </w:r>
      <w:r w:rsidRPr="007553CF">
        <w:rPr>
          <w:rFonts w:hint="eastAsia"/>
          <w:szCs w:val="21"/>
        </w:rPr>
        <w:t>，形</w:t>
      </w:r>
      <w:r w:rsidRPr="007553CF">
        <w:rPr>
          <w:szCs w:val="21"/>
        </w:rPr>
        <w:t>成</w:t>
      </w:r>
      <w:r w:rsidRPr="007553CF">
        <w:rPr>
          <w:szCs w:val="21"/>
        </w:rPr>
        <w:t>“</w:t>
      </w:r>
      <w:r w:rsidRPr="007553CF">
        <w:rPr>
          <w:rFonts w:hint="eastAsia"/>
          <w:szCs w:val="21"/>
        </w:rPr>
        <w:t>德</w:t>
      </w:r>
      <w:r w:rsidRPr="007553CF">
        <w:rPr>
          <w:szCs w:val="21"/>
        </w:rPr>
        <w:t>阳</w:t>
      </w:r>
      <w:r w:rsidRPr="007553CF">
        <w:rPr>
          <w:rFonts w:hint="eastAsia"/>
          <w:szCs w:val="21"/>
        </w:rPr>
        <w:t>-</w:t>
      </w:r>
      <w:r w:rsidRPr="007553CF">
        <w:rPr>
          <w:szCs w:val="21"/>
        </w:rPr>
        <w:t>安岳裂陷带</w:t>
      </w:r>
      <w:r w:rsidRPr="007553CF">
        <w:rPr>
          <w:szCs w:val="21"/>
        </w:rPr>
        <w:t>”</w:t>
      </w:r>
      <w:r w:rsidRPr="007553CF">
        <w:rPr>
          <w:rFonts w:hint="eastAsia"/>
          <w:szCs w:val="21"/>
        </w:rPr>
        <w:t>，</w:t>
      </w:r>
      <w:r w:rsidRPr="007553CF">
        <w:rPr>
          <w:szCs w:val="21"/>
        </w:rPr>
        <w:t>随后上扬子表现为稳定的台地，早</w:t>
      </w:r>
      <w:r w:rsidRPr="007553CF">
        <w:rPr>
          <w:rFonts w:hint="eastAsia"/>
          <w:szCs w:val="21"/>
        </w:rPr>
        <w:t>-</w:t>
      </w:r>
      <w:r w:rsidRPr="007553CF">
        <w:rPr>
          <w:szCs w:val="21"/>
        </w:rPr>
        <w:t>中奥陶世相对平静，扬子区为淹没台地。晚奥陶世</w:t>
      </w:r>
      <w:r w:rsidRPr="007553CF">
        <w:rPr>
          <w:rFonts w:hint="eastAsia"/>
          <w:szCs w:val="21"/>
        </w:rPr>
        <w:t>-</w:t>
      </w:r>
      <w:r w:rsidRPr="007553CF">
        <w:rPr>
          <w:szCs w:val="21"/>
        </w:rPr>
        <w:t>志留纪华南洋向北西俯冲消减碰撞，</w:t>
      </w:r>
      <w:r w:rsidRPr="007553CF">
        <w:rPr>
          <w:rFonts w:hint="eastAsia"/>
          <w:szCs w:val="21"/>
        </w:rPr>
        <w:t>上</w:t>
      </w:r>
      <w:r w:rsidRPr="007553CF">
        <w:rPr>
          <w:szCs w:val="21"/>
        </w:rPr>
        <w:t>扬子东南缘转</w:t>
      </w:r>
      <w:r w:rsidRPr="007553CF">
        <w:rPr>
          <w:rFonts w:hint="eastAsia"/>
          <w:szCs w:val="21"/>
        </w:rPr>
        <w:t>入</w:t>
      </w:r>
      <w:r w:rsidRPr="007553CF">
        <w:rPr>
          <w:szCs w:val="21"/>
        </w:rPr>
        <w:t>前陆隆起造山带，上扬子大部为隆后盆地，碎屑岩取代碳酸盐岩，前陆隆起导致构造掀斜，在泸州</w:t>
      </w:r>
      <w:r w:rsidRPr="007553CF">
        <w:rPr>
          <w:szCs w:val="21"/>
        </w:rPr>
        <w:t>-</w:t>
      </w:r>
      <w:r w:rsidRPr="007553CF">
        <w:rPr>
          <w:rFonts w:hint="eastAsia"/>
          <w:szCs w:val="21"/>
        </w:rPr>
        <w:t>重</w:t>
      </w:r>
      <w:r w:rsidRPr="007553CF">
        <w:rPr>
          <w:szCs w:val="21"/>
        </w:rPr>
        <w:t>庆</w:t>
      </w:r>
      <w:r w:rsidRPr="007553CF">
        <w:rPr>
          <w:rFonts w:hint="eastAsia"/>
          <w:szCs w:val="21"/>
        </w:rPr>
        <w:t>-</w:t>
      </w:r>
      <w:r w:rsidRPr="007553CF">
        <w:rPr>
          <w:rFonts w:hint="eastAsia"/>
          <w:szCs w:val="21"/>
        </w:rPr>
        <w:t>利</w:t>
      </w:r>
      <w:r w:rsidRPr="007553CF">
        <w:rPr>
          <w:szCs w:val="21"/>
        </w:rPr>
        <w:t>川一带为深</w:t>
      </w:r>
      <w:r w:rsidR="00A50AE9">
        <w:rPr>
          <w:rFonts w:hint="eastAsia"/>
          <w:szCs w:val="21"/>
        </w:rPr>
        <w:t>水</w:t>
      </w:r>
      <w:r w:rsidR="00A50AE9">
        <w:rPr>
          <w:szCs w:val="21"/>
        </w:rPr>
        <w:t>陆</w:t>
      </w:r>
      <w:r w:rsidR="00A50AE9">
        <w:rPr>
          <w:rFonts w:hint="eastAsia"/>
          <w:szCs w:val="21"/>
        </w:rPr>
        <w:t>棚</w:t>
      </w:r>
      <w:r w:rsidRPr="007553CF">
        <w:rPr>
          <w:szCs w:val="21"/>
        </w:rPr>
        <w:t>，接受缺氧滞流环境下的富有机质黑色页岩沉积</w:t>
      </w:r>
      <w:r w:rsidR="00A25215">
        <w:rPr>
          <w:rFonts w:hint="eastAsia"/>
          <w:szCs w:val="21"/>
        </w:rPr>
        <w:t>（</w:t>
      </w:r>
      <w:r w:rsidR="00A25215">
        <w:rPr>
          <w:szCs w:val="21"/>
        </w:rPr>
        <w:t>龙马溪组）</w:t>
      </w:r>
      <w:r w:rsidRPr="007553CF">
        <w:rPr>
          <w:szCs w:val="21"/>
        </w:rPr>
        <w:t>，随后</w:t>
      </w:r>
      <w:r w:rsidRPr="007553CF">
        <w:rPr>
          <w:rFonts w:hint="eastAsia"/>
          <w:szCs w:val="21"/>
        </w:rPr>
        <w:t>陆</w:t>
      </w:r>
      <w:r w:rsidRPr="007553CF">
        <w:rPr>
          <w:szCs w:val="21"/>
        </w:rPr>
        <w:t>源碎屑</w:t>
      </w:r>
      <w:r w:rsidRPr="007553CF">
        <w:rPr>
          <w:rFonts w:hint="eastAsia"/>
          <w:szCs w:val="21"/>
        </w:rPr>
        <w:t>量</w:t>
      </w:r>
      <w:r w:rsidRPr="007553CF">
        <w:rPr>
          <w:szCs w:val="21"/>
        </w:rPr>
        <w:t>增加，逐渐转为补偿沉积，晚期挤压作用加强导致全区上隆，</w:t>
      </w:r>
      <w:r w:rsidRPr="007553CF">
        <w:rPr>
          <w:rFonts w:hint="eastAsia"/>
          <w:szCs w:val="21"/>
        </w:rPr>
        <w:t>上</w:t>
      </w:r>
      <w:r w:rsidRPr="007553CF">
        <w:rPr>
          <w:szCs w:val="21"/>
        </w:rPr>
        <w:t>扬子区形成乐山</w:t>
      </w:r>
      <w:r w:rsidRPr="007553CF">
        <w:rPr>
          <w:rFonts w:hint="eastAsia"/>
          <w:szCs w:val="21"/>
        </w:rPr>
        <w:t>-</w:t>
      </w:r>
      <w:r w:rsidRPr="007553CF">
        <w:rPr>
          <w:szCs w:val="21"/>
        </w:rPr>
        <w:t>龙女寺隆起、黔中隆起、康滇隆起和雪峰隆起</w:t>
      </w:r>
      <w:r w:rsidR="00BD03AA" w:rsidRPr="00BD03AA">
        <w:rPr>
          <w:rFonts w:hint="eastAsia"/>
          <w:color w:val="FF0000"/>
          <w:szCs w:val="21"/>
          <w:vertAlign w:val="superscript"/>
        </w:rPr>
        <w:t>[</w:t>
      </w:r>
      <w:r w:rsidR="00BD03AA" w:rsidRPr="00BD03AA">
        <w:rPr>
          <w:color w:val="FF0000"/>
          <w:szCs w:val="21"/>
          <w:vertAlign w:val="superscript"/>
        </w:rPr>
        <w:t>11]</w:t>
      </w:r>
      <w:r w:rsidRPr="007553CF">
        <w:rPr>
          <w:szCs w:val="21"/>
        </w:rPr>
        <w:t>。</w:t>
      </w:r>
    </w:p>
    <w:p w:rsidR="007A59D0" w:rsidRPr="007553CF" w:rsidRDefault="007A59D0" w:rsidP="007A59D0">
      <w:pPr>
        <w:autoSpaceDE w:val="0"/>
        <w:autoSpaceDN w:val="0"/>
        <w:adjustRightInd w:val="0"/>
        <w:spacing w:line="276" w:lineRule="auto"/>
        <w:ind w:firstLine="480"/>
        <w:rPr>
          <w:rFonts w:ascii="Times New Roman" w:eastAsia="宋体" w:hAnsi="Times New Roman" w:cs="Times New Roman"/>
          <w:kern w:val="0"/>
          <w:szCs w:val="21"/>
        </w:rPr>
      </w:pPr>
      <w:r w:rsidRPr="007553CF">
        <w:rPr>
          <w:rFonts w:hint="eastAsia"/>
          <w:szCs w:val="21"/>
        </w:rPr>
        <w:t>泥</w:t>
      </w:r>
      <w:r w:rsidRPr="007553CF">
        <w:rPr>
          <w:szCs w:val="21"/>
        </w:rPr>
        <w:t>盆纪</w:t>
      </w:r>
      <w:r w:rsidRPr="007553CF">
        <w:rPr>
          <w:rFonts w:hint="eastAsia"/>
          <w:szCs w:val="21"/>
        </w:rPr>
        <w:t>-</w:t>
      </w:r>
      <w:r w:rsidRPr="007553CF">
        <w:rPr>
          <w:szCs w:val="21"/>
        </w:rPr>
        <w:t>中侏罗</w:t>
      </w:r>
      <w:r w:rsidRPr="007553CF">
        <w:rPr>
          <w:rFonts w:hint="eastAsia"/>
          <w:szCs w:val="21"/>
        </w:rPr>
        <w:t>世为</w:t>
      </w:r>
      <w:r w:rsidRPr="007553CF">
        <w:rPr>
          <w:szCs w:val="21"/>
        </w:rPr>
        <w:t>第二个拉张</w:t>
      </w:r>
      <w:r w:rsidRPr="007553CF">
        <w:rPr>
          <w:rFonts w:hint="eastAsia"/>
          <w:szCs w:val="21"/>
        </w:rPr>
        <w:t>-</w:t>
      </w:r>
      <w:r w:rsidRPr="007553CF">
        <w:rPr>
          <w:szCs w:val="21"/>
        </w:rPr>
        <w:t>聚敛</w:t>
      </w:r>
      <w:r w:rsidRPr="007553CF">
        <w:rPr>
          <w:rFonts w:hint="eastAsia"/>
          <w:szCs w:val="21"/>
        </w:rPr>
        <w:t>阶</w:t>
      </w:r>
      <w:r w:rsidRPr="007553CF">
        <w:rPr>
          <w:szCs w:val="21"/>
        </w:rPr>
        <w:t>段</w:t>
      </w:r>
      <w:r w:rsidRPr="007553CF">
        <w:rPr>
          <w:rFonts w:hint="eastAsia"/>
          <w:szCs w:val="21"/>
        </w:rPr>
        <w:t>：泥</w:t>
      </w:r>
      <w:r w:rsidRPr="007553CF">
        <w:rPr>
          <w:szCs w:val="21"/>
        </w:rPr>
        <w:t>盆</w:t>
      </w:r>
      <w:r w:rsidRPr="007553CF">
        <w:rPr>
          <w:rFonts w:hint="eastAsia"/>
          <w:szCs w:val="21"/>
        </w:rPr>
        <w:t>-</w:t>
      </w:r>
      <w:r w:rsidRPr="007553CF">
        <w:rPr>
          <w:rFonts w:hint="eastAsia"/>
          <w:szCs w:val="21"/>
        </w:rPr>
        <w:t>二</w:t>
      </w:r>
      <w:r w:rsidRPr="007553CF">
        <w:rPr>
          <w:szCs w:val="21"/>
        </w:rPr>
        <w:t>叠纪，</w:t>
      </w:r>
      <w:r w:rsidRPr="007553CF">
        <w:rPr>
          <w:rFonts w:hint="eastAsia"/>
          <w:szCs w:val="21"/>
        </w:rPr>
        <w:t>中</w:t>
      </w:r>
      <w:r w:rsidRPr="007553CF">
        <w:rPr>
          <w:szCs w:val="21"/>
        </w:rPr>
        <w:t>国南方</w:t>
      </w:r>
      <w:r w:rsidRPr="007553CF">
        <w:rPr>
          <w:rFonts w:hint="eastAsia"/>
          <w:szCs w:val="21"/>
        </w:rPr>
        <w:t>表</w:t>
      </w:r>
      <w:r w:rsidRPr="007553CF">
        <w:rPr>
          <w:szCs w:val="21"/>
        </w:rPr>
        <w:t>现为拉张裂谷</w:t>
      </w:r>
      <w:r w:rsidRPr="007553CF">
        <w:rPr>
          <w:rFonts w:hint="eastAsia"/>
          <w:szCs w:val="21"/>
        </w:rPr>
        <w:t>特</w:t>
      </w:r>
      <w:r w:rsidR="00A25215">
        <w:rPr>
          <w:szCs w:val="21"/>
        </w:rPr>
        <w:t>色，上扬子区</w:t>
      </w:r>
      <w:r w:rsidRPr="007553CF">
        <w:rPr>
          <w:szCs w:val="21"/>
        </w:rPr>
        <w:t>为陆地，仅局部接受沉积，二叠纪</w:t>
      </w:r>
      <w:r w:rsidRPr="007553CF">
        <w:rPr>
          <w:rFonts w:hint="eastAsia"/>
          <w:szCs w:val="21"/>
        </w:rPr>
        <w:t>上扬</w:t>
      </w:r>
      <w:r w:rsidRPr="007553CF">
        <w:rPr>
          <w:szCs w:val="21"/>
        </w:rPr>
        <w:t>子北部</w:t>
      </w:r>
      <w:r w:rsidRPr="007553CF">
        <w:rPr>
          <w:rFonts w:hint="eastAsia"/>
          <w:szCs w:val="21"/>
        </w:rPr>
        <w:t>勉略</w:t>
      </w:r>
      <w:r w:rsidRPr="007553CF">
        <w:rPr>
          <w:szCs w:val="21"/>
        </w:rPr>
        <w:t>洋处于扩张</w:t>
      </w:r>
      <w:r w:rsidRPr="007553CF">
        <w:rPr>
          <w:rFonts w:hint="eastAsia"/>
          <w:szCs w:val="21"/>
        </w:rPr>
        <w:t>裂</w:t>
      </w:r>
      <w:r w:rsidRPr="007553CF">
        <w:rPr>
          <w:szCs w:val="21"/>
        </w:rPr>
        <w:t>谷初始</w:t>
      </w:r>
      <w:r w:rsidRPr="007553CF">
        <w:rPr>
          <w:rFonts w:hint="eastAsia"/>
          <w:szCs w:val="21"/>
        </w:rPr>
        <w:t>洋</w:t>
      </w:r>
      <w:r w:rsidRPr="007553CF">
        <w:rPr>
          <w:szCs w:val="21"/>
        </w:rPr>
        <w:t>盆阶段</w:t>
      </w:r>
      <w:r w:rsidR="00BD03AA" w:rsidRPr="00BD03AA">
        <w:rPr>
          <w:rFonts w:hint="eastAsia"/>
          <w:color w:val="FF0000"/>
          <w:szCs w:val="21"/>
          <w:vertAlign w:val="superscript"/>
        </w:rPr>
        <w:t>[</w:t>
      </w:r>
      <w:r w:rsidR="00BD03AA" w:rsidRPr="00BD03AA">
        <w:rPr>
          <w:color w:val="FF0000"/>
          <w:szCs w:val="21"/>
          <w:vertAlign w:val="superscript"/>
        </w:rPr>
        <w:t>1</w:t>
      </w:r>
      <w:r w:rsidR="00BD03AA">
        <w:rPr>
          <w:color w:val="FF0000"/>
          <w:szCs w:val="21"/>
          <w:vertAlign w:val="superscript"/>
        </w:rPr>
        <w:t>2</w:t>
      </w:r>
      <w:r w:rsidR="00BD03AA" w:rsidRPr="00BD03AA">
        <w:rPr>
          <w:color w:val="FF0000"/>
          <w:szCs w:val="21"/>
          <w:vertAlign w:val="superscript"/>
        </w:rPr>
        <w:t>]</w:t>
      </w:r>
      <w:r w:rsidRPr="007553CF">
        <w:rPr>
          <w:rFonts w:hint="eastAsia"/>
          <w:szCs w:val="21"/>
        </w:rPr>
        <w:t>，</w:t>
      </w:r>
      <w:r w:rsidRPr="007553CF">
        <w:rPr>
          <w:szCs w:val="21"/>
        </w:rPr>
        <w:t>伴随</w:t>
      </w:r>
      <w:r w:rsidRPr="007553CF">
        <w:rPr>
          <w:rFonts w:hint="eastAsia"/>
          <w:szCs w:val="21"/>
        </w:rPr>
        <w:t>古</w:t>
      </w:r>
      <w:r w:rsidRPr="007553CF">
        <w:rPr>
          <w:szCs w:val="21"/>
        </w:rPr>
        <w:t>特提斯</w:t>
      </w:r>
      <w:r w:rsidRPr="007553CF">
        <w:rPr>
          <w:rFonts w:hint="eastAsia"/>
          <w:szCs w:val="21"/>
        </w:rPr>
        <w:t>洋</w:t>
      </w:r>
      <w:r w:rsidRPr="007553CF">
        <w:rPr>
          <w:szCs w:val="21"/>
        </w:rPr>
        <w:t>由南、西向北、东侵入，上扬子古陆几乎全被海水淹没，沉积富有机质碳酸盐岩（栖霞组、茅口组）</w:t>
      </w:r>
      <w:r w:rsidRPr="007553CF">
        <w:rPr>
          <w:rFonts w:hint="eastAsia"/>
          <w:szCs w:val="21"/>
        </w:rPr>
        <w:t>，</w:t>
      </w:r>
      <w:r w:rsidRPr="007553CF">
        <w:rPr>
          <w:szCs w:val="21"/>
        </w:rPr>
        <w:t>晚二叠世继续受古西太平洋、古特提斯洋和</w:t>
      </w:r>
      <w:r w:rsidRPr="007553CF">
        <w:rPr>
          <w:rFonts w:hint="eastAsia"/>
          <w:szCs w:val="21"/>
        </w:rPr>
        <w:t>勉略</w:t>
      </w:r>
      <w:r w:rsidRPr="007553CF">
        <w:rPr>
          <w:szCs w:val="21"/>
        </w:rPr>
        <w:t>洋扩张作用影响，产生板内裂谷作用，导致火山岩大规模喷发和侵入，形成</w:t>
      </w:r>
      <w:r w:rsidRPr="007553CF">
        <w:rPr>
          <w:szCs w:val="21"/>
        </w:rPr>
        <w:t>“</w:t>
      </w:r>
      <w:r w:rsidRPr="007553CF">
        <w:rPr>
          <w:rFonts w:hint="eastAsia"/>
          <w:szCs w:val="21"/>
        </w:rPr>
        <w:t>开</w:t>
      </w:r>
      <w:r w:rsidRPr="007553CF">
        <w:rPr>
          <w:szCs w:val="21"/>
        </w:rPr>
        <w:t>江</w:t>
      </w:r>
      <w:r w:rsidRPr="007553CF">
        <w:rPr>
          <w:rFonts w:hint="eastAsia"/>
          <w:szCs w:val="21"/>
        </w:rPr>
        <w:t>-</w:t>
      </w:r>
      <w:r w:rsidRPr="007553CF">
        <w:rPr>
          <w:rFonts w:hint="eastAsia"/>
          <w:szCs w:val="21"/>
        </w:rPr>
        <w:t>梁</w:t>
      </w:r>
      <w:r w:rsidRPr="007553CF">
        <w:rPr>
          <w:szCs w:val="21"/>
        </w:rPr>
        <w:t>平海槽</w:t>
      </w:r>
      <w:r w:rsidRPr="007553CF">
        <w:rPr>
          <w:szCs w:val="21"/>
        </w:rPr>
        <w:t>”</w:t>
      </w:r>
      <w:r w:rsidRPr="007553CF">
        <w:rPr>
          <w:rFonts w:hint="eastAsia"/>
          <w:szCs w:val="21"/>
        </w:rPr>
        <w:t>，</w:t>
      </w:r>
      <w:r w:rsidRPr="007553CF">
        <w:rPr>
          <w:szCs w:val="21"/>
        </w:rPr>
        <w:t>地形地貌差异较大，岩相分异明显。印支期是上扬子地区重要的构造运动期，</w:t>
      </w:r>
      <w:r w:rsidRPr="007553CF">
        <w:rPr>
          <w:rFonts w:hint="eastAsia"/>
          <w:szCs w:val="21"/>
        </w:rPr>
        <w:t>四</w:t>
      </w:r>
      <w:r w:rsidRPr="007553CF">
        <w:rPr>
          <w:szCs w:val="21"/>
        </w:rPr>
        <w:t>川盆地从此期开始进入前陆盆地发展阶段。地壳从张裂活动转变为压扭活动，结束了海相的台地沉积，变成陆相沉积盆地，盆地开始收缩。</w:t>
      </w:r>
      <w:r w:rsidRPr="007553CF">
        <w:rPr>
          <w:rFonts w:ascii="Times New Roman" w:eastAsia="宋体" w:hAnsi="Times New Roman" w:cs="Times New Roman" w:hint="eastAsia"/>
          <w:kern w:val="0"/>
          <w:szCs w:val="21"/>
          <w:lang w:val="zh-CN"/>
        </w:rPr>
        <w:t>晚</w:t>
      </w:r>
      <w:r w:rsidRPr="007553CF">
        <w:rPr>
          <w:rFonts w:ascii="Times New Roman" w:eastAsia="宋体" w:hAnsi="Times New Roman" w:cs="Times New Roman"/>
          <w:kern w:val="0"/>
          <w:szCs w:val="21"/>
          <w:lang w:val="zh-CN"/>
        </w:rPr>
        <w:t>三叠</w:t>
      </w:r>
      <w:r w:rsidRPr="007553CF">
        <w:rPr>
          <w:rFonts w:ascii="Times New Roman" w:eastAsia="宋体" w:hAnsi="Times New Roman" w:cs="Times New Roman" w:hint="eastAsia"/>
          <w:kern w:val="0"/>
          <w:szCs w:val="21"/>
          <w:lang w:val="zh-CN"/>
        </w:rPr>
        <w:t>世</w:t>
      </w:r>
      <w:r w:rsidRPr="007553CF">
        <w:rPr>
          <w:rFonts w:ascii="Times New Roman" w:eastAsia="宋体" w:hAnsi="Times New Roman" w:cs="Times New Roman"/>
          <w:kern w:val="0"/>
          <w:szCs w:val="21"/>
          <w:lang w:val="zh-CN"/>
        </w:rPr>
        <w:t>须家河组三段沉积后，印支</w:t>
      </w:r>
      <w:r w:rsidRPr="007553CF">
        <w:rPr>
          <w:rFonts w:ascii="Times New Roman" w:eastAsia="宋体" w:hAnsi="Times New Roman" w:cs="Times New Roman" w:hint="eastAsia"/>
          <w:kern w:val="0"/>
          <w:szCs w:val="21"/>
          <w:lang w:val="zh-CN"/>
        </w:rPr>
        <w:t>中</w:t>
      </w:r>
      <w:r w:rsidRPr="007553CF">
        <w:rPr>
          <w:rFonts w:ascii="Times New Roman" w:eastAsia="宋体" w:hAnsi="Times New Roman" w:cs="Times New Roman"/>
          <w:kern w:val="0"/>
          <w:szCs w:val="21"/>
          <w:lang w:val="zh-CN"/>
        </w:rPr>
        <w:t>幕</w:t>
      </w:r>
      <w:r w:rsidRPr="007553CF">
        <w:rPr>
          <w:rFonts w:ascii="Times New Roman" w:eastAsia="宋体" w:hAnsi="Times New Roman" w:cs="Times New Roman" w:hint="eastAsia"/>
          <w:kern w:val="0"/>
          <w:szCs w:val="21"/>
          <w:lang w:val="zh-CN"/>
        </w:rPr>
        <w:t>（</w:t>
      </w:r>
      <w:r w:rsidRPr="007553CF">
        <w:rPr>
          <w:rFonts w:ascii="Times New Roman" w:eastAsia="宋体" w:hAnsi="Times New Roman" w:cs="Times New Roman"/>
          <w:kern w:val="0"/>
          <w:szCs w:val="21"/>
          <w:lang w:val="zh-CN"/>
        </w:rPr>
        <w:t>安县运动）运动在盆地西侧甘孜～阿坝槽区表现异常强烈，使槽区内三叠系及</w:t>
      </w:r>
      <w:r>
        <w:rPr>
          <w:rFonts w:ascii="Times New Roman" w:eastAsia="宋体" w:hAnsi="Times New Roman" w:cs="Times New Roman" w:hint="eastAsia"/>
          <w:kern w:val="0"/>
          <w:szCs w:val="21"/>
          <w:lang w:val="zh-CN"/>
        </w:rPr>
        <w:t>以</w:t>
      </w:r>
      <w:r>
        <w:rPr>
          <w:rFonts w:ascii="Times New Roman" w:eastAsia="宋体" w:hAnsi="Times New Roman" w:cs="Times New Roman"/>
          <w:kern w:val="0"/>
          <w:szCs w:val="21"/>
          <w:lang w:val="zh-CN"/>
        </w:rPr>
        <w:t>下</w:t>
      </w:r>
      <w:r w:rsidRPr="007553CF">
        <w:rPr>
          <w:rFonts w:ascii="Times New Roman" w:eastAsia="宋体" w:hAnsi="Times New Roman" w:cs="Times New Roman"/>
          <w:kern w:val="0"/>
          <w:szCs w:val="21"/>
          <w:lang w:val="zh-CN"/>
        </w:rPr>
        <w:t>地层断褶变形，全面回返，并伴有</w:t>
      </w:r>
      <w:r>
        <w:rPr>
          <w:rFonts w:ascii="Times New Roman" w:eastAsia="宋体" w:hAnsi="Times New Roman" w:cs="Times New Roman"/>
          <w:kern w:val="0"/>
          <w:szCs w:val="21"/>
          <w:lang w:val="zh-CN"/>
        </w:rPr>
        <w:t>岩浆侵入。晚印支运动后，龙门山系雏形形成</w:t>
      </w:r>
      <w:r>
        <w:rPr>
          <w:rFonts w:ascii="Times New Roman" w:eastAsia="宋体" w:hAnsi="Times New Roman" w:cs="Times New Roman" w:hint="eastAsia"/>
          <w:kern w:val="0"/>
          <w:szCs w:val="21"/>
          <w:lang w:val="zh-CN"/>
        </w:rPr>
        <w:t>，</w:t>
      </w:r>
      <w:r w:rsidRPr="007553CF">
        <w:rPr>
          <w:rFonts w:ascii="Times New Roman" w:eastAsia="宋体" w:hAnsi="Times New Roman" w:cs="Times New Roman"/>
          <w:kern w:val="0"/>
          <w:szCs w:val="21"/>
          <w:lang w:val="zh-CN"/>
        </w:rPr>
        <w:t>构成盆地的西界，并向盆地方向不断挤压推覆，山前挠曲沉降，形成</w:t>
      </w:r>
      <w:r>
        <w:rPr>
          <w:rFonts w:ascii="Times New Roman" w:eastAsia="宋体" w:hAnsi="Times New Roman" w:cs="Times New Roman"/>
          <w:kern w:val="0"/>
          <w:szCs w:val="21"/>
          <w:lang w:val="zh-CN"/>
        </w:rPr>
        <w:t>龙门山前陆盆地</w:t>
      </w:r>
      <w:r>
        <w:rPr>
          <w:rFonts w:ascii="Times New Roman" w:eastAsia="宋体" w:hAnsi="Times New Roman" w:cs="Times New Roman" w:hint="eastAsia"/>
          <w:kern w:val="0"/>
          <w:szCs w:val="21"/>
          <w:lang w:val="zh-CN"/>
        </w:rPr>
        <w:t>，沉</w:t>
      </w:r>
      <w:r>
        <w:rPr>
          <w:rFonts w:ascii="Times New Roman" w:eastAsia="宋体" w:hAnsi="Times New Roman" w:cs="Times New Roman"/>
          <w:kern w:val="0"/>
          <w:szCs w:val="21"/>
          <w:lang w:val="zh-CN"/>
        </w:rPr>
        <w:t>降中心厚度</w:t>
      </w:r>
      <w:r>
        <w:rPr>
          <w:rFonts w:ascii="Times New Roman" w:eastAsia="宋体" w:hAnsi="Times New Roman" w:cs="Times New Roman" w:hint="eastAsia"/>
          <w:kern w:val="0"/>
          <w:szCs w:val="21"/>
          <w:lang w:val="zh-CN"/>
        </w:rPr>
        <w:t>4000</w:t>
      </w:r>
      <w:r>
        <w:rPr>
          <w:rFonts w:ascii="Times New Roman" w:eastAsia="宋体" w:hAnsi="Times New Roman" w:cs="Times New Roman"/>
          <w:kern w:val="0"/>
          <w:szCs w:val="21"/>
          <w:lang w:val="zh-CN"/>
        </w:rPr>
        <w:t>m</w:t>
      </w:r>
      <w:r>
        <w:rPr>
          <w:rFonts w:ascii="Times New Roman" w:eastAsia="宋体" w:hAnsi="Times New Roman" w:cs="Times New Roman" w:hint="eastAsia"/>
          <w:kern w:val="0"/>
          <w:szCs w:val="21"/>
          <w:lang w:val="zh-CN"/>
        </w:rPr>
        <w:t>以</w:t>
      </w:r>
      <w:r>
        <w:rPr>
          <w:rFonts w:ascii="Times New Roman" w:eastAsia="宋体" w:hAnsi="Times New Roman" w:cs="Times New Roman"/>
          <w:kern w:val="0"/>
          <w:szCs w:val="21"/>
          <w:lang w:val="zh-CN"/>
        </w:rPr>
        <w:t>上</w:t>
      </w:r>
      <w:r w:rsidRPr="007553CF">
        <w:rPr>
          <w:rFonts w:ascii="Times New Roman" w:eastAsia="宋体" w:hAnsi="Times New Roman" w:cs="Times New Roman"/>
          <w:kern w:val="0"/>
          <w:szCs w:val="21"/>
          <w:lang w:val="zh-CN"/>
        </w:rPr>
        <w:t>。早侏罗世晚期，受大巴山推覆构造影响，在其前缘坳陷形成北西向达县～万县沉降中心，</w:t>
      </w:r>
      <w:r>
        <w:rPr>
          <w:rFonts w:ascii="Times New Roman" w:eastAsia="宋体" w:hAnsi="Times New Roman" w:cs="Times New Roman" w:hint="eastAsia"/>
          <w:kern w:val="0"/>
          <w:szCs w:val="21"/>
          <w:lang w:val="zh-CN"/>
        </w:rPr>
        <w:t>沉</w:t>
      </w:r>
      <w:r>
        <w:rPr>
          <w:rFonts w:ascii="Times New Roman" w:eastAsia="宋体" w:hAnsi="Times New Roman" w:cs="Times New Roman"/>
          <w:kern w:val="0"/>
          <w:szCs w:val="21"/>
          <w:lang w:val="zh-CN"/>
        </w:rPr>
        <w:t>积</w:t>
      </w:r>
      <w:r>
        <w:rPr>
          <w:rFonts w:ascii="Times New Roman" w:eastAsia="宋体" w:hAnsi="Times New Roman" w:cs="Times New Roman" w:hint="eastAsia"/>
          <w:kern w:val="0"/>
          <w:szCs w:val="21"/>
          <w:lang w:val="zh-CN"/>
        </w:rPr>
        <w:t>最</w:t>
      </w:r>
      <w:r>
        <w:rPr>
          <w:rFonts w:ascii="Times New Roman" w:eastAsia="宋体" w:hAnsi="Times New Roman" w:cs="Times New Roman"/>
          <w:kern w:val="0"/>
          <w:szCs w:val="21"/>
          <w:lang w:val="zh-CN"/>
        </w:rPr>
        <w:t>大厚度</w:t>
      </w:r>
      <w:r>
        <w:rPr>
          <w:rFonts w:ascii="Times New Roman" w:eastAsia="宋体" w:hAnsi="Times New Roman" w:cs="Times New Roman" w:hint="eastAsia"/>
          <w:kern w:val="0"/>
          <w:szCs w:val="21"/>
          <w:lang w:val="zh-CN"/>
        </w:rPr>
        <w:t>达</w:t>
      </w:r>
      <w:r>
        <w:rPr>
          <w:rFonts w:ascii="Times New Roman" w:eastAsia="宋体" w:hAnsi="Times New Roman" w:cs="Times New Roman"/>
          <w:kern w:val="0"/>
          <w:szCs w:val="21"/>
          <w:lang w:val="zh-CN"/>
        </w:rPr>
        <w:t>4000</w:t>
      </w:r>
      <w:r>
        <w:rPr>
          <w:rFonts w:ascii="Times New Roman" w:eastAsia="宋体" w:hAnsi="Times New Roman" w:cs="Times New Roman" w:hint="eastAsia"/>
          <w:kern w:val="0"/>
          <w:szCs w:val="21"/>
          <w:lang w:val="zh-CN"/>
        </w:rPr>
        <w:t>m</w:t>
      </w:r>
      <w:r>
        <w:rPr>
          <w:rFonts w:ascii="Times New Roman" w:eastAsia="宋体" w:hAnsi="Times New Roman" w:cs="Times New Roman" w:hint="eastAsia"/>
          <w:kern w:val="0"/>
          <w:szCs w:val="21"/>
          <w:lang w:val="zh-CN"/>
        </w:rPr>
        <w:t>，</w:t>
      </w:r>
      <w:r w:rsidRPr="007553CF">
        <w:rPr>
          <w:rFonts w:ascii="Times New Roman" w:eastAsia="宋体" w:hAnsi="Times New Roman" w:cs="Times New Roman"/>
          <w:kern w:val="0"/>
          <w:szCs w:val="21"/>
          <w:lang w:val="zh-CN"/>
        </w:rPr>
        <w:t>发育大巴山前陆盆地；中侏罗世沙溪庙期，大巴山前缘坳陷继续下沉，同时江南古陆变得活跃，在其前缘发育坳陷，方斗山以东沉积厚度可达</w:t>
      </w:r>
      <w:smartTag w:uri="urn:schemas-microsoft-com:office:smarttags" w:element="chmetcnv">
        <w:smartTagPr>
          <w:attr w:name="UnitName" w:val="m"/>
          <w:attr w:name="SourceValue" w:val="2200"/>
          <w:attr w:name="HasSpace" w:val="False"/>
          <w:attr w:name="Negative" w:val="False"/>
          <w:attr w:name="NumberType" w:val="1"/>
          <w:attr w:name="TCSC" w:val="0"/>
        </w:smartTagPr>
        <w:r w:rsidRPr="007553CF">
          <w:rPr>
            <w:rFonts w:ascii="Times New Roman" w:eastAsia="宋体" w:hAnsi="Times New Roman" w:cs="Times New Roman"/>
            <w:kern w:val="0"/>
            <w:szCs w:val="21"/>
          </w:rPr>
          <w:t>2200</w:t>
        </w:r>
        <w:r w:rsidRPr="007553CF">
          <w:rPr>
            <w:rFonts w:ascii="Times New Roman" w:eastAsia="宋体" w:hAnsi="Times New Roman" w:cs="Times New Roman"/>
            <w:kern w:val="0"/>
            <w:szCs w:val="21"/>
            <w:lang w:val="zh-CN"/>
          </w:rPr>
          <w:t>m</w:t>
        </w:r>
      </w:smartTag>
      <w:r w:rsidRPr="007553CF">
        <w:rPr>
          <w:rFonts w:ascii="Times New Roman" w:eastAsia="宋体" w:hAnsi="Times New Roman" w:cs="Times New Roman"/>
          <w:kern w:val="0"/>
          <w:szCs w:val="21"/>
          <w:lang w:val="zh-CN"/>
        </w:rPr>
        <w:t>。</w:t>
      </w:r>
    </w:p>
    <w:p w:rsidR="007A59D0" w:rsidRPr="007553CF" w:rsidRDefault="007A59D0" w:rsidP="007A59D0">
      <w:pPr>
        <w:autoSpaceDE w:val="0"/>
        <w:autoSpaceDN w:val="0"/>
        <w:adjustRightInd w:val="0"/>
        <w:spacing w:line="276" w:lineRule="auto"/>
        <w:ind w:firstLine="480"/>
        <w:rPr>
          <w:rFonts w:ascii="Times New Roman" w:eastAsia="宋体" w:hAnsi="Times New Roman" w:cs="Times New Roman"/>
          <w:kern w:val="0"/>
          <w:szCs w:val="21"/>
        </w:rPr>
      </w:pPr>
      <w:r>
        <w:rPr>
          <w:rFonts w:ascii="Times New Roman" w:eastAsia="宋体" w:hAnsi="Times New Roman" w:cs="Times New Roman" w:hint="eastAsia"/>
          <w:kern w:val="0"/>
          <w:szCs w:val="21"/>
          <w:lang w:val="zh-CN"/>
        </w:rPr>
        <w:t>晚</w:t>
      </w:r>
      <w:r>
        <w:rPr>
          <w:rFonts w:ascii="Times New Roman" w:eastAsia="宋体" w:hAnsi="Times New Roman" w:cs="Times New Roman"/>
          <w:kern w:val="0"/>
          <w:szCs w:val="21"/>
          <w:lang w:val="zh-CN"/>
        </w:rPr>
        <w:t>侏罗</w:t>
      </w:r>
      <w:r>
        <w:rPr>
          <w:rFonts w:ascii="Times New Roman" w:eastAsia="宋体" w:hAnsi="Times New Roman" w:cs="Times New Roman" w:hint="eastAsia"/>
          <w:kern w:val="0"/>
          <w:szCs w:val="21"/>
          <w:lang w:val="zh-CN"/>
        </w:rPr>
        <w:t>世</w:t>
      </w:r>
      <w:r>
        <w:rPr>
          <w:rFonts w:ascii="Times New Roman" w:eastAsia="宋体" w:hAnsi="Times New Roman" w:cs="Times New Roman" w:hint="eastAsia"/>
          <w:kern w:val="0"/>
          <w:szCs w:val="21"/>
          <w:lang w:val="zh-CN"/>
        </w:rPr>
        <w:t>-</w:t>
      </w:r>
      <w:r>
        <w:rPr>
          <w:rFonts w:ascii="Times New Roman" w:eastAsia="宋体" w:hAnsi="Times New Roman" w:cs="Times New Roman"/>
          <w:kern w:val="0"/>
          <w:szCs w:val="21"/>
          <w:lang w:val="zh-CN"/>
        </w:rPr>
        <w:t>第四纪</w:t>
      </w:r>
      <w:r>
        <w:rPr>
          <w:rFonts w:ascii="Times New Roman" w:eastAsia="宋体" w:hAnsi="Times New Roman" w:cs="Times New Roman" w:hint="eastAsia"/>
          <w:kern w:val="0"/>
          <w:szCs w:val="21"/>
          <w:lang w:val="zh-CN"/>
        </w:rPr>
        <w:t>为</w:t>
      </w:r>
      <w:r>
        <w:rPr>
          <w:rFonts w:ascii="Times New Roman" w:eastAsia="宋体" w:hAnsi="Times New Roman" w:cs="Times New Roman"/>
          <w:kern w:val="0"/>
          <w:szCs w:val="21"/>
          <w:lang w:val="zh-CN"/>
        </w:rPr>
        <w:t>坳陷</w:t>
      </w:r>
      <w:r>
        <w:rPr>
          <w:rFonts w:ascii="Times New Roman" w:eastAsia="宋体" w:hAnsi="Times New Roman" w:cs="Times New Roman"/>
          <w:kern w:val="0"/>
          <w:szCs w:val="21"/>
          <w:lang w:val="zh-CN"/>
        </w:rPr>
        <w:t>-</w:t>
      </w:r>
      <w:r>
        <w:rPr>
          <w:rFonts w:ascii="Times New Roman" w:eastAsia="宋体" w:hAnsi="Times New Roman" w:cs="Times New Roman"/>
          <w:kern w:val="0"/>
          <w:szCs w:val="21"/>
          <w:lang w:val="zh-CN"/>
        </w:rPr>
        <w:t>挤压阶段：</w:t>
      </w:r>
      <w:r w:rsidRPr="007553CF">
        <w:rPr>
          <w:rFonts w:ascii="Times New Roman" w:eastAsia="宋体" w:hAnsi="Times New Roman" w:cs="Times New Roman"/>
          <w:kern w:val="0"/>
          <w:szCs w:val="21"/>
          <w:lang w:val="zh-CN"/>
        </w:rPr>
        <w:t>中燕山运动造成区域性抬升，上侏罗</w:t>
      </w:r>
      <w:r>
        <w:rPr>
          <w:rFonts w:ascii="Times New Roman" w:eastAsia="宋体" w:hAnsi="Times New Roman" w:cs="Times New Roman" w:hint="eastAsia"/>
          <w:kern w:val="0"/>
          <w:szCs w:val="21"/>
          <w:lang w:val="zh-CN"/>
        </w:rPr>
        <w:t>统</w:t>
      </w:r>
      <w:r w:rsidRPr="007553CF">
        <w:rPr>
          <w:rFonts w:ascii="Times New Roman" w:eastAsia="宋体" w:hAnsi="Times New Roman" w:cs="Times New Roman"/>
          <w:kern w:val="0"/>
          <w:szCs w:val="21"/>
          <w:lang w:val="zh-CN"/>
        </w:rPr>
        <w:t>大幅度地被剥蚀</w:t>
      </w:r>
      <w:r>
        <w:rPr>
          <w:rFonts w:ascii="Times New Roman" w:eastAsia="宋体" w:hAnsi="Times New Roman" w:cs="Times New Roman"/>
          <w:kern w:val="0"/>
          <w:szCs w:val="21"/>
          <w:lang w:val="zh-CN"/>
        </w:rPr>
        <w:t>，剥蚀程度自盆地西南部向东北部逐渐减弱。白垩</w:t>
      </w:r>
      <w:r>
        <w:rPr>
          <w:rFonts w:ascii="Times New Roman" w:eastAsia="宋体" w:hAnsi="Times New Roman" w:cs="Times New Roman" w:hint="eastAsia"/>
          <w:kern w:val="0"/>
          <w:szCs w:val="21"/>
          <w:lang w:val="zh-CN"/>
        </w:rPr>
        <w:t>纪</w:t>
      </w:r>
      <w:r>
        <w:rPr>
          <w:rFonts w:ascii="Times New Roman" w:eastAsia="宋体" w:hAnsi="Times New Roman" w:cs="Times New Roman"/>
          <w:kern w:val="0"/>
          <w:szCs w:val="21"/>
          <w:lang w:val="zh-CN"/>
        </w:rPr>
        <w:t>，盆地西侧大幅度上升，沿龙门山前缘有巨厚</w:t>
      </w:r>
      <w:r w:rsidRPr="007553CF">
        <w:rPr>
          <w:rFonts w:ascii="Times New Roman" w:eastAsia="宋体" w:hAnsi="Times New Roman" w:cs="Times New Roman" w:hint="eastAsia"/>
          <w:kern w:val="0"/>
          <w:szCs w:val="21"/>
          <w:lang w:val="zh-CN"/>
        </w:rPr>
        <w:t>磨</w:t>
      </w:r>
      <w:r w:rsidRPr="007553CF">
        <w:rPr>
          <w:rFonts w:ascii="Times New Roman" w:eastAsia="宋体" w:hAnsi="Times New Roman" w:cs="Times New Roman"/>
          <w:kern w:val="0"/>
          <w:szCs w:val="21"/>
          <w:lang w:val="zh-CN"/>
        </w:rPr>
        <w:t>拉石建造</w:t>
      </w:r>
      <w:r>
        <w:rPr>
          <w:rFonts w:ascii="Times New Roman" w:eastAsia="宋体" w:hAnsi="Times New Roman" w:cs="Times New Roman" w:hint="eastAsia"/>
          <w:kern w:val="0"/>
          <w:szCs w:val="21"/>
          <w:lang w:val="zh-CN"/>
        </w:rPr>
        <w:t>，</w:t>
      </w:r>
      <w:r>
        <w:rPr>
          <w:rFonts w:ascii="Times New Roman" w:eastAsia="宋体" w:hAnsi="Times New Roman" w:cs="Times New Roman"/>
          <w:kern w:val="0"/>
          <w:szCs w:val="21"/>
          <w:lang w:val="zh-CN"/>
        </w:rPr>
        <w:t>沉积及沉降中心位于川西地区</w:t>
      </w:r>
      <w:r>
        <w:rPr>
          <w:rFonts w:ascii="Times New Roman" w:eastAsia="宋体" w:hAnsi="Times New Roman" w:cs="Times New Roman" w:hint="eastAsia"/>
          <w:kern w:val="0"/>
          <w:szCs w:val="21"/>
          <w:lang w:val="zh-CN"/>
        </w:rPr>
        <w:t>，</w:t>
      </w:r>
      <w:r>
        <w:rPr>
          <w:rFonts w:ascii="Times New Roman" w:eastAsia="宋体" w:hAnsi="Times New Roman" w:cs="Times New Roman"/>
          <w:kern w:val="0"/>
          <w:szCs w:val="21"/>
          <w:lang w:val="zh-CN"/>
        </w:rPr>
        <w:t>沉积范围较侏罗纪已大</w:t>
      </w:r>
      <w:r>
        <w:rPr>
          <w:rFonts w:ascii="Times New Roman" w:eastAsia="宋体" w:hAnsi="Times New Roman" w:cs="Times New Roman" w:hint="eastAsia"/>
          <w:kern w:val="0"/>
          <w:szCs w:val="21"/>
          <w:lang w:val="zh-CN"/>
        </w:rPr>
        <w:t>为</w:t>
      </w:r>
      <w:r>
        <w:rPr>
          <w:rFonts w:ascii="Times New Roman" w:eastAsia="宋体" w:hAnsi="Times New Roman" w:cs="Times New Roman"/>
          <w:kern w:val="0"/>
          <w:szCs w:val="21"/>
          <w:lang w:val="zh-CN"/>
        </w:rPr>
        <w:t>收缩。</w:t>
      </w:r>
      <w:r w:rsidRPr="007553CF">
        <w:rPr>
          <w:rFonts w:ascii="Times New Roman" w:eastAsia="宋体" w:hAnsi="Times New Roman" w:cs="Times New Roman"/>
          <w:kern w:val="0"/>
          <w:szCs w:val="21"/>
          <w:lang w:val="zh-CN"/>
        </w:rPr>
        <w:t>喜</w:t>
      </w:r>
      <w:r>
        <w:rPr>
          <w:rFonts w:ascii="Times New Roman" w:eastAsia="宋体" w:hAnsi="Times New Roman" w:cs="Times New Roman" w:hint="eastAsia"/>
          <w:kern w:val="0"/>
          <w:szCs w:val="21"/>
          <w:lang w:val="zh-CN"/>
        </w:rPr>
        <w:t>山</w:t>
      </w:r>
      <w:r w:rsidRPr="007553CF">
        <w:rPr>
          <w:rFonts w:ascii="Times New Roman" w:eastAsia="宋体" w:hAnsi="Times New Roman" w:cs="Times New Roman"/>
          <w:kern w:val="0"/>
          <w:szCs w:val="21"/>
          <w:lang w:val="zh-CN"/>
        </w:rPr>
        <w:t>期是四川盆地内最强烈的一期造山运动，</w:t>
      </w:r>
      <w:r>
        <w:rPr>
          <w:rFonts w:ascii="Times New Roman" w:eastAsia="宋体" w:hAnsi="Times New Roman" w:cs="Times New Roman" w:hint="eastAsia"/>
          <w:kern w:val="0"/>
          <w:szCs w:val="21"/>
          <w:lang w:val="zh-CN"/>
        </w:rPr>
        <w:t>形</w:t>
      </w:r>
      <w:r w:rsidRPr="007553CF">
        <w:rPr>
          <w:rFonts w:ascii="Times New Roman" w:eastAsia="宋体" w:hAnsi="Times New Roman" w:cs="Times New Roman"/>
          <w:kern w:val="0"/>
          <w:szCs w:val="21"/>
          <w:lang w:val="zh-CN"/>
        </w:rPr>
        <w:t>成了四川盆地现</w:t>
      </w:r>
      <w:r>
        <w:rPr>
          <w:rFonts w:ascii="Times New Roman" w:eastAsia="宋体" w:hAnsi="Times New Roman" w:cs="Times New Roman" w:hint="eastAsia"/>
          <w:kern w:val="0"/>
          <w:szCs w:val="21"/>
          <w:lang w:val="zh-CN"/>
        </w:rPr>
        <w:t>今</w:t>
      </w:r>
      <w:r w:rsidRPr="007553CF">
        <w:rPr>
          <w:rFonts w:ascii="Times New Roman" w:eastAsia="宋体" w:hAnsi="Times New Roman" w:cs="Times New Roman"/>
          <w:kern w:val="0"/>
          <w:szCs w:val="21"/>
          <w:lang w:val="zh-CN"/>
        </w:rPr>
        <w:t>构造面貌。</w:t>
      </w:r>
    </w:p>
    <w:p w:rsidR="007A59D0" w:rsidRPr="006F4322" w:rsidRDefault="007A59D0" w:rsidP="007A59D0">
      <w:pPr>
        <w:spacing w:line="276" w:lineRule="auto"/>
        <w:rPr>
          <w:sz w:val="24"/>
          <w:szCs w:val="24"/>
        </w:rPr>
      </w:pPr>
      <w:r w:rsidRPr="006F4322">
        <w:rPr>
          <w:rFonts w:hint="eastAsia"/>
          <w:sz w:val="24"/>
          <w:szCs w:val="24"/>
        </w:rPr>
        <w:t>3.1.2</w:t>
      </w:r>
      <w:r w:rsidRPr="006F4322">
        <w:rPr>
          <w:rFonts w:hint="eastAsia"/>
          <w:sz w:val="24"/>
          <w:szCs w:val="24"/>
        </w:rPr>
        <w:t>油</w:t>
      </w:r>
      <w:r w:rsidRPr="006F4322">
        <w:rPr>
          <w:sz w:val="24"/>
          <w:szCs w:val="24"/>
        </w:rPr>
        <w:t>气响应</w:t>
      </w:r>
    </w:p>
    <w:p w:rsidR="007A59D0" w:rsidRDefault="007A59D0" w:rsidP="007A59D0">
      <w:pPr>
        <w:spacing w:line="276" w:lineRule="auto"/>
        <w:ind w:firstLineChars="250" w:firstLine="525"/>
        <w:rPr>
          <w:szCs w:val="21"/>
        </w:rPr>
      </w:pPr>
      <w:r>
        <w:rPr>
          <w:rFonts w:hint="eastAsia"/>
          <w:szCs w:val="21"/>
        </w:rPr>
        <w:t>四</w:t>
      </w:r>
      <w:r>
        <w:rPr>
          <w:szCs w:val="21"/>
        </w:rPr>
        <w:t>川盆地油气产层主要分布在震旦系</w:t>
      </w:r>
      <w:r>
        <w:rPr>
          <w:rFonts w:hint="eastAsia"/>
          <w:szCs w:val="21"/>
        </w:rPr>
        <w:t>-</w:t>
      </w:r>
      <w:r w:rsidR="00A25215">
        <w:rPr>
          <w:rFonts w:hint="eastAsia"/>
          <w:szCs w:val="21"/>
        </w:rPr>
        <w:t>白</w:t>
      </w:r>
      <w:r w:rsidR="00A25215">
        <w:rPr>
          <w:szCs w:val="21"/>
        </w:rPr>
        <w:t>垩</w:t>
      </w:r>
      <w:r>
        <w:rPr>
          <w:rFonts w:hint="eastAsia"/>
          <w:szCs w:val="21"/>
        </w:rPr>
        <w:t>系</w:t>
      </w:r>
      <w:r>
        <w:rPr>
          <w:szCs w:val="21"/>
        </w:rPr>
        <w:t>，</w:t>
      </w:r>
      <w:r>
        <w:rPr>
          <w:rFonts w:hint="eastAsia"/>
          <w:szCs w:val="21"/>
        </w:rPr>
        <w:t>盆</w:t>
      </w:r>
      <w:r>
        <w:rPr>
          <w:szCs w:val="21"/>
        </w:rPr>
        <w:t>地不同的演化特征决定了不同的</w:t>
      </w:r>
      <w:r>
        <w:rPr>
          <w:rFonts w:hint="eastAsia"/>
          <w:szCs w:val="21"/>
        </w:rPr>
        <w:t>沉</w:t>
      </w:r>
      <w:r>
        <w:rPr>
          <w:szCs w:val="21"/>
        </w:rPr>
        <w:t>积建造，也控制了烃源岩层、储层的分布。</w:t>
      </w:r>
      <w:r>
        <w:rPr>
          <w:rFonts w:hint="eastAsia"/>
          <w:szCs w:val="21"/>
        </w:rPr>
        <w:t>在</w:t>
      </w:r>
      <w:r>
        <w:rPr>
          <w:szCs w:val="21"/>
        </w:rPr>
        <w:t>拉张</w:t>
      </w:r>
      <w:r>
        <w:rPr>
          <w:rFonts w:hint="eastAsia"/>
          <w:szCs w:val="21"/>
        </w:rPr>
        <w:t>构</w:t>
      </w:r>
      <w:r>
        <w:rPr>
          <w:szCs w:val="21"/>
        </w:rPr>
        <w:t>造背景下，</w:t>
      </w:r>
      <w:r>
        <w:rPr>
          <w:rFonts w:hint="eastAsia"/>
          <w:szCs w:val="21"/>
        </w:rPr>
        <w:t>易</w:t>
      </w:r>
      <w:r>
        <w:rPr>
          <w:szCs w:val="21"/>
        </w:rPr>
        <w:t>发生大规模海侵</w:t>
      </w:r>
      <w:r w:rsidR="00BD03AA" w:rsidRPr="00BD03AA">
        <w:rPr>
          <w:rFonts w:hint="eastAsia"/>
          <w:color w:val="FF0000"/>
          <w:szCs w:val="21"/>
          <w:vertAlign w:val="superscript"/>
        </w:rPr>
        <w:t>[</w:t>
      </w:r>
      <w:r w:rsidR="00BD03AA" w:rsidRPr="00BD03AA">
        <w:rPr>
          <w:color w:val="FF0000"/>
          <w:szCs w:val="21"/>
          <w:vertAlign w:val="superscript"/>
        </w:rPr>
        <w:t>13]</w:t>
      </w:r>
      <w:r>
        <w:rPr>
          <w:szCs w:val="21"/>
        </w:rPr>
        <w:t>，形成分布</w:t>
      </w:r>
      <w:r>
        <w:rPr>
          <w:rFonts w:hint="eastAsia"/>
          <w:szCs w:val="21"/>
        </w:rPr>
        <w:t>区</w:t>
      </w:r>
      <w:r>
        <w:rPr>
          <w:szCs w:val="21"/>
        </w:rPr>
        <w:t>域</w:t>
      </w:r>
      <w:r>
        <w:rPr>
          <w:rFonts w:hint="eastAsia"/>
          <w:szCs w:val="21"/>
        </w:rPr>
        <w:t>广</w:t>
      </w:r>
      <w:r>
        <w:rPr>
          <w:szCs w:val="21"/>
        </w:rPr>
        <w:t>、厚度</w:t>
      </w:r>
      <w:r>
        <w:rPr>
          <w:rFonts w:hint="eastAsia"/>
          <w:szCs w:val="21"/>
        </w:rPr>
        <w:t>稳</w:t>
      </w:r>
      <w:r>
        <w:rPr>
          <w:szCs w:val="21"/>
        </w:rPr>
        <w:t>定的优质烃源岩层</w:t>
      </w:r>
      <w:r>
        <w:rPr>
          <w:rFonts w:hint="eastAsia"/>
          <w:szCs w:val="21"/>
        </w:rPr>
        <w:t>，</w:t>
      </w:r>
      <w:r>
        <w:rPr>
          <w:szCs w:val="21"/>
        </w:rPr>
        <w:t>如陡山沱组</w:t>
      </w:r>
      <w:r>
        <w:rPr>
          <w:rFonts w:hint="eastAsia"/>
          <w:szCs w:val="21"/>
        </w:rPr>
        <w:t>和</w:t>
      </w:r>
      <w:r>
        <w:rPr>
          <w:szCs w:val="21"/>
        </w:rPr>
        <w:t>筇竹寺组</w:t>
      </w:r>
      <w:r>
        <w:rPr>
          <w:rFonts w:hint="eastAsia"/>
          <w:szCs w:val="21"/>
        </w:rPr>
        <w:t>富</w:t>
      </w:r>
      <w:r>
        <w:rPr>
          <w:szCs w:val="21"/>
        </w:rPr>
        <w:t>有机质黑色</w:t>
      </w:r>
      <w:r>
        <w:rPr>
          <w:rFonts w:hint="eastAsia"/>
          <w:szCs w:val="21"/>
        </w:rPr>
        <w:t>页</w:t>
      </w:r>
      <w:r>
        <w:rPr>
          <w:szCs w:val="21"/>
        </w:rPr>
        <w:t>岩、中二叠统富有机质</w:t>
      </w:r>
      <w:r>
        <w:rPr>
          <w:rFonts w:hint="eastAsia"/>
          <w:szCs w:val="21"/>
        </w:rPr>
        <w:t>灰</w:t>
      </w:r>
      <w:r>
        <w:rPr>
          <w:szCs w:val="21"/>
        </w:rPr>
        <w:t>岩等。</w:t>
      </w:r>
      <w:r>
        <w:rPr>
          <w:rFonts w:hint="eastAsia"/>
          <w:szCs w:val="21"/>
        </w:rPr>
        <w:t>而</w:t>
      </w:r>
      <w:r>
        <w:rPr>
          <w:szCs w:val="21"/>
        </w:rPr>
        <w:t>在挤压背景</w:t>
      </w:r>
      <w:r>
        <w:rPr>
          <w:rFonts w:hint="eastAsia"/>
          <w:szCs w:val="21"/>
        </w:rPr>
        <w:t>下</w:t>
      </w:r>
      <w:r>
        <w:rPr>
          <w:szCs w:val="21"/>
        </w:rPr>
        <w:t>形成的前陆盆地</w:t>
      </w:r>
      <w:r>
        <w:rPr>
          <w:rFonts w:hint="eastAsia"/>
          <w:szCs w:val="21"/>
        </w:rPr>
        <w:t>坳</w:t>
      </w:r>
      <w:r>
        <w:rPr>
          <w:szCs w:val="21"/>
        </w:rPr>
        <w:t>陷带</w:t>
      </w:r>
      <w:r>
        <w:rPr>
          <w:rFonts w:hint="eastAsia"/>
          <w:szCs w:val="21"/>
        </w:rPr>
        <w:t>（</w:t>
      </w:r>
      <w:r>
        <w:rPr>
          <w:szCs w:val="21"/>
        </w:rPr>
        <w:t>或隆后坳陷）也易形成烃源岩层，但分布范围相对较小，如志留系龙马溪组</w:t>
      </w:r>
      <w:r>
        <w:rPr>
          <w:rFonts w:hint="eastAsia"/>
          <w:szCs w:val="21"/>
        </w:rPr>
        <w:t>富</w:t>
      </w:r>
      <w:r>
        <w:rPr>
          <w:szCs w:val="21"/>
        </w:rPr>
        <w:t>有机质页岩、上三叠统须家河组</w:t>
      </w:r>
      <w:r>
        <w:rPr>
          <w:rFonts w:hint="eastAsia"/>
          <w:szCs w:val="21"/>
        </w:rPr>
        <w:t>黑</w:t>
      </w:r>
      <w:r>
        <w:rPr>
          <w:szCs w:val="21"/>
        </w:rPr>
        <w:t>色泥岩和煤岩、下侏罗</w:t>
      </w:r>
      <w:r>
        <w:rPr>
          <w:rFonts w:hint="eastAsia"/>
          <w:szCs w:val="21"/>
        </w:rPr>
        <w:t>统</w:t>
      </w:r>
      <w:r>
        <w:rPr>
          <w:szCs w:val="21"/>
        </w:rPr>
        <w:t>自流井组</w:t>
      </w:r>
      <w:r>
        <w:rPr>
          <w:rFonts w:hint="eastAsia"/>
          <w:szCs w:val="21"/>
        </w:rPr>
        <w:t>湖</w:t>
      </w:r>
      <w:r>
        <w:rPr>
          <w:szCs w:val="21"/>
        </w:rPr>
        <w:t>相黑色页岩等。</w:t>
      </w:r>
    </w:p>
    <w:p w:rsidR="007A59D0" w:rsidRDefault="007A59D0" w:rsidP="007A59D0">
      <w:pPr>
        <w:spacing w:line="276" w:lineRule="auto"/>
        <w:ind w:firstLineChars="250" w:firstLine="525"/>
        <w:rPr>
          <w:szCs w:val="21"/>
        </w:rPr>
      </w:pPr>
      <w:r>
        <w:rPr>
          <w:rFonts w:hint="eastAsia"/>
          <w:szCs w:val="21"/>
        </w:rPr>
        <w:t>在</w:t>
      </w:r>
      <w:r>
        <w:rPr>
          <w:szCs w:val="21"/>
        </w:rPr>
        <w:t>海相沉积环境中，拉张构造运动</w:t>
      </w:r>
      <w:r w:rsidR="00A25215">
        <w:rPr>
          <w:rFonts w:hint="eastAsia"/>
          <w:szCs w:val="21"/>
        </w:rPr>
        <w:t>和</w:t>
      </w:r>
      <w:r w:rsidR="00A25215">
        <w:rPr>
          <w:szCs w:val="21"/>
        </w:rPr>
        <w:t>挤压运动之间的转换期</w:t>
      </w:r>
      <w:r>
        <w:rPr>
          <w:szCs w:val="21"/>
        </w:rPr>
        <w:t>往往是碳酸盐岩台地生长期，这一时期是</w:t>
      </w:r>
      <w:r>
        <w:rPr>
          <w:rFonts w:hint="eastAsia"/>
          <w:szCs w:val="21"/>
        </w:rPr>
        <w:t>碳</w:t>
      </w:r>
      <w:r>
        <w:rPr>
          <w:szCs w:val="21"/>
        </w:rPr>
        <w:t>酸盐岩</w:t>
      </w:r>
      <w:r>
        <w:rPr>
          <w:rFonts w:hint="eastAsia"/>
          <w:szCs w:val="21"/>
        </w:rPr>
        <w:t>相</w:t>
      </w:r>
      <w:r>
        <w:rPr>
          <w:szCs w:val="21"/>
        </w:rPr>
        <w:t>控型储层</w:t>
      </w:r>
      <w:r>
        <w:rPr>
          <w:rFonts w:hint="eastAsia"/>
          <w:szCs w:val="21"/>
        </w:rPr>
        <w:t>形</w:t>
      </w:r>
      <w:r>
        <w:rPr>
          <w:szCs w:val="21"/>
        </w:rPr>
        <w:t>成期，之后的构造抬升伴随的表生岩溶作用是孔洞型储层形成的关键要素。因此，不同的盆地演化阶段在宏观上控制了烃源岩层和储层的纵向分布特征。</w:t>
      </w:r>
    </w:p>
    <w:p w:rsidR="00B118E2" w:rsidRDefault="00B118E2" w:rsidP="007A59D0">
      <w:pPr>
        <w:spacing w:line="276" w:lineRule="auto"/>
        <w:ind w:firstLineChars="250" w:firstLine="525"/>
        <w:rPr>
          <w:szCs w:val="21"/>
        </w:rPr>
      </w:pPr>
      <w:r>
        <w:rPr>
          <w:rFonts w:hint="eastAsia"/>
          <w:szCs w:val="21"/>
        </w:rPr>
        <w:lastRenderedPageBreak/>
        <w:t>前</w:t>
      </w:r>
      <w:r>
        <w:rPr>
          <w:szCs w:val="21"/>
        </w:rPr>
        <w:t>陆盆地演化期对四川盆地油气分布具有重要的影响</w:t>
      </w:r>
      <w:r w:rsidR="0043294D">
        <w:rPr>
          <w:rFonts w:hint="eastAsia"/>
          <w:szCs w:val="21"/>
        </w:rPr>
        <w:t>。</w:t>
      </w:r>
      <w:r>
        <w:rPr>
          <w:szCs w:val="21"/>
        </w:rPr>
        <w:t>志留纪前陆盆地的隆后坳陷是形成志留系龙马溪组黑色页岩构造条件，</w:t>
      </w:r>
      <w:r>
        <w:rPr>
          <w:rFonts w:hint="eastAsia"/>
          <w:szCs w:val="21"/>
        </w:rPr>
        <w:t>成</w:t>
      </w:r>
      <w:r>
        <w:rPr>
          <w:szCs w:val="21"/>
        </w:rPr>
        <w:t>为四川页岩气重要产层。晚三叠</w:t>
      </w:r>
      <w:r>
        <w:rPr>
          <w:rFonts w:hint="eastAsia"/>
          <w:szCs w:val="21"/>
        </w:rPr>
        <w:t>世</w:t>
      </w:r>
      <w:r>
        <w:rPr>
          <w:rFonts w:hint="eastAsia"/>
          <w:szCs w:val="21"/>
        </w:rPr>
        <w:t>-</w:t>
      </w:r>
      <w:r>
        <w:rPr>
          <w:szCs w:val="21"/>
        </w:rPr>
        <w:t>侏罗纪前陆盆地对四川油气影响</w:t>
      </w:r>
      <w:r w:rsidR="009C0F4F">
        <w:rPr>
          <w:rFonts w:hint="eastAsia"/>
          <w:szCs w:val="21"/>
        </w:rPr>
        <w:t>至</w:t>
      </w:r>
      <w:r w:rsidR="009C0F4F">
        <w:rPr>
          <w:szCs w:val="21"/>
        </w:rPr>
        <w:t>少</w:t>
      </w:r>
      <w:r>
        <w:rPr>
          <w:szCs w:val="21"/>
        </w:rPr>
        <w:t>表现在</w:t>
      </w:r>
      <w:r>
        <w:rPr>
          <w:rFonts w:hint="eastAsia"/>
          <w:szCs w:val="21"/>
        </w:rPr>
        <w:t>四</w:t>
      </w:r>
      <w:r>
        <w:rPr>
          <w:szCs w:val="21"/>
        </w:rPr>
        <w:t>个方面：一是前陆坳陷带形成致密气、致密油、页岩油</w:t>
      </w:r>
      <w:r>
        <w:rPr>
          <w:rFonts w:hint="eastAsia"/>
          <w:szCs w:val="21"/>
        </w:rPr>
        <w:t>烃</w:t>
      </w:r>
      <w:r>
        <w:rPr>
          <w:szCs w:val="21"/>
        </w:rPr>
        <w:t>源岩层；</w:t>
      </w:r>
      <w:r>
        <w:rPr>
          <w:rFonts w:hint="eastAsia"/>
          <w:szCs w:val="21"/>
        </w:rPr>
        <w:t>二</w:t>
      </w:r>
      <w:r w:rsidR="00D57151">
        <w:rPr>
          <w:szCs w:val="21"/>
        </w:rPr>
        <w:t>是由于前陆盆地</w:t>
      </w:r>
      <w:r>
        <w:rPr>
          <w:szCs w:val="21"/>
        </w:rPr>
        <w:t>推覆构造带的快速隆升，供源充足，盆地内沉积速率加快</w:t>
      </w:r>
      <w:r w:rsidR="00D57151">
        <w:rPr>
          <w:rFonts w:hint="eastAsia"/>
          <w:szCs w:val="21"/>
        </w:rPr>
        <w:t>（龙</w:t>
      </w:r>
      <w:r w:rsidR="00D57151">
        <w:rPr>
          <w:szCs w:val="21"/>
        </w:rPr>
        <w:t>门山前陆盆地川西</w:t>
      </w:r>
      <w:r w:rsidR="00D57151">
        <w:rPr>
          <w:rFonts w:hint="eastAsia"/>
          <w:szCs w:val="21"/>
        </w:rPr>
        <w:t>坳</w:t>
      </w:r>
      <w:r w:rsidR="00D57151">
        <w:rPr>
          <w:szCs w:val="21"/>
        </w:rPr>
        <w:t>陷的丰谷地区晚三叠世平均沉积速率</w:t>
      </w:r>
      <w:r w:rsidR="00D57151">
        <w:rPr>
          <w:rFonts w:hint="eastAsia"/>
          <w:szCs w:val="21"/>
        </w:rPr>
        <w:t>260</w:t>
      </w:r>
      <w:r w:rsidR="00D57151">
        <w:rPr>
          <w:szCs w:val="21"/>
        </w:rPr>
        <w:t>m/Ma</w:t>
      </w:r>
      <w:r w:rsidR="00D57151">
        <w:rPr>
          <w:rFonts w:hint="eastAsia"/>
          <w:szCs w:val="21"/>
        </w:rPr>
        <w:t>，大</w:t>
      </w:r>
      <w:r w:rsidR="00D57151">
        <w:rPr>
          <w:szCs w:val="21"/>
        </w:rPr>
        <w:t>巴山前陆盆地</w:t>
      </w:r>
      <w:r w:rsidR="00D57151">
        <w:rPr>
          <w:rFonts w:hint="eastAsia"/>
          <w:szCs w:val="21"/>
        </w:rPr>
        <w:t>川</w:t>
      </w:r>
      <w:r w:rsidR="00D57151">
        <w:rPr>
          <w:szCs w:val="21"/>
        </w:rPr>
        <w:t>北坳陷中侏罗</w:t>
      </w:r>
      <w:r w:rsidR="00D57151">
        <w:rPr>
          <w:rFonts w:hint="eastAsia"/>
          <w:szCs w:val="21"/>
        </w:rPr>
        <w:t>世</w:t>
      </w:r>
      <w:r w:rsidR="00D57151">
        <w:rPr>
          <w:szCs w:val="21"/>
        </w:rPr>
        <w:t>平均沉积速率</w:t>
      </w:r>
      <w:r w:rsidR="00D57151">
        <w:rPr>
          <w:rFonts w:hint="eastAsia"/>
          <w:szCs w:val="21"/>
        </w:rPr>
        <w:t>250</w:t>
      </w:r>
      <w:r w:rsidR="00D57151">
        <w:rPr>
          <w:szCs w:val="21"/>
        </w:rPr>
        <w:t>m/Ma</w:t>
      </w:r>
      <w:r w:rsidR="00D57151">
        <w:rPr>
          <w:rFonts w:hint="eastAsia"/>
          <w:szCs w:val="21"/>
        </w:rPr>
        <w:t>）</w:t>
      </w:r>
      <w:r>
        <w:rPr>
          <w:szCs w:val="21"/>
        </w:rPr>
        <w:t>，地层厚度加大，</w:t>
      </w:r>
      <w:r w:rsidR="00D57151">
        <w:rPr>
          <w:rFonts w:hint="eastAsia"/>
          <w:szCs w:val="21"/>
        </w:rPr>
        <w:t>强</w:t>
      </w:r>
      <w:r w:rsidR="00D57151">
        <w:rPr>
          <w:szCs w:val="21"/>
        </w:rPr>
        <w:t>烈的压实作用</w:t>
      </w:r>
      <w:r>
        <w:rPr>
          <w:rFonts w:hint="eastAsia"/>
          <w:szCs w:val="21"/>
        </w:rPr>
        <w:t>加</w:t>
      </w:r>
      <w:r>
        <w:rPr>
          <w:szCs w:val="21"/>
        </w:rPr>
        <w:t>快</w:t>
      </w:r>
      <w:r w:rsidR="00706FCC">
        <w:rPr>
          <w:szCs w:val="21"/>
        </w:rPr>
        <w:t>了</w:t>
      </w:r>
      <w:r w:rsidR="00D57151">
        <w:rPr>
          <w:szCs w:val="21"/>
        </w:rPr>
        <w:t>储层</w:t>
      </w:r>
      <w:r>
        <w:rPr>
          <w:szCs w:val="21"/>
        </w:rPr>
        <w:t>致密化进程，这是四川盆地致密砂岩气</w:t>
      </w:r>
      <w:r w:rsidR="00A25A3E">
        <w:rPr>
          <w:rFonts w:hint="eastAsia"/>
          <w:szCs w:val="21"/>
        </w:rPr>
        <w:t>、</w:t>
      </w:r>
      <w:r w:rsidR="00A25A3E">
        <w:rPr>
          <w:szCs w:val="21"/>
        </w:rPr>
        <w:t>致密油</w:t>
      </w:r>
      <w:r>
        <w:rPr>
          <w:szCs w:val="21"/>
        </w:rPr>
        <w:t>均分布</w:t>
      </w:r>
      <w:r w:rsidR="00A25A3E">
        <w:rPr>
          <w:rFonts w:hint="eastAsia"/>
          <w:szCs w:val="21"/>
        </w:rPr>
        <w:t>陆</w:t>
      </w:r>
      <w:r w:rsidR="00A25A3E">
        <w:rPr>
          <w:szCs w:val="21"/>
        </w:rPr>
        <w:t>相地层</w:t>
      </w:r>
      <w:r>
        <w:rPr>
          <w:szCs w:val="21"/>
        </w:rPr>
        <w:t>的主因；三是</w:t>
      </w:r>
      <w:r w:rsidR="00D57151">
        <w:rPr>
          <w:rFonts w:hint="eastAsia"/>
          <w:szCs w:val="21"/>
        </w:rPr>
        <w:t>沉</w:t>
      </w:r>
      <w:r w:rsidR="00D57151">
        <w:rPr>
          <w:szCs w:val="21"/>
        </w:rPr>
        <w:t>积物的快速堆积</w:t>
      </w:r>
      <w:r>
        <w:rPr>
          <w:szCs w:val="21"/>
        </w:rPr>
        <w:t>加快了下伏海相烃源岩有机质热演化进程，使海相烃源岩在晚三叠</w:t>
      </w:r>
      <w:r>
        <w:rPr>
          <w:rFonts w:hint="eastAsia"/>
          <w:szCs w:val="21"/>
        </w:rPr>
        <w:t>世</w:t>
      </w:r>
      <w:r>
        <w:rPr>
          <w:rFonts w:hint="eastAsia"/>
          <w:szCs w:val="21"/>
        </w:rPr>
        <w:t>-</w:t>
      </w:r>
      <w:r>
        <w:rPr>
          <w:szCs w:val="21"/>
        </w:rPr>
        <w:t>侏罗纪相继进入生烃高峰期，也是四川盆地</w:t>
      </w:r>
      <w:r>
        <w:rPr>
          <w:rFonts w:hint="eastAsia"/>
          <w:szCs w:val="21"/>
        </w:rPr>
        <w:t>不</w:t>
      </w:r>
      <w:r>
        <w:rPr>
          <w:szCs w:val="21"/>
        </w:rPr>
        <w:t>同时代油气</w:t>
      </w:r>
      <w:r>
        <w:rPr>
          <w:rFonts w:hint="eastAsia"/>
          <w:szCs w:val="21"/>
        </w:rPr>
        <w:t>藏</w:t>
      </w:r>
      <w:r>
        <w:rPr>
          <w:szCs w:val="21"/>
        </w:rPr>
        <w:t>的主成藏期</w:t>
      </w:r>
      <w:r>
        <w:rPr>
          <w:rFonts w:hint="eastAsia"/>
          <w:szCs w:val="21"/>
        </w:rPr>
        <w:t>；</w:t>
      </w:r>
      <w:r w:rsidR="00D57151">
        <w:rPr>
          <w:szCs w:val="21"/>
        </w:rPr>
        <w:t>四是</w:t>
      </w:r>
      <w:r w:rsidR="00D57151">
        <w:rPr>
          <w:rFonts w:hint="eastAsia"/>
          <w:szCs w:val="21"/>
        </w:rPr>
        <w:t>巨</w:t>
      </w:r>
      <w:r w:rsidR="00D57151">
        <w:rPr>
          <w:szCs w:val="21"/>
        </w:rPr>
        <w:t>厚的</w:t>
      </w:r>
      <w:r>
        <w:rPr>
          <w:szCs w:val="21"/>
        </w:rPr>
        <w:t>陆相地层是四川</w:t>
      </w:r>
      <w:r w:rsidR="00D6602E">
        <w:rPr>
          <w:rFonts w:hint="eastAsia"/>
          <w:szCs w:val="21"/>
        </w:rPr>
        <w:t>含</w:t>
      </w:r>
      <w:r w:rsidR="00D6602E">
        <w:rPr>
          <w:szCs w:val="21"/>
        </w:rPr>
        <w:t>油气</w:t>
      </w:r>
      <w:r>
        <w:rPr>
          <w:szCs w:val="21"/>
        </w:rPr>
        <w:t>盆地</w:t>
      </w:r>
      <w:r w:rsidR="00D6602E">
        <w:rPr>
          <w:rFonts w:hint="eastAsia"/>
          <w:szCs w:val="21"/>
        </w:rPr>
        <w:t>重</w:t>
      </w:r>
      <w:r w:rsidR="00D6602E">
        <w:rPr>
          <w:szCs w:val="21"/>
        </w:rPr>
        <w:t>要的区域盖层</w:t>
      </w:r>
      <w:r w:rsidR="00D6602E">
        <w:rPr>
          <w:rFonts w:hint="eastAsia"/>
          <w:szCs w:val="21"/>
        </w:rPr>
        <w:t>。</w:t>
      </w:r>
    </w:p>
    <w:p w:rsidR="007A59D0" w:rsidRPr="008572D9" w:rsidRDefault="007A59D0" w:rsidP="007A59D0">
      <w:pPr>
        <w:spacing w:line="276" w:lineRule="auto"/>
        <w:rPr>
          <w:rFonts w:ascii="Times New Roman" w:eastAsia="宋体" w:hAnsi="Times New Roman" w:cs="Times New Roman"/>
          <w:kern w:val="0"/>
          <w:sz w:val="28"/>
          <w:szCs w:val="28"/>
        </w:rPr>
      </w:pPr>
      <w:r w:rsidRPr="008572D9">
        <w:rPr>
          <w:rFonts w:ascii="Times New Roman" w:eastAsia="宋体" w:hAnsi="Times New Roman" w:cs="Times New Roman" w:hint="eastAsia"/>
          <w:kern w:val="0"/>
          <w:sz w:val="28"/>
          <w:szCs w:val="28"/>
        </w:rPr>
        <w:t>3.2</w:t>
      </w:r>
      <w:r w:rsidRPr="008572D9">
        <w:rPr>
          <w:rFonts w:ascii="Times New Roman" w:eastAsia="宋体" w:hAnsi="Times New Roman" w:cs="Times New Roman" w:hint="eastAsia"/>
          <w:kern w:val="0"/>
          <w:sz w:val="28"/>
          <w:szCs w:val="28"/>
        </w:rPr>
        <w:t>构</w:t>
      </w:r>
      <w:r w:rsidRPr="008572D9">
        <w:rPr>
          <w:rFonts w:ascii="Times New Roman" w:eastAsia="宋体" w:hAnsi="Times New Roman" w:cs="Times New Roman"/>
          <w:kern w:val="0"/>
          <w:sz w:val="28"/>
          <w:szCs w:val="28"/>
        </w:rPr>
        <w:t>造</w:t>
      </w:r>
      <w:r w:rsidRPr="008572D9">
        <w:rPr>
          <w:rFonts w:ascii="Times New Roman" w:eastAsia="宋体" w:hAnsi="Times New Roman" w:cs="Times New Roman" w:hint="eastAsia"/>
          <w:kern w:val="0"/>
          <w:sz w:val="28"/>
          <w:szCs w:val="28"/>
        </w:rPr>
        <w:t>-</w:t>
      </w:r>
      <w:r w:rsidRPr="008572D9">
        <w:rPr>
          <w:rFonts w:ascii="Times New Roman" w:eastAsia="宋体" w:hAnsi="Times New Roman" w:cs="Times New Roman"/>
          <w:kern w:val="0"/>
          <w:sz w:val="28"/>
          <w:szCs w:val="28"/>
        </w:rPr>
        <w:t>沉积分异</w:t>
      </w:r>
      <w:r>
        <w:rPr>
          <w:rFonts w:ascii="Times New Roman" w:eastAsia="宋体" w:hAnsi="Times New Roman" w:cs="Times New Roman" w:hint="eastAsia"/>
          <w:kern w:val="0"/>
          <w:sz w:val="28"/>
          <w:szCs w:val="28"/>
        </w:rPr>
        <w:t>控</w:t>
      </w:r>
      <w:r>
        <w:rPr>
          <w:rFonts w:ascii="Times New Roman" w:eastAsia="宋体" w:hAnsi="Times New Roman" w:cs="Times New Roman"/>
          <w:kern w:val="0"/>
          <w:sz w:val="28"/>
          <w:szCs w:val="28"/>
        </w:rPr>
        <w:t>制</w:t>
      </w:r>
      <w:r w:rsidRPr="008572D9">
        <w:rPr>
          <w:rFonts w:ascii="Times New Roman" w:eastAsia="宋体" w:hAnsi="Times New Roman" w:cs="Times New Roman"/>
          <w:kern w:val="0"/>
          <w:sz w:val="28"/>
          <w:szCs w:val="28"/>
        </w:rPr>
        <w:t>油气富</w:t>
      </w:r>
      <w:r w:rsidRPr="008572D9">
        <w:rPr>
          <w:rFonts w:ascii="Times New Roman" w:eastAsia="宋体" w:hAnsi="Times New Roman" w:cs="Times New Roman" w:hint="eastAsia"/>
          <w:kern w:val="0"/>
          <w:sz w:val="28"/>
          <w:szCs w:val="28"/>
        </w:rPr>
        <w:t>集</w:t>
      </w:r>
      <w:r>
        <w:rPr>
          <w:rFonts w:ascii="Times New Roman" w:eastAsia="宋体" w:hAnsi="Times New Roman" w:cs="Times New Roman" w:hint="eastAsia"/>
          <w:kern w:val="0"/>
          <w:sz w:val="28"/>
          <w:szCs w:val="28"/>
        </w:rPr>
        <w:t>区</w:t>
      </w:r>
    </w:p>
    <w:p w:rsidR="007A59D0" w:rsidRPr="006F4322" w:rsidRDefault="007A59D0" w:rsidP="007A59D0">
      <w:pPr>
        <w:spacing w:line="276" w:lineRule="auto"/>
        <w:rPr>
          <w:sz w:val="24"/>
          <w:szCs w:val="24"/>
        </w:rPr>
      </w:pPr>
      <w:r w:rsidRPr="006F4322">
        <w:rPr>
          <w:rFonts w:hint="eastAsia"/>
          <w:sz w:val="24"/>
          <w:szCs w:val="24"/>
        </w:rPr>
        <w:t>3</w:t>
      </w:r>
      <w:r w:rsidRPr="006F4322">
        <w:rPr>
          <w:sz w:val="24"/>
          <w:szCs w:val="24"/>
        </w:rPr>
        <w:t>.2.1</w:t>
      </w:r>
      <w:r w:rsidRPr="006F4322">
        <w:rPr>
          <w:rFonts w:hint="eastAsia"/>
          <w:sz w:val="24"/>
          <w:szCs w:val="24"/>
        </w:rPr>
        <w:t>古</w:t>
      </w:r>
      <w:r w:rsidRPr="006F4322">
        <w:rPr>
          <w:sz w:val="24"/>
          <w:szCs w:val="24"/>
        </w:rPr>
        <w:t>裂陷</w:t>
      </w:r>
    </w:p>
    <w:p w:rsidR="007A59D0" w:rsidRDefault="007A59D0" w:rsidP="007A59D0">
      <w:pPr>
        <w:spacing w:line="276" w:lineRule="auto"/>
        <w:ind w:firstLineChars="200" w:firstLine="420"/>
        <w:rPr>
          <w:szCs w:val="21"/>
        </w:rPr>
      </w:pPr>
      <w:r>
        <w:rPr>
          <w:rFonts w:hint="eastAsia"/>
          <w:szCs w:val="21"/>
        </w:rPr>
        <w:t>拉</w:t>
      </w:r>
      <w:r>
        <w:rPr>
          <w:szCs w:val="21"/>
        </w:rPr>
        <w:t>张作用形成的裂陷槽不但</w:t>
      </w:r>
      <w:r>
        <w:rPr>
          <w:rFonts w:hint="eastAsia"/>
          <w:szCs w:val="21"/>
        </w:rPr>
        <w:t>控</w:t>
      </w:r>
      <w:r>
        <w:rPr>
          <w:szCs w:val="21"/>
        </w:rPr>
        <w:t>制烃</w:t>
      </w:r>
      <w:r>
        <w:rPr>
          <w:rFonts w:hint="eastAsia"/>
          <w:szCs w:val="21"/>
        </w:rPr>
        <w:t>源</w:t>
      </w:r>
      <w:r>
        <w:rPr>
          <w:szCs w:val="21"/>
        </w:rPr>
        <w:t>岩层分布，也控制</w:t>
      </w:r>
      <w:r w:rsidR="009A3967">
        <w:rPr>
          <w:rFonts w:hint="eastAsia"/>
          <w:szCs w:val="21"/>
        </w:rPr>
        <w:t>沉</w:t>
      </w:r>
      <w:r w:rsidR="009A3967">
        <w:rPr>
          <w:szCs w:val="21"/>
        </w:rPr>
        <w:t>积相</w:t>
      </w:r>
      <w:r>
        <w:rPr>
          <w:szCs w:val="21"/>
        </w:rPr>
        <w:t>的分布</w:t>
      </w:r>
      <w:r>
        <w:rPr>
          <w:rFonts w:hint="eastAsia"/>
          <w:szCs w:val="21"/>
        </w:rPr>
        <w:t>，</w:t>
      </w:r>
      <w:r>
        <w:rPr>
          <w:szCs w:val="21"/>
        </w:rPr>
        <w:t>裂陷槽内往往是</w:t>
      </w:r>
      <w:r>
        <w:rPr>
          <w:rFonts w:hint="eastAsia"/>
          <w:szCs w:val="21"/>
        </w:rPr>
        <w:t>优</w:t>
      </w:r>
      <w:r>
        <w:rPr>
          <w:szCs w:val="21"/>
        </w:rPr>
        <w:t>质烃源岩分布区</w:t>
      </w:r>
      <w:r w:rsidR="00BD03AA" w:rsidRPr="00BD03AA">
        <w:rPr>
          <w:rFonts w:hint="eastAsia"/>
          <w:color w:val="FF0000"/>
          <w:szCs w:val="21"/>
          <w:vertAlign w:val="superscript"/>
        </w:rPr>
        <w:t>[</w:t>
      </w:r>
      <w:r w:rsidR="00BD03AA" w:rsidRPr="00BD03AA">
        <w:rPr>
          <w:color w:val="FF0000"/>
          <w:szCs w:val="21"/>
          <w:vertAlign w:val="superscript"/>
        </w:rPr>
        <w:t>1</w:t>
      </w:r>
      <w:r w:rsidR="00BD03AA">
        <w:rPr>
          <w:color w:val="FF0000"/>
          <w:szCs w:val="21"/>
          <w:vertAlign w:val="superscript"/>
        </w:rPr>
        <w:t>4</w:t>
      </w:r>
      <w:r w:rsidR="00BD03AA" w:rsidRPr="00BD03AA">
        <w:rPr>
          <w:color w:val="FF0000"/>
          <w:szCs w:val="21"/>
          <w:vertAlign w:val="superscript"/>
        </w:rPr>
        <w:t>]</w:t>
      </w:r>
      <w:r>
        <w:rPr>
          <w:szCs w:val="21"/>
        </w:rPr>
        <w:t>，是盆地生烃中心，沿裂</w:t>
      </w:r>
      <w:r>
        <w:rPr>
          <w:rFonts w:hint="eastAsia"/>
          <w:szCs w:val="21"/>
        </w:rPr>
        <w:t>陷</w:t>
      </w:r>
      <w:r>
        <w:rPr>
          <w:szCs w:val="21"/>
        </w:rPr>
        <w:t>槽边缘是</w:t>
      </w:r>
      <w:r w:rsidR="009A3967">
        <w:rPr>
          <w:rFonts w:hint="eastAsia"/>
          <w:szCs w:val="21"/>
        </w:rPr>
        <w:t>礁</w:t>
      </w:r>
      <w:r w:rsidR="009A3967">
        <w:rPr>
          <w:szCs w:val="21"/>
        </w:rPr>
        <w:t>滩（</w:t>
      </w:r>
      <w:r w:rsidR="009A3967">
        <w:rPr>
          <w:rFonts w:hint="eastAsia"/>
          <w:szCs w:val="21"/>
        </w:rPr>
        <w:t>丘</w:t>
      </w:r>
      <w:r w:rsidR="009A3967">
        <w:rPr>
          <w:szCs w:val="21"/>
        </w:rPr>
        <w:t>滩）</w:t>
      </w:r>
      <w:r>
        <w:rPr>
          <w:szCs w:val="21"/>
        </w:rPr>
        <w:t>沉积相带分布区，发育储层，形成旁生侧储的成藏组合，油气藏</w:t>
      </w:r>
      <w:r>
        <w:rPr>
          <w:rFonts w:hint="eastAsia"/>
          <w:szCs w:val="21"/>
        </w:rPr>
        <w:t>类</w:t>
      </w:r>
      <w:r>
        <w:rPr>
          <w:szCs w:val="21"/>
        </w:rPr>
        <w:t>型以地层、岩性及其与构造复合型为主，是油气勘探最有利区。四川盆地震旦</w:t>
      </w:r>
      <w:r>
        <w:rPr>
          <w:szCs w:val="21"/>
        </w:rPr>
        <w:t>-</w:t>
      </w:r>
      <w:r>
        <w:rPr>
          <w:szCs w:val="21"/>
        </w:rPr>
        <w:t>寒武</w:t>
      </w:r>
      <w:r>
        <w:rPr>
          <w:rFonts w:hint="eastAsia"/>
          <w:szCs w:val="21"/>
        </w:rPr>
        <w:t>纪</w:t>
      </w:r>
      <w:r>
        <w:rPr>
          <w:szCs w:val="21"/>
        </w:rPr>
        <w:t>“</w:t>
      </w:r>
      <w:r>
        <w:rPr>
          <w:rFonts w:hint="eastAsia"/>
          <w:szCs w:val="21"/>
        </w:rPr>
        <w:t>德</w:t>
      </w:r>
      <w:r>
        <w:rPr>
          <w:szCs w:val="21"/>
        </w:rPr>
        <w:t>阳</w:t>
      </w:r>
      <w:r>
        <w:rPr>
          <w:rFonts w:hint="eastAsia"/>
          <w:szCs w:val="21"/>
        </w:rPr>
        <w:t>-</w:t>
      </w:r>
      <w:r>
        <w:rPr>
          <w:szCs w:val="21"/>
        </w:rPr>
        <w:t>安岳裂陷</w:t>
      </w:r>
      <w:r>
        <w:rPr>
          <w:rFonts w:hint="eastAsia"/>
          <w:szCs w:val="21"/>
        </w:rPr>
        <w:t>槽</w:t>
      </w:r>
      <w:r>
        <w:rPr>
          <w:szCs w:val="21"/>
        </w:rPr>
        <w:t>”</w:t>
      </w:r>
      <w:r>
        <w:rPr>
          <w:rFonts w:hint="eastAsia"/>
          <w:szCs w:val="21"/>
        </w:rPr>
        <w:t>边</w:t>
      </w:r>
      <w:r>
        <w:rPr>
          <w:szCs w:val="21"/>
        </w:rPr>
        <w:t>缘发现了</w:t>
      </w:r>
      <w:r>
        <w:rPr>
          <w:rFonts w:hint="eastAsia"/>
          <w:szCs w:val="21"/>
        </w:rPr>
        <w:t>安</w:t>
      </w:r>
      <w:r>
        <w:rPr>
          <w:szCs w:val="21"/>
        </w:rPr>
        <w:t>岳超大型复</w:t>
      </w:r>
      <w:r>
        <w:rPr>
          <w:rFonts w:hint="eastAsia"/>
          <w:szCs w:val="21"/>
        </w:rPr>
        <w:t>合型</w:t>
      </w:r>
      <w:r>
        <w:rPr>
          <w:szCs w:val="21"/>
        </w:rPr>
        <w:t>气藏</w:t>
      </w:r>
      <w:r w:rsidR="00BD03AA" w:rsidRPr="00BD03AA">
        <w:rPr>
          <w:rFonts w:hint="eastAsia"/>
          <w:color w:val="FF0000"/>
          <w:szCs w:val="21"/>
          <w:vertAlign w:val="superscript"/>
        </w:rPr>
        <w:t>[</w:t>
      </w:r>
      <w:r w:rsidR="00BD03AA" w:rsidRPr="00BD03AA">
        <w:rPr>
          <w:color w:val="FF0000"/>
          <w:szCs w:val="21"/>
          <w:vertAlign w:val="superscript"/>
        </w:rPr>
        <w:t>1</w:t>
      </w:r>
      <w:r w:rsidR="00BD03AA">
        <w:rPr>
          <w:color w:val="FF0000"/>
          <w:szCs w:val="21"/>
          <w:vertAlign w:val="superscript"/>
        </w:rPr>
        <w:t>5</w:t>
      </w:r>
      <w:r w:rsidR="00BD03AA" w:rsidRPr="00BD03AA">
        <w:rPr>
          <w:color w:val="FF0000"/>
          <w:szCs w:val="21"/>
          <w:vertAlign w:val="superscript"/>
        </w:rPr>
        <w:t>]</w:t>
      </w:r>
      <w:r>
        <w:rPr>
          <w:szCs w:val="21"/>
        </w:rPr>
        <w:t>，二叠</w:t>
      </w:r>
      <w:r>
        <w:rPr>
          <w:rFonts w:hint="eastAsia"/>
          <w:szCs w:val="21"/>
        </w:rPr>
        <w:t>-</w:t>
      </w:r>
      <w:r>
        <w:rPr>
          <w:szCs w:val="21"/>
        </w:rPr>
        <w:t>三叠纪</w:t>
      </w:r>
      <w:r>
        <w:rPr>
          <w:szCs w:val="21"/>
        </w:rPr>
        <w:t>“</w:t>
      </w:r>
      <w:r>
        <w:rPr>
          <w:rFonts w:hint="eastAsia"/>
          <w:szCs w:val="21"/>
        </w:rPr>
        <w:t>开</w:t>
      </w:r>
      <w:r>
        <w:rPr>
          <w:szCs w:val="21"/>
        </w:rPr>
        <w:t>江</w:t>
      </w:r>
      <w:r>
        <w:rPr>
          <w:rFonts w:hint="eastAsia"/>
          <w:szCs w:val="21"/>
        </w:rPr>
        <w:t>-</w:t>
      </w:r>
      <w:r>
        <w:rPr>
          <w:szCs w:val="21"/>
        </w:rPr>
        <w:t>梁平海槽</w:t>
      </w:r>
      <w:r>
        <w:rPr>
          <w:szCs w:val="21"/>
        </w:rPr>
        <w:t>”</w:t>
      </w:r>
      <w:r>
        <w:rPr>
          <w:rFonts w:hint="eastAsia"/>
          <w:szCs w:val="21"/>
        </w:rPr>
        <w:t>边</w:t>
      </w:r>
      <w:r>
        <w:rPr>
          <w:szCs w:val="21"/>
        </w:rPr>
        <w:t>缘发现了以普光</w:t>
      </w:r>
      <w:r>
        <w:rPr>
          <w:rFonts w:hint="eastAsia"/>
          <w:szCs w:val="21"/>
        </w:rPr>
        <w:t>、</w:t>
      </w:r>
      <w:r>
        <w:rPr>
          <w:szCs w:val="21"/>
        </w:rPr>
        <w:t>元坝为代表的礁</w:t>
      </w:r>
      <w:r>
        <w:rPr>
          <w:rFonts w:hint="eastAsia"/>
          <w:szCs w:val="21"/>
        </w:rPr>
        <w:t>-</w:t>
      </w:r>
      <w:r>
        <w:rPr>
          <w:szCs w:val="21"/>
        </w:rPr>
        <w:t>滩</w:t>
      </w:r>
      <w:r>
        <w:rPr>
          <w:rFonts w:hint="eastAsia"/>
          <w:szCs w:val="21"/>
        </w:rPr>
        <w:t>复</w:t>
      </w:r>
      <w:r>
        <w:rPr>
          <w:szCs w:val="21"/>
        </w:rPr>
        <w:t>合型气藏群。</w:t>
      </w:r>
    </w:p>
    <w:p w:rsidR="007A59D0" w:rsidRPr="006F4322" w:rsidRDefault="007A59D0" w:rsidP="007A59D0">
      <w:pPr>
        <w:spacing w:line="276" w:lineRule="auto"/>
        <w:rPr>
          <w:sz w:val="24"/>
          <w:szCs w:val="24"/>
        </w:rPr>
      </w:pPr>
      <w:r w:rsidRPr="006F4322">
        <w:rPr>
          <w:rFonts w:hint="eastAsia"/>
          <w:sz w:val="24"/>
          <w:szCs w:val="24"/>
        </w:rPr>
        <w:t>3.2.2</w:t>
      </w:r>
      <w:r w:rsidRPr="006F4322">
        <w:rPr>
          <w:rFonts w:hint="eastAsia"/>
          <w:sz w:val="24"/>
          <w:szCs w:val="24"/>
        </w:rPr>
        <w:t>古</w:t>
      </w:r>
      <w:r w:rsidRPr="006F4322">
        <w:rPr>
          <w:sz w:val="24"/>
          <w:szCs w:val="24"/>
        </w:rPr>
        <w:t>隆起</w:t>
      </w:r>
    </w:p>
    <w:p w:rsidR="007A59D0" w:rsidRDefault="007A59D0" w:rsidP="007A59D0">
      <w:pPr>
        <w:spacing w:line="276" w:lineRule="auto"/>
        <w:ind w:firstLineChars="200" w:firstLine="420"/>
        <w:rPr>
          <w:szCs w:val="21"/>
        </w:rPr>
      </w:pPr>
      <w:r>
        <w:rPr>
          <w:rFonts w:hint="eastAsia"/>
          <w:szCs w:val="21"/>
        </w:rPr>
        <w:t>古</w:t>
      </w:r>
      <w:r>
        <w:rPr>
          <w:szCs w:val="21"/>
        </w:rPr>
        <w:t>隆起</w:t>
      </w:r>
      <w:r>
        <w:rPr>
          <w:rFonts w:hint="eastAsia"/>
          <w:szCs w:val="21"/>
        </w:rPr>
        <w:t>是</w:t>
      </w:r>
      <w:r>
        <w:rPr>
          <w:szCs w:val="21"/>
        </w:rPr>
        <w:t>油气运聚指向区</w:t>
      </w:r>
      <w:r w:rsidR="00BD03AA" w:rsidRPr="00BD03AA">
        <w:rPr>
          <w:rFonts w:hint="eastAsia"/>
          <w:color w:val="FF0000"/>
          <w:szCs w:val="21"/>
          <w:vertAlign w:val="superscript"/>
        </w:rPr>
        <w:t>[</w:t>
      </w:r>
      <w:r w:rsidR="00BD03AA" w:rsidRPr="00BD03AA">
        <w:rPr>
          <w:color w:val="FF0000"/>
          <w:szCs w:val="21"/>
          <w:vertAlign w:val="superscript"/>
        </w:rPr>
        <w:t>16]</w:t>
      </w:r>
      <w:r>
        <w:rPr>
          <w:szCs w:val="21"/>
        </w:rPr>
        <w:t>，历来是油气勘探</w:t>
      </w:r>
      <w:r>
        <w:rPr>
          <w:rFonts w:hint="eastAsia"/>
          <w:szCs w:val="21"/>
        </w:rPr>
        <w:t>关</w:t>
      </w:r>
      <w:r>
        <w:rPr>
          <w:szCs w:val="21"/>
        </w:rPr>
        <w:t>注的</w:t>
      </w:r>
      <w:r>
        <w:rPr>
          <w:rFonts w:hint="eastAsia"/>
          <w:szCs w:val="21"/>
        </w:rPr>
        <w:t>古构</w:t>
      </w:r>
      <w:r>
        <w:rPr>
          <w:szCs w:val="21"/>
        </w:rPr>
        <w:t>造单元</w:t>
      </w:r>
      <w:r>
        <w:rPr>
          <w:rFonts w:hint="eastAsia"/>
          <w:szCs w:val="21"/>
        </w:rPr>
        <w:t>，</w:t>
      </w:r>
      <w:r>
        <w:rPr>
          <w:szCs w:val="21"/>
        </w:rPr>
        <w:t>四川油气区在</w:t>
      </w:r>
      <w:r>
        <w:rPr>
          <w:szCs w:val="21"/>
        </w:rPr>
        <w:t>20</w:t>
      </w:r>
      <w:r>
        <w:rPr>
          <w:rFonts w:hint="eastAsia"/>
          <w:szCs w:val="21"/>
        </w:rPr>
        <w:t>世</w:t>
      </w:r>
      <w:r>
        <w:rPr>
          <w:szCs w:val="21"/>
        </w:rPr>
        <w:t>纪</w:t>
      </w:r>
      <w:r>
        <w:rPr>
          <w:rFonts w:hint="eastAsia"/>
          <w:szCs w:val="21"/>
        </w:rPr>
        <w:t>60</w:t>
      </w:r>
      <w:r>
        <w:rPr>
          <w:rFonts w:hint="eastAsia"/>
          <w:szCs w:val="21"/>
        </w:rPr>
        <w:t>年</w:t>
      </w:r>
      <w:r>
        <w:rPr>
          <w:szCs w:val="21"/>
        </w:rPr>
        <w:t>代就开始针对泸州古隆起</w:t>
      </w:r>
      <w:r>
        <w:rPr>
          <w:rFonts w:hint="eastAsia"/>
          <w:szCs w:val="21"/>
        </w:rPr>
        <w:t>（</w:t>
      </w:r>
      <w:r>
        <w:rPr>
          <w:szCs w:val="21"/>
        </w:rPr>
        <w:t>印支期）进行勘探</w:t>
      </w:r>
      <w:r>
        <w:rPr>
          <w:rFonts w:hint="eastAsia"/>
          <w:szCs w:val="21"/>
        </w:rPr>
        <w:t>，</w:t>
      </w:r>
      <w:r>
        <w:rPr>
          <w:szCs w:val="21"/>
        </w:rPr>
        <w:t>其后先后对乐山</w:t>
      </w:r>
      <w:r>
        <w:rPr>
          <w:rFonts w:hint="eastAsia"/>
          <w:szCs w:val="21"/>
        </w:rPr>
        <w:t>-</w:t>
      </w:r>
      <w:r>
        <w:rPr>
          <w:szCs w:val="21"/>
        </w:rPr>
        <w:t>龙女寺古隆起</w:t>
      </w:r>
      <w:r>
        <w:rPr>
          <w:rFonts w:hint="eastAsia"/>
          <w:szCs w:val="21"/>
        </w:rPr>
        <w:t>（</w:t>
      </w:r>
      <w:r>
        <w:rPr>
          <w:szCs w:val="21"/>
        </w:rPr>
        <w:t>加里东期）、开江古隆起（印支期）</w:t>
      </w:r>
      <w:r>
        <w:rPr>
          <w:rFonts w:hint="eastAsia"/>
          <w:szCs w:val="21"/>
        </w:rPr>
        <w:t>进行</w:t>
      </w:r>
      <w:r>
        <w:rPr>
          <w:szCs w:val="21"/>
        </w:rPr>
        <w:t>勘探</w:t>
      </w:r>
      <w:r>
        <w:rPr>
          <w:rFonts w:hint="eastAsia"/>
          <w:szCs w:val="21"/>
        </w:rPr>
        <w:t>，</w:t>
      </w:r>
      <w:r>
        <w:rPr>
          <w:szCs w:val="21"/>
        </w:rPr>
        <w:t>取得了丰硕成果。</w:t>
      </w:r>
      <w:r>
        <w:rPr>
          <w:rFonts w:hint="eastAsia"/>
          <w:szCs w:val="21"/>
        </w:rPr>
        <w:t>在</w:t>
      </w:r>
      <w:r>
        <w:rPr>
          <w:szCs w:val="21"/>
        </w:rPr>
        <w:t>乐山</w:t>
      </w:r>
      <w:r>
        <w:rPr>
          <w:rFonts w:hint="eastAsia"/>
          <w:szCs w:val="21"/>
        </w:rPr>
        <w:t>-</w:t>
      </w:r>
      <w:r>
        <w:rPr>
          <w:szCs w:val="21"/>
        </w:rPr>
        <w:t>龙女寺古隆起</w:t>
      </w:r>
      <w:r>
        <w:rPr>
          <w:rFonts w:hint="eastAsia"/>
          <w:szCs w:val="21"/>
        </w:rPr>
        <w:t>发</w:t>
      </w:r>
      <w:r>
        <w:rPr>
          <w:szCs w:val="21"/>
        </w:rPr>
        <w:t>现了震旦</w:t>
      </w:r>
      <w:r>
        <w:rPr>
          <w:szCs w:val="21"/>
        </w:rPr>
        <w:t>-</w:t>
      </w:r>
      <w:r>
        <w:rPr>
          <w:szCs w:val="21"/>
        </w:rPr>
        <w:t>寒武系气田</w:t>
      </w:r>
      <w:r>
        <w:rPr>
          <w:rFonts w:hint="eastAsia"/>
          <w:szCs w:val="21"/>
        </w:rPr>
        <w:t>（</w:t>
      </w:r>
      <w:r>
        <w:rPr>
          <w:szCs w:val="21"/>
        </w:rPr>
        <w:t>威远、安岳），泸州古隆起发现了</w:t>
      </w:r>
      <w:r>
        <w:rPr>
          <w:rFonts w:hint="eastAsia"/>
          <w:szCs w:val="21"/>
        </w:rPr>
        <w:t>二</w:t>
      </w:r>
      <w:r>
        <w:rPr>
          <w:szCs w:val="21"/>
        </w:rPr>
        <w:t>叠</w:t>
      </w:r>
      <w:r>
        <w:rPr>
          <w:rFonts w:hint="eastAsia"/>
          <w:szCs w:val="21"/>
        </w:rPr>
        <w:t>-</w:t>
      </w:r>
      <w:r>
        <w:rPr>
          <w:szCs w:val="21"/>
        </w:rPr>
        <w:t>三叠系气藏群，开江古隆起</w:t>
      </w:r>
      <w:r>
        <w:rPr>
          <w:rFonts w:hint="eastAsia"/>
          <w:szCs w:val="21"/>
        </w:rPr>
        <w:t>发</w:t>
      </w:r>
      <w:r>
        <w:rPr>
          <w:szCs w:val="21"/>
        </w:rPr>
        <w:t>现了石炭系黄龙组气藏群。</w:t>
      </w:r>
    </w:p>
    <w:p w:rsidR="007A59D0" w:rsidRPr="006F4322" w:rsidRDefault="007A59D0" w:rsidP="007A59D0">
      <w:pPr>
        <w:spacing w:line="276" w:lineRule="auto"/>
        <w:rPr>
          <w:sz w:val="24"/>
          <w:szCs w:val="24"/>
        </w:rPr>
      </w:pPr>
      <w:r w:rsidRPr="006F4322">
        <w:rPr>
          <w:rFonts w:hint="eastAsia"/>
          <w:sz w:val="24"/>
          <w:szCs w:val="24"/>
        </w:rPr>
        <w:t>3.2.</w:t>
      </w:r>
      <w:r w:rsidRPr="006F4322">
        <w:rPr>
          <w:sz w:val="24"/>
          <w:szCs w:val="24"/>
        </w:rPr>
        <w:t>3</w:t>
      </w:r>
      <w:r w:rsidRPr="006F4322">
        <w:rPr>
          <w:rFonts w:hint="eastAsia"/>
          <w:sz w:val="24"/>
          <w:szCs w:val="24"/>
        </w:rPr>
        <w:t>高</w:t>
      </w:r>
      <w:r w:rsidRPr="006F4322">
        <w:rPr>
          <w:sz w:val="24"/>
          <w:szCs w:val="24"/>
        </w:rPr>
        <w:t>能</w:t>
      </w:r>
      <w:r w:rsidRPr="006F4322">
        <w:rPr>
          <w:rFonts w:hint="eastAsia"/>
          <w:sz w:val="24"/>
          <w:szCs w:val="24"/>
        </w:rPr>
        <w:t>沉</w:t>
      </w:r>
      <w:r w:rsidRPr="006F4322">
        <w:rPr>
          <w:sz w:val="24"/>
          <w:szCs w:val="24"/>
        </w:rPr>
        <w:t>积相带</w:t>
      </w:r>
    </w:p>
    <w:p w:rsidR="007A59D0" w:rsidRDefault="007A59D0" w:rsidP="007A59D0">
      <w:pPr>
        <w:spacing w:line="276" w:lineRule="auto"/>
        <w:ind w:firstLineChars="200" w:firstLine="420"/>
        <w:rPr>
          <w:szCs w:val="21"/>
        </w:rPr>
      </w:pPr>
      <w:r>
        <w:rPr>
          <w:rFonts w:hint="eastAsia"/>
          <w:szCs w:val="21"/>
        </w:rPr>
        <w:t>高</w:t>
      </w:r>
      <w:r>
        <w:rPr>
          <w:szCs w:val="21"/>
        </w:rPr>
        <w:t>能沉积相带是</w:t>
      </w:r>
      <w:r>
        <w:rPr>
          <w:rFonts w:hint="eastAsia"/>
          <w:szCs w:val="21"/>
        </w:rPr>
        <w:t>相</w:t>
      </w:r>
      <w:r>
        <w:rPr>
          <w:szCs w:val="21"/>
        </w:rPr>
        <w:t>控型储层发育</w:t>
      </w:r>
      <w:r>
        <w:rPr>
          <w:rFonts w:hint="eastAsia"/>
          <w:szCs w:val="21"/>
        </w:rPr>
        <w:t>的</w:t>
      </w:r>
      <w:r>
        <w:rPr>
          <w:szCs w:val="21"/>
        </w:rPr>
        <w:t>基础，海相环境下，高能沉积相带形成层状分布的颗粒岩、生物礁（丘），</w:t>
      </w:r>
      <w:r>
        <w:rPr>
          <w:rFonts w:hint="eastAsia"/>
          <w:szCs w:val="21"/>
        </w:rPr>
        <w:t>湖</w:t>
      </w:r>
      <w:r>
        <w:rPr>
          <w:szCs w:val="21"/>
        </w:rPr>
        <w:t>相环境下</w:t>
      </w:r>
      <w:r>
        <w:rPr>
          <w:rFonts w:hint="eastAsia"/>
          <w:szCs w:val="21"/>
        </w:rPr>
        <w:t>高</w:t>
      </w:r>
      <w:r>
        <w:rPr>
          <w:szCs w:val="21"/>
        </w:rPr>
        <w:t>能相带分布在</w:t>
      </w:r>
      <w:r>
        <w:rPr>
          <w:rFonts w:hint="eastAsia"/>
          <w:szCs w:val="21"/>
        </w:rPr>
        <w:t>发</w:t>
      </w:r>
      <w:r>
        <w:rPr>
          <w:szCs w:val="21"/>
        </w:rPr>
        <w:t>育</w:t>
      </w:r>
      <w:r>
        <w:rPr>
          <w:rFonts w:hint="eastAsia"/>
          <w:szCs w:val="21"/>
        </w:rPr>
        <w:t>三</w:t>
      </w:r>
      <w:r>
        <w:rPr>
          <w:szCs w:val="21"/>
        </w:rPr>
        <w:t>角</w:t>
      </w:r>
      <w:r>
        <w:rPr>
          <w:rFonts w:hint="eastAsia"/>
          <w:szCs w:val="21"/>
        </w:rPr>
        <w:t>洲</w:t>
      </w:r>
      <w:r>
        <w:rPr>
          <w:szCs w:val="21"/>
        </w:rPr>
        <w:t>体系分流河道砂、滩坝，经成岩作用改造</w:t>
      </w:r>
      <w:r>
        <w:rPr>
          <w:rFonts w:hint="eastAsia"/>
          <w:szCs w:val="21"/>
        </w:rPr>
        <w:t>形</w:t>
      </w:r>
      <w:r>
        <w:rPr>
          <w:szCs w:val="21"/>
        </w:rPr>
        <w:t>成储层发育</w:t>
      </w:r>
      <w:r>
        <w:rPr>
          <w:rFonts w:hint="eastAsia"/>
          <w:szCs w:val="21"/>
        </w:rPr>
        <w:t>区，</w:t>
      </w:r>
      <w:r>
        <w:rPr>
          <w:szCs w:val="21"/>
        </w:rPr>
        <w:t>是有利勘探区</w:t>
      </w:r>
      <w:r>
        <w:rPr>
          <w:rFonts w:hint="eastAsia"/>
          <w:szCs w:val="21"/>
        </w:rPr>
        <w:t>。</w:t>
      </w:r>
      <w:r>
        <w:rPr>
          <w:szCs w:val="21"/>
        </w:rPr>
        <w:t>四川盆地多</w:t>
      </w:r>
      <w:r>
        <w:rPr>
          <w:rFonts w:hint="eastAsia"/>
          <w:szCs w:val="21"/>
        </w:rPr>
        <w:t>数</w:t>
      </w:r>
      <w:r>
        <w:rPr>
          <w:szCs w:val="21"/>
        </w:rPr>
        <w:t>气藏的储层是在高能沉积相带基础上发育形成的。</w:t>
      </w:r>
    </w:p>
    <w:p w:rsidR="007A59D0" w:rsidRPr="006F4322" w:rsidRDefault="007A59D0" w:rsidP="007A59D0">
      <w:pPr>
        <w:spacing w:line="276" w:lineRule="auto"/>
        <w:rPr>
          <w:sz w:val="24"/>
          <w:szCs w:val="24"/>
        </w:rPr>
      </w:pPr>
      <w:r w:rsidRPr="006F4322">
        <w:rPr>
          <w:rFonts w:hint="eastAsia"/>
          <w:sz w:val="24"/>
          <w:szCs w:val="24"/>
        </w:rPr>
        <w:t>3.2.</w:t>
      </w:r>
      <w:r w:rsidRPr="006F4322">
        <w:rPr>
          <w:sz w:val="24"/>
          <w:szCs w:val="24"/>
        </w:rPr>
        <w:t>4</w:t>
      </w:r>
      <w:r w:rsidRPr="006F4322">
        <w:rPr>
          <w:rFonts w:hint="eastAsia"/>
          <w:sz w:val="24"/>
          <w:szCs w:val="24"/>
        </w:rPr>
        <w:t>古</w:t>
      </w:r>
      <w:r w:rsidRPr="006F4322">
        <w:rPr>
          <w:sz w:val="24"/>
          <w:szCs w:val="24"/>
        </w:rPr>
        <w:t>岩溶</w:t>
      </w:r>
    </w:p>
    <w:p w:rsidR="007A59D0" w:rsidRDefault="007A59D0" w:rsidP="007A59D0">
      <w:pPr>
        <w:spacing w:line="276" w:lineRule="auto"/>
        <w:rPr>
          <w:szCs w:val="21"/>
        </w:rPr>
      </w:pPr>
      <w:r>
        <w:rPr>
          <w:rFonts w:hint="eastAsia"/>
          <w:szCs w:val="21"/>
        </w:rPr>
        <w:t xml:space="preserve">    </w:t>
      </w:r>
      <w:r>
        <w:rPr>
          <w:rFonts w:hint="eastAsia"/>
          <w:szCs w:val="21"/>
        </w:rPr>
        <w:t>碳</w:t>
      </w:r>
      <w:r>
        <w:rPr>
          <w:szCs w:val="21"/>
        </w:rPr>
        <w:t>酸盐岩化学活泼性决定了与侵蚀面相关的表生岩溶</w:t>
      </w:r>
      <w:r>
        <w:rPr>
          <w:rFonts w:hint="eastAsia"/>
          <w:szCs w:val="21"/>
        </w:rPr>
        <w:t>、同</w:t>
      </w:r>
      <w:r>
        <w:rPr>
          <w:szCs w:val="21"/>
        </w:rPr>
        <w:t>生期</w:t>
      </w:r>
      <w:r>
        <w:rPr>
          <w:rFonts w:hint="eastAsia"/>
          <w:szCs w:val="21"/>
        </w:rPr>
        <w:t>-</w:t>
      </w:r>
      <w:r>
        <w:rPr>
          <w:rFonts w:hint="eastAsia"/>
          <w:szCs w:val="21"/>
        </w:rPr>
        <w:t>准</w:t>
      </w:r>
      <w:r>
        <w:rPr>
          <w:szCs w:val="21"/>
        </w:rPr>
        <w:t>同生期</w:t>
      </w:r>
      <w:r>
        <w:rPr>
          <w:rFonts w:hint="eastAsia"/>
          <w:szCs w:val="21"/>
        </w:rPr>
        <w:t>短</w:t>
      </w:r>
      <w:r>
        <w:rPr>
          <w:szCs w:val="21"/>
        </w:rPr>
        <w:t>期暴露岩溶作用对孔洞型储层形成的重要性</w:t>
      </w:r>
      <w:r>
        <w:rPr>
          <w:rFonts w:hint="eastAsia"/>
          <w:szCs w:val="21"/>
        </w:rPr>
        <w:t>。四</w:t>
      </w:r>
      <w:r>
        <w:rPr>
          <w:szCs w:val="21"/>
        </w:rPr>
        <w:t>川</w:t>
      </w:r>
      <w:r>
        <w:rPr>
          <w:rFonts w:hint="eastAsia"/>
          <w:szCs w:val="21"/>
        </w:rPr>
        <w:t>盆</w:t>
      </w:r>
      <w:r>
        <w:rPr>
          <w:szCs w:val="21"/>
        </w:rPr>
        <w:t>地震旦系灯影组</w:t>
      </w:r>
      <w:r>
        <w:rPr>
          <w:rFonts w:hint="eastAsia"/>
          <w:szCs w:val="21"/>
        </w:rPr>
        <w:t>，</w:t>
      </w:r>
      <w:r>
        <w:rPr>
          <w:szCs w:val="21"/>
        </w:rPr>
        <w:t>寒武系龙王庙组、洗象池组</w:t>
      </w:r>
      <w:r>
        <w:rPr>
          <w:rFonts w:hint="eastAsia"/>
          <w:szCs w:val="21"/>
        </w:rPr>
        <w:t>，</w:t>
      </w:r>
      <w:r>
        <w:rPr>
          <w:szCs w:val="21"/>
        </w:rPr>
        <w:t>石炭系黄龙组</w:t>
      </w:r>
      <w:r>
        <w:rPr>
          <w:rFonts w:hint="eastAsia"/>
          <w:szCs w:val="21"/>
        </w:rPr>
        <w:t>，</w:t>
      </w:r>
      <w:r>
        <w:rPr>
          <w:szCs w:val="21"/>
        </w:rPr>
        <w:t>二叠系茅口组</w:t>
      </w:r>
      <w:r>
        <w:rPr>
          <w:rFonts w:hint="eastAsia"/>
          <w:szCs w:val="21"/>
        </w:rPr>
        <w:t>，</w:t>
      </w:r>
      <w:r>
        <w:rPr>
          <w:szCs w:val="21"/>
        </w:rPr>
        <w:t>三叠系</w:t>
      </w:r>
      <w:r>
        <w:rPr>
          <w:rFonts w:hint="eastAsia"/>
          <w:szCs w:val="21"/>
        </w:rPr>
        <w:t>飞仙</w:t>
      </w:r>
      <w:r>
        <w:rPr>
          <w:szCs w:val="21"/>
        </w:rPr>
        <w:t>关组、嘉陵江组和雷口坡组</w:t>
      </w:r>
      <w:r>
        <w:rPr>
          <w:rFonts w:hint="eastAsia"/>
          <w:szCs w:val="21"/>
        </w:rPr>
        <w:t>等</w:t>
      </w:r>
      <w:r>
        <w:rPr>
          <w:szCs w:val="21"/>
        </w:rPr>
        <w:t>优质储层的形成和分布均</w:t>
      </w:r>
      <w:r>
        <w:rPr>
          <w:rFonts w:hint="eastAsia"/>
          <w:szCs w:val="21"/>
        </w:rPr>
        <w:t>是</w:t>
      </w:r>
      <w:r>
        <w:rPr>
          <w:szCs w:val="21"/>
        </w:rPr>
        <w:t>有利沉积相带形成的颗粒岩叠加岩溶作用形成的。</w:t>
      </w:r>
    </w:p>
    <w:p w:rsidR="007A59D0" w:rsidRPr="006F4322" w:rsidRDefault="007A59D0" w:rsidP="007A59D0">
      <w:pPr>
        <w:spacing w:line="276" w:lineRule="auto"/>
        <w:rPr>
          <w:sz w:val="24"/>
          <w:szCs w:val="24"/>
        </w:rPr>
      </w:pPr>
      <w:r w:rsidRPr="006F4322">
        <w:rPr>
          <w:rFonts w:hint="eastAsia"/>
          <w:sz w:val="24"/>
          <w:szCs w:val="24"/>
        </w:rPr>
        <w:t>3.2.5</w:t>
      </w:r>
      <w:r w:rsidRPr="006F4322">
        <w:rPr>
          <w:rFonts w:hint="eastAsia"/>
          <w:sz w:val="24"/>
          <w:szCs w:val="24"/>
        </w:rPr>
        <w:t>构</w:t>
      </w:r>
      <w:r w:rsidR="00A50AE9" w:rsidRPr="006F4322">
        <w:rPr>
          <w:sz w:val="24"/>
          <w:szCs w:val="24"/>
        </w:rPr>
        <w:t>造</w:t>
      </w:r>
      <w:r w:rsidR="00A50AE9" w:rsidRPr="006F4322">
        <w:rPr>
          <w:rFonts w:hint="eastAsia"/>
          <w:sz w:val="24"/>
          <w:szCs w:val="24"/>
        </w:rPr>
        <w:t>变</w:t>
      </w:r>
      <w:r w:rsidR="00A50AE9" w:rsidRPr="006F4322">
        <w:rPr>
          <w:sz w:val="24"/>
          <w:szCs w:val="24"/>
        </w:rPr>
        <w:t>动强度</w:t>
      </w:r>
    </w:p>
    <w:p w:rsidR="007A59D0" w:rsidRDefault="007A59D0" w:rsidP="007A59D0">
      <w:pPr>
        <w:spacing w:line="276" w:lineRule="auto"/>
        <w:ind w:firstLineChars="200" w:firstLine="420"/>
        <w:rPr>
          <w:szCs w:val="21"/>
        </w:rPr>
      </w:pPr>
      <w:r>
        <w:rPr>
          <w:rFonts w:hint="eastAsia"/>
          <w:szCs w:val="21"/>
        </w:rPr>
        <w:t>构</w:t>
      </w:r>
      <w:r>
        <w:rPr>
          <w:szCs w:val="21"/>
        </w:rPr>
        <w:t>造变动总会引起油气二次运</w:t>
      </w:r>
      <w:r>
        <w:rPr>
          <w:rFonts w:hint="eastAsia"/>
          <w:szCs w:val="21"/>
        </w:rPr>
        <w:t>移</w:t>
      </w:r>
      <w:r>
        <w:rPr>
          <w:szCs w:val="21"/>
        </w:rPr>
        <w:t>和油气藏调整</w:t>
      </w:r>
      <w:r>
        <w:rPr>
          <w:rFonts w:hint="eastAsia"/>
          <w:szCs w:val="21"/>
        </w:rPr>
        <w:t>。</w:t>
      </w:r>
      <w:r>
        <w:rPr>
          <w:szCs w:val="21"/>
        </w:rPr>
        <w:t>因此，</w:t>
      </w:r>
      <w:r>
        <w:rPr>
          <w:rFonts w:hint="eastAsia"/>
          <w:szCs w:val="21"/>
        </w:rPr>
        <w:t>构</w:t>
      </w:r>
      <w:r>
        <w:rPr>
          <w:szCs w:val="21"/>
        </w:rPr>
        <w:t>造变动相对较弱的稳定区有利于非常规油气特别是页岩气、页岩油的富存</w:t>
      </w:r>
      <w:r>
        <w:rPr>
          <w:rFonts w:hint="eastAsia"/>
          <w:szCs w:val="21"/>
        </w:rPr>
        <w:t>。由</w:t>
      </w:r>
      <w:r>
        <w:rPr>
          <w:szCs w:val="21"/>
        </w:rPr>
        <w:t>于页岩油气是以烃源岩层为产层，烃源岩有机质生成的油气</w:t>
      </w:r>
      <w:r>
        <w:rPr>
          <w:rFonts w:hint="eastAsia"/>
          <w:szCs w:val="21"/>
        </w:rPr>
        <w:t>就</w:t>
      </w:r>
      <w:r>
        <w:rPr>
          <w:szCs w:val="21"/>
        </w:rPr>
        <w:t>近富存在烃源岩层中，在构造变动相对较弱的地区，温压场、流体场变动也相对较弱，富存在烃源岩孔隙中的油气能保持相对的平衡，从而减少油气运移</w:t>
      </w:r>
      <w:r>
        <w:rPr>
          <w:rFonts w:hint="eastAsia"/>
          <w:szCs w:val="21"/>
        </w:rPr>
        <w:t>，保</w:t>
      </w:r>
      <w:r>
        <w:rPr>
          <w:szCs w:val="21"/>
        </w:rPr>
        <w:t>存条件</w:t>
      </w:r>
      <w:r>
        <w:rPr>
          <w:szCs w:val="21"/>
        </w:rPr>
        <w:lastRenderedPageBreak/>
        <w:t>良好，是页岩油气</w:t>
      </w:r>
      <w:r>
        <w:rPr>
          <w:rFonts w:hint="eastAsia"/>
          <w:szCs w:val="21"/>
        </w:rPr>
        <w:t>勘</w:t>
      </w:r>
      <w:r>
        <w:rPr>
          <w:szCs w:val="21"/>
        </w:rPr>
        <w:t>探</w:t>
      </w:r>
      <w:r>
        <w:rPr>
          <w:rFonts w:hint="eastAsia"/>
          <w:szCs w:val="21"/>
        </w:rPr>
        <w:t>有</w:t>
      </w:r>
      <w:r>
        <w:rPr>
          <w:szCs w:val="21"/>
        </w:rPr>
        <w:t>利区。</w:t>
      </w:r>
    </w:p>
    <w:p w:rsidR="007A59D0" w:rsidRPr="007A59D0" w:rsidRDefault="007A59D0" w:rsidP="007A59D0">
      <w:pPr>
        <w:spacing w:line="276" w:lineRule="auto"/>
        <w:rPr>
          <w:rFonts w:ascii="楷体" w:eastAsia="楷体" w:hAnsi="楷体"/>
          <w:sz w:val="28"/>
          <w:szCs w:val="28"/>
        </w:rPr>
      </w:pPr>
      <w:r w:rsidRPr="00BA75F3">
        <w:rPr>
          <w:rFonts w:ascii="楷体" w:eastAsia="楷体" w:hAnsi="楷体" w:hint="eastAsia"/>
          <w:sz w:val="28"/>
          <w:szCs w:val="28"/>
        </w:rPr>
        <w:t>3.3</w:t>
      </w:r>
      <w:r>
        <w:rPr>
          <w:rFonts w:ascii="楷体" w:eastAsia="楷体" w:hAnsi="楷体" w:hint="eastAsia"/>
          <w:sz w:val="28"/>
          <w:szCs w:val="28"/>
        </w:rPr>
        <w:t>构</w:t>
      </w:r>
      <w:r>
        <w:rPr>
          <w:rFonts w:ascii="楷体" w:eastAsia="楷体" w:hAnsi="楷体"/>
          <w:sz w:val="28"/>
          <w:szCs w:val="28"/>
        </w:rPr>
        <w:t>造运动与</w:t>
      </w:r>
      <w:r>
        <w:rPr>
          <w:rFonts w:ascii="楷体" w:eastAsia="楷体" w:hAnsi="楷体" w:hint="eastAsia"/>
          <w:sz w:val="28"/>
          <w:szCs w:val="28"/>
        </w:rPr>
        <w:t>油</w:t>
      </w:r>
      <w:r>
        <w:rPr>
          <w:rFonts w:ascii="楷体" w:eastAsia="楷体" w:hAnsi="楷体"/>
          <w:sz w:val="28"/>
          <w:szCs w:val="28"/>
        </w:rPr>
        <w:t>气成藏</w:t>
      </w:r>
    </w:p>
    <w:p w:rsidR="007A59D0" w:rsidRPr="006F4322" w:rsidRDefault="007A59D0" w:rsidP="007A59D0">
      <w:pPr>
        <w:spacing w:line="276" w:lineRule="auto"/>
        <w:rPr>
          <w:sz w:val="24"/>
          <w:szCs w:val="24"/>
        </w:rPr>
      </w:pPr>
      <w:r w:rsidRPr="006F4322">
        <w:rPr>
          <w:sz w:val="24"/>
          <w:szCs w:val="24"/>
        </w:rPr>
        <w:t>3.3.1</w:t>
      </w:r>
      <w:r w:rsidRPr="006F4322">
        <w:rPr>
          <w:rFonts w:hint="eastAsia"/>
          <w:sz w:val="24"/>
          <w:szCs w:val="24"/>
        </w:rPr>
        <w:t>构</w:t>
      </w:r>
      <w:r w:rsidRPr="006F4322">
        <w:rPr>
          <w:sz w:val="24"/>
          <w:szCs w:val="24"/>
        </w:rPr>
        <w:t>造运动</w:t>
      </w:r>
      <w:r w:rsidRPr="006F4322">
        <w:rPr>
          <w:rFonts w:hint="eastAsia"/>
          <w:sz w:val="24"/>
          <w:szCs w:val="24"/>
        </w:rPr>
        <w:t>影</w:t>
      </w:r>
      <w:r w:rsidRPr="006F4322">
        <w:rPr>
          <w:sz w:val="24"/>
          <w:szCs w:val="24"/>
        </w:rPr>
        <w:t>响</w:t>
      </w:r>
      <w:r w:rsidRPr="006F4322">
        <w:rPr>
          <w:rFonts w:hint="eastAsia"/>
          <w:sz w:val="24"/>
          <w:szCs w:val="24"/>
        </w:rPr>
        <w:t>古</w:t>
      </w:r>
      <w:r w:rsidRPr="006F4322">
        <w:rPr>
          <w:sz w:val="24"/>
          <w:szCs w:val="24"/>
        </w:rPr>
        <w:t>地温场</w:t>
      </w:r>
    </w:p>
    <w:p w:rsidR="007A59D0" w:rsidRPr="001370B6" w:rsidRDefault="007A59D0" w:rsidP="007A59D0">
      <w:pPr>
        <w:spacing w:line="276" w:lineRule="auto"/>
        <w:ind w:firstLine="480"/>
        <w:jc w:val="left"/>
        <w:rPr>
          <w:szCs w:val="21"/>
        </w:rPr>
      </w:pPr>
      <w:r w:rsidRPr="001370B6">
        <w:rPr>
          <w:szCs w:val="21"/>
        </w:rPr>
        <w:t>四川盆地</w:t>
      </w:r>
      <w:r>
        <w:rPr>
          <w:rFonts w:hint="eastAsia"/>
          <w:szCs w:val="21"/>
        </w:rPr>
        <w:t>震</w:t>
      </w:r>
      <w:r>
        <w:rPr>
          <w:szCs w:val="21"/>
        </w:rPr>
        <w:t>旦纪以来的</w:t>
      </w:r>
      <w:r>
        <w:rPr>
          <w:rFonts w:hint="eastAsia"/>
          <w:szCs w:val="21"/>
        </w:rPr>
        <w:t>古</w:t>
      </w:r>
      <w:r>
        <w:rPr>
          <w:szCs w:val="21"/>
        </w:rPr>
        <w:t>地温梯度</w:t>
      </w:r>
      <w:r w:rsidRPr="001370B6">
        <w:rPr>
          <w:rFonts w:hint="eastAsia"/>
          <w:szCs w:val="21"/>
        </w:rPr>
        <w:t>要</w:t>
      </w:r>
      <w:r w:rsidRPr="001370B6">
        <w:rPr>
          <w:szCs w:val="21"/>
        </w:rPr>
        <w:t>么</w:t>
      </w:r>
      <w:r w:rsidRPr="001370B6">
        <w:rPr>
          <w:rFonts w:hint="eastAsia"/>
          <w:szCs w:val="21"/>
        </w:rPr>
        <w:t>为</w:t>
      </w:r>
      <w:r w:rsidRPr="001370B6">
        <w:rPr>
          <w:szCs w:val="21"/>
        </w:rPr>
        <w:t>过热的</w:t>
      </w:r>
      <w:r>
        <w:rPr>
          <w:rFonts w:hint="eastAsia"/>
          <w:szCs w:val="21"/>
        </w:rPr>
        <w:t>“</w:t>
      </w:r>
      <w:r w:rsidRPr="001370B6">
        <w:rPr>
          <w:szCs w:val="21"/>
        </w:rPr>
        <w:t>热盆</w:t>
      </w:r>
      <w:r>
        <w:rPr>
          <w:rFonts w:hint="eastAsia"/>
          <w:szCs w:val="21"/>
        </w:rPr>
        <w:t>”</w:t>
      </w:r>
      <w:r w:rsidRPr="001370B6">
        <w:rPr>
          <w:szCs w:val="21"/>
        </w:rPr>
        <w:t>，要么为过冷的</w:t>
      </w:r>
      <w:r>
        <w:rPr>
          <w:rFonts w:hint="eastAsia"/>
          <w:szCs w:val="21"/>
        </w:rPr>
        <w:t>“</w:t>
      </w:r>
      <w:r w:rsidRPr="001370B6">
        <w:rPr>
          <w:szCs w:val="21"/>
        </w:rPr>
        <w:t>冷盆</w:t>
      </w:r>
      <w:r>
        <w:rPr>
          <w:rFonts w:hint="eastAsia"/>
          <w:szCs w:val="21"/>
        </w:rPr>
        <w:t>”</w:t>
      </w:r>
      <w:r w:rsidRPr="001370B6">
        <w:rPr>
          <w:rFonts w:hint="eastAsia"/>
          <w:szCs w:val="21"/>
        </w:rPr>
        <w:t>。震</w:t>
      </w:r>
      <w:r w:rsidRPr="001370B6">
        <w:rPr>
          <w:szCs w:val="21"/>
        </w:rPr>
        <w:t>旦纪</w:t>
      </w:r>
      <w:r w:rsidR="00A25215">
        <w:rPr>
          <w:rFonts w:asciiTheme="minorEastAsia" w:hAnsiTheme="minorEastAsia" w:hint="eastAsia"/>
          <w:szCs w:val="21"/>
        </w:rPr>
        <w:t>-</w:t>
      </w:r>
      <w:r w:rsidRPr="001370B6">
        <w:rPr>
          <w:rFonts w:hint="eastAsia"/>
          <w:szCs w:val="21"/>
        </w:rPr>
        <w:t>寒</w:t>
      </w:r>
      <w:r w:rsidRPr="001370B6">
        <w:rPr>
          <w:szCs w:val="21"/>
        </w:rPr>
        <w:t>武纪</w:t>
      </w:r>
      <w:r w:rsidRPr="001370B6">
        <w:rPr>
          <w:rFonts w:hint="eastAsia"/>
          <w:szCs w:val="21"/>
        </w:rPr>
        <w:t>为</w:t>
      </w:r>
      <w:r>
        <w:rPr>
          <w:rFonts w:hint="eastAsia"/>
          <w:szCs w:val="21"/>
        </w:rPr>
        <w:t>“</w:t>
      </w:r>
      <w:r w:rsidRPr="001370B6">
        <w:rPr>
          <w:szCs w:val="21"/>
        </w:rPr>
        <w:t>冷盆</w:t>
      </w:r>
      <w:r>
        <w:rPr>
          <w:rFonts w:hint="eastAsia"/>
          <w:szCs w:val="21"/>
        </w:rPr>
        <w:t>”</w:t>
      </w:r>
      <w:r w:rsidRPr="001370B6">
        <w:rPr>
          <w:szCs w:val="21"/>
        </w:rPr>
        <w:t>，</w:t>
      </w:r>
      <w:r w:rsidRPr="001370B6">
        <w:rPr>
          <w:rFonts w:hint="eastAsia"/>
          <w:szCs w:val="21"/>
        </w:rPr>
        <w:t>地</w:t>
      </w:r>
      <w:r w:rsidRPr="001370B6">
        <w:rPr>
          <w:szCs w:val="21"/>
        </w:rPr>
        <w:t>温梯度小于</w:t>
      </w:r>
      <w:r w:rsidRPr="001370B6">
        <w:rPr>
          <w:rFonts w:asciiTheme="minorEastAsia" w:hAnsiTheme="minorEastAsia"/>
          <w:szCs w:val="21"/>
        </w:rPr>
        <w:t>2.5</w:t>
      </w:r>
      <w:r w:rsidRPr="001370B6">
        <w:rPr>
          <w:rFonts w:asciiTheme="minorEastAsia" w:hAnsiTheme="minorEastAsia" w:hint="eastAsia"/>
          <w:szCs w:val="21"/>
          <w:vertAlign w:val="superscript"/>
        </w:rPr>
        <w:t>o</w:t>
      </w:r>
      <w:r w:rsidRPr="001370B6">
        <w:rPr>
          <w:rFonts w:asciiTheme="minorEastAsia" w:hAnsiTheme="minorEastAsia"/>
          <w:szCs w:val="21"/>
        </w:rPr>
        <w:t>C/100m</w:t>
      </w:r>
      <w:r w:rsidRPr="001370B6">
        <w:rPr>
          <w:rFonts w:asciiTheme="minorEastAsia" w:hAnsiTheme="minorEastAsia" w:hint="eastAsia"/>
          <w:szCs w:val="21"/>
        </w:rPr>
        <w:t>，</w:t>
      </w:r>
      <w:r w:rsidRPr="001370B6">
        <w:rPr>
          <w:szCs w:val="21"/>
        </w:rPr>
        <w:t>奥陶纪</w:t>
      </w:r>
      <w:r w:rsidR="00A25215">
        <w:rPr>
          <w:rFonts w:asciiTheme="minorEastAsia" w:hAnsiTheme="minorEastAsia" w:hint="eastAsia"/>
          <w:szCs w:val="21"/>
        </w:rPr>
        <w:t>-</w:t>
      </w:r>
      <w:r w:rsidRPr="001370B6">
        <w:rPr>
          <w:rFonts w:hint="eastAsia"/>
          <w:szCs w:val="21"/>
        </w:rPr>
        <w:t>早</w:t>
      </w:r>
      <w:r w:rsidRPr="001370B6">
        <w:rPr>
          <w:szCs w:val="21"/>
        </w:rPr>
        <w:t>三叠世为过热的盆地，</w:t>
      </w:r>
      <w:r w:rsidRPr="001370B6">
        <w:rPr>
          <w:rFonts w:hint="eastAsia"/>
          <w:szCs w:val="21"/>
        </w:rPr>
        <w:t>特</w:t>
      </w:r>
      <w:r w:rsidRPr="001370B6">
        <w:rPr>
          <w:szCs w:val="21"/>
        </w:rPr>
        <w:t>别是中</w:t>
      </w:r>
      <w:r w:rsidR="00A25215">
        <w:rPr>
          <w:rFonts w:asciiTheme="minorEastAsia" w:hAnsiTheme="minorEastAsia" w:hint="eastAsia"/>
          <w:szCs w:val="21"/>
        </w:rPr>
        <w:t>-</w:t>
      </w:r>
      <w:r w:rsidRPr="001370B6">
        <w:rPr>
          <w:rFonts w:hint="eastAsia"/>
          <w:szCs w:val="21"/>
        </w:rPr>
        <w:t>晚</w:t>
      </w:r>
      <w:r w:rsidRPr="001370B6">
        <w:rPr>
          <w:szCs w:val="21"/>
        </w:rPr>
        <w:t>二叠</w:t>
      </w:r>
      <w:r w:rsidRPr="001370B6">
        <w:rPr>
          <w:rFonts w:hint="eastAsia"/>
          <w:szCs w:val="21"/>
        </w:rPr>
        <w:t>世</w:t>
      </w:r>
      <w:r w:rsidRPr="001370B6">
        <w:rPr>
          <w:szCs w:val="21"/>
        </w:rPr>
        <w:t>，地温梯度</w:t>
      </w:r>
      <w:r w:rsidRPr="001370B6">
        <w:rPr>
          <w:rFonts w:asciiTheme="minorEastAsia" w:hAnsiTheme="minorEastAsia" w:hint="eastAsia"/>
          <w:szCs w:val="21"/>
        </w:rPr>
        <w:t>4.0</w:t>
      </w:r>
      <w:r w:rsidRPr="001370B6">
        <w:rPr>
          <w:rFonts w:asciiTheme="minorEastAsia" w:hAnsiTheme="minorEastAsia" w:hint="eastAsia"/>
          <w:szCs w:val="21"/>
          <w:vertAlign w:val="superscript"/>
        </w:rPr>
        <w:t xml:space="preserve"> </w:t>
      </w:r>
      <w:r w:rsidR="00B21649">
        <w:rPr>
          <w:rFonts w:asciiTheme="minorEastAsia" w:hAnsiTheme="minorEastAsia" w:hint="eastAsia"/>
          <w:szCs w:val="21"/>
        </w:rPr>
        <w:t>-</w:t>
      </w:r>
      <w:r w:rsidRPr="001370B6">
        <w:rPr>
          <w:rFonts w:asciiTheme="minorEastAsia" w:hAnsiTheme="minorEastAsia"/>
          <w:szCs w:val="21"/>
        </w:rPr>
        <w:t>6.5</w:t>
      </w:r>
      <w:r w:rsidRPr="001370B6">
        <w:rPr>
          <w:rFonts w:asciiTheme="minorEastAsia" w:hAnsiTheme="minorEastAsia" w:hint="eastAsia"/>
          <w:szCs w:val="21"/>
          <w:vertAlign w:val="superscript"/>
        </w:rPr>
        <w:t xml:space="preserve"> o</w:t>
      </w:r>
      <w:r w:rsidRPr="001370B6">
        <w:rPr>
          <w:rFonts w:asciiTheme="minorEastAsia" w:hAnsiTheme="minorEastAsia"/>
          <w:szCs w:val="21"/>
        </w:rPr>
        <w:t>C/100m</w:t>
      </w:r>
      <w:r w:rsidRPr="001370B6">
        <w:rPr>
          <w:rFonts w:asciiTheme="minorEastAsia" w:hAnsiTheme="minorEastAsia" w:hint="eastAsia"/>
          <w:szCs w:val="21"/>
        </w:rPr>
        <w:t>，</w:t>
      </w:r>
      <w:r>
        <w:rPr>
          <w:szCs w:val="21"/>
        </w:rPr>
        <w:t>而</w:t>
      </w:r>
      <w:r w:rsidRPr="001370B6">
        <w:rPr>
          <w:szCs w:val="21"/>
        </w:rPr>
        <w:t>三叠世以来，四川盆地又处于</w:t>
      </w:r>
      <w:r>
        <w:rPr>
          <w:rFonts w:hint="eastAsia"/>
          <w:szCs w:val="21"/>
        </w:rPr>
        <w:t>“</w:t>
      </w:r>
      <w:r w:rsidRPr="001370B6">
        <w:rPr>
          <w:szCs w:val="21"/>
        </w:rPr>
        <w:t>冷盆</w:t>
      </w:r>
      <w:r>
        <w:rPr>
          <w:rFonts w:hint="eastAsia"/>
          <w:szCs w:val="21"/>
        </w:rPr>
        <w:t>”，</w:t>
      </w:r>
      <w:r>
        <w:rPr>
          <w:szCs w:val="21"/>
        </w:rPr>
        <w:t>地温梯度</w:t>
      </w:r>
      <w:r>
        <w:rPr>
          <w:rFonts w:hint="eastAsia"/>
          <w:szCs w:val="21"/>
        </w:rPr>
        <w:t>2.14</w:t>
      </w:r>
      <w:r w:rsidR="00B21649">
        <w:rPr>
          <w:rFonts w:ascii="宋体" w:eastAsia="宋体" w:hAnsi="宋体" w:hint="eastAsia"/>
          <w:szCs w:val="21"/>
        </w:rPr>
        <w:t>-</w:t>
      </w:r>
      <w:r>
        <w:rPr>
          <w:szCs w:val="21"/>
        </w:rPr>
        <w:t>2.65</w:t>
      </w:r>
      <w:r w:rsidRPr="00551496">
        <w:rPr>
          <w:rFonts w:asciiTheme="minorEastAsia" w:hAnsiTheme="minorEastAsia" w:hint="eastAsia"/>
          <w:szCs w:val="21"/>
          <w:vertAlign w:val="superscript"/>
        </w:rPr>
        <w:t xml:space="preserve"> </w:t>
      </w:r>
      <w:r w:rsidRPr="001370B6">
        <w:rPr>
          <w:rFonts w:asciiTheme="minorEastAsia" w:hAnsiTheme="minorEastAsia" w:hint="eastAsia"/>
          <w:szCs w:val="21"/>
          <w:vertAlign w:val="superscript"/>
        </w:rPr>
        <w:t>o</w:t>
      </w:r>
      <w:r w:rsidRPr="001370B6">
        <w:rPr>
          <w:rFonts w:asciiTheme="minorEastAsia" w:hAnsiTheme="minorEastAsia"/>
          <w:szCs w:val="21"/>
        </w:rPr>
        <w:t>C/100m</w:t>
      </w:r>
      <w:r w:rsidRPr="001370B6">
        <w:rPr>
          <w:szCs w:val="21"/>
        </w:rPr>
        <w:t>。</w:t>
      </w:r>
      <w:r>
        <w:rPr>
          <w:rFonts w:hint="eastAsia"/>
          <w:szCs w:val="21"/>
        </w:rPr>
        <w:t>显</w:t>
      </w:r>
      <w:r>
        <w:rPr>
          <w:szCs w:val="21"/>
        </w:rPr>
        <w:t>然，</w:t>
      </w:r>
      <w:r>
        <w:rPr>
          <w:rFonts w:hint="eastAsia"/>
          <w:szCs w:val="21"/>
        </w:rPr>
        <w:t>拉</w:t>
      </w:r>
      <w:r>
        <w:rPr>
          <w:szCs w:val="21"/>
        </w:rPr>
        <w:t>张构造背景下古地温梯度变高</w:t>
      </w:r>
      <w:r>
        <w:rPr>
          <w:rFonts w:hint="eastAsia"/>
          <w:szCs w:val="21"/>
        </w:rPr>
        <w:t>，</w:t>
      </w:r>
      <w:r>
        <w:rPr>
          <w:szCs w:val="21"/>
        </w:rPr>
        <w:t>挤压或升降运动背景下古地温梯度变低。</w:t>
      </w:r>
    </w:p>
    <w:p w:rsidR="007A59D0" w:rsidRDefault="007A59D0" w:rsidP="007A59D0">
      <w:pPr>
        <w:spacing w:line="276" w:lineRule="auto"/>
        <w:ind w:firstLineChars="200" w:firstLine="420"/>
        <w:rPr>
          <w:szCs w:val="21"/>
        </w:rPr>
      </w:pPr>
      <w:r w:rsidRPr="001370B6">
        <w:rPr>
          <w:rFonts w:hint="eastAsia"/>
          <w:szCs w:val="21"/>
        </w:rPr>
        <w:t>地</w:t>
      </w:r>
      <w:r>
        <w:rPr>
          <w:szCs w:val="21"/>
        </w:rPr>
        <w:t>温梯度</w:t>
      </w:r>
      <w:r w:rsidRPr="001370B6">
        <w:rPr>
          <w:szCs w:val="21"/>
        </w:rPr>
        <w:t>变化</w:t>
      </w:r>
      <w:r>
        <w:rPr>
          <w:rFonts w:hint="eastAsia"/>
          <w:szCs w:val="21"/>
        </w:rPr>
        <w:t>直</w:t>
      </w:r>
      <w:r>
        <w:rPr>
          <w:szCs w:val="21"/>
        </w:rPr>
        <w:t>接</w:t>
      </w:r>
      <w:r w:rsidRPr="001370B6">
        <w:rPr>
          <w:rFonts w:hint="eastAsia"/>
          <w:szCs w:val="21"/>
        </w:rPr>
        <w:t>影</w:t>
      </w:r>
      <w:r w:rsidRPr="001370B6">
        <w:rPr>
          <w:szCs w:val="21"/>
        </w:rPr>
        <w:t>响烃源岩</w:t>
      </w:r>
      <w:r w:rsidRPr="001370B6">
        <w:rPr>
          <w:rFonts w:hint="eastAsia"/>
          <w:szCs w:val="21"/>
        </w:rPr>
        <w:t>有</w:t>
      </w:r>
      <w:r w:rsidRPr="001370B6">
        <w:rPr>
          <w:szCs w:val="21"/>
        </w:rPr>
        <w:t>机质热演化进程。高地温梯度会加快有机质热演化，使之在同等埋深条件下提前进入生烃门限，</w:t>
      </w:r>
      <w:r w:rsidRPr="001370B6">
        <w:rPr>
          <w:rFonts w:asciiTheme="minorEastAsia" w:hAnsiTheme="minorEastAsia"/>
          <w:szCs w:val="21"/>
        </w:rPr>
        <w:t>而低地温梯度会延迟生烃时间</w:t>
      </w:r>
      <w:r>
        <w:rPr>
          <w:rFonts w:asciiTheme="minorEastAsia" w:hAnsiTheme="minorEastAsia" w:hint="eastAsia"/>
          <w:szCs w:val="21"/>
        </w:rPr>
        <w:t>,四</w:t>
      </w:r>
      <w:r>
        <w:rPr>
          <w:rFonts w:asciiTheme="minorEastAsia" w:hAnsiTheme="minorEastAsia"/>
          <w:szCs w:val="21"/>
        </w:rPr>
        <w:t>川盆地震旦纪以来大部分时段内</w:t>
      </w:r>
      <w:r>
        <w:rPr>
          <w:rFonts w:asciiTheme="minorEastAsia" w:hAnsiTheme="minorEastAsia" w:hint="eastAsia"/>
          <w:szCs w:val="21"/>
        </w:rPr>
        <w:t>处</w:t>
      </w:r>
      <w:r>
        <w:rPr>
          <w:rFonts w:asciiTheme="minorEastAsia" w:hAnsiTheme="minorEastAsia"/>
          <w:szCs w:val="21"/>
        </w:rPr>
        <w:t>于“</w:t>
      </w:r>
      <w:r>
        <w:rPr>
          <w:rFonts w:asciiTheme="minorEastAsia" w:hAnsiTheme="minorEastAsia" w:hint="eastAsia"/>
          <w:szCs w:val="21"/>
        </w:rPr>
        <w:t>冷</w:t>
      </w:r>
      <w:r>
        <w:rPr>
          <w:rFonts w:asciiTheme="minorEastAsia" w:hAnsiTheme="minorEastAsia"/>
          <w:szCs w:val="21"/>
        </w:rPr>
        <w:t>盆”</w:t>
      </w:r>
      <w:r>
        <w:rPr>
          <w:rFonts w:asciiTheme="minorEastAsia" w:hAnsiTheme="minorEastAsia" w:hint="eastAsia"/>
          <w:szCs w:val="21"/>
        </w:rPr>
        <w:t>状</w:t>
      </w:r>
      <w:r>
        <w:rPr>
          <w:rFonts w:asciiTheme="minorEastAsia" w:hAnsiTheme="minorEastAsia"/>
          <w:szCs w:val="21"/>
        </w:rPr>
        <w:t>态，对有机质热演化有重要影响</w:t>
      </w:r>
      <w:r w:rsidRPr="001370B6">
        <w:rPr>
          <w:rFonts w:asciiTheme="minorEastAsia" w:hAnsiTheme="minorEastAsia"/>
          <w:szCs w:val="21"/>
        </w:rPr>
        <w:t>。</w:t>
      </w:r>
      <w:r w:rsidRPr="001370B6">
        <w:rPr>
          <w:rFonts w:hint="eastAsia"/>
          <w:szCs w:val="21"/>
        </w:rPr>
        <w:t xml:space="preserve">  </w:t>
      </w:r>
    </w:p>
    <w:p w:rsidR="007A59D0" w:rsidRPr="00643AA2" w:rsidRDefault="007A59D0" w:rsidP="007A59D0">
      <w:pPr>
        <w:adjustRightInd w:val="0"/>
        <w:spacing w:line="276" w:lineRule="auto"/>
        <w:ind w:firstLine="482"/>
        <w:rPr>
          <w:rFonts w:ascii="Times New Roman" w:eastAsia="宋体" w:hAnsi="Times New Roman" w:cs="Times New Roman"/>
          <w:szCs w:val="21"/>
        </w:rPr>
      </w:pPr>
      <w:r w:rsidRPr="00643AA2">
        <w:rPr>
          <w:rFonts w:ascii="Times New Roman" w:eastAsia="宋体" w:hAnsi="Times New Roman" w:cs="Times New Roman"/>
          <w:szCs w:val="21"/>
        </w:rPr>
        <w:t>对四川盆地海相烃源岩生烃而言，三叠纪是重要的油气运移聚集时期，下古生界及震旦系在此时全盆地范围进入生烃高峰期，坳陷区进入生气阶段，二叠系烃源层大部分也已进入生烃高峰期（</w:t>
      </w:r>
      <w:r w:rsidRPr="00643AA2">
        <w:rPr>
          <w:rFonts w:ascii="Times New Roman" w:eastAsia="宋体" w:hAnsi="Times New Roman" w:cs="Times New Roman"/>
          <w:color w:val="FF0000"/>
          <w:szCs w:val="21"/>
        </w:rPr>
        <w:t>表</w:t>
      </w:r>
      <w:r w:rsidR="004350E7">
        <w:rPr>
          <w:rFonts w:ascii="Times New Roman" w:eastAsia="宋体" w:hAnsi="Times New Roman" w:cs="Times New Roman" w:hint="eastAsia"/>
          <w:color w:val="FF0000"/>
          <w:szCs w:val="21"/>
        </w:rPr>
        <w:t>7</w:t>
      </w:r>
      <w:r w:rsidRPr="00643AA2">
        <w:rPr>
          <w:rFonts w:ascii="Times New Roman" w:eastAsia="宋体" w:hAnsi="Times New Roman" w:cs="Times New Roman"/>
          <w:szCs w:val="21"/>
        </w:rPr>
        <w:t>）。</w:t>
      </w:r>
    </w:p>
    <w:p w:rsidR="007A59D0" w:rsidRPr="00643AA2" w:rsidRDefault="007A59D0" w:rsidP="007A59D0">
      <w:pPr>
        <w:adjustRightInd w:val="0"/>
        <w:spacing w:before="120" w:line="276" w:lineRule="auto"/>
        <w:jc w:val="center"/>
        <w:rPr>
          <w:rFonts w:ascii="Times New Roman" w:eastAsia="黑体" w:hAnsi="Times New Roman" w:cs="Times New Roman"/>
          <w:sz w:val="16"/>
          <w:szCs w:val="21"/>
        </w:rPr>
      </w:pPr>
      <w:r w:rsidRPr="00643AA2">
        <w:rPr>
          <w:rFonts w:ascii="Times New Roman" w:eastAsia="黑体" w:hAnsi="Times New Roman" w:cs="Times New Roman"/>
          <w:sz w:val="16"/>
          <w:szCs w:val="21"/>
        </w:rPr>
        <w:t>表</w:t>
      </w:r>
      <w:r w:rsidR="004350E7">
        <w:rPr>
          <w:rFonts w:ascii="Times New Roman" w:eastAsia="黑体" w:hAnsi="Times New Roman" w:cs="Times New Roman" w:hint="eastAsia"/>
          <w:sz w:val="16"/>
          <w:szCs w:val="21"/>
        </w:rPr>
        <w:t>7</w:t>
      </w:r>
      <w:r w:rsidRPr="00643AA2">
        <w:rPr>
          <w:rFonts w:ascii="Times New Roman" w:eastAsia="黑体" w:hAnsi="Times New Roman" w:cs="Times New Roman"/>
          <w:sz w:val="16"/>
          <w:szCs w:val="21"/>
        </w:rPr>
        <w:t xml:space="preserve">  </w:t>
      </w:r>
      <w:r w:rsidRPr="00643AA2">
        <w:rPr>
          <w:rFonts w:ascii="Times New Roman" w:eastAsia="黑体" w:hAnsi="Times New Roman" w:cs="Times New Roman"/>
          <w:sz w:val="16"/>
          <w:szCs w:val="21"/>
        </w:rPr>
        <w:t>四川盆地主要烃源岩层有机质热演化（</w:t>
      </w:r>
      <w:r w:rsidRPr="00643AA2">
        <w:rPr>
          <w:rFonts w:ascii="Times New Roman" w:eastAsia="黑体" w:hAnsi="Times New Roman" w:cs="Times New Roman"/>
          <w:sz w:val="16"/>
          <w:szCs w:val="21"/>
        </w:rPr>
        <w:t>R</w:t>
      </w:r>
      <w:r w:rsidRPr="00643AA2">
        <w:rPr>
          <w:rFonts w:ascii="Times New Roman" w:eastAsia="黑体" w:hAnsi="Times New Roman" w:cs="Times New Roman"/>
          <w:sz w:val="16"/>
          <w:szCs w:val="21"/>
          <w:vertAlign w:val="subscript"/>
        </w:rPr>
        <w:t>o</w:t>
      </w:r>
      <w:r w:rsidRPr="00643AA2">
        <w:rPr>
          <w:rFonts w:ascii="Times New Roman" w:eastAsia="黑体" w:hAnsi="Times New Roman" w:cs="Times New Roman"/>
          <w:sz w:val="16"/>
          <w:szCs w:val="21"/>
        </w:rPr>
        <w:t>）进程表</w:t>
      </w:r>
    </w:p>
    <w:tbl>
      <w:tblPr>
        <w:tblW w:w="6662" w:type="dxa"/>
        <w:jc w:val="center"/>
        <w:tblLook w:val="0000" w:firstRow="0" w:lastRow="0" w:firstColumn="0" w:lastColumn="0" w:noHBand="0" w:noVBand="0"/>
      </w:tblPr>
      <w:tblGrid>
        <w:gridCol w:w="649"/>
        <w:gridCol w:w="910"/>
        <w:gridCol w:w="850"/>
        <w:gridCol w:w="851"/>
        <w:gridCol w:w="850"/>
        <w:gridCol w:w="851"/>
        <w:gridCol w:w="850"/>
        <w:gridCol w:w="851"/>
      </w:tblGrid>
      <w:tr w:rsidR="007A59D0" w:rsidRPr="00643AA2" w:rsidTr="00BC5FA0">
        <w:trPr>
          <w:trHeight w:val="285"/>
          <w:jc w:val="center"/>
        </w:trPr>
        <w:tc>
          <w:tcPr>
            <w:tcW w:w="64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层位</w:t>
            </w:r>
          </w:p>
        </w:tc>
        <w:tc>
          <w:tcPr>
            <w:tcW w:w="910" w:type="dxa"/>
            <w:tcBorders>
              <w:top w:val="single" w:sz="4" w:space="0" w:color="auto"/>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sidRPr="00643AA2">
              <w:rPr>
                <w:rFonts w:ascii="宋体" w:eastAsia="宋体" w:hAnsi="宋体" w:cs="Times New Roman"/>
                <w:kern w:val="0"/>
                <w:sz w:val="16"/>
                <w:szCs w:val="21"/>
              </w:rPr>
              <w:t>∈</w:t>
            </w:r>
            <w:r w:rsidRPr="00643AA2">
              <w:rPr>
                <w:rFonts w:ascii="Times New Roman" w:eastAsia="宋体" w:hAnsi="宋体" w:cs="Times New Roman"/>
                <w:kern w:val="0"/>
                <w:sz w:val="16"/>
                <w:szCs w:val="21"/>
              </w:rPr>
              <w:t>末</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O</w:t>
            </w:r>
            <w:r w:rsidRPr="00643AA2">
              <w:rPr>
                <w:rFonts w:ascii="Times New Roman" w:eastAsia="宋体" w:hAnsi="宋体" w:cs="Times New Roman"/>
                <w:kern w:val="0"/>
                <w:sz w:val="16"/>
                <w:szCs w:val="21"/>
              </w:rPr>
              <w:t>末</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S</w:t>
            </w:r>
            <w:r w:rsidRPr="00643AA2">
              <w:rPr>
                <w:rFonts w:ascii="Times New Roman" w:eastAsia="宋体" w:hAnsi="宋体" w:cs="Times New Roman"/>
                <w:kern w:val="0"/>
                <w:sz w:val="16"/>
                <w:szCs w:val="21"/>
              </w:rPr>
              <w:t>末</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P</w:t>
            </w:r>
            <w:r w:rsidRPr="00643AA2">
              <w:rPr>
                <w:rFonts w:ascii="Times New Roman" w:eastAsia="宋体" w:hAnsi="宋体" w:cs="Times New Roman"/>
                <w:kern w:val="0"/>
                <w:sz w:val="16"/>
                <w:szCs w:val="21"/>
              </w:rPr>
              <w:t>末</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T</w:t>
            </w:r>
            <w:r w:rsidRPr="00643AA2">
              <w:rPr>
                <w:rFonts w:ascii="Times New Roman" w:eastAsia="宋体" w:hAnsi="宋体" w:cs="Times New Roman"/>
                <w:kern w:val="0"/>
                <w:sz w:val="16"/>
                <w:szCs w:val="21"/>
              </w:rPr>
              <w:t>末</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J</w:t>
            </w:r>
            <w:r w:rsidRPr="00643AA2">
              <w:rPr>
                <w:rFonts w:ascii="Times New Roman" w:eastAsia="宋体" w:hAnsi="宋体" w:cs="Times New Roman"/>
                <w:kern w:val="0"/>
                <w:sz w:val="16"/>
                <w:szCs w:val="21"/>
              </w:rPr>
              <w:t>末</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K</w:t>
            </w:r>
            <w:r w:rsidRPr="00643AA2">
              <w:rPr>
                <w:rFonts w:ascii="Times New Roman" w:eastAsia="宋体" w:hAnsi="宋体" w:cs="Times New Roman"/>
                <w:kern w:val="0"/>
                <w:sz w:val="16"/>
                <w:szCs w:val="21"/>
              </w:rPr>
              <w:t>末</w:t>
            </w:r>
          </w:p>
        </w:tc>
      </w:tr>
      <w:tr w:rsidR="007A59D0" w:rsidRPr="00643AA2" w:rsidTr="00BC5FA0">
        <w:trPr>
          <w:trHeight w:val="285"/>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Pr>
                <w:rFonts w:ascii="Times New Roman" w:eastAsia="宋体" w:hAnsi="宋体" w:cs="Times New Roman" w:hint="eastAsia"/>
                <w:kern w:val="0"/>
                <w:sz w:val="16"/>
                <w:szCs w:val="21"/>
              </w:rPr>
              <w:t>P</w:t>
            </w:r>
            <w:r w:rsidRPr="003D1637">
              <w:rPr>
                <w:rFonts w:ascii="Times New Roman" w:eastAsia="宋体" w:hAnsi="宋体" w:cs="Times New Roman"/>
                <w:kern w:val="0"/>
                <w:sz w:val="16"/>
                <w:szCs w:val="21"/>
                <w:vertAlign w:val="subscript"/>
              </w:rPr>
              <w:t>3</w:t>
            </w:r>
          </w:p>
        </w:tc>
        <w:tc>
          <w:tcPr>
            <w:tcW w:w="91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0.5</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1.0</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1.0</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2.0</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1.6</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2.8</w:t>
            </w:r>
          </w:p>
        </w:tc>
      </w:tr>
      <w:tr w:rsidR="007A59D0" w:rsidRPr="00643AA2" w:rsidTr="00BC5FA0">
        <w:trPr>
          <w:trHeight w:val="285"/>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Pr>
                <w:rFonts w:ascii="Times New Roman" w:eastAsia="宋体" w:hAnsi="宋体" w:cs="Times New Roman" w:hint="eastAsia"/>
                <w:kern w:val="0"/>
                <w:sz w:val="16"/>
                <w:szCs w:val="21"/>
              </w:rPr>
              <w:t>P</w:t>
            </w:r>
            <w:r w:rsidRPr="003D1637">
              <w:rPr>
                <w:rFonts w:ascii="Times New Roman" w:eastAsia="宋体" w:hAnsi="宋体" w:cs="Times New Roman"/>
                <w:kern w:val="0"/>
                <w:sz w:val="16"/>
                <w:szCs w:val="21"/>
                <w:vertAlign w:val="subscript"/>
              </w:rPr>
              <w:t>2</w:t>
            </w:r>
          </w:p>
        </w:tc>
        <w:tc>
          <w:tcPr>
            <w:tcW w:w="91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0.6</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1.4</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1.4</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2.6</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2.0</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3.2</w:t>
            </w:r>
          </w:p>
        </w:tc>
      </w:tr>
      <w:tr w:rsidR="007A59D0" w:rsidRPr="00643AA2" w:rsidTr="00BC5FA0">
        <w:trPr>
          <w:trHeight w:val="285"/>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Pr>
                <w:rFonts w:ascii="Times New Roman" w:eastAsia="宋体" w:hAnsi="宋体" w:cs="Times New Roman" w:hint="eastAsia"/>
                <w:kern w:val="0"/>
                <w:sz w:val="16"/>
                <w:szCs w:val="21"/>
              </w:rPr>
              <w:t>S</w:t>
            </w:r>
          </w:p>
        </w:tc>
        <w:tc>
          <w:tcPr>
            <w:tcW w:w="91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0.9</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1.6</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1.6</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2.8</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2.2</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3.8</w:t>
            </w:r>
          </w:p>
        </w:tc>
      </w:tr>
      <w:tr w:rsidR="007A59D0" w:rsidRPr="00643AA2" w:rsidTr="00BC5FA0">
        <w:trPr>
          <w:trHeight w:val="285"/>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sidRPr="00643AA2">
              <w:rPr>
                <w:rFonts w:ascii="宋体" w:eastAsia="宋体" w:hAnsi="宋体" w:cs="Times New Roman"/>
                <w:kern w:val="0"/>
                <w:sz w:val="16"/>
                <w:szCs w:val="21"/>
              </w:rPr>
              <w:t>∈</w:t>
            </w:r>
          </w:p>
        </w:tc>
        <w:tc>
          <w:tcPr>
            <w:tcW w:w="91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宋体" w:cs="Times New Roman"/>
                <w:kern w:val="0"/>
                <w:sz w:val="16"/>
                <w:szCs w:val="21"/>
              </w:rPr>
              <w:t xml:space="preserve">　</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0.3</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0.5</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0.4</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0.8</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0.4</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1.2</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1.0</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2.0</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1.8</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4.0</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2.0</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5.0</w:t>
            </w:r>
          </w:p>
        </w:tc>
      </w:tr>
      <w:tr w:rsidR="007A59D0" w:rsidRPr="00643AA2" w:rsidTr="00BC5FA0">
        <w:trPr>
          <w:trHeight w:val="285"/>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center"/>
              <w:rPr>
                <w:rFonts w:ascii="Times New Roman" w:eastAsia="宋体" w:hAnsi="Times New Roman" w:cs="Times New Roman"/>
                <w:kern w:val="0"/>
                <w:sz w:val="16"/>
                <w:szCs w:val="21"/>
              </w:rPr>
            </w:pPr>
            <w:r>
              <w:rPr>
                <w:rFonts w:ascii="Times New Roman" w:eastAsia="宋体" w:hAnsi="宋体" w:cs="Times New Roman" w:hint="eastAsia"/>
                <w:kern w:val="0"/>
                <w:sz w:val="16"/>
                <w:szCs w:val="21"/>
              </w:rPr>
              <w:t>Z</w:t>
            </w:r>
          </w:p>
        </w:tc>
        <w:tc>
          <w:tcPr>
            <w:tcW w:w="91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0.3</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0.5</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0.3</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0.7</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0.5</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1.3</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0.5</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2.1</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1.0</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3.0</w:t>
            </w:r>
          </w:p>
        </w:tc>
        <w:tc>
          <w:tcPr>
            <w:tcW w:w="850"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1.6</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4.5</w:t>
            </w:r>
          </w:p>
        </w:tc>
        <w:tc>
          <w:tcPr>
            <w:tcW w:w="851" w:type="dxa"/>
            <w:tcBorders>
              <w:top w:val="nil"/>
              <w:left w:val="nil"/>
              <w:bottom w:val="single" w:sz="4" w:space="0" w:color="auto"/>
              <w:right w:val="single" w:sz="4" w:space="0" w:color="auto"/>
            </w:tcBorders>
            <w:shd w:val="clear" w:color="auto" w:fill="auto"/>
            <w:noWrap/>
            <w:vAlign w:val="center"/>
          </w:tcPr>
          <w:p w:rsidR="007A59D0" w:rsidRPr="00643AA2" w:rsidRDefault="007A59D0" w:rsidP="005709A8">
            <w:pPr>
              <w:spacing w:line="200" w:lineRule="exact"/>
              <w:jc w:val="left"/>
              <w:rPr>
                <w:rFonts w:ascii="Times New Roman" w:eastAsia="宋体" w:hAnsi="Times New Roman" w:cs="Times New Roman"/>
                <w:kern w:val="0"/>
                <w:sz w:val="16"/>
                <w:szCs w:val="21"/>
              </w:rPr>
            </w:pPr>
            <w:r w:rsidRPr="00643AA2">
              <w:rPr>
                <w:rFonts w:ascii="Times New Roman" w:eastAsia="宋体" w:hAnsi="Times New Roman" w:cs="Times New Roman"/>
                <w:kern w:val="0"/>
                <w:sz w:val="16"/>
                <w:szCs w:val="21"/>
              </w:rPr>
              <w:t>2.0</w:t>
            </w:r>
            <w:r w:rsidRPr="00643AA2">
              <w:rPr>
                <w:rFonts w:ascii="Times New Roman" w:eastAsia="宋体" w:hAnsi="宋体" w:cs="Times New Roman"/>
                <w:kern w:val="0"/>
                <w:sz w:val="16"/>
                <w:szCs w:val="21"/>
              </w:rPr>
              <w:t>～</w:t>
            </w:r>
            <w:r w:rsidRPr="00643AA2">
              <w:rPr>
                <w:rFonts w:ascii="Times New Roman" w:eastAsia="宋体" w:hAnsi="Times New Roman" w:cs="Times New Roman"/>
                <w:kern w:val="0"/>
                <w:sz w:val="16"/>
                <w:szCs w:val="21"/>
              </w:rPr>
              <w:t>6.0</w:t>
            </w:r>
          </w:p>
        </w:tc>
      </w:tr>
    </w:tbl>
    <w:p w:rsidR="007A59D0" w:rsidRPr="00F15B3F" w:rsidRDefault="007A59D0" w:rsidP="00DD0B0B">
      <w:pPr>
        <w:adjustRightInd w:val="0"/>
        <w:spacing w:line="276" w:lineRule="auto"/>
        <w:ind w:right="300" w:firstLineChars="3400" w:firstLine="5100"/>
        <w:jc w:val="left"/>
        <w:rPr>
          <w:rFonts w:ascii="Times New Roman" w:eastAsia="宋体" w:hAnsi="Times New Roman" w:cs="Times New Roman"/>
          <w:sz w:val="15"/>
          <w:szCs w:val="15"/>
        </w:rPr>
      </w:pPr>
      <w:r w:rsidRPr="00643AA2">
        <w:rPr>
          <w:rFonts w:ascii="Times New Roman" w:eastAsia="宋体" w:hAnsi="Times New Roman" w:cs="Times New Roman"/>
          <w:sz w:val="15"/>
          <w:szCs w:val="15"/>
        </w:rPr>
        <w:t>据陈盛吉</w:t>
      </w:r>
      <w:r w:rsidR="00DD0B0B">
        <w:rPr>
          <w:rFonts w:ascii="Times New Roman" w:eastAsia="宋体" w:hAnsi="Times New Roman" w:cs="Times New Roman" w:hint="eastAsia"/>
          <w:sz w:val="15"/>
          <w:szCs w:val="15"/>
        </w:rPr>
        <w:t>（</w:t>
      </w:r>
      <w:r w:rsidRPr="00643AA2">
        <w:rPr>
          <w:rFonts w:ascii="Times New Roman" w:eastAsia="宋体" w:hAnsi="Times New Roman" w:cs="Times New Roman"/>
          <w:sz w:val="15"/>
          <w:szCs w:val="15"/>
        </w:rPr>
        <w:t>2014</w:t>
      </w:r>
      <w:r w:rsidRPr="00643AA2">
        <w:rPr>
          <w:rFonts w:ascii="Times New Roman" w:eastAsia="宋体" w:hAnsi="Times New Roman" w:cs="Times New Roman"/>
          <w:sz w:val="15"/>
          <w:szCs w:val="15"/>
        </w:rPr>
        <w:t>年</w:t>
      </w:r>
      <w:r w:rsidR="00DD0B0B">
        <w:rPr>
          <w:rFonts w:ascii="Times New Roman" w:eastAsia="宋体" w:hAnsi="Times New Roman" w:cs="Times New Roman" w:hint="eastAsia"/>
          <w:sz w:val="15"/>
          <w:szCs w:val="15"/>
        </w:rPr>
        <w:t>）</w:t>
      </w:r>
      <w:r w:rsidR="00DD0B0B">
        <w:rPr>
          <w:rFonts w:ascii="Times New Roman" w:eastAsia="宋体" w:hAnsi="Times New Roman" w:cs="Times New Roman"/>
          <w:sz w:val="15"/>
          <w:szCs w:val="15"/>
        </w:rPr>
        <w:t>资料整理</w:t>
      </w:r>
    </w:p>
    <w:p w:rsidR="007A59D0" w:rsidRPr="006F4322" w:rsidRDefault="007A59D0" w:rsidP="007A59D0">
      <w:pPr>
        <w:spacing w:line="276" w:lineRule="auto"/>
        <w:rPr>
          <w:sz w:val="24"/>
          <w:szCs w:val="24"/>
        </w:rPr>
      </w:pPr>
      <w:r w:rsidRPr="006F4322">
        <w:rPr>
          <w:sz w:val="24"/>
          <w:szCs w:val="24"/>
        </w:rPr>
        <w:t>3.3.2</w:t>
      </w:r>
      <w:r w:rsidR="00DD0B0B" w:rsidRPr="006F4322">
        <w:rPr>
          <w:rFonts w:hint="eastAsia"/>
          <w:sz w:val="24"/>
          <w:szCs w:val="24"/>
        </w:rPr>
        <w:t>构</w:t>
      </w:r>
      <w:r w:rsidR="00DD0B0B" w:rsidRPr="006F4322">
        <w:rPr>
          <w:sz w:val="24"/>
          <w:szCs w:val="24"/>
        </w:rPr>
        <w:t>造抬升</w:t>
      </w:r>
      <w:r w:rsidRPr="006F4322">
        <w:rPr>
          <w:sz w:val="24"/>
          <w:szCs w:val="24"/>
        </w:rPr>
        <w:t>剥蚀</w:t>
      </w:r>
      <w:r w:rsidRPr="006F4322">
        <w:rPr>
          <w:rFonts w:hint="eastAsia"/>
          <w:sz w:val="24"/>
          <w:szCs w:val="24"/>
        </w:rPr>
        <w:t>迟</w:t>
      </w:r>
      <w:r w:rsidRPr="006F4322">
        <w:rPr>
          <w:sz w:val="24"/>
          <w:szCs w:val="24"/>
        </w:rPr>
        <w:t>滞了有机质热演化进程</w:t>
      </w:r>
    </w:p>
    <w:p w:rsidR="007A59D0" w:rsidRDefault="007A59D0" w:rsidP="007A59D0">
      <w:pPr>
        <w:spacing w:line="276" w:lineRule="auto"/>
        <w:ind w:firstLineChars="200" w:firstLine="420"/>
        <w:rPr>
          <w:szCs w:val="21"/>
        </w:rPr>
      </w:pPr>
      <w:r>
        <w:rPr>
          <w:szCs w:val="21"/>
        </w:rPr>
        <w:t>海相</w:t>
      </w:r>
      <w:r>
        <w:rPr>
          <w:rFonts w:hint="eastAsia"/>
          <w:szCs w:val="21"/>
        </w:rPr>
        <w:t>碳</w:t>
      </w:r>
      <w:r>
        <w:rPr>
          <w:szCs w:val="21"/>
        </w:rPr>
        <w:t>酸盐岩地层的</w:t>
      </w:r>
      <w:r>
        <w:rPr>
          <w:rFonts w:hint="eastAsia"/>
          <w:szCs w:val="21"/>
        </w:rPr>
        <w:t>化</w:t>
      </w:r>
      <w:r>
        <w:rPr>
          <w:szCs w:val="21"/>
        </w:rPr>
        <w:t>学活泼性和易溶性表明，在</w:t>
      </w:r>
      <w:r>
        <w:rPr>
          <w:rFonts w:hint="eastAsia"/>
          <w:szCs w:val="21"/>
        </w:rPr>
        <w:t>地</w:t>
      </w:r>
      <w:r>
        <w:rPr>
          <w:szCs w:val="21"/>
        </w:rPr>
        <w:t>层抬升过程中，极</w:t>
      </w:r>
      <w:r>
        <w:rPr>
          <w:rFonts w:hint="eastAsia"/>
          <w:szCs w:val="21"/>
        </w:rPr>
        <w:t>易</w:t>
      </w:r>
      <w:r>
        <w:rPr>
          <w:szCs w:val="21"/>
        </w:rPr>
        <w:t>发生岩溶</w:t>
      </w:r>
      <w:r>
        <w:rPr>
          <w:rFonts w:hint="eastAsia"/>
          <w:szCs w:val="21"/>
        </w:rPr>
        <w:t>和</w:t>
      </w:r>
      <w:r>
        <w:rPr>
          <w:szCs w:val="21"/>
        </w:rPr>
        <w:t>地层剥蚀</w:t>
      </w:r>
      <w:r>
        <w:rPr>
          <w:rFonts w:hint="eastAsia"/>
          <w:szCs w:val="21"/>
        </w:rPr>
        <w:t>。四</w:t>
      </w:r>
      <w:r>
        <w:rPr>
          <w:szCs w:val="21"/>
        </w:rPr>
        <w:t>川盆地</w:t>
      </w:r>
      <w:r>
        <w:rPr>
          <w:rFonts w:hint="eastAsia"/>
          <w:szCs w:val="21"/>
        </w:rPr>
        <w:t>自</w:t>
      </w:r>
      <w:r>
        <w:rPr>
          <w:szCs w:val="21"/>
        </w:rPr>
        <w:t>震旦纪</w:t>
      </w:r>
      <w:r>
        <w:rPr>
          <w:rFonts w:hint="eastAsia"/>
          <w:szCs w:val="21"/>
        </w:rPr>
        <w:t>-</w:t>
      </w:r>
      <w:r>
        <w:rPr>
          <w:szCs w:val="21"/>
        </w:rPr>
        <w:t>中三叠统，多期构造抬升，导致地层剥蚀量较大。据宋文海、</w:t>
      </w:r>
      <w:r>
        <w:rPr>
          <w:rFonts w:hint="eastAsia"/>
          <w:szCs w:val="21"/>
        </w:rPr>
        <w:t>洪</w:t>
      </w:r>
      <w:r>
        <w:rPr>
          <w:szCs w:val="21"/>
        </w:rPr>
        <w:t>庆玉（</w:t>
      </w:r>
      <w:r>
        <w:rPr>
          <w:rFonts w:hint="eastAsia"/>
          <w:szCs w:val="21"/>
        </w:rPr>
        <w:t>1995</w:t>
      </w:r>
      <w:r>
        <w:rPr>
          <w:rFonts w:hint="eastAsia"/>
          <w:szCs w:val="21"/>
        </w:rPr>
        <w:t>）在</w:t>
      </w:r>
      <w:r>
        <w:rPr>
          <w:szCs w:val="21"/>
        </w:rPr>
        <w:t>研究乐山</w:t>
      </w:r>
      <w:r>
        <w:rPr>
          <w:szCs w:val="21"/>
        </w:rPr>
        <w:t>-</w:t>
      </w:r>
      <w:r>
        <w:rPr>
          <w:szCs w:val="21"/>
        </w:rPr>
        <w:t>龙女寺古隆起</w:t>
      </w:r>
      <w:r>
        <w:rPr>
          <w:rFonts w:hint="eastAsia"/>
          <w:szCs w:val="21"/>
        </w:rPr>
        <w:t>的</w:t>
      </w:r>
      <w:r>
        <w:rPr>
          <w:szCs w:val="21"/>
        </w:rPr>
        <w:t>隆升与剥蚀</w:t>
      </w:r>
      <w:r>
        <w:rPr>
          <w:rFonts w:hint="eastAsia"/>
          <w:szCs w:val="21"/>
        </w:rPr>
        <w:t>量</w:t>
      </w:r>
      <w:r>
        <w:rPr>
          <w:szCs w:val="21"/>
        </w:rPr>
        <w:t>时，根据古隆起各时代岩类、厚度及剥蚀面积，计算出不同时代剥蚀体积，得出年均剥蚀速率为</w:t>
      </w:r>
      <w:r>
        <w:rPr>
          <w:szCs w:val="21"/>
        </w:rPr>
        <w:t>1.75×10</w:t>
      </w:r>
      <w:r w:rsidRPr="00216E48">
        <w:rPr>
          <w:szCs w:val="21"/>
          <w:vertAlign w:val="superscript"/>
        </w:rPr>
        <w:t>-5</w:t>
      </w:r>
      <w:r>
        <w:rPr>
          <w:szCs w:val="21"/>
        </w:rPr>
        <w:t>m/y</w:t>
      </w:r>
      <w:r>
        <w:rPr>
          <w:rFonts w:hint="eastAsia"/>
          <w:szCs w:val="21"/>
        </w:rPr>
        <w:t>，</w:t>
      </w:r>
      <w:r>
        <w:rPr>
          <w:szCs w:val="21"/>
        </w:rPr>
        <w:t>这个速率是自震旦</w:t>
      </w:r>
      <w:r>
        <w:rPr>
          <w:rFonts w:hint="eastAsia"/>
          <w:szCs w:val="21"/>
        </w:rPr>
        <w:t>纪</w:t>
      </w:r>
      <w:r>
        <w:rPr>
          <w:rFonts w:hint="eastAsia"/>
          <w:szCs w:val="21"/>
        </w:rPr>
        <w:t>-</w:t>
      </w:r>
      <w:r>
        <w:rPr>
          <w:szCs w:val="21"/>
        </w:rPr>
        <w:t>志留纪年均沉积速率（</w:t>
      </w:r>
      <w:r>
        <w:rPr>
          <w:rFonts w:hint="eastAsia"/>
          <w:szCs w:val="21"/>
        </w:rPr>
        <w:t>0.75</w:t>
      </w:r>
      <w:r>
        <w:rPr>
          <w:szCs w:val="21"/>
        </w:rPr>
        <w:t>×10</w:t>
      </w:r>
      <w:r w:rsidRPr="00216E48">
        <w:rPr>
          <w:szCs w:val="21"/>
          <w:vertAlign w:val="superscript"/>
        </w:rPr>
        <w:t>-5</w:t>
      </w:r>
      <w:r>
        <w:rPr>
          <w:szCs w:val="21"/>
        </w:rPr>
        <w:t>m/y</w:t>
      </w:r>
      <w:r>
        <w:rPr>
          <w:rFonts w:hint="eastAsia"/>
          <w:szCs w:val="21"/>
        </w:rPr>
        <w:t>）</w:t>
      </w:r>
      <w:r>
        <w:rPr>
          <w:szCs w:val="21"/>
        </w:rPr>
        <w:t>的</w:t>
      </w:r>
      <w:r>
        <w:rPr>
          <w:szCs w:val="21"/>
        </w:rPr>
        <w:t>2.33</w:t>
      </w:r>
      <w:r>
        <w:rPr>
          <w:rFonts w:hint="eastAsia"/>
          <w:szCs w:val="21"/>
        </w:rPr>
        <w:t>倍</w:t>
      </w:r>
      <w:r>
        <w:rPr>
          <w:szCs w:val="21"/>
        </w:rPr>
        <w:t>，</w:t>
      </w:r>
      <w:r>
        <w:rPr>
          <w:rFonts w:hint="eastAsia"/>
          <w:szCs w:val="21"/>
        </w:rPr>
        <w:t>可</w:t>
      </w:r>
      <w:r>
        <w:rPr>
          <w:szCs w:val="21"/>
        </w:rPr>
        <w:t>见</w:t>
      </w:r>
      <w:r>
        <w:rPr>
          <w:rFonts w:hint="eastAsia"/>
          <w:szCs w:val="21"/>
        </w:rPr>
        <w:t>加</w:t>
      </w:r>
      <w:r>
        <w:rPr>
          <w:szCs w:val="21"/>
        </w:rPr>
        <w:t>里东运动使地层抬升速度之快，风化剥蚀作用之强烈。</w:t>
      </w:r>
    </w:p>
    <w:p w:rsidR="007A59D0" w:rsidRPr="00F45BEF" w:rsidRDefault="007A59D0" w:rsidP="007A59D0">
      <w:pPr>
        <w:spacing w:line="276" w:lineRule="auto"/>
        <w:ind w:firstLineChars="200" w:firstLine="420"/>
        <w:rPr>
          <w:szCs w:val="21"/>
        </w:rPr>
      </w:pPr>
      <w:r>
        <w:rPr>
          <w:rFonts w:hint="eastAsia"/>
          <w:szCs w:val="21"/>
        </w:rPr>
        <w:t>地</w:t>
      </w:r>
      <w:r>
        <w:rPr>
          <w:szCs w:val="21"/>
        </w:rPr>
        <w:t>层剥蚀也可</w:t>
      </w:r>
      <w:r>
        <w:rPr>
          <w:rFonts w:hint="eastAsia"/>
          <w:szCs w:val="21"/>
        </w:rPr>
        <w:t>延</w:t>
      </w:r>
      <w:r>
        <w:rPr>
          <w:szCs w:val="21"/>
        </w:rPr>
        <w:t>迟烃源岩有机质热演化进度</w:t>
      </w:r>
      <w:r>
        <w:rPr>
          <w:rFonts w:hint="eastAsia"/>
          <w:szCs w:val="21"/>
        </w:rPr>
        <w:t>。</w:t>
      </w:r>
      <w:r>
        <w:rPr>
          <w:szCs w:val="21"/>
        </w:rPr>
        <w:t>尽管寒武纪</w:t>
      </w:r>
      <w:r>
        <w:rPr>
          <w:rFonts w:hint="eastAsia"/>
          <w:szCs w:val="21"/>
        </w:rPr>
        <w:t>-</w:t>
      </w:r>
      <w:r>
        <w:rPr>
          <w:szCs w:val="21"/>
        </w:rPr>
        <w:t>中三叠统经历</w:t>
      </w:r>
      <w:r>
        <w:rPr>
          <w:rFonts w:hint="eastAsia"/>
          <w:szCs w:val="21"/>
        </w:rPr>
        <w:t>306</w:t>
      </w:r>
      <w:r>
        <w:rPr>
          <w:szCs w:val="21"/>
        </w:rPr>
        <w:t>Ma</w:t>
      </w:r>
      <w:r>
        <w:rPr>
          <w:rFonts w:hint="eastAsia"/>
          <w:szCs w:val="21"/>
        </w:rPr>
        <w:t>地</w:t>
      </w:r>
      <w:r>
        <w:rPr>
          <w:szCs w:val="21"/>
        </w:rPr>
        <w:t>质史，但由于四川盆地经历多次沉积</w:t>
      </w:r>
      <w:r>
        <w:rPr>
          <w:rFonts w:hint="eastAsia"/>
          <w:szCs w:val="21"/>
        </w:rPr>
        <w:t>-</w:t>
      </w:r>
      <w:r>
        <w:rPr>
          <w:szCs w:val="21"/>
        </w:rPr>
        <w:t>剥蚀过程，盆地内寒武系</w:t>
      </w:r>
      <w:r>
        <w:rPr>
          <w:rFonts w:hint="eastAsia"/>
          <w:szCs w:val="21"/>
        </w:rPr>
        <w:t>-</w:t>
      </w:r>
      <w:r>
        <w:rPr>
          <w:szCs w:val="21"/>
        </w:rPr>
        <w:t>中三叠统</w:t>
      </w:r>
      <w:r>
        <w:rPr>
          <w:rFonts w:hint="eastAsia"/>
          <w:szCs w:val="21"/>
        </w:rPr>
        <w:t>最</w:t>
      </w:r>
      <w:r>
        <w:rPr>
          <w:szCs w:val="21"/>
        </w:rPr>
        <w:t>小厚度</w:t>
      </w:r>
      <w:r>
        <w:rPr>
          <w:rFonts w:hint="eastAsia"/>
          <w:szCs w:val="21"/>
        </w:rPr>
        <w:t>仅</w:t>
      </w:r>
      <w:r>
        <w:rPr>
          <w:szCs w:val="21"/>
        </w:rPr>
        <w:t>1500m</w:t>
      </w:r>
      <w:r>
        <w:rPr>
          <w:rFonts w:hint="eastAsia"/>
          <w:szCs w:val="21"/>
        </w:rPr>
        <w:t>，</w:t>
      </w:r>
      <w:r>
        <w:rPr>
          <w:szCs w:val="21"/>
        </w:rPr>
        <w:t>最大厚度为</w:t>
      </w:r>
      <w:r>
        <w:rPr>
          <w:szCs w:val="21"/>
        </w:rPr>
        <w:t>5500m</w:t>
      </w:r>
      <w:r>
        <w:rPr>
          <w:rFonts w:hint="eastAsia"/>
          <w:szCs w:val="21"/>
        </w:rPr>
        <w:t>，乐</w:t>
      </w:r>
      <w:r>
        <w:rPr>
          <w:szCs w:val="21"/>
        </w:rPr>
        <w:t>山</w:t>
      </w:r>
      <w:r>
        <w:rPr>
          <w:rFonts w:hint="eastAsia"/>
          <w:szCs w:val="21"/>
        </w:rPr>
        <w:t>-</w:t>
      </w:r>
      <w:r>
        <w:rPr>
          <w:szCs w:val="21"/>
        </w:rPr>
        <w:t>龙女寺古隆起一带厚度普遍小于</w:t>
      </w:r>
      <w:r>
        <w:rPr>
          <w:szCs w:val="21"/>
        </w:rPr>
        <w:t>3000m</w:t>
      </w:r>
      <w:r>
        <w:rPr>
          <w:rFonts w:hint="eastAsia"/>
          <w:szCs w:val="21"/>
        </w:rPr>
        <w:t>（</w:t>
      </w:r>
      <w:r w:rsidRPr="00F45BEF">
        <w:rPr>
          <w:color w:val="FF0000"/>
          <w:szCs w:val="21"/>
        </w:rPr>
        <w:t>图</w:t>
      </w:r>
      <w:r w:rsidR="004350E7">
        <w:rPr>
          <w:rFonts w:hint="eastAsia"/>
          <w:color w:val="FF0000"/>
          <w:szCs w:val="21"/>
        </w:rPr>
        <w:t>4</w:t>
      </w:r>
      <w:r>
        <w:rPr>
          <w:szCs w:val="21"/>
        </w:rPr>
        <w:t>）。</w:t>
      </w:r>
      <w:r>
        <w:rPr>
          <w:rFonts w:hint="eastAsia"/>
          <w:szCs w:val="21"/>
        </w:rPr>
        <w:t>在</w:t>
      </w:r>
      <w:r>
        <w:rPr>
          <w:szCs w:val="21"/>
        </w:rPr>
        <w:t>低地温梯度背景下，</w:t>
      </w:r>
      <w:r>
        <w:rPr>
          <w:rFonts w:hint="eastAsia"/>
          <w:szCs w:val="21"/>
        </w:rPr>
        <w:t>仅</w:t>
      </w:r>
      <w:r>
        <w:rPr>
          <w:szCs w:val="21"/>
        </w:rPr>
        <w:t>使寒武系烃源岩有机质</w:t>
      </w:r>
      <w:r w:rsidR="00DD0B0B">
        <w:rPr>
          <w:rFonts w:hint="eastAsia"/>
          <w:szCs w:val="21"/>
        </w:rPr>
        <w:t>刚</w:t>
      </w:r>
      <w:r>
        <w:rPr>
          <w:szCs w:val="21"/>
        </w:rPr>
        <w:t>进入</w:t>
      </w:r>
      <w:r>
        <w:rPr>
          <w:rFonts w:hint="eastAsia"/>
          <w:szCs w:val="21"/>
        </w:rPr>
        <w:t>成</w:t>
      </w:r>
      <w:r>
        <w:rPr>
          <w:szCs w:val="21"/>
        </w:rPr>
        <w:t>熟期。</w:t>
      </w:r>
    </w:p>
    <w:p w:rsidR="007A59D0" w:rsidRDefault="007A59D0" w:rsidP="007A59D0">
      <w:pPr>
        <w:spacing w:line="276" w:lineRule="auto"/>
        <w:jc w:val="center"/>
        <w:rPr>
          <w:szCs w:val="21"/>
        </w:rPr>
      </w:pPr>
      <w:r>
        <w:rPr>
          <w:rFonts w:hint="eastAsia"/>
          <w:noProof/>
          <w:szCs w:val="21"/>
        </w:rPr>
        <w:lastRenderedPageBreak/>
        <w:drawing>
          <wp:inline distT="0" distB="0" distL="0" distR="0" wp14:anchorId="00B1F3AD" wp14:editId="45DDD5CA">
            <wp:extent cx="3045010" cy="2347729"/>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2等厚图.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8461" cy="2358100"/>
                    </a:xfrm>
                    <a:prstGeom prst="rect">
                      <a:avLst/>
                    </a:prstGeom>
                  </pic:spPr>
                </pic:pic>
              </a:graphicData>
            </a:graphic>
          </wp:inline>
        </w:drawing>
      </w:r>
    </w:p>
    <w:p w:rsidR="007A59D0" w:rsidRPr="00014AA9" w:rsidRDefault="007A59D0" w:rsidP="007A59D0">
      <w:pPr>
        <w:spacing w:line="276" w:lineRule="auto"/>
        <w:jc w:val="center"/>
        <w:rPr>
          <w:rFonts w:ascii="黑体" w:eastAsia="黑体" w:hAnsi="黑体"/>
          <w:sz w:val="16"/>
          <w:szCs w:val="21"/>
        </w:rPr>
      </w:pPr>
      <w:r w:rsidRPr="001370B6">
        <w:rPr>
          <w:rFonts w:ascii="黑体" w:eastAsia="黑体" w:hAnsi="黑体" w:hint="eastAsia"/>
          <w:sz w:val="16"/>
          <w:szCs w:val="21"/>
        </w:rPr>
        <w:t>图</w:t>
      </w:r>
      <w:r w:rsidR="004350E7">
        <w:rPr>
          <w:rFonts w:ascii="黑体" w:eastAsia="黑体" w:hAnsi="黑体" w:hint="eastAsia"/>
          <w:sz w:val="16"/>
          <w:szCs w:val="21"/>
        </w:rPr>
        <w:t>4</w:t>
      </w:r>
      <w:r w:rsidRPr="001370B6">
        <w:rPr>
          <w:rFonts w:ascii="黑体" w:eastAsia="黑体" w:hAnsi="黑体"/>
          <w:sz w:val="16"/>
          <w:szCs w:val="21"/>
        </w:rPr>
        <w:t xml:space="preserve">  </w:t>
      </w:r>
      <w:r w:rsidRPr="001370B6">
        <w:rPr>
          <w:rFonts w:ascii="黑体" w:eastAsia="黑体" w:hAnsi="黑体" w:hint="eastAsia"/>
          <w:sz w:val="16"/>
          <w:szCs w:val="21"/>
        </w:rPr>
        <w:t>四</w:t>
      </w:r>
      <w:r w:rsidRPr="001370B6">
        <w:rPr>
          <w:rFonts w:ascii="黑体" w:eastAsia="黑体" w:hAnsi="黑体"/>
          <w:sz w:val="16"/>
          <w:szCs w:val="21"/>
        </w:rPr>
        <w:t>川盆地寒武系</w:t>
      </w:r>
      <w:r w:rsidRPr="001370B6">
        <w:rPr>
          <w:rFonts w:ascii="黑体" w:eastAsia="黑体" w:hAnsi="黑体" w:hint="eastAsia"/>
          <w:sz w:val="16"/>
          <w:szCs w:val="21"/>
        </w:rPr>
        <w:t>-</w:t>
      </w:r>
      <w:r w:rsidRPr="001370B6">
        <w:rPr>
          <w:rFonts w:ascii="黑体" w:eastAsia="黑体" w:hAnsi="黑体"/>
          <w:sz w:val="16"/>
          <w:szCs w:val="21"/>
        </w:rPr>
        <w:t>中三叠统等厚图</w:t>
      </w:r>
    </w:p>
    <w:p w:rsidR="007A59D0" w:rsidRDefault="007A59D0" w:rsidP="007A59D0">
      <w:pPr>
        <w:spacing w:line="276" w:lineRule="auto"/>
        <w:ind w:firstLine="480"/>
        <w:rPr>
          <w:rFonts w:ascii="Calibri" w:eastAsia="宋体" w:hAnsi="Calibri" w:cs="Arial"/>
          <w:szCs w:val="21"/>
        </w:rPr>
      </w:pPr>
      <w:r>
        <w:rPr>
          <w:rFonts w:ascii="Calibri" w:eastAsia="宋体" w:hAnsi="Calibri" w:cs="Arial" w:hint="eastAsia"/>
          <w:szCs w:val="21"/>
        </w:rPr>
        <w:t>但</w:t>
      </w:r>
      <w:r>
        <w:rPr>
          <w:rFonts w:ascii="Calibri" w:eastAsia="宋体" w:hAnsi="Calibri" w:cs="Arial"/>
          <w:szCs w:val="21"/>
        </w:rPr>
        <w:t>进入晚三叠世陆相沉积期后，沉积速率加快，地层厚度大幅增加，</w:t>
      </w:r>
      <w:r>
        <w:rPr>
          <w:rFonts w:ascii="Calibri" w:eastAsia="宋体" w:hAnsi="Calibri" w:cs="Arial" w:hint="eastAsia"/>
          <w:szCs w:val="21"/>
        </w:rPr>
        <w:t>加</w:t>
      </w:r>
      <w:r>
        <w:rPr>
          <w:rFonts w:ascii="Calibri" w:eastAsia="宋体" w:hAnsi="Calibri" w:cs="Arial"/>
          <w:szCs w:val="21"/>
        </w:rPr>
        <w:t>快了下</w:t>
      </w:r>
      <w:r>
        <w:rPr>
          <w:rFonts w:ascii="Calibri" w:eastAsia="宋体" w:hAnsi="Calibri" w:cs="Arial" w:hint="eastAsia"/>
          <w:szCs w:val="21"/>
        </w:rPr>
        <w:t>伏</w:t>
      </w:r>
      <w:r>
        <w:rPr>
          <w:rFonts w:ascii="Calibri" w:eastAsia="宋体" w:hAnsi="Calibri" w:cs="Arial"/>
          <w:szCs w:val="21"/>
        </w:rPr>
        <w:t>烃源岩有机质</w:t>
      </w:r>
      <w:r>
        <w:rPr>
          <w:rFonts w:ascii="Calibri" w:eastAsia="宋体" w:hAnsi="Calibri" w:cs="Arial" w:hint="eastAsia"/>
          <w:szCs w:val="21"/>
        </w:rPr>
        <w:t>热</w:t>
      </w:r>
      <w:r>
        <w:rPr>
          <w:rFonts w:ascii="Calibri" w:eastAsia="宋体" w:hAnsi="Calibri" w:cs="Arial"/>
          <w:szCs w:val="21"/>
        </w:rPr>
        <w:t>演化进度，烃源岩在印</w:t>
      </w:r>
      <w:r>
        <w:rPr>
          <w:rFonts w:ascii="Calibri" w:eastAsia="宋体" w:hAnsi="Calibri" w:cs="Arial" w:hint="eastAsia"/>
          <w:szCs w:val="21"/>
        </w:rPr>
        <w:t>支</w:t>
      </w:r>
      <w:r>
        <w:rPr>
          <w:rFonts w:ascii="Calibri" w:eastAsia="宋体" w:hAnsi="Calibri" w:cs="Arial" w:hint="eastAsia"/>
          <w:szCs w:val="21"/>
        </w:rPr>
        <w:t>-</w:t>
      </w:r>
      <w:r>
        <w:rPr>
          <w:rFonts w:ascii="Calibri" w:eastAsia="宋体" w:hAnsi="Calibri" w:cs="Arial"/>
          <w:szCs w:val="21"/>
        </w:rPr>
        <w:t>燕山期相继进入生烃高峰期，这也是四川盆地</w:t>
      </w:r>
      <w:r>
        <w:rPr>
          <w:rFonts w:ascii="Calibri" w:eastAsia="宋体" w:hAnsi="Calibri" w:cs="Arial" w:hint="eastAsia"/>
          <w:szCs w:val="21"/>
        </w:rPr>
        <w:t>震</w:t>
      </w:r>
      <w:r>
        <w:rPr>
          <w:rFonts w:ascii="Calibri" w:eastAsia="宋体" w:hAnsi="Calibri" w:cs="Arial"/>
          <w:szCs w:val="21"/>
        </w:rPr>
        <w:t>旦系</w:t>
      </w:r>
      <w:r>
        <w:rPr>
          <w:rFonts w:ascii="Calibri" w:eastAsia="宋体" w:hAnsi="Calibri" w:cs="Arial" w:hint="eastAsia"/>
          <w:szCs w:val="21"/>
        </w:rPr>
        <w:t>-</w:t>
      </w:r>
      <w:r>
        <w:rPr>
          <w:rFonts w:ascii="Calibri" w:eastAsia="宋体" w:hAnsi="Calibri" w:cs="Arial"/>
          <w:szCs w:val="21"/>
        </w:rPr>
        <w:t>上三叠统</w:t>
      </w:r>
      <w:r>
        <w:rPr>
          <w:rFonts w:ascii="Calibri" w:eastAsia="宋体" w:hAnsi="Calibri" w:cs="Arial" w:hint="eastAsia"/>
          <w:szCs w:val="21"/>
        </w:rPr>
        <w:t>主</w:t>
      </w:r>
      <w:r>
        <w:rPr>
          <w:rFonts w:ascii="Calibri" w:eastAsia="宋体" w:hAnsi="Calibri" w:cs="Arial"/>
          <w:szCs w:val="21"/>
        </w:rPr>
        <w:t>成藏期相对集中于</w:t>
      </w:r>
      <w:r w:rsidRPr="00643AA2">
        <w:rPr>
          <w:rFonts w:ascii="Calibri" w:eastAsia="宋体" w:hAnsi="Calibri" w:cs="Arial"/>
          <w:szCs w:val="21"/>
        </w:rPr>
        <w:t>侏罗纪</w:t>
      </w:r>
      <w:r w:rsidR="00B21649">
        <w:rPr>
          <w:rFonts w:ascii="宋体" w:eastAsia="宋体" w:hAnsi="宋体" w:cs="Arial" w:hint="eastAsia"/>
          <w:szCs w:val="21"/>
        </w:rPr>
        <w:t>-</w:t>
      </w:r>
      <w:r w:rsidRPr="00643AA2">
        <w:rPr>
          <w:rFonts w:ascii="Calibri" w:eastAsia="宋体" w:hAnsi="Calibri" w:cs="Arial"/>
          <w:szCs w:val="21"/>
        </w:rPr>
        <w:t>早白垩世</w:t>
      </w:r>
      <w:r>
        <w:rPr>
          <w:rFonts w:ascii="Calibri" w:eastAsia="宋体" w:hAnsi="Calibri" w:cs="Arial"/>
          <w:szCs w:val="21"/>
        </w:rPr>
        <w:t>的主因（</w:t>
      </w:r>
      <w:r w:rsidRPr="00055731">
        <w:rPr>
          <w:rFonts w:ascii="Calibri" w:eastAsia="宋体" w:hAnsi="Calibri" w:cs="Arial" w:hint="eastAsia"/>
          <w:color w:val="FF0000"/>
          <w:szCs w:val="21"/>
        </w:rPr>
        <w:t>图</w:t>
      </w:r>
      <w:r w:rsidR="004350E7">
        <w:rPr>
          <w:rFonts w:ascii="Calibri" w:eastAsia="宋体" w:hAnsi="Calibri" w:cs="Arial" w:hint="eastAsia"/>
          <w:color w:val="FF0000"/>
          <w:szCs w:val="21"/>
        </w:rPr>
        <w:t>5</w:t>
      </w:r>
      <w:r>
        <w:rPr>
          <w:rFonts w:ascii="Calibri" w:eastAsia="宋体" w:hAnsi="Calibri" w:cs="Arial"/>
          <w:szCs w:val="21"/>
        </w:rPr>
        <w:t>）。</w:t>
      </w:r>
    </w:p>
    <w:p w:rsidR="007A59D0" w:rsidRPr="00643AA2" w:rsidRDefault="007A59D0" w:rsidP="007A59D0">
      <w:pPr>
        <w:spacing w:line="276" w:lineRule="auto"/>
        <w:jc w:val="center"/>
        <w:rPr>
          <w:rFonts w:ascii="Calibri" w:eastAsia="宋体" w:hAnsi="Calibri" w:cs="Arial"/>
          <w:sz w:val="24"/>
          <w:szCs w:val="24"/>
        </w:rPr>
      </w:pPr>
      <w:r w:rsidRPr="00643AA2">
        <w:rPr>
          <w:rFonts w:ascii="Calibri" w:eastAsia="宋体" w:hAnsi="Calibri" w:cs="Arial"/>
          <w:noProof/>
          <w:sz w:val="24"/>
          <w:szCs w:val="24"/>
        </w:rPr>
        <w:drawing>
          <wp:inline distT="0" distB="0" distL="0" distR="0" wp14:anchorId="6A5F8B16" wp14:editId="6E67B517">
            <wp:extent cx="3261184" cy="1941409"/>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8241" cy="1957516"/>
                    </a:xfrm>
                    <a:prstGeom prst="rect">
                      <a:avLst/>
                    </a:prstGeom>
                    <a:noFill/>
                    <a:ln>
                      <a:noFill/>
                    </a:ln>
                  </pic:spPr>
                </pic:pic>
              </a:graphicData>
            </a:graphic>
          </wp:inline>
        </w:drawing>
      </w:r>
    </w:p>
    <w:p w:rsidR="007A59D0" w:rsidRPr="00643AA2" w:rsidRDefault="007A59D0" w:rsidP="007A59D0">
      <w:pPr>
        <w:spacing w:line="276" w:lineRule="auto"/>
        <w:jc w:val="center"/>
        <w:rPr>
          <w:rFonts w:ascii="黑体" w:eastAsia="黑体" w:hAnsi="黑体" w:cs="Arial"/>
          <w:sz w:val="16"/>
          <w:szCs w:val="21"/>
        </w:rPr>
      </w:pPr>
      <w:r w:rsidRPr="00643AA2">
        <w:rPr>
          <w:rFonts w:ascii="黑体" w:eastAsia="黑体" w:hAnsi="黑体" w:cs="Arial" w:hint="eastAsia"/>
          <w:sz w:val="16"/>
          <w:szCs w:val="21"/>
        </w:rPr>
        <w:t>图</w:t>
      </w:r>
      <w:r w:rsidR="004350E7">
        <w:rPr>
          <w:rFonts w:ascii="黑体" w:eastAsia="黑体" w:hAnsi="黑体" w:cs="Arial" w:hint="eastAsia"/>
          <w:sz w:val="16"/>
          <w:szCs w:val="21"/>
        </w:rPr>
        <w:t>5</w:t>
      </w:r>
      <w:r w:rsidRPr="00643AA2">
        <w:rPr>
          <w:rFonts w:ascii="黑体" w:eastAsia="黑体" w:hAnsi="黑体" w:cs="Arial"/>
          <w:sz w:val="16"/>
          <w:szCs w:val="21"/>
        </w:rPr>
        <w:t xml:space="preserve">   </w:t>
      </w:r>
      <w:r w:rsidRPr="00643AA2">
        <w:rPr>
          <w:rFonts w:ascii="黑体" w:eastAsia="黑体" w:hAnsi="黑体" w:cs="Arial" w:hint="eastAsia"/>
          <w:sz w:val="16"/>
          <w:szCs w:val="21"/>
        </w:rPr>
        <w:t>四</w:t>
      </w:r>
      <w:r w:rsidRPr="00643AA2">
        <w:rPr>
          <w:rFonts w:ascii="黑体" w:eastAsia="黑体" w:hAnsi="黑体" w:cs="Arial"/>
          <w:sz w:val="16"/>
          <w:szCs w:val="21"/>
        </w:rPr>
        <w:t>川盆地</w:t>
      </w:r>
      <w:r w:rsidRPr="00643AA2">
        <w:rPr>
          <w:rFonts w:ascii="黑体" w:eastAsia="黑体" w:hAnsi="黑体" w:cs="Arial" w:hint="eastAsia"/>
          <w:sz w:val="16"/>
          <w:szCs w:val="21"/>
        </w:rPr>
        <w:t>不</w:t>
      </w:r>
      <w:r w:rsidRPr="00643AA2">
        <w:rPr>
          <w:rFonts w:ascii="黑体" w:eastAsia="黑体" w:hAnsi="黑体" w:cs="Arial"/>
          <w:sz w:val="16"/>
          <w:szCs w:val="21"/>
        </w:rPr>
        <w:t>同层位</w:t>
      </w:r>
      <w:r w:rsidRPr="00643AA2">
        <w:rPr>
          <w:rFonts w:ascii="黑体" w:eastAsia="黑体" w:hAnsi="黑体" w:cs="Arial" w:hint="eastAsia"/>
          <w:sz w:val="16"/>
          <w:szCs w:val="21"/>
        </w:rPr>
        <w:t>部</w:t>
      </w:r>
      <w:r w:rsidRPr="00643AA2">
        <w:rPr>
          <w:rFonts w:ascii="黑体" w:eastAsia="黑体" w:hAnsi="黑体" w:cs="Arial"/>
          <w:sz w:val="16"/>
          <w:szCs w:val="21"/>
        </w:rPr>
        <w:t>分气藏充注史分布图</w:t>
      </w:r>
    </w:p>
    <w:p w:rsidR="007A59D0" w:rsidRPr="006F4322" w:rsidRDefault="007A59D0" w:rsidP="007A59D0">
      <w:pPr>
        <w:spacing w:line="276" w:lineRule="auto"/>
        <w:rPr>
          <w:sz w:val="24"/>
          <w:szCs w:val="24"/>
        </w:rPr>
      </w:pPr>
      <w:r w:rsidRPr="006F4322">
        <w:rPr>
          <w:sz w:val="24"/>
          <w:szCs w:val="24"/>
        </w:rPr>
        <w:t>3.3.3</w:t>
      </w:r>
      <w:r w:rsidRPr="006F4322">
        <w:rPr>
          <w:rFonts w:hint="eastAsia"/>
          <w:sz w:val="24"/>
          <w:szCs w:val="24"/>
        </w:rPr>
        <w:t>混</w:t>
      </w:r>
      <w:r w:rsidRPr="006F4322">
        <w:rPr>
          <w:sz w:val="24"/>
          <w:szCs w:val="24"/>
        </w:rPr>
        <w:t>源</w:t>
      </w:r>
      <w:r w:rsidRPr="006F4322">
        <w:rPr>
          <w:rFonts w:hint="eastAsia"/>
          <w:sz w:val="24"/>
          <w:szCs w:val="24"/>
        </w:rPr>
        <w:t xml:space="preserve"> </w:t>
      </w:r>
    </w:p>
    <w:p w:rsidR="007A59D0" w:rsidRPr="0057201D" w:rsidRDefault="007A59D0" w:rsidP="007A59D0">
      <w:pPr>
        <w:spacing w:line="276" w:lineRule="auto"/>
        <w:ind w:firstLineChars="200" w:firstLine="420"/>
        <w:rPr>
          <w:rFonts w:ascii="Calibri" w:eastAsia="宋体" w:hAnsi="Calibri" w:cs="Arial"/>
          <w:szCs w:val="21"/>
        </w:rPr>
      </w:pPr>
      <w:r w:rsidRPr="004D2FEB">
        <w:rPr>
          <w:rFonts w:ascii="Calibri" w:eastAsia="宋体" w:hAnsi="Calibri" w:cs="Arial" w:hint="eastAsia"/>
          <w:szCs w:val="21"/>
        </w:rPr>
        <w:t>四川盆地</w:t>
      </w:r>
      <w:r>
        <w:rPr>
          <w:rFonts w:ascii="Calibri" w:eastAsia="宋体" w:hAnsi="Calibri" w:cs="Arial" w:hint="eastAsia"/>
          <w:szCs w:val="21"/>
        </w:rPr>
        <w:t>具</w:t>
      </w:r>
      <w:r>
        <w:rPr>
          <w:rFonts w:ascii="Calibri" w:eastAsia="宋体" w:hAnsi="Calibri" w:cs="Arial"/>
          <w:szCs w:val="21"/>
        </w:rPr>
        <w:t>有多套烃源岩层和多套储层组成楼层式生储组合，周时</w:t>
      </w:r>
      <w:r>
        <w:rPr>
          <w:rFonts w:ascii="Calibri" w:eastAsia="宋体" w:hAnsi="Calibri" w:cs="Arial" w:hint="eastAsia"/>
          <w:szCs w:val="21"/>
        </w:rPr>
        <w:t>，</w:t>
      </w:r>
      <w:r w:rsidRPr="004D2FEB">
        <w:rPr>
          <w:rFonts w:ascii="Calibri" w:eastAsia="宋体" w:hAnsi="Calibri" w:cs="Arial" w:hint="eastAsia"/>
          <w:szCs w:val="21"/>
        </w:rPr>
        <w:t>多期成藏是由于一套或多套烃源层受多期构造运动的影响导致多期成熟排烃的结果，油气藏混源现象也比较普遍；而强烈的喜山期构造运动，既使早期形成的油气藏发生调整再分配，又为晚期成藏提供了圈闭条件。</w:t>
      </w:r>
    </w:p>
    <w:p w:rsidR="007A59D0" w:rsidRPr="007A59D0" w:rsidRDefault="00A50AE9" w:rsidP="007A59D0">
      <w:pPr>
        <w:spacing w:line="276" w:lineRule="auto"/>
        <w:rPr>
          <w:szCs w:val="21"/>
        </w:rPr>
      </w:pPr>
      <w:r w:rsidRPr="00A50AE9">
        <w:rPr>
          <w:rFonts w:ascii="楷体" w:eastAsia="楷体" w:hAnsi="楷体" w:hint="eastAsia"/>
          <w:sz w:val="28"/>
          <w:szCs w:val="28"/>
        </w:rPr>
        <w:t>3.</w:t>
      </w:r>
      <w:r w:rsidR="007A59D0" w:rsidRPr="00A50AE9">
        <w:rPr>
          <w:rFonts w:ascii="楷体" w:eastAsia="楷体" w:hAnsi="楷体"/>
          <w:sz w:val="28"/>
          <w:szCs w:val="28"/>
        </w:rPr>
        <w:t>4构造</w:t>
      </w:r>
      <w:r>
        <w:rPr>
          <w:rFonts w:ascii="楷体" w:eastAsia="楷体" w:hAnsi="楷体" w:hint="eastAsia"/>
          <w:sz w:val="28"/>
          <w:szCs w:val="28"/>
        </w:rPr>
        <w:t>格</w:t>
      </w:r>
      <w:r>
        <w:rPr>
          <w:rFonts w:ascii="楷体" w:eastAsia="楷体" w:hAnsi="楷体"/>
          <w:sz w:val="28"/>
          <w:szCs w:val="28"/>
        </w:rPr>
        <w:t>局</w:t>
      </w:r>
      <w:r>
        <w:rPr>
          <w:rFonts w:ascii="楷体" w:eastAsia="楷体" w:hAnsi="楷体" w:hint="eastAsia"/>
          <w:sz w:val="28"/>
          <w:szCs w:val="28"/>
        </w:rPr>
        <w:t>与油</w:t>
      </w:r>
      <w:r>
        <w:rPr>
          <w:rFonts w:ascii="楷体" w:eastAsia="楷体" w:hAnsi="楷体"/>
          <w:sz w:val="28"/>
          <w:szCs w:val="28"/>
        </w:rPr>
        <w:t>气藏分布</w:t>
      </w:r>
    </w:p>
    <w:p w:rsidR="00A50AE9" w:rsidRPr="006F4322" w:rsidRDefault="00A50AE9" w:rsidP="00A50AE9">
      <w:pPr>
        <w:spacing w:line="276" w:lineRule="auto"/>
        <w:rPr>
          <w:sz w:val="24"/>
          <w:szCs w:val="24"/>
        </w:rPr>
      </w:pPr>
      <w:r w:rsidRPr="006F4322">
        <w:rPr>
          <w:rFonts w:hint="eastAsia"/>
          <w:sz w:val="24"/>
          <w:szCs w:val="24"/>
        </w:rPr>
        <w:t>3</w:t>
      </w:r>
      <w:r w:rsidRPr="006F4322">
        <w:rPr>
          <w:sz w:val="24"/>
          <w:szCs w:val="24"/>
        </w:rPr>
        <w:t>.4.1</w:t>
      </w:r>
      <w:r w:rsidRPr="006F4322">
        <w:rPr>
          <w:rFonts w:hint="eastAsia"/>
          <w:sz w:val="24"/>
          <w:szCs w:val="24"/>
        </w:rPr>
        <w:t>构</w:t>
      </w:r>
      <w:r w:rsidRPr="006F4322">
        <w:rPr>
          <w:sz w:val="24"/>
          <w:szCs w:val="24"/>
        </w:rPr>
        <w:t>造</w:t>
      </w:r>
      <w:r w:rsidRPr="006F4322">
        <w:rPr>
          <w:rFonts w:hint="eastAsia"/>
          <w:sz w:val="24"/>
          <w:szCs w:val="24"/>
        </w:rPr>
        <w:t>演</w:t>
      </w:r>
      <w:r w:rsidRPr="006F4322">
        <w:rPr>
          <w:sz w:val="24"/>
          <w:szCs w:val="24"/>
        </w:rPr>
        <w:t>化</w:t>
      </w:r>
      <w:r w:rsidRPr="006F4322">
        <w:rPr>
          <w:rFonts w:hint="eastAsia"/>
          <w:sz w:val="24"/>
          <w:szCs w:val="24"/>
        </w:rPr>
        <w:t>与</w:t>
      </w:r>
      <w:r w:rsidRPr="006F4322">
        <w:rPr>
          <w:sz w:val="24"/>
          <w:szCs w:val="24"/>
        </w:rPr>
        <w:t>油气藏分布</w:t>
      </w:r>
    </w:p>
    <w:p w:rsidR="007A59D0" w:rsidRDefault="007A59D0" w:rsidP="007A59D0">
      <w:pPr>
        <w:spacing w:line="276" w:lineRule="auto"/>
        <w:ind w:firstLineChars="200" w:firstLine="420"/>
        <w:rPr>
          <w:szCs w:val="21"/>
        </w:rPr>
      </w:pPr>
      <w:r>
        <w:rPr>
          <w:rFonts w:hint="eastAsia"/>
          <w:szCs w:val="21"/>
        </w:rPr>
        <w:t>受</w:t>
      </w:r>
      <w:r>
        <w:rPr>
          <w:szCs w:val="21"/>
        </w:rPr>
        <w:t>基底结构、</w:t>
      </w:r>
      <w:r>
        <w:rPr>
          <w:rFonts w:hint="eastAsia"/>
          <w:szCs w:val="21"/>
        </w:rPr>
        <w:t>沉</w:t>
      </w:r>
      <w:r>
        <w:rPr>
          <w:szCs w:val="21"/>
        </w:rPr>
        <w:t>积</w:t>
      </w:r>
      <w:r>
        <w:rPr>
          <w:rFonts w:hint="eastAsia"/>
          <w:szCs w:val="21"/>
        </w:rPr>
        <w:t>岩</w:t>
      </w:r>
      <w:r>
        <w:rPr>
          <w:szCs w:val="21"/>
        </w:rPr>
        <w:t>层、构造应力方向和力度的差异性</w:t>
      </w:r>
      <w:r>
        <w:rPr>
          <w:rFonts w:hint="eastAsia"/>
          <w:szCs w:val="21"/>
        </w:rPr>
        <w:t>共</w:t>
      </w:r>
      <w:r>
        <w:rPr>
          <w:szCs w:val="21"/>
        </w:rPr>
        <w:t>同影响，四川盆地内不同地区经历的构造演化阶段不同，大体可划分出：</w:t>
      </w:r>
      <w:r w:rsidRPr="005D7642">
        <w:rPr>
          <w:rFonts w:hint="eastAsia"/>
          <w:szCs w:val="21"/>
        </w:rPr>
        <w:t>持</w:t>
      </w:r>
      <w:r w:rsidRPr="005D7642">
        <w:rPr>
          <w:szCs w:val="21"/>
        </w:rPr>
        <w:t>续隆</w:t>
      </w:r>
      <w:r w:rsidRPr="005D7642">
        <w:rPr>
          <w:rFonts w:hint="eastAsia"/>
          <w:szCs w:val="21"/>
        </w:rPr>
        <w:t>起</w:t>
      </w:r>
      <w:r w:rsidRPr="005D7642">
        <w:rPr>
          <w:szCs w:val="21"/>
        </w:rPr>
        <w:t>型（川中）、先坳后隆型（蜀南、川东）、先隆后坳型（川西）、持续坳陷型（川北）</w:t>
      </w:r>
      <w:r>
        <w:rPr>
          <w:rFonts w:hint="eastAsia"/>
          <w:szCs w:val="21"/>
        </w:rPr>
        <w:t>等</w:t>
      </w:r>
      <w:r>
        <w:rPr>
          <w:szCs w:val="21"/>
        </w:rPr>
        <w:t>类型。</w:t>
      </w:r>
    </w:p>
    <w:p w:rsidR="007A59D0" w:rsidRDefault="007A59D0" w:rsidP="007A59D0">
      <w:pPr>
        <w:spacing w:line="276" w:lineRule="auto"/>
        <w:ind w:firstLineChars="200" w:firstLine="420"/>
        <w:rPr>
          <w:szCs w:val="21"/>
        </w:rPr>
      </w:pPr>
      <w:r>
        <w:rPr>
          <w:szCs w:val="21"/>
        </w:rPr>
        <w:t>川中地区受盆地</w:t>
      </w:r>
      <w:r>
        <w:rPr>
          <w:rFonts w:hint="eastAsia"/>
          <w:szCs w:val="21"/>
        </w:rPr>
        <w:t>刚</w:t>
      </w:r>
      <w:r>
        <w:rPr>
          <w:szCs w:val="21"/>
        </w:rPr>
        <w:t>性基底控制</w:t>
      </w:r>
      <w:r>
        <w:rPr>
          <w:rFonts w:hint="eastAsia"/>
          <w:szCs w:val="21"/>
        </w:rPr>
        <w:t>，</w:t>
      </w:r>
      <w:r>
        <w:rPr>
          <w:szCs w:val="21"/>
        </w:rPr>
        <w:t>长期处于稳定的隆起状态，</w:t>
      </w:r>
      <w:r>
        <w:rPr>
          <w:rFonts w:hint="eastAsia"/>
          <w:szCs w:val="21"/>
        </w:rPr>
        <w:t>早</w:t>
      </w:r>
      <w:r>
        <w:rPr>
          <w:szCs w:val="21"/>
        </w:rPr>
        <w:t>古生代</w:t>
      </w:r>
      <w:r>
        <w:rPr>
          <w:rFonts w:hint="eastAsia"/>
          <w:szCs w:val="21"/>
        </w:rPr>
        <w:t>为</w:t>
      </w:r>
      <w:r>
        <w:rPr>
          <w:szCs w:val="21"/>
        </w:rPr>
        <w:t>“</w:t>
      </w:r>
      <w:r>
        <w:rPr>
          <w:rFonts w:hint="eastAsia"/>
          <w:szCs w:val="21"/>
        </w:rPr>
        <w:t>乐</w:t>
      </w:r>
      <w:r>
        <w:rPr>
          <w:szCs w:val="21"/>
        </w:rPr>
        <w:t>山</w:t>
      </w:r>
      <w:r>
        <w:rPr>
          <w:rFonts w:hint="eastAsia"/>
          <w:szCs w:val="21"/>
        </w:rPr>
        <w:t>-</w:t>
      </w:r>
      <w:r>
        <w:rPr>
          <w:szCs w:val="21"/>
        </w:rPr>
        <w:t>龙女寺古隆起</w:t>
      </w:r>
      <w:r>
        <w:rPr>
          <w:szCs w:val="21"/>
        </w:rPr>
        <w:t>”</w:t>
      </w:r>
      <w:r w:rsidRPr="005369CE">
        <w:rPr>
          <w:szCs w:val="21"/>
        </w:rPr>
        <w:t xml:space="preserve"> </w:t>
      </w:r>
      <w:r>
        <w:rPr>
          <w:szCs w:val="21"/>
        </w:rPr>
        <w:t>东段，</w:t>
      </w:r>
      <w:r>
        <w:rPr>
          <w:rFonts w:hint="eastAsia"/>
          <w:szCs w:val="21"/>
        </w:rPr>
        <w:t>中</w:t>
      </w:r>
      <w:r>
        <w:rPr>
          <w:szCs w:val="21"/>
        </w:rPr>
        <w:t>生代为龙门山前陆盆地和大</w:t>
      </w:r>
      <w:r>
        <w:rPr>
          <w:rFonts w:hint="eastAsia"/>
          <w:szCs w:val="21"/>
        </w:rPr>
        <w:t>巴</w:t>
      </w:r>
      <w:r>
        <w:rPr>
          <w:szCs w:val="21"/>
        </w:rPr>
        <w:t>山前陆盆地的前陆</w:t>
      </w:r>
      <w:r>
        <w:rPr>
          <w:rFonts w:hint="eastAsia"/>
          <w:szCs w:val="21"/>
        </w:rPr>
        <w:t>隆</w:t>
      </w:r>
      <w:r>
        <w:rPr>
          <w:szCs w:val="21"/>
        </w:rPr>
        <w:t>起带，</w:t>
      </w:r>
      <w:r>
        <w:rPr>
          <w:rFonts w:hint="eastAsia"/>
          <w:szCs w:val="21"/>
        </w:rPr>
        <w:t>现</w:t>
      </w:r>
      <w:r>
        <w:rPr>
          <w:szCs w:val="21"/>
        </w:rPr>
        <w:t>今构造平缓。</w:t>
      </w:r>
      <w:r>
        <w:rPr>
          <w:rFonts w:hint="eastAsia"/>
          <w:szCs w:val="21"/>
        </w:rPr>
        <w:t>这</w:t>
      </w:r>
      <w:r>
        <w:rPr>
          <w:szCs w:val="21"/>
        </w:rPr>
        <w:t>种稳定的隆起状态对油气运聚与成藏十分有利，川中地区是四川盆地典型的多层系油气分布区，</w:t>
      </w:r>
      <w:r>
        <w:rPr>
          <w:rFonts w:hint="eastAsia"/>
          <w:szCs w:val="21"/>
        </w:rPr>
        <w:t>也</w:t>
      </w:r>
      <w:r>
        <w:rPr>
          <w:szCs w:val="21"/>
        </w:rPr>
        <w:t>是常规</w:t>
      </w:r>
      <w:r>
        <w:rPr>
          <w:rFonts w:hint="eastAsia"/>
          <w:szCs w:val="21"/>
        </w:rPr>
        <w:t>气</w:t>
      </w:r>
      <w:r>
        <w:rPr>
          <w:szCs w:val="21"/>
        </w:rPr>
        <w:t>藏、</w:t>
      </w:r>
      <w:r>
        <w:rPr>
          <w:rFonts w:hint="eastAsia"/>
          <w:szCs w:val="21"/>
        </w:rPr>
        <w:t>致</w:t>
      </w:r>
      <w:r>
        <w:rPr>
          <w:szCs w:val="21"/>
        </w:rPr>
        <w:t>密砂岩气</w:t>
      </w:r>
      <w:r>
        <w:rPr>
          <w:rFonts w:hint="eastAsia"/>
          <w:szCs w:val="21"/>
        </w:rPr>
        <w:t>藏</w:t>
      </w:r>
      <w:r>
        <w:rPr>
          <w:szCs w:val="21"/>
        </w:rPr>
        <w:t>、</w:t>
      </w:r>
      <w:r>
        <w:rPr>
          <w:rFonts w:hint="eastAsia"/>
          <w:szCs w:val="21"/>
        </w:rPr>
        <w:t>页</w:t>
      </w:r>
      <w:r>
        <w:rPr>
          <w:szCs w:val="21"/>
        </w:rPr>
        <w:t>岩气</w:t>
      </w:r>
      <w:r>
        <w:rPr>
          <w:rFonts w:hint="eastAsia"/>
          <w:szCs w:val="21"/>
        </w:rPr>
        <w:t>藏</w:t>
      </w:r>
      <w:r>
        <w:rPr>
          <w:szCs w:val="21"/>
        </w:rPr>
        <w:t>、</w:t>
      </w:r>
      <w:r>
        <w:rPr>
          <w:rFonts w:hint="eastAsia"/>
          <w:szCs w:val="21"/>
        </w:rPr>
        <w:t>页</w:t>
      </w:r>
      <w:r>
        <w:rPr>
          <w:szCs w:val="21"/>
        </w:rPr>
        <w:t>岩油</w:t>
      </w:r>
      <w:r>
        <w:rPr>
          <w:rFonts w:hint="eastAsia"/>
          <w:szCs w:val="21"/>
        </w:rPr>
        <w:t>藏并</w:t>
      </w:r>
      <w:r>
        <w:rPr>
          <w:szCs w:val="21"/>
        </w:rPr>
        <w:t>存</w:t>
      </w:r>
      <w:r>
        <w:rPr>
          <w:rFonts w:hint="eastAsia"/>
          <w:szCs w:val="21"/>
        </w:rPr>
        <w:t>分</w:t>
      </w:r>
      <w:r>
        <w:rPr>
          <w:szCs w:val="21"/>
        </w:rPr>
        <w:t>布区</w:t>
      </w:r>
      <w:r>
        <w:rPr>
          <w:rFonts w:hint="eastAsia"/>
          <w:szCs w:val="21"/>
        </w:rPr>
        <w:t>。由</w:t>
      </w:r>
      <w:r>
        <w:rPr>
          <w:szCs w:val="21"/>
        </w:rPr>
        <w:t>于构造形变程度较</w:t>
      </w:r>
      <w:r>
        <w:rPr>
          <w:szCs w:val="21"/>
        </w:rPr>
        <w:lastRenderedPageBreak/>
        <w:t>弱，油气藏类型以岩性</w:t>
      </w:r>
      <w:r>
        <w:rPr>
          <w:rFonts w:hint="eastAsia"/>
          <w:szCs w:val="21"/>
        </w:rPr>
        <w:t>-</w:t>
      </w:r>
      <w:r>
        <w:rPr>
          <w:szCs w:val="21"/>
        </w:rPr>
        <w:t>构造、地层</w:t>
      </w:r>
      <w:r>
        <w:rPr>
          <w:rFonts w:hint="eastAsia"/>
          <w:szCs w:val="21"/>
        </w:rPr>
        <w:t>-</w:t>
      </w:r>
      <w:r>
        <w:rPr>
          <w:szCs w:val="21"/>
        </w:rPr>
        <w:t>构造、岩性油气藏为主，构造气藏相对欠发育。</w:t>
      </w:r>
    </w:p>
    <w:p w:rsidR="007A59D0" w:rsidRDefault="007A59D0" w:rsidP="007A59D0">
      <w:pPr>
        <w:spacing w:line="276" w:lineRule="auto"/>
        <w:ind w:firstLineChars="200" w:firstLine="420"/>
        <w:rPr>
          <w:szCs w:val="21"/>
        </w:rPr>
      </w:pPr>
      <w:r w:rsidRPr="005D7642">
        <w:rPr>
          <w:szCs w:val="21"/>
        </w:rPr>
        <w:t>蜀南</w:t>
      </w:r>
      <w:r>
        <w:rPr>
          <w:rFonts w:hint="eastAsia"/>
          <w:szCs w:val="21"/>
        </w:rPr>
        <w:t>和</w:t>
      </w:r>
      <w:r w:rsidRPr="005D7642">
        <w:rPr>
          <w:szCs w:val="21"/>
        </w:rPr>
        <w:t>川东</w:t>
      </w:r>
      <w:r>
        <w:rPr>
          <w:rFonts w:hint="eastAsia"/>
          <w:szCs w:val="21"/>
        </w:rPr>
        <w:t>地</w:t>
      </w:r>
      <w:r>
        <w:rPr>
          <w:szCs w:val="21"/>
        </w:rPr>
        <w:t>区</w:t>
      </w:r>
      <w:r>
        <w:rPr>
          <w:rFonts w:hint="eastAsia"/>
          <w:szCs w:val="21"/>
        </w:rPr>
        <w:t>在</w:t>
      </w:r>
      <w:r>
        <w:rPr>
          <w:szCs w:val="21"/>
        </w:rPr>
        <w:t>早古生</w:t>
      </w:r>
      <w:r>
        <w:rPr>
          <w:rFonts w:hint="eastAsia"/>
          <w:szCs w:val="21"/>
        </w:rPr>
        <w:t>代</w:t>
      </w:r>
      <w:r>
        <w:rPr>
          <w:szCs w:val="21"/>
        </w:rPr>
        <w:t>为</w:t>
      </w:r>
      <w:r>
        <w:rPr>
          <w:szCs w:val="21"/>
        </w:rPr>
        <w:t>“</w:t>
      </w:r>
      <w:r>
        <w:rPr>
          <w:rFonts w:hint="eastAsia"/>
          <w:szCs w:val="21"/>
        </w:rPr>
        <w:t>乐</w:t>
      </w:r>
      <w:r>
        <w:rPr>
          <w:szCs w:val="21"/>
        </w:rPr>
        <w:t>山</w:t>
      </w:r>
      <w:r>
        <w:rPr>
          <w:rFonts w:hint="eastAsia"/>
          <w:szCs w:val="21"/>
        </w:rPr>
        <w:t>-</w:t>
      </w:r>
      <w:r>
        <w:rPr>
          <w:szCs w:val="21"/>
        </w:rPr>
        <w:t>龙女寺古隆起</w:t>
      </w:r>
      <w:r>
        <w:rPr>
          <w:szCs w:val="21"/>
        </w:rPr>
        <w:t>”</w:t>
      </w:r>
      <w:r>
        <w:rPr>
          <w:rFonts w:hint="eastAsia"/>
          <w:szCs w:val="21"/>
        </w:rPr>
        <w:t>南部</w:t>
      </w:r>
      <w:r>
        <w:rPr>
          <w:szCs w:val="21"/>
        </w:rPr>
        <w:t>和东部坳陷区</w:t>
      </w:r>
      <w:r>
        <w:rPr>
          <w:rFonts w:hint="eastAsia"/>
          <w:szCs w:val="21"/>
        </w:rPr>
        <w:t>，中新</w:t>
      </w:r>
      <w:r>
        <w:rPr>
          <w:szCs w:val="21"/>
        </w:rPr>
        <w:t>生代演变为</w:t>
      </w:r>
      <w:r>
        <w:rPr>
          <w:rFonts w:hint="eastAsia"/>
          <w:szCs w:val="21"/>
        </w:rPr>
        <w:t>隆</w:t>
      </w:r>
      <w:r>
        <w:rPr>
          <w:szCs w:val="21"/>
        </w:rPr>
        <w:t>起区，形成</w:t>
      </w:r>
      <w:r>
        <w:rPr>
          <w:szCs w:val="21"/>
        </w:rPr>
        <w:t>“</w:t>
      </w:r>
      <w:r>
        <w:rPr>
          <w:rFonts w:hint="eastAsia"/>
          <w:szCs w:val="21"/>
        </w:rPr>
        <w:t>泸</w:t>
      </w:r>
      <w:r>
        <w:rPr>
          <w:szCs w:val="21"/>
        </w:rPr>
        <w:t>州</w:t>
      </w:r>
      <w:r>
        <w:rPr>
          <w:szCs w:val="21"/>
        </w:rPr>
        <w:t>-</w:t>
      </w:r>
      <w:r>
        <w:rPr>
          <w:szCs w:val="21"/>
        </w:rPr>
        <w:t>开江古隆起</w:t>
      </w:r>
      <w:r>
        <w:rPr>
          <w:szCs w:val="21"/>
        </w:rPr>
        <w:t>”</w:t>
      </w:r>
      <w:r>
        <w:rPr>
          <w:rFonts w:hint="eastAsia"/>
          <w:szCs w:val="21"/>
        </w:rPr>
        <w:t>、</w:t>
      </w:r>
      <w:r>
        <w:rPr>
          <w:szCs w:val="21"/>
        </w:rPr>
        <w:t>前陆盆地隆起区，现今构造形变强烈，</w:t>
      </w:r>
      <w:r>
        <w:rPr>
          <w:rFonts w:hint="eastAsia"/>
          <w:szCs w:val="21"/>
        </w:rPr>
        <w:t>属</w:t>
      </w:r>
      <w:r>
        <w:rPr>
          <w:szCs w:val="21"/>
        </w:rPr>
        <w:t>川东高陡构造带和蜀南低陡构造带</w:t>
      </w:r>
      <w:r>
        <w:rPr>
          <w:rFonts w:hint="eastAsia"/>
          <w:szCs w:val="21"/>
        </w:rPr>
        <w:t>。勘</w:t>
      </w:r>
      <w:r>
        <w:rPr>
          <w:szCs w:val="21"/>
        </w:rPr>
        <w:t>探表明，川东石炭系气</w:t>
      </w:r>
      <w:r>
        <w:rPr>
          <w:rFonts w:hint="eastAsia"/>
          <w:szCs w:val="21"/>
        </w:rPr>
        <w:t>田群</w:t>
      </w:r>
      <w:r>
        <w:rPr>
          <w:szCs w:val="21"/>
        </w:rPr>
        <w:t>、蜀南二</w:t>
      </w:r>
      <w:r w:rsidR="00B21649">
        <w:rPr>
          <w:rFonts w:hint="eastAsia"/>
          <w:szCs w:val="21"/>
        </w:rPr>
        <w:t>叠</w:t>
      </w:r>
      <w:r w:rsidR="00B21649">
        <w:rPr>
          <w:rFonts w:hint="eastAsia"/>
          <w:szCs w:val="21"/>
        </w:rPr>
        <w:t>-</w:t>
      </w:r>
      <w:r>
        <w:rPr>
          <w:szCs w:val="21"/>
        </w:rPr>
        <w:t>三叠系气</w:t>
      </w:r>
      <w:r>
        <w:rPr>
          <w:rFonts w:hint="eastAsia"/>
          <w:szCs w:val="21"/>
        </w:rPr>
        <w:t>田</w:t>
      </w:r>
      <w:r>
        <w:rPr>
          <w:szCs w:val="21"/>
        </w:rPr>
        <w:t>群</w:t>
      </w:r>
      <w:r>
        <w:rPr>
          <w:rFonts w:hint="eastAsia"/>
          <w:szCs w:val="21"/>
        </w:rPr>
        <w:t>的</w:t>
      </w:r>
      <w:r>
        <w:rPr>
          <w:szCs w:val="21"/>
        </w:rPr>
        <w:t>分布与</w:t>
      </w:r>
      <w:r>
        <w:rPr>
          <w:szCs w:val="21"/>
        </w:rPr>
        <w:t>“</w:t>
      </w:r>
      <w:r>
        <w:rPr>
          <w:rFonts w:hint="eastAsia"/>
          <w:szCs w:val="21"/>
        </w:rPr>
        <w:t>泸</w:t>
      </w:r>
      <w:r>
        <w:rPr>
          <w:szCs w:val="21"/>
        </w:rPr>
        <w:t>州</w:t>
      </w:r>
      <w:r>
        <w:rPr>
          <w:szCs w:val="21"/>
        </w:rPr>
        <w:t>-</w:t>
      </w:r>
      <w:r>
        <w:rPr>
          <w:szCs w:val="21"/>
        </w:rPr>
        <w:t>开江古隆起</w:t>
      </w:r>
      <w:r>
        <w:rPr>
          <w:szCs w:val="21"/>
        </w:rPr>
        <w:t>”</w:t>
      </w:r>
      <w:r>
        <w:rPr>
          <w:rFonts w:hint="eastAsia"/>
          <w:szCs w:val="21"/>
        </w:rPr>
        <w:t>密</w:t>
      </w:r>
      <w:r>
        <w:rPr>
          <w:szCs w:val="21"/>
        </w:rPr>
        <w:t>切相关。</w:t>
      </w:r>
      <w:r>
        <w:rPr>
          <w:rFonts w:hint="eastAsia"/>
          <w:szCs w:val="21"/>
        </w:rPr>
        <w:t>常</w:t>
      </w:r>
      <w:r>
        <w:rPr>
          <w:szCs w:val="21"/>
        </w:rPr>
        <w:t>规</w:t>
      </w:r>
      <w:r>
        <w:rPr>
          <w:rFonts w:hint="eastAsia"/>
          <w:szCs w:val="21"/>
        </w:rPr>
        <w:t>气</w:t>
      </w:r>
      <w:r>
        <w:rPr>
          <w:szCs w:val="21"/>
        </w:rPr>
        <w:t>藏以构造</w:t>
      </w:r>
      <w:r>
        <w:rPr>
          <w:rFonts w:hint="eastAsia"/>
          <w:szCs w:val="21"/>
        </w:rPr>
        <w:t>和</w:t>
      </w:r>
      <w:r>
        <w:rPr>
          <w:szCs w:val="21"/>
        </w:rPr>
        <w:t>缝洞型气藏为主。</w:t>
      </w:r>
      <w:r>
        <w:rPr>
          <w:rFonts w:hint="eastAsia"/>
          <w:szCs w:val="21"/>
        </w:rPr>
        <w:t>非</w:t>
      </w:r>
      <w:r>
        <w:rPr>
          <w:szCs w:val="21"/>
        </w:rPr>
        <w:t>常规以页岩气为主产区。</w:t>
      </w:r>
    </w:p>
    <w:p w:rsidR="007A59D0" w:rsidRDefault="007A59D0" w:rsidP="007A59D0">
      <w:pPr>
        <w:spacing w:line="276" w:lineRule="auto"/>
        <w:ind w:firstLineChars="200" w:firstLine="420"/>
        <w:rPr>
          <w:szCs w:val="21"/>
        </w:rPr>
      </w:pPr>
      <w:r>
        <w:rPr>
          <w:rFonts w:hint="eastAsia"/>
          <w:szCs w:val="21"/>
        </w:rPr>
        <w:t>川</w:t>
      </w:r>
      <w:r>
        <w:rPr>
          <w:szCs w:val="21"/>
        </w:rPr>
        <w:t>西地区</w:t>
      </w:r>
      <w:r>
        <w:rPr>
          <w:rFonts w:hint="eastAsia"/>
          <w:szCs w:val="21"/>
        </w:rPr>
        <w:t>在</w:t>
      </w:r>
      <w:r>
        <w:rPr>
          <w:szCs w:val="21"/>
        </w:rPr>
        <w:t>早古生代为</w:t>
      </w:r>
      <w:r>
        <w:rPr>
          <w:szCs w:val="21"/>
        </w:rPr>
        <w:t>“</w:t>
      </w:r>
      <w:r>
        <w:rPr>
          <w:rFonts w:hint="eastAsia"/>
          <w:szCs w:val="21"/>
        </w:rPr>
        <w:t>乐</w:t>
      </w:r>
      <w:r>
        <w:rPr>
          <w:szCs w:val="21"/>
        </w:rPr>
        <w:t>山</w:t>
      </w:r>
      <w:r>
        <w:rPr>
          <w:rFonts w:hint="eastAsia"/>
          <w:szCs w:val="21"/>
        </w:rPr>
        <w:t>-</w:t>
      </w:r>
      <w:r>
        <w:rPr>
          <w:szCs w:val="21"/>
        </w:rPr>
        <w:t>龙女寺古隆起</w:t>
      </w:r>
      <w:r>
        <w:rPr>
          <w:szCs w:val="21"/>
        </w:rPr>
        <w:t>”</w:t>
      </w:r>
      <w:r>
        <w:rPr>
          <w:rFonts w:hint="eastAsia"/>
          <w:szCs w:val="21"/>
        </w:rPr>
        <w:t>西</w:t>
      </w:r>
      <w:r>
        <w:rPr>
          <w:szCs w:val="21"/>
        </w:rPr>
        <w:t>段，也是隆起核部，</w:t>
      </w:r>
      <w:r>
        <w:rPr>
          <w:rFonts w:hint="eastAsia"/>
          <w:szCs w:val="21"/>
        </w:rPr>
        <w:t>大</w:t>
      </w:r>
      <w:r>
        <w:rPr>
          <w:szCs w:val="21"/>
        </w:rPr>
        <w:t>部分地区仅存寒武系</w:t>
      </w:r>
      <w:r>
        <w:rPr>
          <w:rFonts w:hint="eastAsia"/>
          <w:szCs w:val="21"/>
        </w:rPr>
        <w:t>和</w:t>
      </w:r>
      <w:r>
        <w:rPr>
          <w:szCs w:val="21"/>
        </w:rPr>
        <w:t>震旦系，</w:t>
      </w:r>
      <w:r>
        <w:rPr>
          <w:rFonts w:hint="eastAsia"/>
          <w:szCs w:val="21"/>
        </w:rPr>
        <w:t>中</w:t>
      </w:r>
      <w:r>
        <w:rPr>
          <w:szCs w:val="21"/>
        </w:rPr>
        <w:t>二叠统超覆其上，中生代以来转变为坳陷区，陆相地层厚度大</w:t>
      </w:r>
      <w:r>
        <w:rPr>
          <w:rFonts w:hint="eastAsia"/>
          <w:szCs w:val="21"/>
        </w:rPr>
        <w:t>。因</w:t>
      </w:r>
      <w:r>
        <w:rPr>
          <w:szCs w:val="21"/>
        </w:rPr>
        <w:t>此，该区主要产层为中生界致密砂岩气。</w:t>
      </w:r>
      <w:r>
        <w:rPr>
          <w:rFonts w:hint="eastAsia"/>
          <w:szCs w:val="21"/>
        </w:rPr>
        <w:t>该</w:t>
      </w:r>
      <w:r>
        <w:rPr>
          <w:szCs w:val="21"/>
        </w:rPr>
        <w:t>区跨前陆冲断带和前陆坳陷带两个单元，</w:t>
      </w:r>
      <w:r>
        <w:rPr>
          <w:rFonts w:hint="eastAsia"/>
          <w:szCs w:val="21"/>
        </w:rPr>
        <w:t>冲</w:t>
      </w:r>
      <w:r>
        <w:rPr>
          <w:szCs w:val="21"/>
        </w:rPr>
        <w:t>断带</w:t>
      </w:r>
      <w:r>
        <w:rPr>
          <w:rFonts w:hint="eastAsia"/>
          <w:szCs w:val="21"/>
        </w:rPr>
        <w:t>构</w:t>
      </w:r>
      <w:r>
        <w:rPr>
          <w:szCs w:val="21"/>
        </w:rPr>
        <w:t>造形变程度强，构造圈闭成带分布，断层发育，以构造气藏为主</w:t>
      </w:r>
      <w:r>
        <w:rPr>
          <w:rFonts w:hint="eastAsia"/>
          <w:szCs w:val="21"/>
        </w:rPr>
        <w:t>，</w:t>
      </w:r>
      <w:r>
        <w:rPr>
          <w:szCs w:val="21"/>
        </w:rPr>
        <w:t>天然气混源特</w:t>
      </w:r>
      <w:r>
        <w:rPr>
          <w:rFonts w:hint="eastAsia"/>
          <w:szCs w:val="21"/>
        </w:rPr>
        <w:t>征</w:t>
      </w:r>
      <w:r>
        <w:rPr>
          <w:szCs w:val="21"/>
        </w:rPr>
        <w:t>明显</w:t>
      </w:r>
      <w:r>
        <w:rPr>
          <w:rFonts w:hint="eastAsia"/>
          <w:szCs w:val="21"/>
        </w:rPr>
        <w:t>，</w:t>
      </w:r>
      <w:r>
        <w:rPr>
          <w:szCs w:val="21"/>
        </w:rPr>
        <w:t>局部存在次生气藏</w:t>
      </w:r>
      <w:r>
        <w:rPr>
          <w:rFonts w:hint="eastAsia"/>
          <w:szCs w:val="21"/>
        </w:rPr>
        <w:t>；</w:t>
      </w:r>
      <w:r>
        <w:rPr>
          <w:szCs w:val="21"/>
        </w:rPr>
        <w:t>坳陷带</w:t>
      </w:r>
      <w:r>
        <w:rPr>
          <w:rFonts w:hint="eastAsia"/>
          <w:szCs w:val="21"/>
        </w:rPr>
        <w:t>构</w:t>
      </w:r>
      <w:r>
        <w:rPr>
          <w:szCs w:val="21"/>
        </w:rPr>
        <w:t>造形变较弱，以复合型气藏为主</w:t>
      </w:r>
      <w:r>
        <w:rPr>
          <w:rFonts w:hint="eastAsia"/>
          <w:szCs w:val="21"/>
        </w:rPr>
        <w:t>，主</w:t>
      </w:r>
      <w:r>
        <w:rPr>
          <w:szCs w:val="21"/>
        </w:rPr>
        <w:t>要表现为</w:t>
      </w:r>
      <w:r>
        <w:rPr>
          <w:rFonts w:hint="eastAsia"/>
          <w:szCs w:val="21"/>
        </w:rPr>
        <w:t>近</w:t>
      </w:r>
      <w:r>
        <w:rPr>
          <w:szCs w:val="21"/>
        </w:rPr>
        <w:t>源成藏。</w:t>
      </w:r>
    </w:p>
    <w:p w:rsidR="007A59D0" w:rsidRPr="00371124" w:rsidRDefault="007A59D0" w:rsidP="007A59D0">
      <w:pPr>
        <w:spacing w:line="276" w:lineRule="auto"/>
        <w:ind w:firstLineChars="200" w:firstLine="420"/>
        <w:rPr>
          <w:szCs w:val="21"/>
        </w:rPr>
      </w:pPr>
      <w:r>
        <w:rPr>
          <w:rFonts w:hint="eastAsia"/>
          <w:szCs w:val="21"/>
        </w:rPr>
        <w:t>川</w:t>
      </w:r>
      <w:r>
        <w:rPr>
          <w:szCs w:val="21"/>
        </w:rPr>
        <w:t>北地区自古生代以来表现为坳陷区，</w:t>
      </w:r>
      <w:r>
        <w:rPr>
          <w:rFonts w:hint="eastAsia"/>
          <w:szCs w:val="21"/>
        </w:rPr>
        <w:t>目</w:t>
      </w:r>
      <w:r>
        <w:rPr>
          <w:szCs w:val="21"/>
        </w:rPr>
        <w:t>前已发现的气藏均表现为近源</w:t>
      </w:r>
      <w:r>
        <w:rPr>
          <w:rFonts w:hint="eastAsia"/>
          <w:szCs w:val="21"/>
        </w:rPr>
        <w:t>成</w:t>
      </w:r>
      <w:r>
        <w:rPr>
          <w:szCs w:val="21"/>
        </w:rPr>
        <w:t>藏特征，如二</w:t>
      </w:r>
      <w:r w:rsidR="00583774">
        <w:rPr>
          <w:rFonts w:hint="eastAsia"/>
          <w:szCs w:val="21"/>
        </w:rPr>
        <w:t>叠</w:t>
      </w:r>
      <w:r w:rsidR="00583774">
        <w:rPr>
          <w:rFonts w:hint="eastAsia"/>
          <w:szCs w:val="21"/>
        </w:rPr>
        <w:t>-</w:t>
      </w:r>
      <w:r>
        <w:rPr>
          <w:szCs w:val="21"/>
        </w:rPr>
        <w:t>三叠系礁滩气藏，</w:t>
      </w:r>
      <w:r>
        <w:rPr>
          <w:rFonts w:hint="eastAsia"/>
          <w:szCs w:val="21"/>
        </w:rPr>
        <w:t>陆</w:t>
      </w:r>
      <w:r>
        <w:rPr>
          <w:szCs w:val="21"/>
        </w:rPr>
        <w:t>相致密气藏。</w:t>
      </w:r>
    </w:p>
    <w:p w:rsidR="007A59D0" w:rsidRPr="006F4322" w:rsidRDefault="007A59D0" w:rsidP="007A59D0">
      <w:pPr>
        <w:spacing w:line="276" w:lineRule="auto"/>
        <w:rPr>
          <w:sz w:val="24"/>
          <w:szCs w:val="24"/>
        </w:rPr>
      </w:pPr>
      <w:r w:rsidRPr="006F4322">
        <w:rPr>
          <w:sz w:val="24"/>
          <w:szCs w:val="24"/>
        </w:rPr>
        <w:t>3.</w:t>
      </w:r>
      <w:r w:rsidR="00A50AE9" w:rsidRPr="006F4322">
        <w:rPr>
          <w:sz w:val="24"/>
          <w:szCs w:val="24"/>
        </w:rPr>
        <w:t>4</w:t>
      </w:r>
      <w:r w:rsidRPr="006F4322">
        <w:rPr>
          <w:sz w:val="24"/>
          <w:szCs w:val="24"/>
        </w:rPr>
        <w:t>.</w:t>
      </w:r>
      <w:r w:rsidR="00A50AE9" w:rsidRPr="006F4322">
        <w:rPr>
          <w:sz w:val="24"/>
          <w:szCs w:val="24"/>
        </w:rPr>
        <w:t>2</w:t>
      </w:r>
      <w:r w:rsidR="00A50AE9" w:rsidRPr="006F4322">
        <w:rPr>
          <w:rFonts w:hint="eastAsia"/>
          <w:sz w:val="24"/>
          <w:szCs w:val="24"/>
        </w:rPr>
        <w:t>现</w:t>
      </w:r>
      <w:r w:rsidR="00A50AE9" w:rsidRPr="006F4322">
        <w:rPr>
          <w:sz w:val="24"/>
          <w:szCs w:val="24"/>
        </w:rPr>
        <w:t>今构造</w:t>
      </w:r>
      <w:r w:rsidRPr="006F4322">
        <w:rPr>
          <w:sz w:val="24"/>
          <w:szCs w:val="24"/>
        </w:rPr>
        <w:t>对</w:t>
      </w:r>
      <w:r w:rsidRPr="006F4322">
        <w:rPr>
          <w:rFonts w:hint="eastAsia"/>
          <w:sz w:val="24"/>
          <w:szCs w:val="24"/>
        </w:rPr>
        <w:t>油</w:t>
      </w:r>
      <w:r w:rsidRPr="006F4322">
        <w:rPr>
          <w:sz w:val="24"/>
          <w:szCs w:val="24"/>
        </w:rPr>
        <w:t>气</w:t>
      </w:r>
      <w:r w:rsidR="00A50AE9" w:rsidRPr="006F4322">
        <w:rPr>
          <w:rFonts w:hint="eastAsia"/>
          <w:sz w:val="24"/>
          <w:szCs w:val="24"/>
        </w:rPr>
        <w:t>藏</w:t>
      </w:r>
      <w:r w:rsidRPr="006F4322">
        <w:rPr>
          <w:sz w:val="24"/>
          <w:szCs w:val="24"/>
        </w:rPr>
        <w:t>分布的控制</w:t>
      </w:r>
    </w:p>
    <w:p w:rsidR="007A59D0" w:rsidRPr="0057201D" w:rsidRDefault="007A59D0" w:rsidP="007A59D0">
      <w:pPr>
        <w:spacing w:line="276" w:lineRule="auto"/>
        <w:ind w:firstLine="480"/>
        <w:rPr>
          <w:rFonts w:ascii="Calibri" w:eastAsia="宋体" w:hAnsi="Calibri" w:cs="Arial"/>
          <w:szCs w:val="21"/>
        </w:rPr>
      </w:pPr>
      <w:r w:rsidRPr="0057201D">
        <w:rPr>
          <w:rFonts w:ascii="Calibri" w:eastAsia="宋体" w:hAnsi="Calibri" w:cs="Arial" w:hint="eastAsia"/>
          <w:szCs w:val="21"/>
        </w:rPr>
        <w:t>在</w:t>
      </w:r>
      <w:r w:rsidRPr="0057201D">
        <w:rPr>
          <w:rFonts w:ascii="Calibri" w:eastAsia="宋体" w:hAnsi="Calibri" w:cs="Arial"/>
          <w:szCs w:val="21"/>
        </w:rPr>
        <w:t>构造形变程度较高的地区，以构造气藏为主，如川东</w:t>
      </w:r>
      <w:r w:rsidRPr="0057201D">
        <w:rPr>
          <w:rFonts w:ascii="Calibri" w:eastAsia="宋体" w:hAnsi="Calibri" w:cs="Arial" w:hint="eastAsia"/>
          <w:szCs w:val="21"/>
        </w:rPr>
        <w:t>高</w:t>
      </w:r>
      <w:r w:rsidRPr="0057201D">
        <w:rPr>
          <w:rFonts w:ascii="Calibri" w:eastAsia="宋体" w:hAnsi="Calibri" w:cs="Arial"/>
          <w:szCs w:val="21"/>
        </w:rPr>
        <w:t>陡构造区、蜀南</w:t>
      </w:r>
      <w:r w:rsidRPr="0057201D">
        <w:rPr>
          <w:rFonts w:ascii="Calibri" w:eastAsia="宋体" w:hAnsi="Calibri" w:cs="Arial" w:hint="eastAsia"/>
          <w:szCs w:val="21"/>
        </w:rPr>
        <w:t>及</w:t>
      </w:r>
      <w:r w:rsidRPr="0057201D">
        <w:rPr>
          <w:rFonts w:ascii="Calibri" w:eastAsia="宋体" w:hAnsi="Calibri" w:cs="Arial"/>
          <w:szCs w:val="21"/>
        </w:rPr>
        <w:t>川西</w:t>
      </w:r>
      <w:r w:rsidRPr="0057201D">
        <w:rPr>
          <w:rFonts w:ascii="Calibri" w:eastAsia="宋体" w:hAnsi="Calibri" w:cs="Arial" w:hint="eastAsia"/>
          <w:szCs w:val="21"/>
        </w:rPr>
        <w:t>低</w:t>
      </w:r>
      <w:r w:rsidRPr="0057201D">
        <w:rPr>
          <w:rFonts w:ascii="Calibri" w:eastAsia="宋体" w:hAnsi="Calibri" w:cs="Arial"/>
          <w:szCs w:val="21"/>
        </w:rPr>
        <w:t>陡构造</w:t>
      </w:r>
      <w:r w:rsidRPr="0057201D">
        <w:rPr>
          <w:rFonts w:ascii="Calibri" w:eastAsia="宋体" w:hAnsi="Calibri" w:cs="Arial" w:hint="eastAsia"/>
          <w:szCs w:val="21"/>
        </w:rPr>
        <w:t>区。</w:t>
      </w:r>
      <w:r w:rsidRPr="0057201D">
        <w:rPr>
          <w:rFonts w:ascii="Calibri" w:eastAsia="宋体" w:hAnsi="Calibri" w:cs="Arial"/>
          <w:szCs w:val="21"/>
        </w:rPr>
        <w:t>而复合型（构造</w:t>
      </w:r>
      <w:r w:rsidRPr="0057201D">
        <w:rPr>
          <w:rFonts w:ascii="Calibri" w:eastAsia="宋体" w:hAnsi="Calibri" w:cs="Arial" w:hint="eastAsia"/>
          <w:szCs w:val="21"/>
        </w:rPr>
        <w:t>-</w:t>
      </w:r>
      <w:r w:rsidRPr="0057201D">
        <w:rPr>
          <w:rFonts w:ascii="Calibri" w:eastAsia="宋体" w:hAnsi="Calibri" w:cs="Arial"/>
          <w:szCs w:val="21"/>
        </w:rPr>
        <w:t>岩性、构造</w:t>
      </w:r>
      <w:r w:rsidRPr="0057201D">
        <w:rPr>
          <w:rFonts w:ascii="Calibri" w:eastAsia="宋体" w:hAnsi="Calibri" w:cs="Arial" w:hint="eastAsia"/>
          <w:szCs w:val="21"/>
        </w:rPr>
        <w:t>-</w:t>
      </w:r>
      <w:r w:rsidRPr="0057201D">
        <w:rPr>
          <w:rFonts w:ascii="Calibri" w:eastAsia="宋体" w:hAnsi="Calibri" w:cs="Arial"/>
          <w:szCs w:val="21"/>
        </w:rPr>
        <w:t>地层）气藏</w:t>
      </w:r>
      <w:r w:rsidRPr="0057201D">
        <w:rPr>
          <w:rFonts w:ascii="Calibri" w:eastAsia="宋体" w:hAnsi="Calibri" w:cs="Arial" w:hint="eastAsia"/>
          <w:szCs w:val="21"/>
        </w:rPr>
        <w:t>、</w:t>
      </w:r>
      <w:r w:rsidRPr="0057201D">
        <w:rPr>
          <w:rFonts w:ascii="Calibri" w:eastAsia="宋体" w:hAnsi="Calibri" w:cs="Arial"/>
          <w:szCs w:val="21"/>
        </w:rPr>
        <w:t>岩性气藏</w:t>
      </w:r>
      <w:r w:rsidRPr="0057201D">
        <w:rPr>
          <w:rFonts w:ascii="Calibri" w:eastAsia="宋体" w:hAnsi="Calibri" w:cs="Arial" w:hint="eastAsia"/>
          <w:szCs w:val="21"/>
        </w:rPr>
        <w:t>主</w:t>
      </w:r>
      <w:r w:rsidRPr="0057201D">
        <w:rPr>
          <w:rFonts w:ascii="Calibri" w:eastAsia="宋体" w:hAnsi="Calibri" w:cs="Arial"/>
          <w:szCs w:val="21"/>
        </w:rPr>
        <w:t>要分布构造形变程度较低的</w:t>
      </w:r>
      <w:r w:rsidRPr="0057201D">
        <w:rPr>
          <w:rFonts w:ascii="Calibri" w:eastAsia="宋体" w:hAnsi="Calibri" w:cs="Arial" w:hint="eastAsia"/>
          <w:szCs w:val="21"/>
        </w:rPr>
        <w:t>川</w:t>
      </w:r>
      <w:r w:rsidRPr="0057201D">
        <w:rPr>
          <w:rFonts w:ascii="Calibri" w:eastAsia="宋体" w:hAnsi="Calibri" w:cs="Arial"/>
          <w:szCs w:val="21"/>
        </w:rPr>
        <w:t>中构造平缓区</w:t>
      </w:r>
      <w:r w:rsidRPr="0057201D">
        <w:rPr>
          <w:rFonts w:ascii="Calibri" w:eastAsia="宋体" w:hAnsi="Calibri" w:cs="Arial" w:hint="eastAsia"/>
          <w:szCs w:val="21"/>
        </w:rPr>
        <w:t>。</w:t>
      </w:r>
    </w:p>
    <w:p w:rsidR="007A59D0" w:rsidRPr="0057201D" w:rsidRDefault="007A59D0" w:rsidP="007A59D0">
      <w:pPr>
        <w:spacing w:line="276" w:lineRule="auto"/>
        <w:ind w:firstLine="480"/>
        <w:rPr>
          <w:rFonts w:ascii="Calibri" w:eastAsia="宋体" w:hAnsi="Calibri" w:cs="Arial"/>
          <w:szCs w:val="21"/>
        </w:rPr>
      </w:pPr>
      <w:r>
        <w:rPr>
          <w:rFonts w:ascii="Calibri" w:eastAsia="宋体" w:hAnsi="Calibri" w:cs="Arial" w:hint="eastAsia"/>
          <w:szCs w:val="21"/>
        </w:rPr>
        <w:t>纵</w:t>
      </w:r>
      <w:r>
        <w:rPr>
          <w:rFonts w:ascii="Calibri" w:eastAsia="宋体" w:hAnsi="Calibri" w:cs="Arial"/>
          <w:szCs w:val="21"/>
        </w:rPr>
        <w:t>向上，</w:t>
      </w:r>
      <w:r w:rsidRPr="0057201D">
        <w:rPr>
          <w:rFonts w:ascii="Calibri" w:eastAsia="宋体" w:hAnsi="Calibri" w:cs="Arial" w:hint="eastAsia"/>
          <w:szCs w:val="21"/>
        </w:rPr>
        <w:t>四</w:t>
      </w:r>
      <w:r w:rsidRPr="0057201D">
        <w:rPr>
          <w:rFonts w:ascii="Calibri" w:eastAsia="宋体" w:hAnsi="Calibri" w:cs="Arial"/>
          <w:szCs w:val="21"/>
        </w:rPr>
        <w:t>川盆地震旦系</w:t>
      </w:r>
      <w:r w:rsidRPr="0057201D">
        <w:rPr>
          <w:rFonts w:ascii="宋体" w:eastAsia="宋体" w:hAnsi="宋体" w:cs="Arial" w:hint="eastAsia"/>
          <w:szCs w:val="21"/>
        </w:rPr>
        <w:t>～</w:t>
      </w:r>
      <w:r w:rsidRPr="0057201D">
        <w:rPr>
          <w:rFonts w:ascii="Calibri" w:eastAsia="宋体" w:hAnsi="Calibri" w:cs="Arial"/>
          <w:szCs w:val="21"/>
        </w:rPr>
        <w:t>侏罗</w:t>
      </w:r>
      <w:r w:rsidRPr="0057201D">
        <w:rPr>
          <w:rFonts w:ascii="Calibri" w:eastAsia="宋体" w:hAnsi="Calibri" w:cs="Arial" w:hint="eastAsia"/>
          <w:szCs w:val="21"/>
        </w:rPr>
        <w:t>系可</w:t>
      </w:r>
      <w:r w:rsidRPr="0057201D">
        <w:rPr>
          <w:rFonts w:ascii="Calibri" w:eastAsia="宋体" w:hAnsi="Calibri" w:cs="Arial"/>
          <w:szCs w:val="21"/>
        </w:rPr>
        <w:t>分成三个构造层，下构造层</w:t>
      </w:r>
      <w:r w:rsidRPr="0057201D">
        <w:rPr>
          <w:rFonts w:ascii="宋体" w:eastAsia="宋体" w:hAnsi="宋体" w:cs="Arial"/>
          <w:szCs w:val="21"/>
        </w:rPr>
        <w:t>（</w:t>
      </w:r>
      <w:r w:rsidRPr="0057201D">
        <w:rPr>
          <w:rFonts w:ascii="宋体" w:eastAsia="宋体" w:hAnsi="宋体" w:cs="Arial" w:hint="eastAsia"/>
          <w:szCs w:val="21"/>
        </w:rPr>
        <w:t>Z～S）</w:t>
      </w:r>
      <w:r>
        <w:rPr>
          <w:rFonts w:ascii="宋体" w:eastAsia="宋体" w:hAnsi="宋体" w:cs="Arial" w:hint="eastAsia"/>
          <w:szCs w:val="21"/>
        </w:rPr>
        <w:t>以</w:t>
      </w:r>
      <w:r>
        <w:rPr>
          <w:rFonts w:ascii="宋体" w:eastAsia="宋体" w:hAnsi="宋体" w:cs="Arial"/>
          <w:szCs w:val="21"/>
        </w:rPr>
        <w:t>志留系泥岩为滑脱层</w:t>
      </w:r>
      <w:r w:rsidRPr="0057201D">
        <w:rPr>
          <w:rFonts w:ascii="宋体" w:eastAsia="宋体" w:hAnsi="宋体" w:cs="Arial"/>
          <w:szCs w:val="21"/>
        </w:rPr>
        <w:t>，</w:t>
      </w:r>
      <w:r>
        <w:rPr>
          <w:rFonts w:ascii="宋体" w:eastAsia="宋体" w:hAnsi="宋体" w:cs="Arial" w:hint="eastAsia"/>
          <w:szCs w:val="21"/>
        </w:rPr>
        <w:t>且</w:t>
      </w:r>
      <w:r w:rsidRPr="0057201D">
        <w:rPr>
          <w:rFonts w:ascii="宋体" w:eastAsia="宋体" w:hAnsi="宋体" w:cs="Arial"/>
          <w:szCs w:val="21"/>
        </w:rPr>
        <w:t>邻近基底，</w:t>
      </w:r>
      <w:r w:rsidRPr="0057201D">
        <w:rPr>
          <w:rFonts w:ascii="宋体" w:eastAsia="宋体" w:hAnsi="宋体" w:cs="Arial" w:hint="eastAsia"/>
          <w:szCs w:val="21"/>
        </w:rPr>
        <w:t>局</w:t>
      </w:r>
      <w:r w:rsidRPr="0057201D">
        <w:rPr>
          <w:rFonts w:ascii="宋体" w:eastAsia="宋体" w:hAnsi="宋体" w:cs="Arial"/>
          <w:szCs w:val="21"/>
        </w:rPr>
        <w:t>部构造形变程度相对较弱，断层发育程度较低，</w:t>
      </w:r>
      <w:r w:rsidRPr="0057201D">
        <w:rPr>
          <w:rFonts w:ascii="宋体" w:eastAsia="宋体" w:hAnsi="宋体" w:cs="Arial" w:hint="eastAsia"/>
          <w:szCs w:val="21"/>
        </w:rPr>
        <w:t>圈</w:t>
      </w:r>
      <w:r w:rsidRPr="0057201D">
        <w:rPr>
          <w:rFonts w:ascii="宋体" w:eastAsia="宋体" w:hAnsi="宋体" w:cs="Arial"/>
          <w:szCs w:val="21"/>
        </w:rPr>
        <w:t>闭类型以大型构造圈闭和复合型圈闭为主，</w:t>
      </w:r>
      <w:r w:rsidRPr="0057201D">
        <w:rPr>
          <w:rFonts w:ascii="宋体" w:eastAsia="宋体" w:hAnsi="宋体" w:cs="Arial" w:hint="eastAsia"/>
          <w:szCs w:val="21"/>
        </w:rPr>
        <w:t>气</w:t>
      </w:r>
      <w:r w:rsidRPr="0057201D">
        <w:rPr>
          <w:rFonts w:ascii="宋体" w:eastAsia="宋体" w:hAnsi="宋体" w:cs="Arial"/>
          <w:szCs w:val="21"/>
        </w:rPr>
        <w:t>藏规模较大，如磨溪龙王庙组气藏</w:t>
      </w:r>
      <w:r w:rsidRPr="0057201D">
        <w:rPr>
          <w:rFonts w:ascii="宋体" w:eastAsia="宋体" w:hAnsi="宋体" w:cs="Arial" w:hint="eastAsia"/>
          <w:szCs w:val="21"/>
        </w:rPr>
        <w:t>，</w:t>
      </w:r>
      <w:r w:rsidRPr="0057201D">
        <w:rPr>
          <w:rFonts w:ascii="宋体" w:eastAsia="宋体" w:hAnsi="宋体" w:cs="Arial"/>
          <w:szCs w:val="21"/>
        </w:rPr>
        <w:t>高石梯</w:t>
      </w:r>
      <w:r w:rsidRPr="0057201D">
        <w:rPr>
          <w:rFonts w:ascii="宋体" w:eastAsia="宋体" w:hAnsi="宋体" w:cs="Arial" w:hint="eastAsia"/>
          <w:szCs w:val="21"/>
        </w:rPr>
        <w:t>、</w:t>
      </w:r>
      <w:r w:rsidRPr="0057201D">
        <w:rPr>
          <w:rFonts w:ascii="宋体" w:eastAsia="宋体" w:hAnsi="宋体" w:cs="Arial"/>
          <w:szCs w:val="21"/>
        </w:rPr>
        <w:t>威远</w:t>
      </w:r>
      <w:r w:rsidRPr="0057201D">
        <w:rPr>
          <w:rFonts w:ascii="宋体" w:eastAsia="宋体" w:hAnsi="宋体" w:cs="Arial" w:hint="eastAsia"/>
          <w:szCs w:val="21"/>
        </w:rPr>
        <w:t>灯</w:t>
      </w:r>
      <w:r w:rsidRPr="0057201D">
        <w:rPr>
          <w:rFonts w:ascii="宋体" w:eastAsia="宋体" w:hAnsi="宋体" w:cs="Arial"/>
          <w:szCs w:val="21"/>
        </w:rPr>
        <w:t>影组气藏</w:t>
      </w:r>
      <w:r w:rsidRPr="0057201D">
        <w:rPr>
          <w:rFonts w:ascii="宋体" w:eastAsia="宋体" w:hAnsi="宋体" w:cs="Arial" w:hint="eastAsia"/>
          <w:szCs w:val="21"/>
        </w:rPr>
        <w:t>。</w:t>
      </w:r>
      <w:r w:rsidRPr="0057201D">
        <w:rPr>
          <w:rFonts w:ascii="宋体" w:eastAsia="宋体" w:hAnsi="宋体" w:cs="Arial"/>
          <w:szCs w:val="21"/>
        </w:rPr>
        <w:t>中构造层（</w:t>
      </w:r>
      <w:r w:rsidRPr="0057201D">
        <w:rPr>
          <w:rFonts w:ascii="宋体" w:eastAsia="宋体" w:hAnsi="宋体" w:cs="Arial" w:hint="eastAsia"/>
          <w:szCs w:val="21"/>
        </w:rPr>
        <w:t>C～T</w:t>
      </w:r>
      <w:r w:rsidRPr="0057201D">
        <w:rPr>
          <w:rFonts w:ascii="宋体" w:eastAsia="宋体" w:hAnsi="宋体" w:cs="Arial" w:hint="eastAsia"/>
          <w:szCs w:val="21"/>
          <w:vertAlign w:val="subscript"/>
        </w:rPr>
        <w:t>2</w:t>
      </w:r>
      <w:r w:rsidRPr="0057201D">
        <w:rPr>
          <w:rFonts w:ascii="宋体" w:eastAsia="宋体" w:hAnsi="宋体" w:cs="Arial" w:hint="eastAsia"/>
          <w:szCs w:val="21"/>
        </w:rPr>
        <w:t>）以</w:t>
      </w:r>
      <w:r w:rsidRPr="0057201D">
        <w:rPr>
          <w:rFonts w:ascii="宋体" w:eastAsia="宋体" w:hAnsi="宋体" w:cs="Arial"/>
          <w:szCs w:val="21"/>
        </w:rPr>
        <w:t>发育碳酸盐岩为特点，</w:t>
      </w:r>
      <w:r>
        <w:rPr>
          <w:rFonts w:ascii="宋体" w:eastAsia="宋体" w:hAnsi="宋体" w:cs="Arial" w:hint="eastAsia"/>
          <w:szCs w:val="21"/>
        </w:rPr>
        <w:t>以</w:t>
      </w:r>
      <w:r w:rsidRPr="0057201D">
        <w:rPr>
          <w:rFonts w:ascii="宋体" w:eastAsia="宋体" w:hAnsi="宋体" w:cs="Arial"/>
          <w:szCs w:val="21"/>
        </w:rPr>
        <w:t>中</w:t>
      </w:r>
      <w:r w:rsidRPr="0057201D">
        <w:rPr>
          <w:rFonts w:ascii="宋体" w:eastAsia="宋体" w:hAnsi="宋体" w:cs="Arial" w:hint="eastAsia"/>
          <w:szCs w:val="21"/>
        </w:rPr>
        <w:t>～</w:t>
      </w:r>
      <w:r>
        <w:rPr>
          <w:rFonts w:ascii="宋体" w:eastAsia="宋体" w:hAnsi="宋体" w:cs="Arial"/>
          <w:szCs w:val="21"/>
        </w:rPr>
        <w:t>下三叠统</w:t>
      </w:r>
      <w:r w:rsidRPr="0057201D">
        <w:rPr>
          <w:rFonts w:ascii="宋体" w:eastAsia="宋体" w:hAnsi="宋体" w:cs="Arial"/>
          <w:szCs w:val="21"/>
        </w:rPr>
        <w:t>膏盐层</w:t>
      </w:r>
      <w:r>
        <w:rPr>
          <w:rFonts w:ascii="宋体" w:eastAsia="宋体" w:hAnsi="宋体" w:cs="Arial" w:hint="eastAsia"/>
          <w:szCs w:val="21"/>
        </w:rPr>
        <w:t>为</w:t>
      </w:r>
      <w:r>
        <w:rPr>
          <w:rFonts w:ascii="宋体" w:eastAsia="宋体" w:hAnsi="宋体" w:cs="Arial"/>
          <w:szCs w:val="21"/>
        </w:rPr>
        <w:t>滑脱层</w:t>
      </w:r>
      <w:r w:rsidRPr="0057201D">
        <w:rPr>
          <w:rFonts w:ascii="宋体" w:eastAsia="宋体" w:hAnsi="宋体" w:cs="Arial"/>
          <w:szCs w:val="21"/>
        </w:rPr>
        <w:t>，</w:t>
      </w:r>
      <w:r w:rsidRPr="0057201D">
        <w:rPr>
          <w:rFonts w:ascii="宋体" w:eastAsia="宋体" w:hAnsi="宋体" w:cs="Arial" w:hint="eastAsia"/>
          <w:szCs w:val="21"/>
        </w:rPr>
        <w:t>由</w:t>
      </w:r>
      <w:r w:rsidRPr="0057201D">
        <w:rPr>
          <w:rFonts w:ascii="宋体" w:eastAsia="宋体" w:hAnsi="宋体" w:cs="Arial"/>
          <w:szCs w:val="21"/>
        </w:rPr>
        <w:t>于</w:t>
      </w:r>
      <w:r w:rsidRPr="0057201D">
        <w:rPr>
          <w:rFonts w:ascii="宋体" w:eastAsia="宋体" w:hAnsi="宋体" w:cs="Arial" w:hint="eastAsia"/>
          <w:szCs w:val="21"/>
        </w:rPr>
        <w:t>碳</w:t>
      </w:r>
      <w:r w:rsidRPr="0057201D">
        <w:rPr>
          <w:rFonts w:ascii="宋体" w:eastAsia="宋体" w:hAnsi="宋体" w:cs="Arial"/>
          <w:szCs w:val="21"/>
        </w:rPr>
        <w:t>酸盐岩脆性</w:t>
      </w:r>
      <w:r w:rsidRPr="0057201D">
        <w:rPr>
          <w:rFonts w:ascii="宋体" w:eastAsia="宋体" w:hAnsi="宋体" w:cs="Arial" w:hint="eastAsia"/>
          <w:szCs w:val="21"/>
        </w:rPr>
        <w:t>较</w:t>
      </w:r>
      <w:r w:rsidRPr="0057201D">
        <w:rPr>
          <w:rFonts w:ascii="宋体" w:eastAsia="宋体" w:hAnsi="宋体" w:cs="Arial"/>
          <w:szCs w:val="21"/>
        </w:rPr>
        <w:t>高，受构造</w:t>
      </w:r>
      <w:r w:rsidRPr="0057201D">
        <w:rPr>
          <w:rFonts w:ascii="宋体" w:eastAsia="宋体" w:hAnsi="宋体" w:cs="Arial" w:hint="eastAsia"/>
          <w:szCs w:val="21"/>
        </w:rPr>
        <w:t>应</w:t>
      </w:r>
      <w:r w:rsidRPr="0057201D">
        <w:rPr>
          <w:rFonts w:ascii="宋体" w:eastAsia="宋体" w:hAnsi="宋体" w:cs="Arial"/>
          <w:szCs w:val="21"/>
        </w:rPr>
        <w:t>力后形变程度较高，褶皱强度较大，断层较发育，</w:t>
      </w:r>
      <w:r w:rsidRPr="0057201D">
        <w:rPr>
          <w:rFonts w:ascii="宋体" w:eastAsia="宋体" w:hAnsi="宋体" w:cs="Arial" w:hint="eastAsia"/>
          <w:szCs w:val="21"/>
        </w:rPr>
        <w:t>圈</w:t>
      </w:r>
      <w:r w:rsidRPr="0057201D">
        <w:rPr>
          <w:rFonts w:ascii="宋体" w:eastAsia="宋体" w:hAnsi="宋体" w:cs="Arial"/>
          <w:szCs w:val="21"/>
        </w:rPr>
        <w:t>闭多数为构造圈闭（</w:t>
      </w:r>
      <w:r w:rsidRPr="0057201D">
        <w:rPr>
          <w:rFonts w:ascii="宋体" w:eastAsia="宋体" w:hAnsi="宋体" w:cs="Arial" w:hint="eastAsia"/>
          <w:szCs w:val="21"/>
        </w:rPr>
        <w:t>背</w:t>
      </w:r>
      <w:r w:rsidRPr="0057201D">
        <w:rPr>
          <w:rFonts w:ascii="宋体" w:eastAsia="宋体" w:hAnsi="宋体" w:cs="Arial"/>
          <w:szCs w:val="21"/>
        </w:rPr>
        <w:t>斜、断背斜、断块、断垒等），这一构造层以发育构造气藏为特点</w:t>
      </w:r>
      <w:r w:rsidRPr="0057201D">
        <w:rPr>
          <w:rFonts w:ascii="宋体" w:eastAsia="宋体" w:hAnsi="宋体" w:cs="Arial" w:hint="eastAsia"/>
          <w:szCs w:val="21"/>
        </w:rPr>
        <w:t>，</w:t>
      </w:r>
      <w:r w:rsidRPr="0057201D">
        <w:rPr>
          <w:rFonts w:ascii="宋体" w:eastAsia="宋体" w:hAnsi="宋体" w:cs="Arial"/>
          <w:szCs w:val="21"/>
        </w:rPr>
        <w:t>如蜀南地区茅</w:t>
      </w:r>
      <w:r w:rsidRPr="0057201D">
        <w:rPr>
          <w:rFonts w:ascii="宋体" w:eastAsia="宋体" w:hAnsi="宋体" w:cs="Arial" w:hint="eastAsia"/>
          <w:szCs w:val="21"/>
        </w:rPr>
        <w:t>口</w:t>
      </w:r>
      <w:r w:rsidRPr="0057201D">
        <w:rPr>
          <w:rFonts w:ascii="宋体" w:eastAsia="宋体" w:hAnsi="宋体" w:cs="Arial"/>
          <w:szCs w:val="21"/>
        </w:rPr>
        <w:t>组气藏、川东石炭系气藏</w:t>
      </w:r>
      <w:r w:rsidRPr="0057201D">
        <w:rPr>
          <w:rFonts w:ascii="宋体" w:eastAsia="宋体" w:hAnsi="宋体" w:cs="Arial" w:hint="eastAsia"/>
          <w:szCs w:val="21"/>
        </w:rPr>
        <w:t>、</w:t>
      </w:r>
      <w:r w:rsidRPr="0057201D">
        <w:rPr>
          <w:rFonts w:ascii="宋体" w:eastAsia="宋体" w:hAnsi="宋体" w:cs="Arial"/>
          <w:szCs w:val="21"/>
        </w:rPr>
        <w:t>嘉陵江组和雷口坡组气藏。上构造层</w:t>
      </w:r>
      <w:r w:rsidRPr="0057201D">
        <w:rPr>
          <w:rFonts w:ascii="宋体" w:eastAsia="宋体" w:hAnsi="宋体" w:cs="Arial" w:hint="eastAsia"/>
          <w:szCs w:val="21"/>
        </w:rPr>
        <w:t>(T</w:t>
      </w:r>
      <w:r w:rsidRPr="0057201D">
        <w:rPr>
          <w:rFonts w:ascii="宋体" w:eastAsia="宋体" w:hAnsi="宋体" w:cs="Arial" w:hint="eastAsia"/>
          <w:szCs w:val="21"/>
          <w:vertAlign w:val="subscript"/>
        </w:rPr>
        <w:t>3</w:t>
      </w:r>
      <w:r w:rsidRPr="0057201D">
        <w:rPr>
          <w:rFonts w:ascii="宋体" w:eastAsia="宋体" w:hAnsi="宋体" w:cs="Arial" w:hint="eastAsia"/>
          <w:szCs w:val="21"/>
        </w:rPr>
        <w:t>～J)为</w:t>
      </w:r>
      <w:r w:rsidRPr="0057201D">
        <w:rPr>
          <w:rFonts w:ascii="宋体" w:eastAsia="宋体" w:hAnsi="宋体" w:cs="Arial"/>
          <w:szCs w:val="21"/>
        </w:rPr>
        <w:t>陆</w:t>
      </w:r>
      <w:r w:rsidRPr="0057201D">
        <w:rPr>
          <w:rFonts w:ascii="宋体" w:eastAsia="宋体" w:hAnsi="宋体" w:cs="Arial" w:hint="eastAsia"/>
          <w:szCs w:val="21"/>
        </w:rPr>
        <w:t>相</w:t>
      </w:r>
      <w:r w:rsidRPr="0057201D">
        <w:rPr>
          <w:rFonts w:ascii="宋体" w:eastAsia="宋体" w:hAnsi="宋体" w:cs="Arial"/>
          <w:szCs w:val="21"/>
        </w:rPr>
        <w:t>地层，</w:t>
      </w:r>
      <w:r w:rsidRPr="0057201D">
        <w:rPr>
          <w:rFonts w:ascii="宋体" w:eastAsia="宋体" w:hAnsi="宋体" w:cs="Arial" w:hint="eastAsia"/>
          <w:szCs w:val="21"/>
        </w:rPr>
        <w:t>构</w:t>
      </w:r>
      <w:r w:rsidRPr="0057201D">
        <w:rPr>
          <w:rFonts w:ascii="宋体" w:eastAsia="宋体" w:hAnsi="宋体" w:cs="Arial"/>
          <w:szCs w:val="21"/>
        </w:rPr>
        <w:t>造形变程度相对较低，褶</w:t>
      </w:r>
      <w:r w:rsidRPr="0057201D">
        <w:rPr>
          <w:rFonts w:ascii="Calibri" w:eastAsia="宋体" w:hAnsi="Calibri" w:cs="Arial"/>
          <w:szCs w:val="21"/>
        </w:rPr>
        <w:t>皱强度较弱，断层欠发育，</w:t>
      </w:r>
      <w:r w:rsidRPr="0057201D">
        <w:rPr>
          <w:rFonts w:ascii="Calibri" w:eastAsia="宋体" w:hAnsi="Calibri" w:cs="Arial" w:hint="eastAsia"/>
          <w:szCs w:val="21"/>
        </w:rPr>
        <w:t>主</w:t>
      </w:r>
      <w:r w:rsidRPr="0057201D">
        <w:rPr>
          <w:rFonts w:ascii="Calibri" w:eastAsia="宋体" w:hAnsi="Calibri" w:cs="Arial"/>
          <w:szCs w:val="21"/>
        </w:rPr>
        <w:t>要发育岩性、构造</w:t>
      </w:r>
      <w:r w:rsidRPr="0057201D">
        <w:rPr>
          <w:rFonts w:ascii="Calibri" w:eastAsia="宋体" w:hAnsi="Calibri" w:cs="Arial" w:hint="eastAsia"/>
          <w:szCs w:val="21"/>
        </w:rPr>
        <w:t>-</w:t>
      </w:r>
      <w:r w:rsidRPr="0057201D">
        <w:rPr>
          <w:rFonts w:ascii="Calibri" w:eastAsia="宋体" w:hAnsi="Calibri" w:cs="Arial"/>
          <w:szCs w:val="21"/>
        </w:rPr>
        <w:t>岩性气藏。</w:t>
      </w:r>
    </w:p>
    <w:p w:rsidR="007A59D0" w:rsidRPr="00BA75F3" w:rsidRDefault="007A59D0" w:rsidP="007A59D0">
      <w:pPr>
        <w:spacing w:line="276" w:lineRule="auto"/>
        <w:rPr>
          <w:rFonts w:ascii="楷体" w:eastAsia="楷体" w:hAnsi="楷体"/>
          <w:sz w:val="28"/>
          <w:szCs w:val="28"/>
        </w:rPr>
      </w:pPr>
      <w:r w:rsidRPr="00BA75F3">
        <w:rPr>
          <w:rFonts w:ascii="楷体" w:eastAsia="楷体" w:hAnsi="楷体" w:hint="eastAsia"/>
          <w:sz w:val="28"/>
          <w:szCs w:val="28"/>
        </w:rPr>
        <w:t>3.</w:t>
      </w:r>
      <w:r w:rsidR="00A50AE9">
        <w:rPr>
          <w:rFonts w:ascii="楷体" w:eastAsia="楷体" w:hAnsi="楷体"/>
          <w:sz w:val="28"/>
          <w:szCs w:val="28"/>
        </w:rPr>
        <w:t>5</w:t>
      </w:r>
      <w:r w:rsidRPr="00BA75F3">
        <w:rPr>
          <w:rFonts w:ascii="楷体" w:eastAsia="楷体" w:hAnsi="楷体" w:hint="eastAsia"/>
          <w:sz w:val="28"/>
          <w:szCs w:val="28"/>
        </w:rPr>
        <w:t>保</w:t>
      </w:r>
      <w:r w:rsidRPr="00BA75F3">
        <w:rPr>
          <w:rFonts w:ascii="楷体" w:eastAsia="楷体" w:hAnsi="楷体"/>
          <w:sz w:val="28"/>
          <w:szCs w:val="28"/>
        </w:rPr>
        <w:t>存条件</w:t>
      </w:r>
    </w:p>
    <w:p w:rsidR="007A59D0" w:rsidRDefault="007A59D0" w:rsidP="007A59D0">
      <w:pPr>
        <w:spacing w:line="276" w:lineRule="auto"/>
        <w:rPr>
          <w:sz w:val="24"/>
          <w:szCs w:val="24"/>
        </w:rPr>
      </w:pPr>
      <w:r>
        <w:rPr>
          <w:rFonts w:hint="eastAsia"/>
          <w:sz w:val="24"/>
          <w:szCs w:val="24"/>
        </w:rPr>
        <w:t>3.</w:t>
      </w:r>
      <w:r w:rsidR="00A50AE9">
        <w:rPr>
          <w:sz w:val="24"/>
          <w:szCs w:val="24"/>
        </w:rPr>
        <w:t>5</w:t>
      </w:r>
      <w:r>
        <w:rPr>
          <w:rFonts w:hint="eastAsia"/>
          <w:sz w:val="24"/>
          <w:szCs w:val="24"/>
        </w:rPr>
        <w:t>.</w:t>
      </w:r>
      <w:r>
        <w:rPr>
          <w:sz w:val="24"/>
          <w:szCs w:val="24"/>
        </w:rPr>
        <w:t>1</w:t>
      </w:r>
      <w:r>
        <w:rPr>
          <w:rFonts w:hint="eastAsia"/>
          <w:sz w:val="24"/>
          <w:szCs w:val="24"/>
        </w:rPr>
        <w:t>致</w:t>
      </w:r>
      <w:r>
        <w:rPr>
          <w:sz w:val="24"/>
          <w:szCs w:val="24"/>
        </w:rPr>
        <w:t>密岩层</w:t>
      </w:r>
    </w:p>
    <w:p w:rsidR="007A59D0" w:rsidRPr="00912F1A" w:rsidRDefault="007A59D0" w:rsidP="007A59D0">
      <w:pPr>
        <w:spacing w:line="276" w:lineRule="auto"/>
        <w:ind w:firstLine="480"/>
        <w:rPr>
          <w:rFonts w:ascii="Calibri" w:eastAsia="宋体" w:hAnsi="Calibri" w:cs="Arial"/>
          <w:szCs w:val="21"/>
        </w:rPr>
      </w:pPr>
      <w:r>
        <w:rPr>
          <w:rFonts w:ascii="Calibri" w:eastAsia="宋体" w:hAnsi="Calibri" w:cs="Arial" w:hint="eastAsia"/>
          <w:szCs w:val="21"/>
        </w:rPr>
        <w:t>膏</w:t>
      </w:r>
      <w:r>
        <w:rPr>
          <w:rFonts w:ascii="Calibri" w:eastAsia="宋体" w:hAnsi="Calibri" w:cs="Arial"/>
          <w:szCs w:val="21"/>
        </w:rPr>
        <w:t>岩是一种优质的封盖层，四川盆地膏盐岩</w:t>
      </w:r>
      <w:r w:rsidRPr="00912F1A">
        <w:rPr>
          <w:rFonts w:ascii="Calibri" w:eastAsia="宋体" w:hAnsi="Calibri" w:cs="Arial"/>
          <w:szCs w:val="21"/>
        </w:rPr>
        <w:t>主要分布在中下三叠统</w:t>
      </w:r>
      <w:r>
        <w:rPr>
          <w:rFonts w:ascii="Calibri" w:eastAsia="宋体" w:hAnsi="Calibri" w:cs="Arial" w:hint="eastAsia"/>
          <w:szCs w:val="21"/>
        </w:rPr>
        <w:t>的</w:t>
      </w:r>
      <w:r>
        <w:rPr>
          <w:rFonts w:ascii="Calibri" w:eastAsia="宋体" w:hAnsi="Calibri" w:cs="Arial"/>
          <w:szCs w:val="21"/>
        </w:rPr>
        <w:t>嘉陵江组和雷口坡组</w:t>
      </w:r>
      <w:r>
        <w:rPr>
          <w:rFonts w:ascii="Calibri" w:eastAsia="宋体" w:hAnsi="Calibri" w:cs="Arial" w:hint="eastAsia"/>
          <w:szCs w:val="21"/>
        </w:rPr>
        <w:t>，</w:t>
      </w:r>
      <w:r>
        <w:rPr>
          <w:rFonts w:ascii="Calibri" w:eastAsia="宋体" w:hAnsi="Calibri" w:cs="Arial"/>
          <w:szCs w:val="21"/>
        </w:rPr>
        <w:t>具有区域分布特点</w:t>
      </w:r>
      <w:r w:rsidRPr="00912F1A">
        <w:rPr>
          <w:rFonts w:ascii="Calibri" w:eastAsia="宋体" w:hAnsi="Calibri" w:cs="Arial"/>
          <w:szCs w:val="21"/>
        </w:rPr>
        <w:t>（</w:t>
      </w:r>
      <w:r w:rsidRPr="00912F1A">
        <w:rPr>
          <w:rFonts w:ascii="Calibri" w:eastAsia="宋体" w:hAnsi="Calibri" w:cs="Arial"/>
          <w:color w:val="FF0000"/>
          <w:szCs w:val="21"/>
        </w:rPr>
        <w:t>图</w:t>
      </w:r>
      <w:r w:rsidR="004350E7">
        <w:rPr>
          <w:rFonts w:ascii="Calibri" w:eastAsia="宋体" w:hAnsi="Calibri" w:cs="Arial" w:hint="eastAsia"/>
          <w:color w:val="FF0000"/>
          <w:szCs w:val="21"/>
        </w:rPr>
        <w:t>6</w:t>
      </w:r>
      <w:r>
        <w:rPr>
          <w:rFonts w:ascii="Calibri" w:eastAsia="宋体" w:hAnsi="Calibri" w:cs="Arial"/>
          <w:szCs w:val="21"/>
        </w:rPr>
        <w:t>）</w:t>
      </w:r>
      <w:r>
        <w:rPr>
          <w:rFonts w:ascii="Calibri" w:eastAsia="宋体" w:hAnsi="Calibri" w:cs="Arial" w:hint="eastAsia"/>
          <w:szCs w:val="21"/>
        </w:rPr>
        <w:t>，勘</w:t>
      </w:r>
      <w:r>
        <w:rPr>
          <w:rFonts w:ascii="Calibri" w:eastAsia="宋体" w:hAnsi="Calibri" w:cs="Arial"/>
          <w:szCs w:val="21"/>
        </w:rPr>
        <w:t>探表明，</w:t>
      </w:r>
      <w:r w:rsidRPr="00912F1A">
        <w:rPr>
          <w:rFonts w:ascii="Calibri" w:eastAsia="宋体" w:hAnsi="Calibri" w:cs="Arial"/>
          <w:szCs w:val="21"/>
        </w:rPr>
        <w:t>在</w:t>
      </w:r>
      <w:r>
        <w:rPr>
          <w:rFonts w:ascii="Calibri" w:eastAsia="宋体" w:hAnsi="Calibri" w:cs="Arial" w:hint="eastAsia"/>
          <w:szCs w:val="21"/>
        </w:rPr>
        <w:t>中</w:t>
      </w:r>
      <w:r>
        <w:rPr>
          <w:rFonts w:ascii="Calibri" w:eastAsia="宋体" w:hAnsi="Calibri" w:cs="Arial"/>
          <w:szCs w:val="21"/>
        </w:rPr>
        <w:t>下三叠统膏盐岩层之上</w:t>
      </w:r>
      <w:r>
        <w:rPr>
          <w:rFonts w:ascii="Calibri" w:eastAsia="宋体" w:hAnsi="Calibri" w:cs="Arial" w:hint="eastAsia"/>
          <w:szCs w:val="21"/>
        </w:rPr>
        <w:t>的</w:t>
      </w:r>
      <w:r w:rsidRPr="00912F1A">
        <w:rPr>
          <w:rFonts w:ascii="Calibri" w:eastAsia="宋体" w:hAnsi="Calibri" w:cs="Arial"/>
          <w:szCs w:val="21"/>
        </w:rPr>
        <w:t>陆相层系中几乎未发现来自海相源岩的气藏，反映了中下三叠统优质盖层对海相天然气分布的控制。</w:t>
      </w:r>
    </w:p>
    <w:p w:rsidR="007A59D0" w:rsidRPr="00912F1A" w:rsidRDefault="007A59D0" w:rsidP="007A59D0">
      <w:pPr>
        <w:spacing w:line="276" w:lineRule="auto"/>
        <w:jc w:val="center"/>
        <w:rPr>
          <w:rFonts w:ascii="Times New Roman" w:eastAsia="宋体" w:hAnsi="Times New Roman" w:cs="Times New Roman"/>
          <w:szCs w:val="24"/>
        </w:rPr>
      </w:pPr>
      <w:r w:rsidRPr="00912F1A">
        <w:rPr>
          <w:rFonts w:ascii="Times New Roman" w:eastAsia="宋体" w:hAnsi="Times New Roman" w:cs="Times New Roman"/>
          <w:noProof/>
          <w:szCs w:val="24"/>
        </w:rPr>
        <w:lastRenderedPageBreak/>
        <w:drawing>
          <wp:inline distT="0" distB="0" distL="0" distR="0" wp14:anchorId="1B9B14FD" wp14:editId="2780FB76">
            <wp:extent cx="3710305" cy="2679700"/>
            <wp:effectExtent l="0" t="0" r="4445" b="6350"/>
            <wp:docPr id="4" name="图片 4" descr="雷一2石膏等值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雷一2石膏等值线"/>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0305" cy="2679700"/>
                    </a:xfrm>
                    <a:prstGeom prst="rect">
                      <a:avLst/>
                    </a:prstGeom>
                    <a:noFill/>
                    <a:ln>
                      <a:noFill/>
                    </a:ln>
                  </pic:spPr>
                </pic:pic>
              </a:graphicData>
            </a:graphic>
          </wp:inline>
        </w:drawing>
      </w:r>
    </w:p>
    <w:p w:rsidR="007A59D0" w:rsidRPr="00912F1A" w:rsidRDefault="007A59D0" w:rsidP="007A59D0">
      <w:pPr>
        <w:spacing w:line="276" w:lineRule="auto"/>
        <w:jc w:val="center"/>
        <w:rPr>
          <w:rFonts w:ascii="Times New Roman" w:eastAsia="黑体" w:hAnsi="Times New Roman" w:cs="Times New Roman"/>
          <w:sz w:val="16"/>
          <w:szCs w:val="24"/>
        </w:rPr>
      </w:pPr>
      <w:r w:rsidRPr="00912F1A">
        <w:rPr>
          <w:rFonts w:ascii="Times New Roman" w:eastAsia="黑体" w:hAnsi="Times New Roman" w:cs="Times New Roman"/>
          <w:sz w:val="16"/>
          <w:szCs w:val="24"/>
        </w:rPr>
        <w:t>图</w:t>
      </w:r>
      <w:r w:rsidR="004350E7">
        <w:rPr>
          <w:rFonts w:ascii="Times New Roman" w:eastAsia="黑体" w:hAnsi="Times New Roman" w:cs="Times New Roman" w:hint="eastAsia"/>
          <w:sz w:val="16"/>
          <w:szCs w:val="24"/>
        </w:rPr>
        <w:t>6</w:t>
      </w:r>
      <w:r w:rsidRPr="00912F1A">
        <w:rPr>
          <w:rFonts w:ascii="Times New Roman" w:eastAsia="黑体" w:hAnsi="Times New Roman" w:cs="Times New Roman"/>
          <w:sz w:val="16"/>
          <w:szCs w:val="24"/>
        </w:rPr>
        <w:t xml:space="preserve">  </w:t>
      </w:r>
      <w:r w:rsidRPr="00912F1A">
        <w:rPr>
          <w:rFonts w:ascii="Times New Roman" w:eastAsia="黑体" w:hAnsi="Times New Roman" w:cs="Times New Roman"/>
          <w:sz w:val="16"/>
          <w:szCs w:val="24"/>
        </w:rPr>
        <w:t>四川盆地中三叠统雷口坡组雷一</w:t>
      </w:r>
      <w:r w:rsidRPr="00912F1A">
        <w:rPr>
          <w:rFonts w:ascii="Times New Roman" w:eastAsia="黑体" w:hAnsi="Times New Roman" w:cs="Times New Roman"/>
          <w:sz w:val="16"/>
          <w:szCs w:val="24"/>
          <w:vertAlign w:val="superscript"/>
        </w:rPr>
        <w:t>2</w:t>
      </w:r>
      <w:r w:rsidRPr="00912F1A">
        <w:rPr>
          <w:rFonts w:ascii="Times New Roman" w:eastAsia="黑体" w:hAnsi="Times New Roman" w:cs="Times New Roman"/>
          <w:sz w:val="16"/>
          <w:szCs w:val="24"/>
        </w:rPr>
        <w:t>亚段膏岩等厚图</w:t>
      </w:r>
    </w:p>
    <w:p w:rsidR="007A59D0" w:rsidRPr="00912F1A" w:rsidRDefault="007A59D0" w:rsidP="007A59D0">
      <w:pPr>
        <w:spacing w:line="276" w:lineRule="auto"/>
        <w:ind w:firstLine="480"/>
        <w:rPr>
          <w:rFonts w:asciiTheme="minorEastAsia" w:hAnsiTheme="minorEastAsia" w:cs="Arial"/>
          <w:szCs w:val="21"/>
        </w:rPr>
      </w:pPr>
      <w:r w:rsidRPr="00912F1A">
        <w:rPr>
          <w:rFonts w:asciiTheme="minorEastAsia" w:hAnsiTheme="minorEastAsia" w:cs="Arial"/>
          <w:szCs w:val="21"/>
        </w:rPr>
        <w:t>泥岩也是一种良好的盖层，</w:t>
      </w:r>
      <w:r>
        <w:rPr>
          <w:rFonts w:asciiTheme="minorEastAsia" w:hAnsiTheme="minorEastAsia" w:cs="Arial" w:hint="eastAsia"/>
          <w:szCs w:val="21"/>
        </w:rPr>
        <w:t>实</w:t>
      </w:r>
      <w:r>
        <w:rPr>
          <w:rFonts w:asciiTheme="minorEastAsia" w:hAnsiTheme="minorEastAsia" w:cs="Arial"/>
          <w:szCs w:val="21"/>
        </w:rPr>
        <w:t>验分析表明，</w:t>
      </w:r>
      <w:r w:rsidRPr="00912F1A">
        <w:rPr>
          <w:rFonts w:asciiTheme="minorEastAsia" w:hAnsiTheme="minorEastAsia" w:cs="Arial"/>
          <w:szCs w:val="21"/>
        </w:rPr>
        <w:t>泥页岩渗透率低于0.15×10</w:t>
      </w:r>
      <w:r w:rsidRPr="00912F1A">
        <w:rPr>
          <w:rFonts w:asciiTheme="minorEastAsia" w:hAnsiTheme="minorEastAsia" w:cs="Arial"/>
          <w:szCs w:val="21"/>
          <w:vertAlign w:val="superscript"/>
        </w:rPr>
        <w:t>-5</w:t>
      </w:r>
      <w:r w:rsidRPr="00912F1A">
        <w:rPr>
          <w:rFonts w:asciiTheme="minorEastAsia" w:hAnsiTheme="minorEastAsia" w:cs="Arial"/>
          <w:szCs w:val="21"/>
        </w:rPr>
        <w:t>μm</w:t>
      </w:r>
      <w:r w:rsidRPr="00912F1A">
        <w:rPr>
          <w:rFonts w:asciiTheme="minorEastAsia" w:hAnsiTheme="minorEastAsia" w:cs="Arial"/>
          <w:szCs w:val="21"/>
          <w:vertAlign w:val="superscript"/>
        </w:rPr>
        <w:t>2</w:t>
      </w:r>
      <w:r w:rsidRPr="00912F1A">
        <w:rPr>
          <w:rFonts w:asciiTheme="minorEastAsia" w:hAnsiTheme="minorEastAsia" w:cs="Arial"/>
          <w:szCs w:val="21"/>
        </w:rPr>
        <w:t xml:space="preserve"> ，排驱压力一般大于5MPa（</w:t>
      </w:r>
      <w:r w:rsidRPr="00912F1A">
        <w:rPr>
          <w:rFonts w:asciiTheme="minorEastAsia" w:hAnsiTheme="minorEastAsia" w:cs="Arial"/>
          <w:color w:val="FF0000"/>
          <w:szCs w:val="21"/>
        </w:rPr>
        <w:t>表</w:t>
      </w:r>
      <w:r w:rsidR="004350E7">
        <w:rPr>
          <w:rFonts w:asciiTheme="minorEastAsia" w:hAnsiTheme="minorEastAsia" w:cs="Arial" w:hint="eastAsia"/>
          <w:color w:val="FF0000"/>
          <w:szCs w:val="21"/>
        </w:rPr>
        <w:t>8</w:t>
      </w:r>
      <w:r w:rsidRPr="00912F1A">
        <w:rPr>
          <w:rFonts w:asciiTheme="minorEastAsia" w:hAnsiTheme="minorEastAsia" w:cs="Arial"/>
          <w:szCs w:val="21"/>
        </w:rPr>
        <w:t>）</w:t>
      </w:r>
      <w:r w:rsidRPr="00912F1A">
        <w:rPr>
          <w:rFonts w:asciiTheme="minorEastAsia" w:hAnsiTheme="minorEastAsia" w:cs="Arial" w:hint="eastAsia"/>
          <w:szCs w:val="21"/>
        </w:rPr>
        <w:t>，</w:t>
      </w:r>
      <w:r w:rsidRPr="00912F1A">
        <w:rPr>
          <w:rFonts w:asciiTheme="minorEastAsia" w:hAnsiTheme="minorEastAsia" w:cs="Arial"/>
          <w:szCs w:val="21"/>
        </w:rPr>
        <w:t>据研究</w:t>
      </w:r>
      <w:r w:rsidRPr="00912F1A">
        <w:rPr>
          <w:rFonts w:asciiTheme="minorEastAsia" w:hAnsiTheme="minorEastAsia" w:cs="Arial" w:hint="eastAsia"/>
          <w:szCs w:val="21"/>
        </w:rPr>
        <w:t>，</w:t>
      </w:r>
      <w:r w:rsidRPr="00912F1A">
        <w:rPr>
          <w:rFonts w:asciiTheme="minorEastAsia" w:hAnsiTheme="minorEastAsia" w:cs="Arial"/>
          <w:szCs w:val="21"/>
        </w:rPr>
        <w:t>当泥岩渗透率降低至10</w:t>
      </w:r>
      <w:r w:rsidRPr="00912F1A">
        <w:rPr>
          <w:rFonts w:asciiTheme="minorEastAsia" w:hAnsiTheme="minorEastAsia" w:cs="Arial"/>
          <w:szCs w:val="21"/>
          <w:vertAlign w:val="superscript"/>
        </w:rPr>
        <w:t>-4</w:t>
      </w:r>
      <w:r w:rsidRPr="00912F1A">
        <w:rPr>
          <w:rFonts w:asciiTheme="minorEastAsia" w:hAnsiTheme="minorEastAsia" w:cs="Arial"/>
          <w:szCs w:val="21"/>
        </w:rPr>
        <w:t>μm</w:t>
      </w:r>
      <w:r w:rsidRPr="00912F1A">
        <w:rPr>
          <w:rFonts w:asciiTheme="minorEastAsia" w:hAnsiTheme="minorEastAsia" w:cs="Arial"/>
          <w:szCs w:val="21"/>
          <w:vertAlign w:val="superscript"/>
        </w:rPr>
        <w:t>2</w:t>
      </w:r>
      <w:r w:rsidRPr="00912F1A">
        <w:rPr>
          <w:rFonts w:asciiTheme="minorEastAsia" w:hAnsiTheme="minorEastAsia" w:cs="Arial"/>
          <w:szCs w:val="21"/>
        </w:rPr>
        <w:t>，排替压力达到0.5MPa时具封闭能力。</w:t>
      </w:r>
    </w:p>
    <w:p w:rsidR="007A59D0" w:rsidRPr="00912F1A" w:rsidRDefault="007A59D0" w:rsidP="007A59D0">
      <w:pPr>
        <w:adjustRightInd w:val="0"/>
        <w:spacing w:before="120" w:line="276" w:lineRule="auto"/>
        <w:jc w:val="center"/>
        <w:textAlignment w:val="baseline"/>
        <w:rPr>
          <w:rFonts w:ascii="Times New Roman" w:eastAsia="黑体" w:hAnsi="Times New Roman" w:cs="Times New Roman"/>
          <w:kern w:val="0"/>
          <w:sz w:val="16"/>
          <w:szCs w:val="21"/>
        </w:rPr>
      </w:pPr>
      <w:r w:rsidRPr="00912F1A">
        <w:rPr>
          <w:rFonts w:ascii="Times New Roman" w:eastAsia="黑体" w:hAnsi="Times New Roman" w:cs="Times New Roman"/>
          <w:kern w:val="0"/>
          <w:sz w:val="16"/>
          <w:szCs w:val="21"/>
        </w:rPr>
        <w:t>表</w:t>
      </w:r>
      <w:r w:rsidR="004350E7">
        <w:rPr>
          <w:rFonts w:ascii="Times New Roman" w:eastAsia="黑体" w:hAnsi="Times New Roman" w:cs="Times New Roman" w:hint="eastAsia"/>
          <w:kern w:val="0"/>
          <w:sz w:val="16"/>
          <w:szCs w:val="21"/>
        </w:rPr>
        <w:t>8</w:t>
      </w:r>
      <w:r w:rsidRPr="00912F1A">
        <w:rPr>
          <w:rFonts w:ascii="Times New Roman" w:eastAsia="黑体" w:hAnsi="Times New Roman" w:cs="Times New Roman"/>
          <w:kern w:val="0"/>
          <w:sz w:val="16"/>
          <w:szCs w:val="21"/>
        </w:rPr>
        <w:t xml:space="preserve">  </w:t>
      </w:r>
      <w:r>
        <w:rPr>
          <w:rFonts w:ascii="Times New Roman" w:eastAsia="黑体" w:hAnsi="Times New Roman" w:cs="Times New Roman" w:hint="eastAsia"/>
          <w:kern w:val="0"/>
          <w:sz w:val="16"/>
          <w:szCs w:val="21"/>
        </w:rPr>
        <w:t>四</w:t>
      </w:r>
      <w:r>
        <w:rPr>
          <w:rFonts w:ascii="Times New Roman" w:eastAsia="黑体" w:hAnsi="Times New Roman" w:cs="Times New Roman"/>
          <w:kern w:val="0"/>
          <w:sz w:val="16"/>
          <w:szCs w:val="21"/>
        </w:rPr>
        <w:t>川盆地二叠系龙潭组</w:t>
      </w:r>
      <w:r>
        <w:rPr>
          <w:rFonts w:ascii="Times New Roman" w:eastAsia="黑体" w:hAnsi="Times New Roman" w:cs="Times New Roman" w:hint="eastAsia"/>
          <w:kern w:val="0"/>
          <w:sz w:val="16"/>
          <w:szCs w:val="21"/>
        </w:rPr>
        <w:t>泥</w:t>
      </w:r>
      <w:r>
        <w:rPr>
          <w:rFonts w:ascii="Times New Roman" w:eastAsia="黑体" w:hAnsi="Times New Roman" w:cs="Times New Roman"/>
          <w:kern w:val="0"/>
          <w:sz w:val="16"/>
          <w:szCs w:val="21"/>
        </w:rPr>
        <w:t>岩</w:t>
      </w:r>
      <w:r w:rsidRPr="00912F1A">
        <w:rPr>
          <w:rFonts w:ascii="Times New Roman" w:eastAsia="黑体" w:hAnsi="Times New Roman" w:cs="Times New Roman"/>
          <w:kern w:val="0"/>
          <w:sz w:val="16"/>
          <w:szCs w:val="21"/>
        </w:rPr>
        <w:t>排替压力统计表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28"/>
        <w:gridCol w:w="850"/>
        <w:gridCol w:w="851"/>
        <w:gridCol w:w="850"/>
        <w:gridCol w:w="851"/>
      </w:tblGrid>
      <w:tr w:rsidR="007A59D0" w:rsidRPr="00912F1A" w:rsidTr="00BC5FA0">
        <w:trPr>
          <w:trHeight w:val="257"/>
          <w:jc w:val="center"/>
        </w:trPr>
        <w:tc>
          <w:tcPr>
            <w:tcW w:w="1440"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构造</w:t>
            </w:r>
          </w:p>
        </w:tc>
        <w:tc>
          <w:tcPr>
            <w:tcW w:w="828"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老翁场</w:t>
            </w:r>
          </w:p>
        </w:tc>
        <w:tc>
          <w:tcPr>
            <w:tcW w:w="850"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付家庙</w:t>
            </w:r>
          </w:p>
        </w:tc>
        <w:tc>
          <w:tcPr>
            <w:tcW w:w="851"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五通场</w:t>
            </w:r>
          </w:p>
        </w:tc>
        <w:tc>
          <w:tcPr>
            <w:tcW w:w="850"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庙高寺</w:t>
            </w:r>
          </w:p>
        </w:tc>
        <w:tc>
          <w:tcPr>
            <w:tcW w:w="851"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朱沱</w:t>
            </w:r>
          </w:p>
        </w:tc>
      </w:tr>
      <w:tr w:rsidR="007A59D0" w:rsidRPr="00912F1A" w:rsidTr="00BC5FA0">
        <w:trPr>
          <w:trHeight w:val="275"/>
          <w:jc w:val="center"/>
        </w:trPr>
        <w:tc>
          <w:tcPr>
            <w:tcW w:w="1440"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排替压力，</w:t>
            </w:r>
            <w:r w:rsidRPr="00912F1A">
              <w:rPr>
                <w:rFonts w:ascii="Times New Roman" w:eastAsia="宋体" w:hAnsi="Times New Roman" w:cs="Times New Roman"/>
                <w:sz w:val="16"/>
                <w:szCs w:val="21"/>
              </w:rPr>
              <w:t>MPa</w:t>
            </w:r>
          </w:p>
        </w:tc>
        <w:tc>
          <w:tcPr>
            <w:tcW w:w="828"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6.38</w:t>
            </w:r>
          </w:p>
        </w:tc>
        <w:tc>
          <w:tcPr>
            <w:tcW w:w="850"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5.83</w:t>
            </w:r>
          </w:p>
        </w:tc>
        <w:tc>
          <w:tcPr>
            <w:tcW w:w="851"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5.63</w:t>
            </w:r>
          </w:p>
        </w:tc>
        <w:tc>
          <w:tcPr>
            <w:tcW w:w="850"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4.9</w:t>
            </w:r>
          </w:p>
        </w:tc>
        <w:tc>
          <w:tcPr>
            <w:tcW w:w="851" w:type="dxa"/>
            <w:tcBorders>
              <w:top w:val="single" w:sz="4" w:space="0" w:color="auto"/>
              <w:left w:val="single" w:sz="4" w:space="0" w:color="auto"/>
              <w:bottom w:val="single" w:sz="4" w:space="0" w:color="auto"/>
              <w:right w:val="single" w:sz="4" w:space="0" w:color="auto"/>
            </w:tcBorders>
            <w:vAlign w:val="center"/>
          </w:tcPr>
          <w:p w:rsidR="007A59D0" w:rsidRPr="00912F1A" w:rsidRDefault="007A59D0" w:rsidP="007A59D0">
            <w:pPr>
              <w:spacing w:line="276" w:lineRule="auto"/>
              <w:jc w:val="center"/>
              <w:rPr>
                <w:rFonts w:ascii="Times New Roman" w:eastAsia="宋体" w:hAnsi="Times New Roman" w:cs="Times New Roman"/>
                <w:sz w:val="16"/>
                <w:szCs w:val="21"/>
              </w:rPr>
            </w:pPr>
            <w:r w:rsidRPr="00912F1A">
              <w:rPr>
                <w:rFonts w:ascii="Times New Roman" w:eastAsia="宋体" w:hAnsi="Times New Roman" w:cs="Times New Roman"/>
                <w:sz w:val="16"/>
                <w:szCs w:val="21"/>
              </w:rPr>
              <w:t>5.83</w:t>
            </w:r>
          </w:p>
        </w:tc>
      </w:tr>
    </w:tbl>
    <w:p w:rsidR="007A59D0" w:rsidRPr="00912F1A" w:rsidRDefault="007A59D0" w:rsidP="007A59D0">
      <w:pPr>
        <w:spacing w:line="276" w:lineRule="auto"/>
        <w:ind w:firstLine="480"/>
        <w:rPr>
          <w:rFonts w:ascii="Calibri" w:eastAsia="宋体" w:hAnsi="Calibri" w:cs="Arial"/>
          <w:szCs w:val="21"/>
        </w:rPr>
      </w:pPr>
      <w:r w:rsidRPr="00912F1A">
        <w:rPr>
          <w:rFonts w:ascii="Calibri" w:eastAsia="宋体" w:hAnsi="Calibri" w:cs="Arial"/>
          <w:szCs w:val="21"/>
        </w:rPr>
        <w:t>区域盖层对气藏的保存也非常重要，四川盆地中新生代内陆湖盆沉积了巨厚的碎屑岩，泥质岩厚度大，分布稳定，对下伏层系中的油气具有良好的封盖能力。这是四川盆地多层系、全区域油气藏分布的重要条件。</w:t>
      </w:r>
    </w:p>
    <w:p w:rsidR="007A59D0" w:rsidRPr="00787600" w:rsidRDefault="007A59D0" w:rsidP="007A59D0">
      <w:pPr>
        <w:spacing w:line="276" w:lineRule="auto"/>
        <w:ind w:firstLine="420"/>
        <w:rPr>
          <w:rFonts w:asciiTheme="minorEastAsia" w:hAnsiTheme="minorEastAsia" w:cs="Times New Roman"/>
          <w:szCs w:val="21"/>
        </w:rPr>
      </w:pPr>
      <w:r>
        <w:rPr>
          <w:rFonts w:hint="eastAsia"/>
          <w:szCs w:val="21"/>
        </w:rPr>
        <w:t>中</w:t>
      </w:r>
      <w:r>
        <w:rPr>
          <w:szCs w:val="21"/>
        </w:rPr>
        <w:t>二叠统茅口组</w:t>
      </w:r>
      <w:r>
        <w:rPr>
          <w:rFonts w:hint="eastAsia"/>
          <w:szCs w:val="21"/>
        </w:rPr>
        <w:t>灰</w:t>
      </w:r>
      <w:r>
        <w:rPr>
          <w:szCs w:val="21"/>
        </w:rPr>
        <w:t>岩的超低孔渗是</w:t>
      </w:r>
      <w:r>
        <w:rPr>
          <w:rFonts w:hint="eastAsia"/>
          <w:szCs w:val="21"/>
        </w:rPr>
        <w:t>蜀</w:t>
      </w:r>
      <w:r>
        <w:rPr>
          <w:szCs w:val="21"/>
        </w:rPr>
        <w:t>南地区缝洞型气藏</w:t>
      </w:r>
      <w:r>
        <w:rPr>
          <w:rFonts w:hint="eastAsia"/>
          <w:szCs w:val="21"/>
        </w:rPr>
        <w:t>形</w:t>
      </w:r>
      <w:r>
        <w:rPr>
          <w:szCs w:val="21"/>
        </w:rPr>
        <w:t>成的重要条件</w:t>
      </w:r>
      <w:r>
        <w:rPr>
          <w:rFonts w:hint="eastAsia"/>
          <w:szCs w:val="21"/>
        </w:rPr>
        <w:t>。</w:t>
      </w:r>
      <w:r w:rsidRPr="00186DC7">
        <w:rPr>
          <w:rFonts w:asciiTheme="minorEastAsia" w:hAnsiTheme="minorEastAsia" w:cs="Times New Roman" w:hint="eastAsia"/>
          <w:szCs w:val="21"/>
        </w:rPr>
        <w:t>据茅口组碳酸盐岩14518</w:t>
      </w:r>
      <w:r>
        <w:rPr>
          <w:rFonts w:asciiTheme="minorEastAsia" w:hAnsiTheme="minorEastAsia" w:cs="Times New Roman" w:hint="eastAsia"/>
          <w:szCs w:val="21"/>
        </w:rPr>
        <w:t>个</w:t>
      </w:r>
      <w:r>
        <w:rPr>
          <w:rFonts w:asciiTheme="minorEastAsia" w:hAnsiTheme="minorEastAsia" w:cs="Times New Roman"/>
          <w:szCs w:val="21"/>
        </w:rPr>
        <w:t>孔隙度</w:t>
      </w:r>
      <w:r w:rsidRPr="00186DC7">
        <w:rPr>
          <w:rFonts w:asciiTheme="minorEastAsia" w:hAnsiTheme="minorEastAsia" w:cs="Times New Roman" w:hint="eastAsia"/>
          <w:szCs w:val="21"/>
        </w:rPr>
        <w:t>资料统计，孔隙度为</w:t>
      </w:r>
      <w:r w:rsidR="00583774">
        <w:rPr>
          <w:rFonts w:asciiTheme="minorEastAsia" w:hAnsiTheme="minorEastAsia" w:cs="Times New Roman"/>
          <w:szCs w:val="21"/>
        </w:rPr>
        <w:t>0.03</w:t>
      </w:r>
      <w:r w:rsidR="00B21649">
        <w:rPr>
          <w:rFonts w:asciiTheme="minorEastAsia" w:hAnsiTheme="minorEastAsia" w:cs="Times New Roman" w:hint="eastAsia"/>
          <w:szCs w:val="21"/>
        </w:rPr>
        <w:t>-</w:t>
      </w:r>
      <w:r w:rsidRPr="00186DC7">
        <w:rPr>
          <w:rFonts w:asciiTheme="minorEastAsia" w:hAnsiTheme="minorEastAsia" w:cs="Times New Roman"/>
          <w:szCs w:val="21"/>
        </w:rPr>
        <w:t>21.8%</w:t>
      </w:r>
      <w:r w:rsidRPr="00186DC7">
        <w:rPr>
          <w:rFonts w:asciiTheme="minorEastAsia" w:hAnsiTheme="minorEastAsia" w:cs="Times New Roman" w:hint="eastAsia"/>
          <w:szCs w:val="21"/>
        </w:rPr>
        <w:t>，平均为</w:t>
      </w:r>
      <w:r w:rsidRPr="00186DC7">
        <w:rPr>
          <w:rFonts w:asciiTheme="minorEastAsia" w:hAnsiTheme="minorEastAsia" w:cs="Times New Roman"/>
          <w:szCs w:val="21"/>
        </w:rPr>
        <w:t>0.91%</w:t>
      </w:r>
      <w:r w:rsidRPr="00186DC7">
        <w:rPr>
          <w:rFonts w:asciiTheme="minorEastAsia" w:hAnsiTheme="minorEastAsia" w:cs="Times New Roman" w:hint="eastAsia"/>
          <w:szCs w:val="21"/>
        </w:rPr>
        <w:t>，小于1%的样品占</w:t>
      </w:r>
      <w:r w:rsidRPr="00186DC7">
        <w:rPr>
          <w:rFonts w:asciiTheme="minorEastAsia" w:hAnsiTheme="minorEastAsia" w:cs="Times New Roman"/>
          <w:szCs w:val="21"/>
        </w:rPr>
        <w:t>74.2%</w:t>
      </w:r>
      <w:r w:rsidRPr="00186DC7">
        <w:rPr>
          <w:rFonts w:asciiTheme="minorEastAsia" w:hAnsiTheme="minorEastAsia" w:cs="Times New Roman" w:hint="eastAsia"/>
          <w:szCs w:val="21"/>
        </w:rPr>
        <w:t>，大于3%的样品仅占</w:t>
      </w:r>
      <w:r w:rsidRPr="00186DC7">
        <w:rPr>
          <w:rFonts w:asciiTheme="minorEastAsia" w:hAnsiTheme="minorEastAsia" w:cs="Times New Roman"/>
          <w:szCs w:val="21"/>
        </w:rPr>
        <w:t>4.6%</w:t>
      </w:r>
      <w:r>
        <w:rPr>
          <w:rFonts w:asciiTheme="minorEastAsia" w:hAnsiTheme="minorEastAsia" w:cs="Times New Roman" w:hint="eastAsia"/>
          <w:szCs w:val="21"/>
        </w:rPr>
        <w:t>；</w:t>
      </w:r>
      <w:r w:rsidRPr="00186DC7">
        <w:rPr>
          <w:rFonts w:asciiTheme="minorEastAsia" w:hAnsiTheme="minorEastAsia" w:cs="Times New Roman" w:hint="eastAsia"/>
          <w:szCs w:val="21"/>
        </w:rPr>
        <w:t>4886块渗透率样品统计，渗透率为＜</w:t>
      </w:r>
      <w:r w:rsidRPr="00186DC7">
        <w:rPr>
          <w:rFonts w:asciiTheme="minorEastAsia" w:hAnsiTheme="minorEastAsia" w:cs="Times New Roman"/>
          <w:szCs w:val="21"/>
        </w:rPr>
        <w:t>0.01</w:t>
      </w:r>
      <w:r w:rsidR="00B21649">
        <w:rPr>
          <w:rFonts w:asciiTheme="minorEastAsia" w:hAnsiTheme="minorEastAsia" w:cs="Times New Roman" w:hint="eastAsia"/>
          <w:szCs w:val="21"/>
        </w:rPr>
        <w:t>-</w:t>
      </w:r>
      <w:r w:rsidRPr="00186DC7">
        <w:rPr>
          <w:rFonts w:asciiTheme="minorEastAsia" w:hAnsiTheme="minorEastAsia" w:cs="Times New Roman" w:hint="eastAsia"/>
          <w:szCs w:val="21"/>
        </w:rPr>
        <w:t>0</w:t>
      </w:r>
      <w:r w:rsidRPr="00186DC7">
        <w:rPr>
          <w:rFonts w:asciiTheme="minorEastAsia" w:hAnsiTheme="minorEastAsia" w:cs="Times New Roman"/>
          <w:szCs w:val="21"/>
        </w:rPr>
        <w:t>.987</w:t>
      </w:r>
      <w:r w:rsidRPr="00186DC7">
        <w:rPr>
          <w:rFonts w:asciiTheme="minorEastAsia" w:hAnsiTheme="minorEastAsia" w:cs="Times New Roman" w:hint="eastAsia"/>
          <w:szCs w:val="21"/>
        </w:rPr>
        <w:t>×10</w:t>
      </w:r>
      <w:r w:rsidRPr="00186DC7">
        <w:rPr>
          <w:rFonts w:asciiTheme="minorEastAsia" w:hAnsiTheme="minorEastAsia" w:cs="Times New Roman" w:hint="eastAsia"/>
          <w:szCs w:val="21"/>
          <w:vertAlign w:val="superscript"/>
        </w:rPr>
        <w:t>-</w:t>
      </w:r>
      <w:r w:rsidRPr="00186DC7">
        <w:rPr>
          <w:rFonts w:asciiTheme="minorEastAsia" w:hAnsiTheme="minorEastAsia" w:cs="Times New Roman"/>
          <w:szCs w:val="21"/>
          <w:vertAlign w:val="superscript"/>
        </w:rPr>
        <w:t>3</w:t>
      </w:r>
      <w:r w:rsidRPr="00186DC7">
        <w:rPr>
          <w:rFonts w:asciiTheme="minorEastAsia" w:hAnsiTheme="minorEastAsia" w:cs="Times New Roman" w:hint="eastAsia"/>
          <w:szCs w:val="21"/>
        </w:rPr>
        <w:t>μm</w:t>
      </w:r>
      <w:r w:rsidRPr="00186DC7">
        <w:rPr>
          <w:rFonts w:asciiTheme="minorEastAsia" w:hAnsiTheme="minorEastAsia" w:cs="Times New Roman" w:hint="eastAsia"/>
          <w:szCs w:val="21"/>
          <w:vertAlign w:val="superscript"/>
        </w:rPr>
        <w:t>2</w:t>
      </w:r>
      <w:r w:rsidRPr="00186DC7">
        <w:rPr>
          <w:rFonts w:asciiTheme="minorEastAsia" w:hAnsiTheme="minorEastAsia" w:cs="Times New Roman"/>
          <w:szCs w:val="21"/>
        </w:rPr>
        <w:t>,</w:t>
      </w:r>
      <w:r w:rsidRPr="00186DC7">
        <w:rPr>
          <w:rFonts w:asciiTheme="minorEastAsia" w:hAnsiTheme="minorEastAsia" w:cs="Times New Roman" w:hint="eastAsia"/>
          <w:szCs w:val="21"/>
        </w:rPr>
        <w:t>其中小于0.01×10</w:t>
      </w:r>
      <w:r w:rsidRPr="00186DC7">
        <w:rPr>
          <w:rFonts w:asciiTheme="minorEastAsia" w:hAnsiTheme="minorEastAsia" w:cs="Times New Roman" w:hint="eastAsia"/>
          <w:szCs w:val="21"/>
          <w:vertAlign w:val="superscript"/>
        </w:rPr>
        <w:t xml:space="preserve">-3 </w:t>
      </w:r>
      <w:r w:rsidRPr="00186DC7">
        <w:rPr>
          <w:rFonts w:asciiTheme="minorEastAsia" w:hAnsiTheme="minorEastAsia" w:cs="Times New Roman" w:hint="eastAsia"/>
          <w:szCs w:val="21"/>
        </w:rPr>
        <w:t>μm</w:t>
      </w:r>
      <w:r w:rsidRPr="00186DC7">
        <w:rPr>
          <w:rFonts w:asciiTheme="minorEastAsia" w:hAnsiTheme="minorEastAsia" w:cs="Times New Roman" w:hint="eastAsia"/>
          <w:szCs w:val="21"/>
          <w:vertAlign w:val="superscript"/>
        </w:rPr>
        <w:t>2</w:t>
      </w:r>
      <w:r w:rsidRPr="00186DC7">
        <w:rPr>
          <w:rFonts w:asciiTheme="minorEastAsia" w:hAnsiTheme="minorEastAsia" w:cs="Times New Roman" w:hint="eastAsia"/>
          <w:szCs w:val="21"/>
        </w:rPr>
        <w:t>占样品数的</w:t>
      </w:r>
      <w:r w:rsidRPr="00186DC7">
        <w:rPr>
          <w:rFonts w:asciiTheme="minorEastAsia" w:hAnsiTheme="minorEastAsia" w:cs="Times New Roman"/>
          <w:szCs w:val="21"/>
        </w:rPr>
        <w:t>76.8%，</w:t>
      </w:r>
      <w:r w:rsidRPr="00186DC7">
        <w:rPr>
          <w:rFonts w:asciiTheme="minorEastAsia" w:hAnsiTheme="minorEastAsia" w:cs="Times New Roman" w:hint="eastAsia"/>
          <w:szCs w:val="21"/>
        </w:rPr>
        <w:t>大于0.1×10</w:t>
      </w:r>
      <w:r w:rsidRPr="00186DC7">
        <w:rPr>
          <w:rFonts w:asciiTheme="minorEastAsia" w:hAnsiTheme="minorEastAsia" w:cs="Times New Roman" w:hint="eastAsia"/>
          <w:szCs w:val="21"/>
          <w:vertAlign w:val="superscript"/>
        </w:rPr>
        <w:t>-</w:t>
      </w:r>
      <w:r w:rsidRPr="00186DC7">
        <w:rPr>
          <w:rFonts w:asciiTheme="minorEastAsia" w:hAnsiTheme="minorEastAsia" w:cs="Times New Roman"/>
          <w:szCs w:val="21"/>
          <w:vertAlign w:val="superscript"/>
        </w:rPr>
        <w:t>3</w:t>
      </w:r>
      <w:r w:rsidRPr="00186DC7">
        <w:rPr>
          <w:rFonts w:asciiTheme="minorEastAsia" w:hAnsiTheme="minorEastAsia" w:cs="Times New Roman" w:hint="eastAsia"/>
          <w:szCs w:val="21"/>
        </w:rPr>
        <w:t>μm</w:t>
      </w:r>
      <w:r w:rsidRPr="00186DC7">
        <w:rPr>
          <w:rFonts w:asciiTheme="minorEastAsia" w:hAnsiTheme="minorEastAsia" w:cs="Times New Roman" w:hint="eastAsia"/>
          <w:szCs w:val="21"/>
          <w:vertAlign w:val="superscript"/>
        </w:rPr>
        <w:t>2</w:t>
      </w:r>
      <w:r w:rsidRPr="00186DC7">
        <w:rPr>
          <w:rFonts w:asciiTheme="minorEastAsia" w:hAnsiTheme="minorEastAsia" w:cs="Times New Roman" w:hint="eastAsia"/>
          <w:szCs w:val="21"/>
        </w:rPr>
        <w:t>的样品仅占13</w:t>
      </w:r>
      <w:r w:rsidRPr="00186DC7">
        <w:rPr>
          <w:rFonts w:asciiTheme="minorEastAsia" w:hAnsiTheme="minorEastAsia" w:cs="Times New Roman"/>
          <w:szCs w:val="21"/>
        </w:rPr>
        <w:t>.2</w:t>
      </w:r>
      <w:r w:rsidRPr="00186DC7">
        <w:rPr>
          <w:rFonts w:asciiTheme="minorEastAsia" w:hAnsiTheme="minorEastAsia" w:cs="Times New Roman" w:hint="eastAsia"/>
          <w:szCs w:val="21"/>
        </w:rPr>
        <w:t>%</w:t>
      </w:r>
      <w:r>
        <w:rPr>
          <w:rFonts w:asciiTheme="minorEastAsia" w:hAnsiTheme="minorEastAsia" w:cs="Times New Roman" w:hint="eastAsia"/>
          <w:szCs w:val="21"/>
        </w:rPr>
        <w:t>。属</w:t>
      </w:r>
      <w:r>
        <w:rPr>
          <w:rFonts w:asciiTheme="minorEastAsia" w:hAnsiTheme="minorEastAsia" w:cs="Times New Roman"/>
          <w:szCs w:val="21"/>
        </w:rPr>
        <w:t>致密岩层，</w:t>
      </w:r>
      <w:r w:rsidRPr="00303B98">
        <w:rPr>
          <w:rFonts w:asciiTheme="minorEastAsia" w:hAnsiTheme="minorEastAsia" w:cs="Times New Roman"/>
          <w:szCs w:val="21"/>
        </w:rPr>
        <w:t xml:space="preserve"> </w:t>
      </w:r>
      <w:r>
        <w:rPr>
          <w:szCs w:val="21"/>
        </w:rPr>
        <w:t>以断层裂缝和溶蚀洞穴形成缝洞系统</w:t>
      </w:r>
      <w:r>
        <w:rPr>
          <w:rFonts w:hint="eastAsia"/>
          <w:szCs w:val="21"/>
        </w:rPr>
        <w:t>之</w:t>
      </w:r>
      <w:r>
        <w:rPr>
          <w:szCs w:val="21"/>
        </w:rPr>
        <w:t>所以能形成圈闭，</w:t>
      </w:r>
      <w:r>
        <w:rPr>
          <w:rFonts w:hint="eastAsia"/>
          <w:szCs w:val="21"/>
        </w:rPr>
        <w:t>缘</w:t>
      </w:r>
      <w:r>
        <w:rPr>
          <w:szCs w:val="21"/>
        </w:rPr>
        <w:t>于致密灰岩的侧向封堵。</w:t>
      </w:r>
    </w:p>
    <w:p w:rsidR="007A59D0" w:rsidRDefault="007A59D0" w:rsidP="007A59D0">
      <w:pPr>
        <w:spacing w:line="276" w:lineRule="auto"/>
        <w:rPr>
          <w:sz w:val="24"/>
          <w:szCs w:val="24"/>
        </w:rPr>
      </w:pPr>
      <w:r>
        <w:rPr>
          <w:rFonts w:hint="eastAsia"/>
          <w:sz w:val="24"/>
          <w:szCs w:val="24"/>
        </w:rPr>
        <w:t>3.</w:t>
      </w:r>
      <w:r w:rsidR="00A50AE9">
        <w:rPr>
          <w:sz w:val="24"/>
          <w:szCs w:val="24"/>
        </w:rPr>
        <w:t>5</w:t>
      </w:r>
      <w:r>
        <w:rPr>
          <w:rFonts w:hint="eastAsia"/>
          <w:sz w:val="24"/>
          <w:szCs w:val="24"/>
        </w:rPr>
        <w:t>.</w:t>
      </w:r>
      <w:r>
        <w:rPr>
          <w:sz w:val="24"/>
          <w:szCs w:val="24"/>
        </w:rPr>
        <w:t>2</w:t>
      </w:r>
      <w:r>
        <w:rPr>
          <w:rFonts w:hint="eastAsia"/>
          <w:sz w:val="24"/>
          <w:szCs w:val="24"/>
        </w:rPr>
        <w:t>断</w:t>
      </w:r>
      <w:r>
        <w:rPr>
          <w:sz w:val="24"/>
          <w:szCs w:val="24"/>
        </w:rPr>
        <w:t>层</w:t>
      </w:r>
    </w:p>
    <w:p w:rsidR="007A59D0" w:rsidRPr="006136DE" w:rsidRDefault="007A59D0" w:rsidP="007A59D0">
      <w:pPr>
        <w:spacing w:line="276" w:lineRule="auto"/>
        <w:ind w:firstLineChars="200" w:firstLine="420"/>
        <w:rPr>
          <w:szCs w:val="21"/>
        </w:rPr>
      </w:pPr>
      <w:r>
        <w:rPr>
          <w:rFonts w:hint="eastAsia"/>
          <w:szCs w:val="21"/>
        </w:rPr>
        <w:t>“通</w:t>
      </w:r>
      <w:r>
        <w:rPr>
          <w:szCs w:val="21"/>
        </w:rPr>
        <w:t>天</w:t>
      </w:r>
      <w:r>
        <w:rPr>
          <w:rFonts w:hint="eastAsia"/>
          <w:szCs w:val="21"/>
        </w:rPr>
        <w:t>”的</w:t>
      </w:r>
      <w:r>
        <w:rPr>
          <w:szCs w:val="21"/>
        </w:rPr>
        <w:t>深大断层显然对油气具破坏作用，主要分布在盆缘附近</w:t>
      </w:r>
      <w:r>
        <w:rPr>
          <w:rFonts w:hint="eastAsia"/>
          <w:szCs w:val="21"/>
        </w:rPr>
        <w:t>，</w:t>
      </w:r>
      <w:r>
        <w:rPr>
          <w:szCs w:val="21"/>
        </w:rPr>
        <w:t>龙泉山</w:t>
      </w:r>
      <w:r>
        <w:rPr>
          <w:rFonts w:hint="eastAsia"/>
          <w:szCs w:val="21"/>
        </w:rPr>
        <w:t>和</w:t>
      </w:r>
      <w:r>
        <w:rPr>
          <w:szCs w:val="21"/>
        </w:rPr>
        <w:t>川东高</w:t>
      </w:r>
      <w:r>
        <w:rPr>
          <w:rFonts w:hint="eastAsia"/>
          <w:szCs w:val="21"/>
        </w:rPr>
        <w:t>陡</w:t>
      </w:r>
      <w:r>
        <w:rPr>
          <w:szCs w:val="21"/>
        </w:rPr>
        <w:t>构造带</w:t>
      </w:r>
      <w:r>
        <w:rPr>
          <w:rFonts w:hint="eastAsia"/>
          <w:szCs w:val="21"/>
        </w:rPr>
        <w:t>也</w:t>
      </w:r>
      <w:r>
        <w:rPr>
          <w:szCs w:val="21"/>
        </w:rPr>
        <w:t>有少数断层</w:t>
      </w:r>
      <w:r>
        <w:rPr>
          <w:rFonts w:hint="eastAsia"/>
          <w:szCs w:val="21"/>
        </w:rPr>
        <w:t>断</w:t>
      </w:r>
      <w:r>
        <w:rPr>
          <w:szCs w:val="21"/>
        </w:rPr>
        <w:t>开地表，</w:t>
      </w:r>
      <w:r>
        <w:rPr>
          <w:rFonts w:hint="eastAsia"/>
          <w:szCs w:val="21"/>
        </w:rPr>
        <w:t>这些</w:t>
      </w:r>
      <w:r>
        <w:rPr>
          <w:szCs w:val="21"/>
        </w:rPr>
        <w:t>地区</w:t>
      </w:r>
      <w:r>
        <w:rPr>
          <w:rFonts w:hint="eastAsia"/>
          <w:szCs w:val="21"/>
        </w:rPr>
        <w:t>多</w:t>
      </w:r>
      <w:r>
        <w:rPr>
          <w:szCs w:val="21"/>
        </w:rPr>
        <w:t>为</w:t>
      </w:r>
      <w:r>
        <w:rPr>
          <w:rFonts w:hint="eastAsia"/>
          <w:szCs w:val="21"/>
        </w:rPr>
        <w:t>泄</w:t>
      </w:r>
      <w:r>
        <w:rPr>
          <w:szCs w:val="21"/>
        </w:rPr>
        <w:t>压带，是油气散</w:t>
      </w:r>
      <w:r>
        <w:rPr>
          <w:rFonts w:hint="eastAsia"/>
          <w:szCs w:val="21"/>
        </w:rPr>
        <w:t>失</w:t>
      </w:r>
      <w:r>
        <w:rPr>
          <w:szCs w:val="21"/>
        </w:rPr>
        <w:t>“</w:t>
      </w:r>
      <w:r>
        <w:rPr>
          <w:rFonts w:hint="eastAsia"/>
          <w:szCs w:val="21"/>
        </w:rPr>
        <w:t>窗</w:t>
      </w:r>
      <w:r>
        <w:rPr>
          <w:szCs w:val="21"/>
        </w:rPr>
        <w:t>口</w:t>
      </w:r>
      <w:r>
        <w:rPr>
          <w:szCs w:val="21"/>
        </w:rPr>
        <w:t>”</w:t>
      </w:r>
      <w:r>
        <w:rPr>
          <w:rFonts w:hint="eastAsia"/>
          <w:szCs w:val="21"/>
        </w:rPr>
        <w:t>，沿</w:t>
      </w:r>
      <w:r>
        <w:rPr>
          <w:szCs w:val="21"/>
        </w:rPr>
        <w:t>断层带附近</w:t>
      </w:r>
      <w:r>
        <w:rPr>
          <w:rFonts w:hint="eastAsia"/>
          <w:szCs w:val="21"/>
        </w:rPr>
        <w:t>的</w:t>
      </w:r>
      <w:r>
        <w:rPr>
          <w:szCs w:val="21"/>
        </w:rPr>
        <w:t>油气勘探多数失利。</w:t>
      </w:r>
      <w:r>
        <w:rPr>
          <w:rFonts w:hint="eastAsia"/>
          <w:szCs w:val="21"/>
        </w:rPr>
        <w:t>盆</w:t>
      </w:r>
      <w:r>
        <w:rPr>
          <w:szCs w:val="21"/>
        </w:rPr>
        <w:t>地内</w:t>
      </w:r>
      <w:r>
        <w:rPr>
          <w:rFonts w:hint="eastAsia"/>
          <w:szCs w:val="21"/>
        </w:rPr>
        <w:t>的纵</w:t>
      </w:r>
      <w:r>
        <w:rPr>
          <w:szCs w:val="21"/>
        </w:rPr>
        <w:t>向上三个构造层，</w:t>
      </w:r>
      <w:r>
        <w:rPr>
          <w:rFonts w:hint="eastAsia"/>
          <w:szCs w:val="21"/>
        </w:rPr>
        <w:t>断</w:t>
      </w:r>
      <w:r>
        <w:rPr>
          <w:szCs w:val="21"/>
        </w:rPr>
        <w:t>层主要发育在石炭系</w:t>
      </w:r>
      <w:r>
        <w:rPr>
          <w:rFonts w:hint="eastAsia"/>
          <w:szCs w:val="21"/>
        </w:rPr>
        <w:t>-</w:t>
      </w:r>
      <w:r>
        <w:rPr>
          <w:szCs w:val="21"/>
        </w:rPr>
        <w:t>雷口坡组</w:t>
      </w:r>
      <w:r>
        <w:rPr>
          <w:rFonts w:hint="eastAsia"/>
          <w:szCs w:val="21"/>
        </w:rPr>
        <w:t>中</w:t>
      </w:r>
      <w:r>
        <w:rPr>
          <w:szCs w:val="21"/>
        </w:rPr>
        <w:t>构造层的脆性碳酸盐岩中，上</w:t>
      </w:r>
      <w:r>
        <w:rPr>
          <w:rFonts w:hint="eastAsia"/>
          <w:szCs w:val="21"/>
        </w:rPr>
        <w:t>构</w:t>
      </w:r>
      <w:r>
        <w:rPr>
          <w:szCs w:val="21"/>
        </w:rPr>
        <w:t>造层中新生界砂泥岩断层相对不发育</w:t>
      </w:r>
      <w:r>
        <w:rPr>
          <w:rFonts w:hint="eastAsia"/>
          <w:szCs w:val="21"/>
        </w:rPr>
        <w:t>，</w:t>
      </w:r>
      <w:r>
        <w:rPr>
          <w:szCs w:val="21"/>
        </w:rPr>
        <w:t>下构造层紧邻基底，断层也不发育。因此，盆地内大部分地区出露地表的深大断裂不发育，盆地整体保存条件良好。</w:t>
      </w:r>
    </w:p>
    <w:p w:rsidR="007A59D0" w:rsidRPr="00BA75F3" w:rsidRDefault="007A59D0" w:rsidP="007A59D0">
      <w:pPr>
        <w:spacing w:line="276" w:lineRule="auto"/>
        <w:rPr>
          <w:b/>
          <w:sz w:val="28"/>
          <w:szCs w:val="28"/>
        </w:rPr>
      </w:pPr>
      <w:r w:rsidRPr="00BA75F3">
        <w:rPr>
          <w:rFonts w:hint="eastAsia"/>
          <w:b/>
          <w:sz w:val="28"/>
          <w:szCs w:val="28"/>
        </w:rPr>
        <w:t>4.</w:t>
      </w:r>
      <w:r w:rsidRPr="00BA75F3">
        <w:rPr>
          <w:b/>
          <w:sz w:val="28"/>
          <w:szCs w:val="28"/>
        </w:rPr>
        <w:t>油气</w:t>
      </w:r>
      <w:r w:rsidRPr="00BA75F3">
        <w:rPr>
          <w:rFonts w:hint="eastAsia"/>
          <w:b/>
          <w:sz w:val="28"/>
          <w:szCs w:val="28"/>
        </w:rPr>
        <w:t>勘</w:t>
      </w:r>
      <w:r w:rsidRPr="00BA75F3">
        <w:rPr>
          <w:b/>
          <w:sz w:val="28"/>
          <w:szCs w:val="28"/>
        </w:rPr>
        <w:t>探新领域预测</w:t>
      </w:r>
    </w:p>
    <w:p w:rsidR="007A59D0" w:rsidRPr="00BA75F3" w:rsidRDefault="007A59D0" w:rsidP="007A59D0">
      <w:pPr>
        <w:spacing w:line="276" w:lineRule="auto"/>
        <w:rPr>
          <w:rFonts w:ascii="楷体" w:eastAsia="楷体" w:hAnsi="楷体"/>
          <w:sz w:val="28"/>
          <w:szCs w:val="28"/>
        </w:rPr>
      </w:pPr>
      <w:r w:rsidRPr="00BA75F3">
        <w:rPr>
          <w:rFonts w:ascii="楷体" w:eastAsia="楷体" w:hAnsi="楷体"/>
          <w:sz w:val="28"/>
          <w:szCs w:val="28"/>
        </w:rPr>
        <w:t>4.1</w:t>
      </w:r>
      <w:r w:rsidRPr="00BA75F3">
        <w:rPr>
          <w:rFonts w:ascii="楷体" w:eastAsia="楷体" w:hAnsi="楷体" w:hint="eastAsia"/>
          <w:sz w:val="28"/>
          <w:szCs w:val="28"/>
        </w:rPr>
        <w:t>常</w:t>
      </w:r>
      <w:r w:rsidRPr="00BA75F3">
        <w:rPr>
          <w:rFonts w:ascii="楷体" w:eastAsia="楷体" w:hAnsi="楷体"/>
          <w:sz w:val="28"/>
          <w:szCs w:val="28"/>
        </w:rPr>
        <w:t>规天然气</w:t>
      </w:r>
    </w:p>
    <w:p w:rsidR="00BC5FA0" w:rsidRDefault="00BC5FA0" w:rsidP="007A59D0">
      <w:pPr>
        <w:spacing w:line="276" w:lineRule="auto"/>
        <w:ind w:firstLineChars="200" w:firstLine="420"/>
        <w:rPr>
          <w:szCs w:val="21"/>
        </w:rPr>
      </w:pPr>
      <w:r>
        <w:rPr>
          <w:rFonts w:hint="eastAsia"/>
          <w:szCs w:val="21"/>
        </w:rPr>
        <w:t>深</w:t>
      </w:r>
      <w:r>
        <w:rPr>
          <w:szCs w:val="21"/>
        </w:rPr>
        <w:t>层油气勘探</w:t>
      </w:r>
      <w:r>
        <w:rPr>
          <w:rFonts w:hint="eastAsia"/>
          <w:szCs w:val="21"/>
        </w:rPr>
        <w:t>已</w:t>
      </w:r>
      <w:r>
        <w:rPr>
          <w:szCs w:val="21"/>
        </w:rPr>
        <w:t>逐渐成为</w:t>
      </w:r>
      <w:r>
        <w:rPr>
          <w:rFonts w:hint="eastAsia"/>
          <w:szCs w:val="21"/>
        </w:rPr>
        <w:t>热</w:t>
      </w:r>
      <w:r>
        <w:rPr>
          <w:szCs w:val="21"/>
        </w:rPr>
        <w:t>点，</w:t>
      </w:r>
      <w:r w:rsidR="004B1F3D">
        <w:rPr>
          <w:rFonts w:hint="eastAsia"/>
          <w:szCs w:val="21"/>
        </w:rPr>
        <w:t>对</w:t>
      </w:r>
      <w:r>
        <w:rPr>
          <w:rFonts w:hint="eastAsia"/>
          <w:szCs w:val="21"/>
        </w:rPr>
        <w:t>震</w:t>
      </w:r>
      <w:r>
        <w:rPr>
          <w:szCs w:val="21"/>
        </w:rPr>
        <w:t>旦</w:t>
      </w:r>
      <w:r>
        <w:rPr>
          <w:rFonts w:hint="eastAsia"/>
          <w:szCs w:val="21"/>
        </w:rPr>
        <w:t>-</w:t>
      </w:r>
      <w:r w:rsidR="004B1F3D">
        <w:rPr>
          <w:rFonts w:hint="eastAsia"/>
          <w:szCs w:val="21"/>
        </w:rPr>
        <w:t>下</w:t>
      </w:r>
      <w:r w:rsidR="004B1F3D">
        <w:rPr>
          <w:szCs w:val="21"/>
        </w:rPr>
        <w:t>古生界</w:t>
      </w:r>
      <w:r w:rsidR="004B1F3D">
        <w:rPr>
          <w:rFonts w:hint="eastAsia"/>
          <w:szCs w:val="21"/>
        </w:rPr>
        <w:t>而</w:t>
      </w:r>
      <w:r w:rsidR="004B1F3D">
        <w:rPr>
          <w:szCs w:val="21"/>
        </w:rPr>
        <w:t>言，</w:t>
      </w:r>
      <w:r>
        <w:rPr>
          <w:rFonts w:hint="eastAsia"/>
          <w:szCs w:val="21"/>
        </w:rPr>
        <w:t>目</w:t>
      </w:r>
      <w:r>
        <w:rPr>
          <w:szCs w:val="21"/>
        </w:rPr>
        <w:t>前已</w:t>
      </w:r>
      <w:r>
        <w:rPr>
          <w:rFonts w:hint="eastAsia"/>
          <w:szCs w:val="21"/>
        </w:rPr>
        <w:t>跳</w:t>
      </w:r>
      <w:r>
        <w:rPr>
          <w:szCs w:val="21"/>
        </w:rPr>
        <w:t>出</w:t>
      </w:r>
      <w:r>
        <w:rPr>
          <w:szCs w:val="21"/>
        </w:rPr>
        <w:t>“</w:t>
      </w:r>
      <w:r>
        <w:rPr>
          <w:rFonts w:hint="eastAsia"/>
          <w:szCs w:val="21"/>
        </w:rPr>
        <w:t>乐</w:t>
      </w:r>
      <w:r>
        <w:rPr>
          <w:szCs w:val="21"/>
        </w:rPr>
        <w:t>山</w:t>
      </w:r>
      <w:r>
        <w:rPr>
          <w:rFonts w:hint="eastAsia"/>
          <w:szCs w:val="21"/>
        </w:rPr>
        <w:t>-</w:t>
      </w:r>
      <w:r>
        <w:rPr>
          <w:szCs w:val="21"/>
        </w:rPr>
        <w:t>龙</w:t>
      </w:r>
      <w:r>
        <w:rPr>
          <w:rFonts w:hint="eastAsia"/>
          <w:szCs w:val="21"/>
        </w:rPr>
        <w:t>女</w:t>
      </w:r>
      <w:r>
        <w:rPr>
          <w:szCs w:val="21"/>
        </w:rPr>
        <w:t>寺古隆起</w:t>
      </w:r>
      <w:r>
        <w:rPr>
          <w:szCs w:val="21"/>
        </w:rPr>
        <w:t>”</w:t>
      </w:r>
      <w:r>
        <w:rPr>
          <w:rFonts w:hint="eastAsia"/>
          <w:szCs w:val="21"/>
        </w:rPr>
        <w:lastRenderedPageBreak/>
        <w:t>范</w:t>
      </w:r>
      <w:r>
        <w:rPr>
          <w:szCs w:val="21"/>
        </w:rPr>
        <w:t>围</w:t>
      </w:r>
      <w:r>
        <w:rPr>
          <w:rFonts w:hint="eastAsia"/>
          <w:szCs w:val="21"/>
        </w:rPr>
        <w:t>，</w:t>
      </w:r>
      <w:r>
        <w:rPr>
          <w:szCs w:val="21"/>
        </w:rPr>
        <w:t>沿</w:t>
      </w:r>
      <w:r>
        <w:rPr>
          <w:szCs w:val="21"/>
        </w:rPr>
        <w:t>“</w:t>
      </w:r>
      <w:r>
        <w:rPr>
          <w:rFonts w:hint="eastAsia"/>
          <w:szCs w:val="21"/>
        </w:rPr>
        <w:t>德</w:t>
      </w:r>
      <w:r>
        <w:rPr>
          <w:szCs w:val="21"/>
        </w:rPr>
        <w:t>阳</w:t>
      </w:r>
      <w:r>
        <w:rPr>
          <w:rFonts w:hint="eastAsia"/>
          <w:szCs w:val="21"/>
        </w:rPr>
        <w:t>-</w:t>
      </w:r>
      <w:r>
        <w:rPr>
          <w:szCs w:val="21"/>
        </w:rPr>
        <w:t>安岳</w:t>
      </w:r>
      <w:r>
        <w:rPr>
          <w:rFonts w:hint="eastAsia"/>
          <w:szCs w:val="21"/>
        </w:rPr>
        <w:t>裂</w:t>
      </w:r>
      <w:r>
        <w:rPr>
          <w:szCs w:val="21"/>
        </w:rPr>
        <w:t>陷槽</w:t>
      </w:r>
      <w:r>
        <w:rPr>
          <w:szCs w:val="21"/>
        </w:rPr>
        <w:t>”</w:t>
      </w:r>
      <w:r w:rsidRPr="00BC5FA0">
        <w:rPr>
          <w:szCs w:val="21"/>
        </w:rPr>
        <w:t xml:space="preserve"> </w:t>
      </w:r>
      <w:r>
        <w:rPr>
          <w:szCs w:val="21"/>
        </w:rPr>
        <w:t>边缘</w:t>
      </w:r>
      <w:r>
        <w:rPr>
          <w:rFonts w:hint="eastAsia"/>
          <w:szCs w:val="21"/>
        </w:rPr>
        <w:t>进</w:t>
      </w:r>
      <w:r>
        <w:rPr>
          <w:szCs w:val="21"/>
        </w:rPr>
        <w:t>行侦察性勘探，</w:t>
      </w:r>
      <w:r>
        <w:rPr>
          <w:rFonts w:hint="eastAsia"/>
          <w:szCs w:val="21"/>
        </w:rPr>
        <w:t>并</w:t>
      </w:r>
      <w:r>
        <w:rPr>
          <w:szCs w:val="21"/>
        </w:rPr>
        <w:t>取得了初步认识，对</w:t>
      </w:r>
      <w:r>
        <w:rPr>
          <w:rFonts w:hint="eastAsia"/>
          <w:szCs w:val="21"/>
        </w:rPr>
        <w:t>盆</w:t>
      </w:r>
      <w:r>
        <w:rPr>
          <w:szCs w:val="21"/>
        </w:rPr>
        <w:t>地震旦系</w:t>
      </w:r>
      <w:r>
        <w:rPr>
          <w:rFonts w:hint="eastAsia"/>
          <w:szCs w:val="21"/>
        </w:rPr>
        <w:t>-</w:t>
      </w:r>
      <w:r>
        <w:rPr>
          <w:szCs w:val="21"/>
        </w:rPr>
        <w:t>下古生界油气勘探产生重大意义。龙门山</w:t>
      </w:r>
      <w:r>
        <w:rPr>
          <w:rFonts w:hint="eastAsia"/>
          <w:szCs w:val="21"/>
        </w:rPr>
        <w:t>复</w:t>
      </w:r>
      <w:r>
        <w:rPr>
          <w:szCs w:val="21"/>
        </w:rPr>
        <w:t>杂冲断带</w:t>
      </w:r>
      <w:r>
        <w:rPr>
          <w:rFonts w:hint="eastAsia"/>
          <w:szCs w:val="21"/>
        </w:rPr>
        <w:t>油</w:t>
      </w:r>
      <w:r w:rsidR="000F0F10">
        <w:rPr>
          <w:szCs w:val="21"/>
        </w:rPr>
        <w:t>气勘探长期以来受到关注</w:t>
      </w:r>
      <w:r w:rsidR="00BD03AA" w:rsidRPr="00BD03AA">
        <w:rPr>
          <w:rFonts w:hint="eastAsia"/>
          <w:color w:val="FF0000"/>
          <w:szCs w:val="21"/>
          <w:vertAlign w:val="superscript"/>
        </w:rPr>
        <w:t>[</w:t>
      </w:r>
      <w:r w:rsidR="00BD03AA" w:rsidRPr="00BD03AA">
        <w:rPr>
          <w:color w:val="FF0000"/>
          <w:szCs w:val="21"/>
          <w:vertAlign w:val="superscript"/>
        </w:rPr>
        <w:t>17]</w:t>
      </w:r>
      <w:r w:rsidR="000F0F10">
        <w:rPr>
          <w:szCs w:val="21"/>
        </w:rPr>
        <w:t>，双鱼石中二叠统勘探突破对</w:t>
      </w:r>
      <w:r>
        <w:rPr>
          <w:rFonts w:hint="eastAsia"/>
          <w:szCs w:val="21"/>
        </w:rPr>
        <w:t>冲</w:t>
      </w:r>
      <w:r>
        <w:rPr>
          <w:szCs w:val="21"/>
        </w:rPr>
        <w:t>断带深层油气产生了重大影响，</w:t>
      </w:r>
      <w:r w:rsidR="000F0F10">
        <w:rPr>
          <w:rFonts w:hint="eastAsia"/>
          <w:szCs w:val="21"/>
        </w:rPr>
        <w:t>随</w:t>
      </w:r>
      <w:r w:rsidR="000F0F10">
        <w:rPr>
          <w:szCs w:val="21"/>
        </w:rPr>
        <w:t>着勘探的不断深入，将会对四川</w:t>
      </w:r>
      <w:r>
        <w:rPr>
          <w:szCs w:val="21"/>
        </w:rPr>
        <w:t>油气勘探带来新的变化。</w:t>
      </w:r>
    </w:p>
    <w:p w:rsidR="000F0F10" w:rsidRDefault="000F0F10" w:rsidP="000F0F10">
      <w:pPr>
        <w:spacing w:line="276" w:lineRule="auto"/>
        <w:ind w:firstLineChars="200" w:firstLine="420"/>
        <w:rPr>
          <w:szCs w:val="21"/>
        </w:rPr>
      </w:pPr>
      <w:r>
        <w:rPr>
          <w:rFonts w:hint="eastAsia"/>
          <w:szCs w:val="21"/>
        </w:rPr>
        <w:t>乐</w:t>
      </w:r>
      <w:r>
        <w:rPr>
          <w:szCs w:val="21"/>
        </w:rPr>
        <w:t>山</w:t>
      </w:r>
      <w:r>
        <w:rPr>
          <w:rFonts w:hint="eastAsia"/>
          <w:szCs w:val="21"/>
        </w:rPr>
        <w:t>-</w:t>
      </w:r>
      <w:r>
        <w:rPr>
          <w:rFonts w:hint="eastAsia"/>
          <w:szCs w:val="21"/>
        </w:rPr>
        <w:t>龙</w:t>
      </w:r>
      <w:r>
        <w:rPr>
          <w:szCs w:val="21"/>
        </w:rPr>
        <w:t>女寺古隆起</w:t>
      </w:r>
      <w:r>
        <w:rPr>
          <w:rFonts w:hint="eastAsia"/>
          <w:szCs w:val="21"/>
        </w:rPr>
        <w:t>具</w:t>
      </w:r>
      <w:r>
        <w:rPr>
          <w:szCs w:val="21"/>
        </w:rPr>
        <w:t>有</w:t>
      </w:r>
      <w:r>
        <w:rPr>
          <w:rFonts w:hint="eastAsia"/>
          <w:szCs w:val="21"/>
        </w:rPr>
        <w:t>沉</w:t>
      </w:r>
      <w:r>
        <w:rPr>
          <w:szCs w:val="21"/>
        </w:rPr>
        <w:t>积兼剥蚀</w:t>
      </w:r>
      <w:r>
        <w:rPr>
          <w:rFonts w:hint="eastAsia"/>
          <w:szCs w:val="21"/>
        </w:rPr>
        <w:t>隆</w:t>
      </w:r>
      <w:r>
        <w:rPr>
          <w:szCs w:val="21"/>
        </w:rPr>
        <w:t>起</w:t>
      </w:r>
      <w:r>
        <w:rPr>
          <w:rFonts w:hint="eastAsia"/>
          <w:szCs w:val="21"/>
        </w:rPr>
        <w:t>特</w:t>
      </w:r>
      <w:r w:rsidR="00E80DE8">
        <w:rPr>
          <w:szCs w:val="21"/>
        </w:rPr>
        <w:t>征，早先的研究着重于</w:t>
      </w:r>
      <w:r w:rsidR="00647097">
        <w:rPr>
          <w:szCs w:val="21"/>
        </w:rPr>
        <w:t>剥蚀</w:t>
      </w:r>
      <w:r w:rsidR="000A2FBD">
        <w:rPr>
          <w:rFonts w:hint="eastAsia"/>
          <w:szCs w:val="21"/>
        </w:rPr>
        <w:t>隆</w:t>
      </w:r>
      <w:r w:rsidR="000A2FBD">
        <w:rPr>
          <w:szCs w:val="21"/>
        </w:rPr>
        <w:t>起</w:t>
      </w:r>
      <w:r w:rsidR="00647097">
        <w:rPr>
          <w:szCs w:val="21"/>
        </w:rPr>
        <w:t>对油气藏的控制，</w:t>
      </w:r>
      <w:r w:rsidR="00647097">
        <w:rPr>
          <w:rFonts w:hint="eastAsia"/>
          <w:szCs w:val="21"/>
        </w:rPr>
        <w:t>而</w:t>
      </w:r>
      <w:r w:rsidR="00647097">
        <w:rPr>
          <w:szCs w:val="21"/>
        </w:rPr>
        <w:t>沉积</w:t>
      </w:r>
      <w:r>
        <w:rPr>
          <w:rFonts w:hint="eastAsia"/>
          <w:szCs w:val="21"/>
        </w:rPr>
        <w:t>隆</w:t>
      </w:r>
      <w:r>
        <w:rPr>
          <w:szCs w:val="21"/>
        </w:rPr>
        <w:t>起对沉积作用控制</w:t>
      </w:r>
      <w:r>
        <w:rPr>
          <w:rFonts w:hint="eastAsia"/>
          <w:szCs w:val="21"/>
        </w:rPr>
        <w:t>重</w:t>
      </w:r>
      <w:r>
        <w:rPr>
          <w:szCs w:val="21"/>
        </w:rPr>
        <w:t>视程度不够，但这一现象在最近有所改变，特别是沉积隆起对寒武系、奥陶系的控制作用研究预测会</w:t>
      </w:r>
      <w:r>
        <w:rPr>
          <w:rFonts w:hint="eastAsia"/>
          <w:szCs w:val="21"/>
        </w:rPr>
        <w:t>产</w:t>
      </w:r>
      <w:r>
        <w:rPr>
          <w:szCs w:val="21"/>
        </w:rPr>
        <w:t>生一批新的勘探领域。</w:t>
      </w:r>
    </w:p>
    <w:p w:rsidR="000F0F10" w:rsidRPr="000F0F10" w:rsidRDefault="000F0F10" w:rsidP="000F0F10">
      <w:pPr>
        <w:spacing w:line="276" w:lineRule="auto"/>
        <w:ind w:firstLineChars="200" w:firstLine="420"/>
        <w:rPr>
          <w:szCs w:val="21"/>
        </w:rPr>
      </w:pPr>
      <w:r>
        <w:rPr>
          <w:rFonts w:hint="eastAsia"/>
          <w:szCs w:val="21"/>
        </w:rPr>
        <w:t>盆</w:t>
      </w:r>
      <w:r>
        <w:rPr>
          <w:szCs w:val="21"/>
        </w:rPr>
        <w:t>地内中二叠统缝洞型气藏勘探前期主要在蜀南地区</w:t>
      </w:r>
      <w:r>
        <w:rPr>
          <w:rFonts w:hint="eastAsia"/>
          <w:szCs w:val="21"/>
        </w:rPr>
        <w:t>。</w:t>
      </w:r>
      <w:r>
        <w:rPr>
          <w:szCs w:val="21"/>
        </w:rPr>
        <w:t>近期，通过对全盆地中二叠统岩相古地理、</w:t>
      </w:r>
      <w:r>
        <w:rPr>
          <w:rFonts w:hint="eastAsia"/>
          <w:szCs w:val="21"/>
        </w:rPr>
        <w:t>构</w:t>
      </w:r>
      <w:r>
        <w:rPr>
          <w:szCs w:val="21"/>
        </w:rPr>
        <w:t>造演化、古岩溶特征重新</w:t>
      </w:r>
      <w:r>
        <w:rPr>
          <w:rFonts w:hint="eastAsia"/>
          <w:szCs w:val="21"/>
        </w:rPr>
        <w:t>研</w:t>
      </w:r>
      <w:r>
        <w:rPr>
          <w:szCs w:val="21"/>
        </w:rPr>
        <w:t>究</w:t>
      </w:r>
      <w:r>
        <w:rPr>
          <w:rFonts w:hint="eastAsia"/>
          <w:szCs w:val="21"/>
        </w:rPr>
        <w:t>，</w:t>
      </w:r>
      <w:r>
        <w:rPr>
          <w:szCs w:val="21"/>
        </w:rPr>
        <w:t>取得了</w:t>
      </w:r>
      <w:r>
        <w:rPr>
          <w:rFonts w:hint="eastAsia"/>
          <w:szCs w:val="21"/>
        </w:rPr>
        <w:t>一</w:t>
      </w:r>
      <w:r>
        <w:rPr>
          <w:szCs w:val="21"/>
        </w:rPr>
        <w:t>批新的成果，</w:t>
      </w:r>
      <w:r>
        <w:rPr>
          <w:rFonts w:hint="eastAsia"/>
          <w:szCs w:val="21"/>
        </w:rPr>
        <w:t>在</w:t>
      </w:r>
      <w:r>
        <w:rPr>
          <w:szCs w:val="21"/>
        </w:rPr>
        <w:t>盆地中北部</w:t>
      </w:r>
      <w:r>
        <w:rPr>
          <w:rFonts w:hint="eastAsia"/>
          <w:szCs w:val="21"/>
        </w:rPr>
        <w:t>刻</w:t>
      </w:r>
      <w:r>
        <w:rPr>
          <w:szCs w:val="21"/>
        </w:rPr>
        <w:t>画了</w:t>
      </w:r>
      <w:r>
        <w:rPr>
          <w:rFonts w:hint="eastAsia"/>
          <w:szCs w:val="21"/>
        </w:rPr>
        <w:t>新</w:t>
      </w:r>
      <w:r>
        <w:rPr>
          <w:szCs w:val="21"/>
        </w:rPr>
        <w:t>的裂陷带，预测沿裂陷带边缘和</w:t>
      </w:r>
      <w:r>
        <w:rPr>
          <w:rFonts w:hint="eastAsia"/>
          <w:szCs w:val="21"/>
        </w:rPr>
        <w:t>开</w:t>
      </w:r>
      <w:r>
        <w:rPr>
          <w:szCs w:val="21"/>
        </w:rPr>
        <w:t>江古隆起会有新的</w:t>
      </w:r>
      <w:r>
        <w:rPr>
          <w:rFonts w:hint="eastAsia"/>
          <w:szCs w:val="21"/>
        </w:rPr>
        <w:t>勘</w:t>
      </w:r>
      <w:r>
        <w:rPr>
          <w:szCs w:val="21"/>
        </w:rPr>
        <w:t>探突破。</w:t>
      </w:r>
    </w:p>
    <w:p w:rsidR="007A59D0" w:rsidRPr="00BA75F3" w:rsidRDefault="007A59D0" w:rsidP="007A59D0">
      <w:pPr>
        <w:spacing w:line="276" w:lineRule="auto"/>
        <w:rPr>
          <w:rFonts w:ascii="楷体" w:eastAsia="楷体" w:hAnsi="楷体"/>
          <w:sz w:val="28"/>
          <w:szCs w:val="28"/>
        </w:rPr>
      </w:pPr>
      <w:r w:rsidRPr="00BA75F3">
        <w:rPr>
          <w:rFonts w:ascii="楷体" w:eastAsia="楷体" w:hAnsi="楷体"/>
          <w:sz w:val="28"/>
          <w:szCs w:val="28"/>
        </w:rPr>
        <w:t>4</w:t>
      </w:r>
      <w:r w:rsidRPr="00BA75F3">
        <w:rPr>
          <w:rFonts w:ascii="楷体" w:eastAsia="楷体" w:hAnsi="楷体" w:hint="eastAsia"/>
          <w:sz w:val="28"/>
          <w:szCs w:val="28"/>
        </w:rPr>
        <w:t>.2非</w:t>
      </w:r>
      <w:r w:rsidRPr="00BA75F3">
        <w:rPr>
          <w:rFonts w:ascii="楷体" w:eastAsia="楷体" w:hAnsi="楷体"/>
          <w:sz w:val="28"/>
          <w:szCs w:val="28"/>
        </w:rPr>
        <w:t>常规油气</w:t>
      </w:r>
    </w:p>
    <w:p w:rsidR="007A59D0" w:rsidRPr="00385E2F" w:rsidRDefault="007A59D0" w:rsidP="007A59D0">
      <w:pPr>
        <w:spacing w:line="276" w:lineRule="auto"/>
        <w:ind w:firstLineChars="200" w:firstLine="420"/>
        <w:rPr>
          <w:color w:val="FF0000"/>
          <w:szCs w:val="21"/>
        </w:rPr>
      </w:pPr>
      <w:r>
        <w:rPr>
          <w:rFonts w:hint="eastAsia"/>
          <w:szCs w:val="21"/>
        </w:rPr>
        <w:t>四</w:t>
      </w:r>
      <w:r>
        <w:rPr>
          <w:szCs w:val="21"/>
        </w:rPr>
        <w:t>川盆地页岩气勘探尚处于早期阶段，目前主要针对志留系龙马溪组、寒</w:t>
      </w:r>
      <w:r>
        <w:rPr>
          <w:rFonts w:hint="eastAsia"/>
          <w:szCs w:val="21"/>
        </w:rPr>
        <w:t>武</w:t>
      </w:r>
      <w:r>
        <w:rPr>
          <w:szCs w:val="21"/>
        </w:rPr>
        <w:t>系筇竹寺组</w:t>
      </w:r>
      <w:r>
        <w:rPr>
          <w:rFonts w:hint="eastAsia"/>
          <w:szCs w:val="21"/>
        </w:rPr>
        <w:t>埋</w:t>
      </w:r>
      <w:r>
        <w:rPr>
          <w:szCs w:val="21"/>
        </w:rPr>
        <w:t>深小</w:t>
      </w:r>
      <w:r w:rsidRPr="00596DEA">
        <w:rPr>
          <w:rFonts w:asciiTheme="minorEastAsia" w:hAnsiTheme="minorEastAsia"/>
          <w:szCs w:val="21"/>
        </w:rPr>
        <w:t>于3500m</w:t>
      </w:r>
      <w:r>
        <w:rPr>
          <w:rFonts w:hint="eastAsia"/>
          <w:szCs w:val="21"/>
        </w:rPr>
        <w:t>的威</w:t>
      </w:r>
      <w:r>
        <w:rPr>
          <w:szCs w:val="21"/>
        </w:rPr>
        <w:t>远、长宁、涪陵、南川等地区进行勘探</w:t>
      </w:r>
      <w:r>
        <w:rPr>
          <w:rFonts w:hint="eastAsia"/>
          <w:szCs w:val="21"/>
        </w:rPr>
        <w:t>。据</w:t>
      </w:r>
      <w:r>
        <w:rPr>
          <w:szCs w:val="21"/>
        </w:rPr>
        <w:t>最新资源评价成果，四川盆地页岩气资源丰富，埋深小</w:t>
      </w:r>
      <w:r w:rsidRPr="00903C58">
        <w:rPr>
          <w:rFonts w:asciiTheme="minorEastAsia" w:hAnsiTheme="minorEastAsia"/>
          <w:szCs w:val="21"/>
        </w:rPr>
        <w:t>于2000m</w:t>
      </w:r>
      <w:r w:rsidRPr="00903C58">
        <w:rPr>
          <w:rFonts w:asciiTheme="minorEastAsia" w:hAnsiTheme="minorEastAsia" w:hint="eastAsia"/>
          <w:szCs w:val="21"/>
        </w:rPr>
        <w:t>浅</w:t>
      </w:r>
      <w:r w:rsidRPr="00903C58">
        <w:rPr>
          <w:rFonts w:asciiTheme="minorEastAsia" w:hAnsiTheme="minorEastAsia"/>
          <w:szCs w:val="21"/>
        </w:rPr>
        <w:t>层资源量</w:t>
      </w:r>
      <w:r w:rsidRPr="00903C58">
        <w:rPr>
          <w:rFonts w:asciiTheme="minorEastAsia" w:hAnsiTheme="minorEastAsia" w:hint="eastAsia"/>
          <w:szCs w:val="21"/>
        </w:rPr>
        <w:t>仅</w:t>
      </w:r>
      <w:r w:rsidRPr="00903C58">
        <w:rPr>
          <w:rFonts w:asciiTheme="minorEastAsia" w:hAnsiTheme="minorEastAsia"/>
          <w:szCs w:val="21"/>
        </w:rPr>
        <w:t>占总资源量的2.93%，</w:t>
      </w:r>
      <w:r w:rsidRPr="00903C58">
        <w:rPr>
          <w:rFonts w:asciiTheme="minorEastAsia" w:hAnsiTheme="minorEastAsia" w:hint="eastAsia"/>
          <w:szCs w:val="21"/>
        </w:rPr>
        <w:t>2000</w:t>
      </w:r>
      <w:r w:rsidRPr="00903C58">
        <w:rPr>
          <w:rFonts w:asciiTheme="minorEastAsia" w:hAnsiTheme="minorEastAsia"/>
          <w:szCs w:val="21"/>
        </w:rPr>
        <w:t>-3500m</w:t>
      </w:r>
      <w:r w:rsidRPr="00903C58">
        <w:rPr>
          <w:rFonts w:asciiTheme="minorEastAsia" w:hAnsiTheme="minorEastAsia" w:hint="eastAsia"/>
          <w:szCs w:val="21"/>
        </w:rPr>
        <w:t>中</w:t>
      </w:r>
      <w:r w:rsidRPr="00903C58">
        <w:rPr>
          <w:rFonts w:asciiTheme="minorEastAsia" w:hAnsiTheme="minorEastAsia"/>
          <w:szCs w:val="21"/>
        </w:rPr>
        <w:t>浅层</w:t>
      </w:r>
      <w:r w:rsidRPr="00903C58">
        <w:rPr>
          <w:rFonts w:asciiTheme="minorEastAsia" w:hAnsiTheme="minorEastAsia" w:hint="eastAsia"/>
          <w:szCs w:val="21"/>
        </w:rPr>
        <w:t>资</w:t>
      </w:r>
      <w:r w:rsidRPr="00903C58">
        <w:rPr>
          <w:rFonts w:asciiTheme="minorEastAsia" w:hAnsiTheme="minorEastAsia"/>
          <w:szCs w:val="21"/>
        </w:rPr>
        <w:t>源</w:t>
      </w:r>
      <w:r w:rsidRPr="00903C58">
        <w:rPr>
          <w:rFonts w:asciiTheme="minorEastAsia" w:hAnsiTheme="minorEastAsia" w:hint="eastAsia"/>
          <w:szCs w:val="21"/>
        </w:rPr>
        <w:t>量</w:t>
      </w:r>
      <w:r w:rsidRPr="00903C58">
        <w:rPr>
          <w:rFonts w:asciiTheme="minorEastAsia" w:hAnsiTheme="minorEastAsia"/>
          <w:szCs w:val="21"/>
        </w:rPr>
        <w:t>占总量的</w:t>
      </w:r>
      <w:r w:rsidRPr="00903C58">
        <w:rPr>
          <w:rFonts w:asciiTheme="minorEastAsia" w:hAnsiTheme="minorEastAsia" w:hint="eastAsia"/>
          <w:szCs w:val="21"/>
        </w:rPr>
        <w:t>28.94</w:t>
      </w:r>
      <w:r w:rsidRPr="00903C58">
        <w:rPr>
          <w:rFonts w:asciiTheme="minorEastAsia" w:hAnsiTheme="minorEastAsia"/>
          <w:szCs w:val="21"/>
        </w:rPr>
        <w:t>%，</w:t>
      </w:r>
      <w:r w:rsidRPr="00903C58">
        <w:rPr>
          <w:rFonts w:asciiTheme="minorEastAsia" w:hAnsiTheme="minorEastAsia" w:hint="eastAsia"/>
          <w:szCs w:val="21"/>
        </w:rPr>
        <w:t>3500</w:t>
      </w:r>
      <w:r w:rsidRPr="00903C58">
        <w:rPr>
          <w:rFonts w:asciiTheme="minorEastAsia" w:hAnsiTheme="minorEastAsia"/>
          <w:szCs w:val="21"/>
        </w:rPr>
        <w:t>-4500m</w:t>
      </w:r>
      <w:r w:rsidRPr="00903C58">
        <w:rPr>
          <w:rFonts w:asciiTheme="minorEastAsia" w:hAnsiTheme="minorEastAsia" w:hint="eastAsia"/>
          <w:szCs w:val="21"/>
        </w:rPr>
        <w:t>深</w:t>
      </w:r>
      <w:r w:rsidRPr="00903C58">
        <w:rPr>
          <w:rFonts w:asciiTheme="minorEastAsia" w:hAnsiTheme="minorEastAsia"/>
          <w:szCs w:val="21"/>
        </w:rPr>
        <w:t>层</w:t>
      </w:r>
      <w:r w:rsidRPr="00903C58">
        <w:rPr>
          <w:rFonts w:asciiTheme="minorEastAsia" w:hAnsiTheme="minorEastAsia" w:hint="eastAsia"/>
          <w:szCs w:val="21"/>
        </w:rPr>
        <w:t>资</w:t>
      </w:r>
      <w:r w:rsidRPr="00903C58">
        <w:rPr>
          <w:rFonts w:asciiTheme="minorEastAsia" w:hAnsiTheme="minorEastAsia"/>
          <w:szCs w:val="21"/>
        </w:rPr>
        <w:t>源量占总量的</w:t>
      </w:r>
      <w:r w:rsidRPr="00903C58">
        <w:rPr>
          <w:rFonts w:asciiTheme="minorEastAsia" w:hAnsiTheme="minorEastAsia" w:hint="eastAsia"/>
          <w:szCs w:val="21"/>
        </w:rPr>
        <w:t>36.51</w:t>
      </w:r>
      <w:r w:rsidRPr="00903C58">
        <w:rPr>
          <w:rFonts w:asciiTheme="minorEastAsia" w:hAnsiTheme="minorEastAsia"/>
          <w:szCs w:val="21"/>
        </w:rPr>
        <w:t>%，</w:t>
      </w:r>
      <w:r w:rsidRPr="00903C58">
        <w:rPr>
          <w:rFonts w:asciiTheme="minorEastAsia" w:hAnsiTheme="minorEastAsia" w:hint="eastAsia"/>
          <w:szCs w:val="21"/>
        </w:rPr>
        <w:t>4500</w:t>
      </w:r>
      <w:r w:rsidRPr="00903C58">
        <w:rPr>
          <w:rFonts w:asciiTheme="minorEastAsia" w:hAnsiTheme="minorEastAsia"/>
          <w:szCs w:val="21"/>
        </w:rPr>
        <w:t>-6000m</w:t>
      </w:r>
      <w:r w:rsidRPr="00903C58">
        <w:rPr>
          <w:rFonts w:asciiTheme="minorEastAsia" w:hAnsiTheme="minorEastAsia" w:hint="eastAsia"/>
          <w:szCs w:val="21"/>
        </w:rPr>
        <w:t>超</w:t>
      </w:r>
      <w:r w:rsidRPr="00903C58">
        <w:rPr>
          <w:rFonts w:asciiTheme="minorEastAsia" w:hAnsiTheme="minorEastAsia"/>
          <w:szCs w:val="21"/>
        </w:rPr>
        <w:t>深层资源量占总量</w:t>
      </w:r>
      <w:r w:rsidRPr="00903C58">
        <w:rPr>
          <w:rFonts w:asciiTheme="minorEastAsia" w:hAnsiTheme="minorEastAsia" w:hint="eastAsia"/>
          <w:szCs w:val="21"/>
        </w:rPr>
        <w:t>31.6</w:t>
      </w:r>
      <w:r w:rsidRPr="00903C58">
        <w:rPr>
          <w:rFonts w:asciiTheme="minorEastAsia" w:hAnsiTheme="minorEastAsia"/>
          <w:szCs w:val="21"/>
        </w:rPr>
        <w:t>2%。随着勘探技术的不断进步，油气需求的加强</w:t>
      </w:r>
      <w:r>
        <w:rPr>
          <w:szCs w:val="21"/>
        </w:rPr>
        <w:t>和</w:t>
      </w:r>
      <w:r>
        <w:rPr>
          <w:rFonts w:hint="eastAsia"/>
          <w:szCs w:val="21"/>
        </w:rPr>
        <w:t>认</w:t>
      </w:r>
      <w:r>
        <w:rPr>
          <w:szCs w:val="21"/>
        </w:rPr>
        <w:t>识的深入，对</w:t>
      </w:r>
      <w:r w:rsidRPr="00596DEA">
        <w:rPr>
          <w:rFonts w:asciiTheme="minorEastAsia" w:hAnsiTheme="minorEastAsia"/>
          <w:szCs w:val="21"/>
        </w:rPr>
        <w:t>3500m</w:t>
      </w:r>
      <w:r>
        <w:rPr>
          <w:rFonts w:hint="eastAsia"/>
          <w:szCs w:val="21"/>
        </w:rPr>
        <w:t>以</w:t>
      </w:r>
      <w:r>
        <w:rPr>
          <w:szCs w:val="21"/>
        </w:rPr>
        <w:t>深的</w:t>
      </w:r>
      <w:r>
        <w:rPr>
          <w:rFonts w:hint="eastAsia"/>
          <w:szCs w:val="21"/>
        </w:rPr>
        <w:t>深</w:t>
      </w:r>
      <w:r>
        <w:rPr>
          <w:szCs w:val="21"/>
        </w:rPr>
        <w:t>层</w:t>
      </w:r>
      <w:r>
        <w:rPr>
          <w:rFonts w:hint="eastAsia"/>
          <w:szCs w:val="21"/>
        </w:rPr>
        <w:t>-</w:t>
      </w:r>
      <w:r>
        <w:rPr>
          <w:szCs w:val="21"/>
        </w:rPr>
        <w:t>超深层地区</w:t>
      </w:r>
      <w:r>
        <w:rPr>
          <w:rFonts w:hint="eastAsia"/>
          <w:szCs w:val="21"/>
        </w:rPr>
        <w:t>是</w:t>
      </w:r>
      <w:r>
        <w:rPr>
          <w:szCs w:val="21"/>
        </w:rPr>
        <w:t>下一步页岩气勘探的重要领域</w:t>
      </w:r>
      <w:r w:rsidR="00BD03AA" w:rsidRPr="00BD03AA">
        <w:rPr>
          <w:rFonts w:hint="eastAsia"/>
          <w:color w:val="FF0000"/>
          <w:szCs w:val="21"/>
          <w:vertAlign w:val="superscript"/>
        </w:rPr>
        <w:t>[</w:t>
      </w:r>
      <w:r w:rsidR="00BD03AA" w:rsidRPr="00BD03AA">
        <w:rPr>
          <w:color w:val="FF0000"/>
          <w:szCs w:val="21"/>
          <w:vertAlign w:val="superscript"/>
        </w:rPr>
        <w:t>18]</w:t>
      </w:r>
      <w:r>
        <w:rPr>
          <w:szCs w:val="21"/>
        </w:rPr>
        <w:t>，</w:t>
      </w:r>
      <w:r>
        <w:rPr>
          <w:rFonts w:hint="eastAsia"/>
          <w:szCs w:val="21"/>
        </w:rPr>
        <w:t>分</w:t>
      </w:r>
      <w:r>
        <w:rPr>
          <w:szCs w:val="21"/>
        </w:rPr>
        <w:t>布在盆地</w:t>
      </w:r>
      <w:r>
        <w:rPr>
          <w:rFonts w:hint="eastAsia"/>
          <w:szCs w:val="21"/>
        </w:rPr>
        <w:t>腹</w:t>
      </w:r>
      <w:r>
        <w:rPr>
          <w:szCs w:val="21"/>
        </w:rPr>
        <w:t>地的蜀南、川东和川北地区。</w:t>
      </w:r>
      <w:r>
        <w:rPr>
          <w:rFonts w:hint="eastAsia"/>
          <w:szCs w:val="21"/>
        </w:rPr>
        <w:t>勘</w:t>
      </w:r>
      <w:r>
        <w:rPr>
          <w:szCs w:val="21"/>
        </w:rPr>
        <w:t>探层系上，除</w:t>
      </w:r>
      <w:r>
        <w:rPr>
          <w:rFonts w:hint="eastAsia"/>
          <w:szCs w:val="21"/>
        </w:rPr>
        <w:t>现在</w:t>
      </w:r>
      <w:r>
        <w:rPr>
          <w:szCs w:val="21"/>
        </w:rPr>
        <w:t>已进行勘探的龙马溪组和筇竹寺组外，</w:t>
      </w:r>
      <w:r>
        <w:rPr>
          <w:rFonts w:hint="eastAsia"/>
          <w:szCs w:val="21"/>
        </w:rPr>
        <w:t>下</w:t>
      </w:r>
      <w:r>
        <w:rPr>
          <w:szCs w:val="21"/>
        </w:rPr>
        <w:t>侏罗</w:t>
      </w:r>
      <w:r>
        <w:rPr>
          <w:rFonts w:hint="eastAsia"/>
          <w:szCs w:val="21"/>
        </w:rPr>
        <w:t>统</w:t>
      </w:r>
      <w:r>
        <w:rPr>
          <w:szCs w:val="21"/>
        </w:rPr>
        <w:t>湖相页岩是现实有利勘探层，主要分布在川中北部和川东北部地区</w:t>
      </w:r>
      <w:r>
        <w:rPr>
          <w:rFonts w:hint="eastAsia"/>
          <w:szCs w:val="21"/>
        </w:rPr>
        <w:t>珍</w:t>
      </w:r>
      <w:r>
        <w:rPr>
          <w:szCs w:val="21"/>
        </w:rPr>
        <w:t>珠冲段、</w:t>
      </w:r>
      <w:r>
        <w:rPr>
          <w:rFonts w:hint="eastAsia"/>
          <w:szCs w:val="21"/>
        </w:rPr>
        <w:t>东</w:t>
      </w:r>
      <w:r>
        <w:rPr>
          <w:szCs w:val="21"/>
        </w:rPr>
        <w:t>岳庙段、</w:t>
      </w:r>
      <w:r>
        <w:rPr>
          <w:rFonts w:hint="eastAsia"/>
          <w:szCs w:val="21"/>
        </w:rPr>
        <w:t>大</w:t>
      </w:r>
      <w:r>
        <w:rPr>
          <w:szCs w:val="21"/>
        </w:rPr>
        <w:t>安寨段和凉高山组，埋深浅、有机质热演</w:t>
      </w:r>
      <w:r>
        <w:rPr>
          <w:rFonts w:hint="eastAsia"/>
          <w:szCs w:val="21"/>
        </w:rPr>
        <w:t>化处</w:t>
      </w:r>
      <w:r>
        <w:rPr>
          <w:szCs w:val="21"/>
        </w:rPr>
        <w:t>于成熟期，</w:t>
      </w:r>
      <w:r>
        <w:rPr>
          <w:rFonts w:hint="eastAsia"/>
          <w:szCs w:val="21"/>
        </w:rPr>
        <w:t>可</w:t>
      </w:r>
      <w:r>
        <w:rPr>
          <w:szCs w:val="21"/>
        </w:rPr>
        <w:t>与页岩油并行勘探</w:t>
      </w:r>
      <w:r>
        <w:rPr>
          <w:rFonts w:hint="eastAsia"/>
          <w:szCs w:val="21"/>
        </w:rPr>
        <w:t>，有</w:t>
      </w:r>
      <w:r>
        <w:rPr>
          <w:szCs w:val="21"/>
        </w:rPr>
        <w:t>利勘探面积</w:t>
      </w:r>
      <w:r>
        <w:rPr>
          <w:szCs w:val="21"/>
        </w:rPr>
        <w:t>1.32×10</w:t>
      </w:r>
      <w:r w:rsidRPr="004A1FC1">
        <w:rPr>
          <w:szCs w:val="21"/>
          <w:vertAlign w:val="superscript"/>
        </w:rPr>
        <w:t>4</w:t>
      </w:r>
      <w:r>
        <w:rPr>
          <w:rFonts w:hint="eastAsia"/>
          <w:szCs w:val="21"/>
        </w:rPr>
        <w:t>km</w:t>
      </w:r>
      <w:r w:rsidRPr="004A1FC1">
        <w:rPr>
          <w:rFonts w:hint="eastAsia"/>
          <w:szCs w:val="21"/>
          <w:vertAlign w:val="superscript"/>
        </w:rPr>
        <w:t>2</w:t>
      </w:r>
      <w:r>
        <w:rPr>
          <w:rFonts w:hint="eastAsia"/>
          <w:szCs w:val="21"/>
        </w:rPr>
        <w:t>。</w:t>
      </w:r>
    </w:p>
    <w:p w:rsidR="007A59D0" w:rsidRDefault="007A59D0" w:rsidP="007A59D0">
      <w:pPr>
        <w:spacing w:line="276" w:lineRule="auto"/>
        <w:ind w:firstLineChars="200" w:firstLine="420"/>
        <w:rPr>
          <w:szCs w:val="21"/>
        </w:rPr>
      </w:pPr>
      <w:r>
        <w:rPr>
          <w:rFonts w:hint="eastAsia"/>
          <w:szCs w:val="21"/>
        </w:rPr>
        <w:t>四</w:t>
      </w:r>
      <w:r>
        <w:rPr>
          <w:szCs w:val="21"/>
        </w:rPr>
        <w:t>川盆地</w:t>
      </w:r>
      <w:r>
        <w:rPr>
          <w:rFonts w:hint="eastAsia"/>
          <w:szCs w:val="21"/>
        </w:rPr>
        <w:t>致</w:t>
      </w:r>
      <w:r>
        <w:rPr>
          <w:szCs w:val="21"/>
        </w:rPr>
        <w:t>密砂岩气</w:t>
      </w:r>
      <w:r>
        <w:rPr>
          <w:rFonts w:hint="eastAsia"/>
          <w:szCs w:val="21"/>
        </w:rPr>
        <w:t>具</w:t>
      </w:r>
      <w:r>
        <w:rPr>
          <w:szCs w:val="21"/>
        </w:rPr>
        <w:t>有丰富的资源，</w:t>
      </w:r>
      <w:r>
        <w:rPr>
          <w:rFonts w:hint="eastAsia"/>
          <w:szCs w:val="21"/>
        </w:rPr>
        <w:t>目</w:t>
      </w:r>
      <w:r>
        <w:rPr>
          <w:szCs w:val="21"/>
        </w:rPr>
        <w:t>前的</w:t>
      </w:r>
      <w:r>
        <w:rPr>
          <w:rFonts w:hint="eastAsia"/>
          <w:szCs w:val="21"/>
        </w:rPr>
        <w:t>勘</w:t>
      </w:r>
      <w:r>
        <w:rPr>
          <w:szCs w:val="21"/>
        </w:rPr>
        <w:t>探</w:t>
      </w:r>
      <w:r>
        <w:rPr>
          <w:rFonts w:hint="eastAsia"/>
          <w:szCs w:val="21"/>
        </w:rPr>
        <w:t>重</w:t>
      </w:r>
      <w:r>
        <w:rPr>
          <w:szCs w:val="21"/>
        </w:rPr>
        <w:t>点</w:t>
      </w:r>
      <w:r>
        <w:rPr>
          <w:rFonts w:hint="eastAsia"/>
          <w:szCs w:val="21"/>
        </w:rPr>
        <w:t>放</w:t>
      </w:r>
      <w:r>
        <w:rPr>
          <w:szCs w:val="21"/>
        </w:rPr>
        <w:t>在川中地区，</w:t>
      </w:r>
      <w:r>
        <w:rPr>
          <w:rFonts w:hint="eastAsia"/>
          <w:szCs w:val="21"/>
        </w:rPr>
        <w:t>勘</w:t>
      </w:r>
      <w:r>
        <w:rPr>
          <w:szCs w:val="21"/>
        </w:rPr>
        <w:t>探层位以上三叠统须家河组、中侏罗</w:t>
      </w:r>
      <w:r>
        <w:rPr>
          <w:rFonts w:hint="eastAsia"/>
          <w:szCs w:val="21"/>
        </w:rPr>
        <w:t>统</w:t>
      </w:r>
      <w:r>
        <w:rPr>
          <w:szCs w:val="21"/>
        </w:rPr>
        <w:t>沙</w:t>
      </w:r>
      <w:r>
        <w:rPr>
          <w:rFonts w:hint="eastAsia"/>
          <w:szCs w:val="21"/>
        </w:rPr>
        <w:t>溪</w:t>
      </w:r>
      <w:r>
        <w:rPr>
          <w:szCs w:val="21"/>
        </w:rPr>
        <w:t>庙组为主。致密砂岩气的烃源以</w:t>
      </w:r>
      <w:r>
        <w:rPr>
          <w:rFonts w:hint="eastAsia"/>
          <w:szCs w:val="21"/>
        </w:rPr>
        <w:t>须</w:t>
      </w:r>
      <w:r>
        <w:rPr>
          <w:szCs w:val="21"/>
        </w:rPr>
        <w:t>家河组为主，</w:t>
      </w:r>
      <w:r>
        <w:rPr>
          <w:rFonts w:hint="eastAsia"/>
          <w:szCs w:val="21"/>
        </w:rPr>
        <w:t>川</w:t>
      </w:r>
      <w:r>
        <w:rPr>
          <w:szCs w:val="21"/>
        </w:rPr>
        <w:t>中和川北地区兼有下侏罗</w:t>
      </w:r>
      <w:r>
        <w:rPr>
          <w:rFonts w:hint="eastAsia"/>
          <w:szCs w:val="21"/>
        </w:rPr>
        <w:t>统</w:t>
      </w:r>
      <w:r>
        <w:rPr>
          <w:szCs w:val="21"/>
        </w:rPr>
        <w:t>自</w:t>
      </w:r>
      <w:r>
        <w:rPr>
          <w:rFonts w:hint="eastAsia"/>
          <w:szCs w:val="21"/>
        </w:rPr>
        <w:t>流</w:t>
      </w:r>
      <w:r>
        <w:rPr>
          <w:szCs w:val="21"/>
        </w:rPr>
        <w:t>井组，前者生烃中心位于川</w:t>
      </w:r>
      <w:r>
        <w:rPr>
          <w:rFonts w:hint="eastAsia"/>
          <w:szCs w:val="21"/>
        </w:rPr>
        <w:t>西</w:t>
      </w:r>
      <w:r>
        <w:rPr>
          <w:szCs w:val="21"/>
        </w:rPr>
        <w:t>地区，后者分布于</w:t>
      </w:r>
      <w:r>
        <w:rPr>
          <w:rFonts w:hint="eastAsia"/>
          <w:szCs w:val="21"/>
        </w:rPr>
        <w:t>川</w:t>
      </w:r>
      <w:r>
        <w:rPr>
          <w:szCs w:val="21"/>
        </w:rPr>
        <w:t>中北部和川东北部。</w:t>
      </w:r>
      <w:r>
        <w:rPr>
          <w:rFonts w:hint="eastAsia"/>
          <w:szCs w:val="21"/>
        </w:rPr>
        <w:t>全</w:t>
      </w:r>
      <w:r>
        <w:rPr>
          <w:szCs w:val="21"/>
        </w:rPr>
        <w:t>盆地致密砂岩气探明</w:t>
      </w:r>
      <w:r>
        <w:rPr>
          <w:rFonts w:hint="eastAsia"/>
          <w:szCs w:val="21"/>
        </w:rPr>
        <w:t>率</w:t>
      </w:r>
      <w:r>
        <w:rPr>
          <w:szCs w:val="21"/>
        </w:rPr>
        <w:t>仅</w:t>
      </w:r>
      <w:r>
        <w:rPr>
          <w:rFonts w:hint="eastAsia"/>
          <w:szCs w:val="21"/>
        </w:rPr>
        <w:t>18.</w:t>
      </w:r>
      <w:r>
        <w:rPr>
          <w:szCs w:val="21"/>
        </w:rPr>
        <w:t>50%</w:t>
      </w:r>
      <w:r>
        <w:rPr>
          <w:rFonts w:hint="eastAsia"/>
          <w:szCs w:val="21"/>
        </w:rPr>
        <w:t>，川</w:t>
      </w:r>
      <w:r>
        <w:rPr>
          <w:szCs w:val="21"/>
        </w:rPr>
        <w:t>西地区</w:t>
      </w:r>
      <w:r>
        <w:rPr>
          <w:rFonts w:hint="eastAsia"/>
          <w:szCs w:val="21"/>
        </w:rPr>
        <w:t>36.91</w:t>
      </w:r>
      <w:r>
        <w:rPr>
          <w:szCs w:val="21"/>
        </w:rPr>
        <w:t>%</w:t>
      </w:r>
      <w:r>
        <w:rPr>
          <w:rFonts w:hint="eastAsia"/>
          <w:szCs w:val="21"/>
        </w:rPr>
        <w:t>，</w:t>
      </w:r>
      <w:r>
        <w:rPr>
          <w:szCs w:val="21"/>
        </w:rPr>
        <w:t>尚存较大勘探潜力</w:t>
      </w:r>
      <w:r w:rsidR="004350E7">
        <w:rPr>
          <w:rFonts w:hint="eastAsia"/>
          <w:szCs w:val="21"/>
        </w:rPr>
        <w:t>。</w:t>
      </w:r>
    </w:p>
    <w:p w:rsidR="007A59D0" w:rsidRPr="00CB386D" w:rsidRDefault="007A59D0" w:rsidP="007A59D0">
      <w:pPr>
        <w:spacing w:line="276" w:lineRule="auto"/>
        <w:ind w:firstLineChars="200" w:firstLine="420"/>
        <w:rPr>
          <w:szCs w:val="21"/>
        </w:rPr>
      </w:pPr>
      <w:r>
        <w:rPr>
          <w:rFonts w:hint="eastAsia"/>
          <w:szCs w:val="21"/>
        </w:rPr>
        <w:t>四</w:t>
      </w:r>
      <w:r>
        <w:rPr>
          <w:szCs w:val="21"/>
        </w:rPr>
        <w:t>川盆地煤岩</w:t>
      </w:r>
      <w:r>
        <w:rPr>
          <w:rFonts w:hint="eastAsia"/>
          <w:szCs w:val="21"/>
        </w:rPr>
        <w:t>分</w:t>
      </w:r>
      <w:r>
        <w:rPr>
          <w:szCs w:val="21"/>
        </w:rPr>
        <w:t>布在</w:t>
      </w:r>
      <w:r>
        <w:rPr>
          <w:rFonts w:hint="eastAsia"/>
          <w:szCs w:val="21"/>
        </w:rPr>
        <w:t>二</w:t>
      </w:r>
      <w:r>
        <w:rPr>
          <w:szCs w:val="21"/>
        </w:rPr>
        <w:t>叠系梁山组、龙潭组和三叠系须家河组，</w:t>
      </w:r>
      <w:r>
        <w:rPr>
          <w:rFonts w:hint="eastAsia"/>
          <w:szCs w:val="21"/>
        </w:rPr>
        <w:t>盆</w:t>
      </w:r>
      <w:r>
        <w:rPr>
          <w:szCs w:val="21"/>
        </w:rPr>
        <w:t>地南缘宣威组</w:t>
      </w:r>
      <w:r>
        <w:rPr>
          <w:rFonts w:hint="eastAsia"/>
          <w:szCs w:val="21"/>
        </w:rPr>
        <w:t>(</w:t>
      </w:r>
      <w:r>
        <w:rPr>
          <w:szCs w:val="21"/>
        </w:rPr>
        <w:t>P</w:t>
      </w:r>
      <w:r w:rsidRPr="00022D81">
        <w:rPr>
          <w:szCs w:val="21"/>
          <w:vertAlign w:val="subscript"/>
        </w:rPr>
        <w:t>3</w:t>
      </w:r>
      <w:r w:rsidRPr="00022D81">
        <w:rPr>
          <w:szCs w:val="21"/>
          <w:vertAlign w:val="superscript"/>
        </w:rPr>
        <w:t>2</w:t>
      </w:r>
      <w:r>
        <w:rPr>
          <w:rFonts w:hint="eastAsia"/>
          <w:szCs w:val="21"/>
        </w:rPr>
        <w:t>)</w:t>
      </w:r>
      <w:r>
        <w:rPr>
          <w:szCs w:val="21"/>
        </w:rPr>
        <w:t>也见煤岩</w:t>
      </w:r>
      <w:r w:rsidR="00625120">
        <w:rPr>
          <w:rFonts w:hint="eastAsia"/>
          <w:szCs w:val="21"/>
        </w:rPr>
        <w:t>。</w:t>
      </w:r>
      <w:r>
        <w:rPr>
          <w:szCs w:val="21"/>
        </w:rPr>
        <w:t>以龙潭组</w:t>
      </w:r>
      <w:r>
        <w:rPr>
          <w:rFonts w:hint="eastAsia"/>
          <w:szCs w:val="21"/>
        </w:rPr>
        <w:t>(</w:t>
      </w:r>
      <w:r>
        <w:rPr>
          <w:szCs w:val="21"/>
        </w:rPr>
        <w:t>P</w:t>
      </w:r>
      <w:r w:rsidRPr="00022D81">
        <w:rPr>
          <w:szCs w:val="21"/>
          <w:vertAlign w:val="subscript"/>
        </w:rPr>
        <w:t>3</w:t>
      </w:r>
      <w:r w:rsidRPr="00022D81">
        <w:rPr>
          <w:szCs w:val="21"/>
          <w:vertAlign w:val="superscript"/>
        </w:rPr>
        <w:t>1</w:t>
      </w:r>
      <w:r>
        <w:rPr>
          <w:rFonts w:hint="eastAsia"/>
          <w:szCs w:val="21"/>
        </w:rPr>
        <w:t>)</w:t>
      </w:r>
      <w:r w:rsidRPr="005D7642">
        <w:rPr>
          <w:szCs w:val="21"/>
        </w:rPr>
        <w:t>煤</w:t>
      </w:r>
      <w:r>
        <w:rPr>
          <w:rFonts w:hint="eastAsia"/>
          <w:szCs w:val="21"/>
        </w:rPr>
        <w:t>岩</w:t>
      </w:r>
      <w:r>
        <w:rPr>
          <w:szCs w:val="21"/>
        </w:rPr>
        <w:t>厚度</w:t>
      </w:r>
      <w:r>
        <w:rPr>
          <w:rFonts w:hint="eastAsia"/>
          <w:szCs w:val="21"/>
        </w:rPr>
        <w:t>、</w:t>
      </w:r>
      <w:r>
        <w:rPr>
          <w:szCs w:val="21"/>
        </w:rPr>
        <w:t>分布面积较大</w:t>
      </w:r>
      <w:r w:rsidR="00625120">
        <w:rPr>
          <w:rFonts w:hint="eastAsia"/>
          <w:szCs w:val="21"/>
        </w:rPr>
        <w:t>，</w:t>
      </w:r>
      <w:r w:rsidR="00625120">
        <w:rPr>
          <w:szCs w:val="21"/>
        </w:rPr>
        <w:t>是煤层气勘探最现实的领域</w:t>
      </w:r>
      <w:r w:rsidR="00625120">
        <w:rPr>
          <w:rFonts w:hint="eastAsia"/>
          <w:szCs w:val="21"/>
        </w:rPr>
        <w:t>，</w:t>
      </w:r>
      <w:r>
        <w:rPr>
          <w:rFonts w:asciiTheme="minorEastAsia" w:hAnsiTheme="minorEastAsia" w:cs="Times New Roman"/>
          <w:color w:val="000000"/>
          <w:szCs w:val="21"/>
        </w:rPr>
        <w:t>其中</w:t>
      </w:r>
      <w:r>
        <w:rPr>
          <w:rFonts w:asciiTheme="minorEastAsia" w:hAnsiTheme="minorEastAsia" w:cs="Times New Roman" w:hint="eastAsia"/>
          <w:color w:val="000000"/>
          <w:szCs w:val="21"/>
        </w:rPr>
        <w:t>厚</w:t>
      </w:r>
      <w:r>
        <w:rPr>
          <w:rFonts w:asciiTheme="minorEastAsia" w:hAnsiTheme="minorEastAsia" w:cs="Times New Roman"/>
          <w:color w:val="000000"/>
          <w:szCs w:val="21"/>
        </w:rPr>
        <w:t>度大于5.0m</w:t>
      </w:r>
      <w:r>
        <w:rPr>
          <w:rFonts w:asciiTheme="minorEastAsia" w:hAnsiTheme="minorEastAsia" w:cs="Times New Roman" w:hint="eastAsia"/>
          <w:color w:val="000000"/>
          <w:szCs w:val="21"/>
        </w:rPr>
        <w:t>的</w:t>
      </w:r>
      <w:r>
        <w:rPr>
          <w:rFonts w:asciiTheme="minorEastAsia" w:hAnsiTheme="minorEastAsia" w:cs="Times New Roman"/>
          <w:color w:val="000000"/>
          <w:szCs w:val="21"/>
        </w:rPr>
        <w:t>区域分布在</w:t>
      </w:r>
      <w:r>
        <w:rPr>
          <w:rFonts w:asciiTheme="minorEastAsia" w:hAnsiTheme="minorEastAsia" w:cs="Times New Roman" w:hint="eastAsia"/>
          <w:color w:val="000000"/>
          <w:szCs w:val="21"/>
        </w:rPr>
        <w:t>赤水（</w:t>
      </w:r>
      <w:r>
        <w:rPr>
          <w:rFonts w:asciiTheme="minorEastAsia" w:hAnsiTheme="minorEastAsia" w:cs="Times New Roman"/>
          <w:color w:val="000000"/>
          <w:szCs w:val="21"/>
        </w:rPr>
        <w:t>最大厚度</w:t>
      </w:r>
      <w:r>
        <w:rPr>
          <w:rFonts w:asciiTheme="minorEastAsia" w:hAnsiTheme="minorEastAsia" w:cs="Times New Roman" w:hint="eastAsia"/>
          <w:color w:val="000000"/>
          <w:szCs w:val="21"/>
        </w:rPr>
        <w:t>11</w:t>
      </w:r>
      <w:r>
        <w:rPr>
          <w:rFonts w:asciiTheme="minorEastAsia" w:hAnsiTheme="minorEastAsia" w:cs="Times New Roman"/>
          <w:color w:val="000000"/>
          <w:szCs w:val="21"/>
        </w:rPr>
        <w:t>m</w:t>
      </w:r>
      <w:r>
        <w:rPr>
          <w:rFonts w:asciiTheme="minorEastAsia" w:hAnsiTheme="minorEastAsia" w:cs="Times New Roman" w:hint="eastAsia"/>
          <w:color w:val="000000"/>
          <w:szCs w:val="21"/>
        </w:rPr>
        <w:t>）</w:t>
      </w:r>
      <w:r>
        <w:rPr>
          <w:rFonts w:asciiTheme="minorEastAsia" w:hAnsiTheme="minorEastAsia" w:cs="Times New Roman"/>
          <w:color w:val="000000"/>
          <w:szCs w:val="21"/>
        </w:rPr>
        <w:t>、</w:t>
      </w:r>
      <w:r>
        <w:rPr>
          <w:rFonts w:asciiTheme="minorEastAsia" w:hAnsiTheme="minorEastAsia" w:cs="Times New Roman" w:hint="eastAsia"/>
          <w:color w:val="000000"/>
          <w:szCs w:val="21"/>
        </w:rPr>
        <w:t>江</w:t>
      </w:r>
      <w:r>
        <w:rPr>
          <w:rFonts w:asciiTheme="minorEastAsia" w:hAnsiTheme="minorEastAsia" w:cs="Times New Roman"/>
          <w:color w:val="000000"/>
          <w:szCs w:val="21"/>
        </w:rPr>
        <w:t>津</w:t>
      </w:r>
      <w:r>
        <w:rPr>
          <w:rFonts w:asciiTheme="minorEastAsia" w:hAnsiTheme="minorEastAsia" w:cs="Times New Roman" w:hint="eastAsia"/>
          <w:color w:val="000000"/>
          <w:szCs w:val="21"/>
        </w:rPr>
        <w:t>（</w:t>
      </w:r>
      <w:r>
        <w:rPr>
          <w:rFonts w:asciiTheme="minorEastAsia" w:hAnsiTheme="minorEastAsia" w:cs="Times New Roman"/>
          <w:color w:val="000000"/>
          <w:szCs w:val="21"/>
        </w:rPr>
        <w:t>最大厚度</w:t>
      </w:r>
      <w:r>
        <w:rPr>
          <w:rFonts w:asciiTheme="minorEastAsia" w:hAnsiTheme="minorEastAsia" w:cs="Times New Roman" w:hint="eastAsia"/>
          <w:color w:val="000000"/>
          <w:szCs w:val="21"/>
        </w:rPr>
        <w:t>9</w:t>
      </w:r>
      <w:r>
        <w:rPr>
          <w:rFonts w:asciiTheme="minorEastAsia" w:hAnsiTheme="minorEastAsia" w:cs="Times New Roman"/>
          <w:color w:val="000000"/>
          <w:szCs w:val="21"/>
        </w:rPr>
        <w:t>m</w:t>
      </w:r>
      <w:r>
        <w:rPr>
          <w:rFonts w:asciiTheme="minorEastAsia" w:hAnsiTheme="minorEastAsia" w:cs="Times New Roman" w:hint="eastAsia"/>
          <w:color w:val="000000"/>
          <w:szCs w:val="21"/>
        </w:rPr>
        <w:t>）、潼</w:t>
      </w:r>
      <w:r>
        <w:rPr>
          <w:rFonts w:asciiTheme="minorEastAsia" w:hAnsiTheme="minorEastAsia" w:cs="Times New Roman"/>
          <w:color w:val="000000"/>
          <w:szCs w:val="21"/>
        </w:rPr>
        <w:t>南</w:t>
      </w:r>
      <w:r>
        <w:rPr>
          <w:rFonts w:asciiTheme="minorEastAsia" w:hAnsiTheme="minorEastAsia" w:cs="Times New Roman" w:hint="eastAsia"/>
          <w:color w:val="000000"/>
          <w:szCs w:val="21"/>
        </w:rPr>
        <w:t>地</w:t>
      </w:r>
      <w:r>
        <w:rPr>
          <w:rFonts w:asciiTheme="minorEastAsia" w:hAnsiTheme="minorEastAsia" w:cs="Times New Roman"/>
          <w:color w:val="000000"/>
          <w:szCs w:val="21"/>
        </w:rPr>
        <w:t>区</w:t>
      </w:r>
      <w:r>
        <w:rPr>
          <w:rFonts w:asciiTheme="minorEastAsia" w:hAnsiTheme="minorEastAsia" w:cs="Times New Roman" w:hint="eastAsia"/>
          <w:color w:val="000000"/>
          <w:szCs w:val="21"/>
        </w:rPr>
        <w:t>（</w:t>
      </w:r>
      <w:r>
        <w:rPr>
          <w:rFonts w:asciiTheme="minorEastAsia" w:hAnsiTheme="minorEastAsia" w:cs="Times New Roman"/>
          <w:color w:val="000000"/>
          <w:szCs w:val="21"/>
        </w:rPr>
        <w:t>最大厚度</w:t>
      </w:r>
      <w:r>
        <w:rPr>
          <w:rFonts w:asciiTheme="minorEastAsia" w:hAnsiTheme="minorEastAsia" w:cs="Times New Roman" w:hint="eastAsia"/>
          <w:color w:val="000000"/>
          <w:szCs w:val="21"/>
        </w:rPr>
        <w:t>13m）</w:t>
      </w:r>
      <w:r>
        <w:rPr>
          <w:rFonts w:asciiTheme="minorEastAsia" w:hAnsiTheme="minorEastAsia" w:cs="Times New Roman"/>
          <w:color w:val="000000"/>
          <w:szCs w:val="21"/>
        </w:rPr>
        <w:t>，</w:t>
      </w:r>
      <w:r>
        <w:rPr>
          <w:rFonts w:asciiTheme="minorEastAsia" w:hAnsiTheme="minorEastAsia" w:cs="Times New Roman" w:hint="eastAsia"/>
          <w:color w:val="000000"/>
          <w:szCs w:val="21"/>
        </w:rPr>
        <w:t>面</w:t>
      </w:r>
      <w:r>
        <w:rPr>
          <w:rFonts w:asciiTheme="minorEastAsia" w:hAnsiTheme="minorEastAsia" w:cs="Times New Roman"/>
          <w:color w:val="000000"/>
          <w:szCs w:val="21"/>
        </w:rPr>
        <w:t>积达</w:t>
      </w:r>
      <w:r>
        <w:rPr>
          <w:rFonts w:hint="eastAsia"/>
          <w:szCs w:val="21"/>
        </w:rPr>
        <w:t>21.07</w:t>
      </w:r>
      <w:r>
        <w:rPr>
          <w:szCs w:val="21"/>
        </w:rPr>
        <w:t>×10</w:t>
      </w:r>
      <w:r w:rsidRPr="004A1FC1">
        <w:rPr>
          <w:szCs w:val="21"/>
          <w:vertAlign w:val="superscript"/>
        </w:rPr>
        <w:t>4</w:t>
      </w:r>
      <w:r>
        <w:rPr>
          <w:rFonts w:hint="eastAsia"/>
          <w:szCs w:val="21"/>
        </w:rPr>
        <w:t>km</w:t>
      </w:r>
      <w:r w:rsidRPr="004A1FC1">
        <w:rPr>
          <w:rFonts w:hint="eastAsia"/>
          <w:szCs w:val="21"/>
          <w:vertAlign w:val="superscript"/>
        </w:rPr>
        <w:t>2</w:t>
      </w:r>
      <w:r>
        <w:rPr>
          <w:rFonts w:hint="eastAsia"/>
          <w:szCs w:val="21"/>
        </w:rPr>
        <w:t>。</w:t>
      </w:r>
    </w:p>
    <w:p w:rsidR="007A59D0" w:rsidRDefault="007A59D0" w:rsidP="007A59D0">
      <w:pPr>
        <w:spacing w:line="276" w:lineRule="auto"/>
        <w:rPr>
          <w:b/>
          <w:sz w:val="28"/>
          <w:szCs w:val="28"/>
        </w:rPr>
      </w:pPr>
      <w:r w:rsidRPr="00BA75F3">
        <w:rPr>
          <w:rFonts w:hint="eastAsia"/>
          <w:b/>
          <w:sz w:val="28"/>
          <w:szCs w:val="28"/>
        </w:rPr>
        <w:t>5.</w:t>
      </w:r>
      <w:r w:rsidRPr="00BA75F3">
        <w:rPr>
          <w:rFonts w:hint="eastAsia"/>
          <w:b/>
          <w:sz w:val="28"/>
          <w:szCs w:val="28"/>
        </w:rPr>
        <w:t>结</w:t>
      </w:r>
      <w:r w:rsidRPr="00BA75F3">
        <w:rPr>
          <w:b/>
          <w:sz w:val="28"/>
          <w:szCs w:val="28"/>
        </w:rPr>
        <w:t>论</w:t>
      </w:r>
    </w:p>
    <w:p w:rsidR="007A59D0" w:rsidRDefault="000B139F" w:rsidP="000B139F">
      <w:pPr>
        <w:spacing w:line="276" w:lineRule="auto"/>
        <w:ind w:firstLineChars="200" w:firstLine="420"/>
        <w:rPr>
          <w:szCs w:val="21"/>
        </w:rPr>
      </w:pPr>
      <w:r w:rsidRPr="000B139F">
        <w:rPr>
          <w:rFonts w:hint="eastAsia"/>
          <w:szCs w:val="21"/>
        </w:rPr>
        <w:t>四</w:t>
      </w:r>
      <w:r w:rsidRPr="000B139F">
        <w:rPr>
          <w:szCs w:val="21"/>
        </w:rPr>
        <w:t>川盆地</w:t>
      </w:r>
      <w:r>
        <w:rPr>
          <w:rFonts w:hint="eastAsia"/>
          <w:szCs w:val="21"/>
        </w:rPr>
        <w:t>是</w:t>
      </w:r>
      <w:r>
        <w:rPr>
          <w:szCs w:val="21"/>
        </w:rPr>
        <w:t>常规</w:t>
      </w:r>
      <w:r>
        <w:rPr>
          <w:rFonts w:hint="eastAsia"/>
          <w:szCs w:val="21"/>
        </w:rPr>
        <w:t>和</w:t>
      </w:r>
      <w:r>
        <w:rPr>
          <w:szCs w:val="21"/>
        </w:rPr>
        <w:t>非常规</w:t>
      </w:r>
      <w:r>
        <w:rPr>
          <w:rFonts w:hint="eastAsia"/>
          <w:szCs w:val="21"/>
        </w:rPr>
        <w:t>油</w:t>
      </w:r>
      <w:r>
        <w:rPr>
          <w:szCs w:val="21"/>
        </w:rPr>
        <w:t>气（致密砂岩气、</w:t>
      </w:r>
      <w:r>
        <w:rPr>
          <w:rFonts w:hint="eastAsia"/>
          <w:szCs w:val="21"/>
        </w:rPr>
        <w:t>致</w:t>
      </w:r>
      <w:r>
        <w:rPr>
          <w:szCs w:val="21"/>
        </w:rPr>
        <w:t>密油、页岩气、页岩油、</w:t>
      </w:r>
      <w:r>
        <w:rPr>
          <w:rFonts w:hint="eastAsia"/>
          <w:szCs w:val="21"/>
        </w:rPr>
        <w:t>煤</w:t>
      </w:r>
      <w:r>
        <w:rPr>
          <w:szCs w:val="21"/>
        </w:rPr>
        <w:t>层气）</w:t>
      </w:r>
      <w:r>
        <w:rPr>
          <w:rFonts w:hint="eastAsia"/>
          <w:szCs w:val="21"/>
        </w:rPr>
        <w:t>并</w:t>
      </w:r>
      <w:r>
        <w:rPr>
          <w:szCs w:val="21"/>
        </w:rPr>
        <w:t>存的富油气盆地</w:t>
      </w:r>
      <w:r>
        <w:rPr>
          <w:rFonts w:hint="eastAsia"/>
          <w:szCs w:val="21"/>
        </w:rPr>
        <w:t>，</w:t>
      </w:r>
      <w:r>
        <w:rPr>
          <w:szCs w:val="21"/>
        </w:rPr>
        <w:t>常规气藏数量较多</w:t>
      </w:r>
      <w:r>
        <w:rPr>
          <w:rFonts w:hint="eastAsia"/>
          <w:szCs w:val="21"/>
        </w:rPr>
        <w:t>，</w:t>
      </w:r>
      <w:r>
        <w:rPr>
          <w:szCs w:val="21"/>
        </w:rPr>
        <w:t>但非常规油气的勘探潜力大。</w:t>
      </w:r>
      <w:r>
        <w:rPr>
          <w:rFonts w:hint="eastAsia"/>
          <w:szCs w:val="21"/>
        </w:rPr>
        <w:t>油</w:t>
      </w:r>
      <w:r>
        <w:rPr>
          <w:szCs w:val="21"/>
        </w:rPr>
        <w:t>气产层多，目前</w:t>
      </w:r>
      <w:r w:rsidR="000B2BE2">
        <w:rPr>
          <w:rFonts w:hint="eastAsia"/>
          <w:szCs w:val="21"/>
        </w:rPr>
        <w:t>的</w:t>
      </w:r>
      <w:r w:rsidR="000B2BE2">
        <w:rPr>
          <w:szCs w:val="21"/>
        </w:rPr>
        <w:t>油气产层</w:t>
      </w:r>
      <w:r w:rsidR="000B2BE2">
        <w:rPr>
          <w:rFonts w:hint="eastAsia"/>
          <w:szCs w:val="21"/>
        </w:rPr>
        <w:t>达</w:t>
      </w:r>
      <w:r w:rsidR="009A3967">
        <w:rPr>
          <w:szCs w:val="21"/>
        </w:rPr>
        <w:t>23</w:t>
      </w:r>
      <w:r w:rsidR="000B2BE2">
        <w:rPr>
          <w:rFonts w:hint="eastAsia"/>
          <w:szCs w:val="21"/>
        </w:rPr>
        <w:t>个</w:t>
      </w:r>
      <w:r w:rsidR="000B2BE2">
        <w:rPr>
          <w:szCs w:val="21"/>
        </w:rPr>
        <w:t>组</w:t>
      </w:r>
      <w:r w:rsidR="000B2BE2">
        <w:rPr>
          <w:rFonts w:hint="eastAsia"/>
          <w:szCs w:val="21"/>
        </w:rPr>
        <w:t>，</w:t>
      </w:r>
      <w:r w:rsidR="000B2BE2">
        <w:rPr>
          <w:szCs w:val="21"/>
        </w:rPr>
        <w:t>从震旦系到</w:t>
      </w:r>
      <w:r w:rsidR="000B2BE2">
        <w:rPr>
          <w:rFonts w:hint="eastAsia"/>
          <w:szCs w:val="21"/>
        </w:rPr>
        <w:t>白</w:t>
      </w:r>
      <w:r w:rsidR="000B2BE2">
        <w:rPr>
          <w:szCs w:val="21"/>
        </w:rPr>
        <w:t>垩系均有分布</w:t>
      </w:r>
      <w:r w:rsidR="000B2BE2">
        <w:rPr>
          <w:rFonts w:hint="eastAsia"/>
          <w:szCs w:val="21"/>
        </w:rPr>
        <w:t>。</w:t>
      </w:r>
    </w:p>
    <w:p w:rsidR="000B139F" w:rsidRDefault="00443A5A" w:rsidP="000B139F">
      <w:pPr>
        <w:spacing w:line="276" w:lineRule="auto"/>
        <w:ind w:firstLineChars="200" w:firstLine="420"/>
        <w:rPr>
          <w:szCs w:val="21"/>
        </w:rPr>
      </w:pPr>
      <w:r>
        <w:rPr>
          <w:rFonts w:hint="eastAsia"/>
          <w:szCs w:val="21"/>
        </w:rPr>
        <w:t>四</w:t>
      </w:r>
      <w:r>
        <w:rPr>
          <w:szCs w:val="21"/>
        </w:rPr>
        <w:t>川盆地经历了多期构造运动，是典型的构造叠合盆地，</w:t>
      </w:r>
      <w:r>
        <w:rPr>
          <w:rFonts w:hint="eastAsia"/>
          <w:szCs w:val="21"/>
        </w:rPr>
        <w:t>新</w:t>
      </w:r>
      <w:r>
        <w:rPr>
          <w:szCs w:val="21"/>
        </w:rPr>
        <w:t>元古</w:t>
      </w:r>
      <w:r>
        <w:rPr>
          <w:rFonts w:hint="eastAsia"/>
          <w:szCs w:val="21"/>
        </w:rPr>
        <w:t>代</w:t>
      </w:r>
      <w:r>
        <w:rPr>
          <w:szCs w:val="21"/>
        </w:rPr>
        <w:t>以来</w:t>
      </w:r>
      <w:r>
        <w:rPr>
          <w:rFonts w:hint="eastAsia"/>
          <w:szCs w:val="21"/>
        </w:rPr>
        <w:t>盆</w:t>
      </w:r>
      <w:r>
        <w:rPr>
          <w:szCs w:val="21"/>
        </w:rPr>
        <w:t>地演化可以划分出</w:t>
      </w:r>
      <w:r>
        <w:rPr>
          <w:szCs w:val="21"/>
        </w:rPr>
        <w:t>3</w:t>
      </w:r>
      <w:r>
        <w:rPr>
          <w:szCs w:val="21"/>
        </w:rPr>
        <w:t>个阶段</w:t>
      </w:r>
      <w:r>
        <w:rPr>
          <w:rFonts w:hint="eastAsia"/>
          <w:szCs w:val="21"/>
        </w:rPr>
        <w:t>，</w:t>
      </w:r>
      <w:r>
        <w:rPr>
          <w:szCs w:val="21"/>
        </w:rPr>
        <w:t>其中前</w:t>
      </w:r>
      <w:r>
        <w:rPr>
          <w:szCs w:val="21"/>
        </w:rPr>
        <w:t>2</w:t>
      </w:r>
      <w:r>
        <w:rPr>
          <w:szCs w:val="21"/>
        </w:rPr>
        <w:t>个阶段均以拉张运动开始，以挤压运动结束，烃源岩既可在拉</w:t>
      </w:r>
      <w:r>
        <w:rPr>
          <w:rFonts w:hint="eastAsia"/>
          <w:szCs w:val="21"/>
        </w:rPr>
        <w:t>张</w:t>
      </w:r>
      <w:r>
        <w:rPr>
          <w:szCs w:val="21"/>
        </w:rPr>
        <w:t>构造背景下形成，也可在挤压构造背景下形成，是盆地多套区域性分布烃源岩层形成的主因，储层</w:t>
      </w:r>
      <w:r>
        <w:rPr>
          <w:rFonts w:hint="eastAsia"/>
          <w:szCs w:val="21"/>
        </w:rPr>
        <w:t>的</w:t>
      </w:r>
      <w:r>
        <w:rPr>
          <w:szCs w:val="21"/>
        </w:rPr>
        <w:t>形成与高能沉积相带和古岩溶</w:t>
      </w:r>
      <w:r>
        <w:rPr>
          <w:rFonts w:hint="eastAsia"/>
          <w:szCs w:val="21"/>
        </w:rPr>
        <w:t>叠</w:t>
      </w:r>
      <w:r>
        <w:rPr>
          <w:szCs w:val="21"/>
        </w:rPr>
        <w:t>加改造</w:t>
      </w:r>
      <w:r>
        <w:rPr>
          <w:rFonts w:hint="eastAsia"/>
          <w:szCs w:val="21"/>
        </w:rPr>
        <w:t>有</w:t>
      </w:r>
      <w:r>
        <w:rPr>
          <w:szCs w:val="21"/>
        </w:rPr>
        <w:t>关，纵向上形成</w:t>
      </w:r>
      <w:r>
        <w:rPr>
          <w:szCs w:val="21"/>
        </w:rPr>
        <w:t>“</w:t>
      </w:r>
      <w:r>
        <w:rPr>
          <w:rFonts w:hint="eastAsia"/>
          <w:szCs w:val="21"/>
        </w:rPr>
        <w:t>楼</w:t>
      </w:r>
      <w:r>
        <w:rPr>
          <w:szCs w:val="21"/>
        </w:rPr>
        <w:t>层式</w:t>
      </w:r>
      <w:r>
        <w:rPr>
          <w:szCs w:val="21"/>
        </w:rPr>
        <w:t>”</w:t>
      </w:r>
      <w:r>
        <w:rPr>
          <w:rFonts w:hint="eastAsia"/>
          <w:szCs w:val="21"/>
        </w:rPr>
        <w:t>分</w:t>
      </w:r>
      <w:r>
        <w:rPr>
          <w:szCs w:val="21"/>
        </w:rPr>
        <w:t>布的生储组合。</w:t>
      </w:r>
    </w:p>
    <w:p w:rsidR="007A59D0" w:rsidRPr="00974112" w:rsidRDefault="00443A5A" w:rsidP="00DD0B0B">
      <w:pPr>
        <w:spacing w:line="276" w:lineRule="auto"/>
        <w:ind w:firstLineChars="200" w:firstLine="420"/>
        <w:rPr>
          <w:szCs w:val="21"/>
        </w:rPr>
      </w:pPr>
      <w:r>
        <w:rPr>
          <w:rFonts w:hint="eastAsia"/>
          <w:szCs w:val="21"/>
        </w:rPr>
        <w:t>构</w:t>
      </w:r>
      <w:r>
        <w:rPr>
          <w:szCs w:val="21"/>
        </w:rPr>
        <w:t>造</w:t>
      </w:r>
      <w:r>
        <w:rPr>
          <w:rFonts w:hint="eastAsia"/>
          <w:szCs w:val="21"/>
        </w:rPr>
        <w:t>-</w:t>
      </w:r>
      <w:r>
        <w:rPr>
          <w:szCs w:val="21"/>
        </w:rPr>
        <w:t>沉积分异控制</w:t>
      </w:r>
      <w:r>
        <w:rPr>
          <w:rFonts w:hint="eastAsia"/>
          <w:szCs w:val="21"/>
        </w:rPr>
        <w:t>含</w:t>
      </w:r>
      <w:r>
        <w:rPr>
          <w:szCs w:val="21"/>
        </w:rPr>
        <w:t>油气带</w:t>
      </w:r>
      <w:r>
        <w:rPr>
          <w:rFonts w:hint="eastAsia"/>
          <w:szCs w:val="21"/>
        </w:rPr>
        <w:t>，</w:t>
      </w:r>
      <w:r>
        <w:rPr>
          <w:szCs w:val="21"/>
        </w:rPr>
        <w:t>而构造运动</w:t>
      </w:r>
      <w:r>
        <w:rPr>
          <w:rFonts w:hint="eastAsia"/>
          <w:szCs w:val="21"/>
        </w:rPr>
        <w:t>和</w:t>
      </w:r>
      <w:r>
        <w:rPr>
          <w:szCs w:val="21"/>
        </w:rPr>
        <w:t>构造格局控制油气藏的分布</w:t>
      </w:r>
      <w:r>
        <w:rPr>
          <w:rFonts w:hint="eastAsia"/>
          <w:szCs w:val="21"/>
        </w:rPr>
        <w:t>，</w:t>
      </w:r>
      <w:r>
        <w:rPr>
          <w:szCs w:val="21"/>
        </w:rPr>
        <w:t>不同的构造</w:t>
      </w:r>
      <w:r>
        <w:rPr>
          <w:szCs w:val="21"/>
        </w:rPr>
        <w:lastRenderedPageBreak/>
        <w:t>面貌与油气藏</w:t>
      </w:r>
      <w:r>
        <w:rPr>
          <w:rFonts w:hint="eastAsia"/>
          <w:szCs w:val="21"/>
        </w:rPr>
        <w:t>类</w:t>
      </w:r>
      <w:r>
        <w:rPr>
          <w:szCs w:val="21"/>
        </w:rPr>
        <w:t>型密切相关。</w:t>
      </w:r>
      <w:r w:rsidR="00987CC1">
        <w:rPr>
          <w:rFonts w:hint="eastAsia"/>
          <w:szCs w:val="21"/>
        </w:rPr>
        <w:t>中</w:t>
      </w:r>
      <w:r w:rsidR="00987CC1">
        <w:rPr>
          <w:szCs w:val="21"/>
        </w:rPr>
        <w:t>-</w:t>
      </w:r>
      <w:r w:rsidR="00987CC1">
        <w:rPr>
          <w:szCs w:val="21"/>
        </w:rPr>
        <w:t>下三叠统</w:t>
      </w:r>
      <w:r>
        <w:rPr>
          <w:rFonts w:hint="eastAsia"/>
          <w:szCs w:val="21"/>
        </w:rPr>
        <w:t>区</w:t>
      </w:r>
      <w:r>
        <w:rPr>
          <w:szCs w:val="21"/>
        </w:rPr>
        <w:t>域性稳定分布的厚层膏岩、</w:t>
      </w:r>
      <w:r>
        <w:rPr>
          <w:rFonts w:hint="eastAsia"/>
          <w:szCs w:val="21"/>
        </w:rPr>
        <w:t>中</w:t>
      </w:r>
      <w:r>
        <w:rPr>
          <w:szCs w:val="21"/>
        </w:rPr>
        <w:t>新生界</w:t>
      </w:r>
      <w:r w:rsidR="00987CC1">
        <w:rPr>
          <w:szCs w:val="21"/>
        </w:rPr>
        <w:t>巨厚的</w:t>
      </w:r>
      <w:r>
        <w:rPr>
          <w:szCs w:val="21"/>
        </w:rPr>
        <w:t>陆相砂泥岩是四川盆地富含油气的重要保障</w:t>
      </w:r>
      <w:r w:rsidR="00974112">
        <w:rPr>
          <w:rFonts w:hint="eastAsia"/>
          <w:szCs w:val="21"/>
        </w:rPr>
        <w:t>。</w:t>
      </w:r>
    </w:p>
    <w:p w:rsidR="003D471C" w:rsidRDefault="003D471C" w:rsidP="007A59D0">
      <w:pPr>
        <w:spacing w:line="276" w:lineRule="auto"/>
        <w:rPr>
          <w:b/>
          <w:sz w:val="28"/>
          <w:szCs w:val="28"/>
        </w:rPr>
      </w:pPr>
    </w:p>
    <w:p w:rsidR="007A59D0" w:rsidRDefault="007A59D0" w:rsidP="007A59D0">
      <w:pPr>
        <w:spacing w:line="276" w:lineRule="auto"/>
        <w:rPr>
          <w:b/>
          <w:sz w:val="28"/>
          <w:szCs w:val="28"/>
        </w:rPr>
      </w:pPr>
      <w:r>
        <w:rPr>
          <w:rFonts w:hint="eastAsia"/>
          <w:b/>
          <w:sz w:val="28"/>
          <w:szCs w:val="28"/>
        </w:rPr>
        <w:t>参</w:t>
      </w:r>
      <w:r>
        <w:rPr>
          <w:b/>
          <w:sz w:val="28"/>
          <w:szCs w:val="28"/>
        </w:rPr>
        <w:t>考文献</w:t>
      </w:r>
    </w:p>
    <w:p w:rsidR="00912306" w:rsidRPr="00087E0E" w:rsidRDefault="00912306" w:rsidP="00912306">
      <w:pPr>
        <w:spacing w:line="276" w:lineRule="auto"/>
        <w:rPr>
          <w:szCs w:val="21"/>
        </w:rPr>
      </w:pPr>
      <w:r w:rsidRPr="00087E0E">
        <w:rPr>
          <w:rFonts w:hint="eastAsia"/>
          <w:szCs w:val="21"/>
        </w:rPr>
        <w:t>[</w:t>
      </w:r>
      <w:r w:rsidRPr="00087E0E">
        <w:rPr>
          <w:szCs w:val="21"/>
        </w:rPr>
        <w:t>1]</w:t>
      </w:r>
      <w:r w:rsidR="000612B7" w:rsidRPr="00087E0E">
        <w:rPr>
          <w:rFonts w:hint="eastAsia"/>
          <w:szCs w:val="21"/>
        </w:rPr>
        <w:t>四</w:t>
      </w:r>
      <w:r w:rsidR="000612B7" w:rsidRPr="00087E0E">
        <w:rPr>
          <w:szCs w:val="21"/>
        </w:rPr>
        <w:t>川油气区石油地质志编写组</w:t>
      </w:r>
      <w:r w:rsidR="000612B7" w:rsidRPr="00087E0E">
        <w:rPr>
          <w:szCs w:val="21"/>
        </w:rPr>
        <w:t>.</w:t>
      </w:r>
      <w:r w:rsidRPr="00087E0E">
        <w:rPr>
          <w:rFonts w:hint="eastAsia"/>
          <w:szCs w:val="21"/>
        </w:rPr>
        <w:t>中</w:t>
      </w:r>
      <w:r w:rsidRPr="00087E0E">
        <w:rPr>
          <w:szCs w:val="21"/>
        </w:rPr>
        <w:t>国石油天然气志</w:t>
      </w:r>
      <w:r w:rsidR="000612B7" w:rsidRPr="00087E0E">
        <w:rPr>
          <w:szCs w:val="21"/>
        </w:rPr>
        <w:t xml:space="preserve"> </w:t>
      </w:r>
      <w:r w:rsidR="000612B7" w:rsidRPr="00087E0E">
        <w:rPr>
          <w:rFonts w:hint="eastAsia"/>
          <w:szCs w:val="21"/>
        </w:rPr>
        <w:t>卷</w:t>
      </w:r>
      <w:r w:rsidR="000612B7" w:rsidRPr="00087E0E">
        <w:rPr>
          <w:szCs w:val="21"/>
        </w:rPr>
        <w:t>十</w:t>
      </w:r>
      <w:r w:rsidR="000612B7" w:rsidRPr="00087E0E">
        <w:rPr>
          <w:szCs w:val="21"/>
        </w:rPr>
        <w:t xml:space="preserve"> </w:t>
      </w:r>
      <w:r w:rsidRPr="00087E0E">
        <w:rPr>
          <w:rFonts w:hint="eastAsia"/>
          <w:szCs w:val="21"/>
        </w:rPr>
        <w:t>四川</w:t>
      </w:r>
      <w:r w:rsidRPr="00087E0E">
        <w:rPr>
          <w:szCs w:val="21"/>
        </w:rPr>
        <w:t>油气区</w:t>
      </w:r>
      <w:r w:rsidRPr="00087E0E">
        <w:rPr>
          <w:szCs w:val="21"/>
        </w:rPr>
        <w:t>[</w:t>
      </w:r>
      <w:r w:rsidRPr="00087E0E">
        <w:rPr>
          <w:rFonts w:hint="eastAsia"/>
          <w:szCs w:val="21"/>
        </w:rPr>
        <w:t>M</w:t>
      </w:r>
      <w:r w:rsidRPr="00087E0E">
        <w:rPr>
          <w:szCs w:val="21"/>
        </w:rPr>
        <w:t>]</w:t>
      </w:r>
      <w:r w:rsidRPr="00087E0E">
        <w:rPr>
          <w:rFonts w:hint="eastAsia"/>
          <w:szCs w:val="21"/>
        </w:rPr>
        <w:t>石</w:t>
      </w:r>
      <w:r w:rsidRPr="00087E0E">
        <w:rPr>
          <w:szCs w:val="21"/>
        </w:rPr>
        <w:t>油</w:t>
      </w:r>
      <w:r w:rsidRPr="00087E0E">
        <w:rPr>
          <w:rFonts w:hint="eastAsia"/>
          <w:szCs w:val="21"/>
        </w:rPr>
        <w:t>工</w:t>
      </w:r>
      <w:r w:rsidRPr="00087E0E">
        <w:rPr>
          <w:szCs w:val="21"/>
        </w:rPr>
        <w:t>业出版社</w:t>
      </w:r>
      <w:r w:rsidR="006F334E" w:rsidRPr="00087E0E">
        <w:rPr>
          <w:rFonts w:hint="eastAsia"/>
          <w:szCs w:val="21"/>
        </w:rPr>
        <w:t>，</w:t>
      </w:r>
      <w:r w:rsidR="006F334E" w:rsidRPr="00087E0E">
        <w:rPr>
          <w:szCs w:val="21"/>
        </w:rPr>
        <w:t>北京，</w:t>
      </w:r>
      <w:r w:rsidR="006F334E" w:rsidRPr="00087E0E">
        <w:rPr>
          <w:rFonts w:hint="eastAsia"/>
          <w:szCs w:val="21"/>
        </w:rPr>
        <w:t>1989.</w:t>
      </w:r>
      <w:r w:rsidRPr="00087E0E">
        <w:rPr>
          <w:rFonts w:hint="eastAsia"/>
          <w:szCs w:val="21"/>
        </w:rPr>
        <w:t>.</w:t>
      </w:r>
    </w:p>
    <w:p w:rsidR="00912306" w:rsidRPr="00087E0E" w:rsidRDefault="00912306" w:rsidP="00912306">
      <w:pPr>
        <w:spacing w:line="276" w:lineRule="auto"/>
        <w:rPr>
          <w:szCs w:val="21"/>
        </w:rPr>
      </w:pPr>
      <w:r w:rsidRPr="00087E0E">
        <w:rPr>
          <w:szCs w:val="21"/>
        </w:rPr>
        <w:t>[2]</w:t>
      </w:r>
      <w:r w:rsidRPr="00087E0E">
        <w:rPr>
          <w:rFonts w:hint="eastAsia"/>
          <w:szCs w:val="21"/>
        </w:rPr>
        <w:t>杨光</w:t>
      </w:r>
      <w:r w:rsidRPr="00087E0E">
        <w:rPr>
          <w:rFonts w:hint="eastAsia"/>
          <w:szCs w:val="21"/>
        </w:rPr>
        <w:t xml:space="preserve"> </w:t>
      </w:r>
      <w:r w:rsidRPr="00087E0E">
        <w:rPr>
          <w:rFonts w:hint="eastAsia"/>
          <w:szCs w:val="21"/>
        </w:rPr>
        <w:t>李国辉</w:t>
      </w:r>
      <w:r w:rsidRPr="00087E0E">
        <w:rPr>
          <w:rFonts w:hint="eastAsia"/>
          <w:szCs w:val="21"/>
        </w:rPr>
        <w:t xml:space="preserve"> </w:t>
      </w:r>
      <w:r w:rsidRPr="00087E0E">
        <w:rPr>
          <w:rFonts w:hint="eastAsia"/>
          <w:szCs w:val="21"/>
        </w:rPr>
        <w:t>李楠，</w:t>
      </w:r>
      <w:r w:rsidRPr="00087E0E">
        <w:rPr>
          <w:szCs w:val="21"/>
        </w:rPr>
        <w:t>等</w:t>
      </w:r>
      <w:r w:rsidRPr="00087E0E">
        <w:rPr>
          <w:szCs w:val="21"/>
        </w:rPr>
        <w:t>.</w:t>
      </w:r>
      <w:r w:rsidRPr="00087E0E">
        <w:rPr>
          <w:rFonts w:hint="eastAsia"/>
          <w:szCs w:val="21"/>
        </w:rPr>
        <w:t xml:space="preserve"> </w:t>
      </w:r>
      <w:r w:rsidRPr="00087E0E">
        <w:rPr>
          <w:rFonts w:hint="eastAsia"/>
          <w:szCs w:val="21"/>
        </w:rPr>
        <w:t>四川盆地多层系油气成藏特征与富集规律</w:t>
      </w:r>
      <w:r w:rsidRPr="00087E0E">
        <w:rPr>
          <w:rFonts w:hint="eastAsia"/>
          <w:szCs w:val="21"/>
        </w:rPr>
        <w:t>[</w:t>
      </w:r>
      <w:r w:rsidRPr="00087E0E">
        <w:rPr>
          <w:szCs w:val="21"/>
        </w:rPr>
        <w:t>J]</w:t>
      </w:r>
      <w:r w:rsidRPr="00087E0E">
        <w:rPr>
          <w:rFonts w:hint="eastAsia"/>
          <w:szCs w:val="21"/>
        </w:rPr>
        <w:t>.</w:t>
      </w:r>
      <w:r w:rsidRPr="00087E0E">
        <w:rPr>
          <w:rFonts w:hint="eastAsia"/>
          <w:szCs w:val="21"/>
        </w:rPr>
        <w:t>天</w:t>
      </w:r>
      <w:r w:rsidRPr="00087E0E">
        <w:rPr>
          <w:szCs w:val="21"/>
        </w:rPr>
        <w:t>然气工业</w:t>
      </w:r>
      <w:r w:rsidRPr="00087E0E">
        <w:rPr>
          <w:rFonts w:hint="eastAsia"/>
          <w:szCs w:val="21"/>
        </w:rPr>
        <w:t>，</w:t>
      </w:r>
      <w:r w:rsidRPr="00087E0E">
        <w:rPr>
          <w:rFonts w:hint="eastAsia"/>
          <w:szCs w:val="21"/>
        </w:rPr>
        <w:t>2016</w:t>
      </w:r>
      <w:r w:rsidRPr="00087E0E">
        <w:rPr>
          <w:rFonts w:hint="eastAsia"/>
          <w:szCs w:val="21"/>
        </w:rPr>
        <w:t>，</w:t>
      </w:r>
      <w:r w:rsidRPr="00087E0E">
        <w:rPr>
          <w:rFonts w:hint="eastAsia"/>
          <w:szCs w:val="21"/>
        </w:rPr>
        <w:t>36</w:t>
      </w:r>
      <w:r w:rsidRPr="00087E0E">
        <w:rPr>
          <w:rFonts w:hint="eastAsia"/>
          <w:szCs w:val="21"/>
        </w:rPr>
        <w:t>（</w:t>
      </w:r>
      <w:r w:rsidRPr="00087E0E">
        <w:rPr>
          <w:rFonts w:hint="eastAsia"/>
          <w:szCs w:val="21"/>
        </w:rPr>
        <w:t>11</w:t>
      </w:r>
      <w:r w:rsidRPr="00087E0E">
        <w:rPr>
          <w:rFonts w:hint="eastAsia"/>
          <w:szCs w:val="21"/>
        </w:rPr>
        <w:t>）：</w:t>
      </w:r>
      <w:r w:rsidRPr="00087E0E">
        <w:rPr>
          <w:rFonts w:hint="eastAsia"/>
          <w:szCs w:val="21"/>
        </w:rPr>
        <w:t>1</w:t>
      </w:r>
      <w:r w:rsidRPr="00087E0E">
        <w:rPr>
          <w:szCs w:val="21"/>
        </w:rPr>
        <w:t>-11.</w:t>
      </w:r>
    </w:p>
    <w:p w:rsidR="00912306" w:rsidRPr="00087E0E" w:rsidRDefault="00912306" w:rsidP="00912306">
      <w:pPr>
        <w:spacing w:line="276" w:lineRule="auto"/>
        <w:rPr>
          <w:szCs w:val="21"/>
        </w:rPr>
      </w:pPr>
      <w:r w:rsidRPr="00087E0E">
        <w:rPr>
          <w:rFonts w:hint="eastAsia"/>
          <w:szCs w:val="21"/>
        </w:rPr>
        <w:t>[</w:t>
      </w:r>
      <w:r w:rsidRPr="00087E0E">
        <w:rPr>
          <w:szCs w:val="21"/>
        </w:rPr>
        <w:t>3]</w:t>
      </w:r>
      <w:r w:rsidRPr="00087E0E">
        <w:rPr>
          <w:szCs w:val="21"/>
        </w:rPr>
        <w:t>朱华</w:t>
      </w:r>
      <w:r w:rsidRPr="00087E0E">
        <w:rPr>
          <w:rFonts w:hint="eastAsia"/>
          <w:szCs w:val="21"/>
        </w:rPr>
        <w:t>，</w:t>
      </w:r>
      <w:r w:rsidRPr="00087E0E">
        <w:rPr>
          <w:szCs w:val="21"/>
        </w:rPr>
        <w:t>杨光</w:t>
      </w:r>
      <w:r w:rsidRPr="00087E0E">
        <w:rPr>
          <w:rFonts w:hint="eastAsia"/>
          <w:szCs w:val="21"/>
        </w:rPr>
        <w:t>，</w:t>
      </w:r>
      <w:r w:rsidRPr="00087E0E">
        <w:rPr>
          <w:szCs w:val="21"/>
        </w:rPr>
        <w:t>苑保国</w:t>
      </w:r>
      <w:r w:rsidRPr="00087E0E">
        <w:rPr>
          <w:rFonts w:hint="eastAsia"/>
          <w:szCs w:val="21"/>
        </w:rPr>
        <w:t>，</w:t>
      </w:r>
      <w:r w:rsidRPr="00087E0E">
        <w:rPr>
          <w:szCs w:val="21"/>
        </w:rPr>
        <w:t>等</w:t>
      </w:r>
      <w:r w:rsidRPr="00087E0E">
        <w:rPr>
          <w:rFonts w:hint="eastAsia"/>
          <w:szCs w:val="21"/>
        </w:rPr>
        <w:t>.</w:t>
      </w:r>
      <w:r w:rsidRPr="00087E0E">
        <w:rPr>
          <w:szCs w:val="21"/>
        </w:rPr>
        <w:t xml:space="preserve"> </w:t>
      </w:r>
      <w:r w:rsidRPr="00087E0E">
        <w:rPr>
          <w:szCs w:val="21"/>
        </w:rPr>
        <w:t>四川盆地常规天然气地质条件、资源潜力及勘探方向</w:t>
      </w:r>
      <w:r w:rsidRPr="00087E0E">
        <w:rPr>
          <w:rFonts w:hint="eastAsia"/>
          <w:szCs w:val="21"/>
        </w:rPr>
        <w:t>[</w:t>
      </w:r>
      <w:r w:rsidRPr="00087E0E">
        <w:rPr>
          <w:szCs w:val="21"/>
        </w:rPr>
        <w:t>J]</w:t>
      </w:r>
      <w:r w:rsidRPr="00087E0E">
        <w:rPr>
          <w:rFonts w:hint="eastAsia"/>
          <w:szCs w:val="21"/>
        </w:rPr>
        <w:t>.</w:t>
      </w:r>
      <w:r w:rsidRPr="00087E0E">
        <w:rPr>
          <w:rFonts w:hint="eastAsia"/>
          <w:szCs w:val="21"/>
        </w:rPr>
        <w:t>天</w:t>
      </w:r>
      <w:r w:rsidRPr="00087E0E">
        <w:rPr>
          <w:szCs w:val="21"/>
        </w:rPr>
        <w:t>然气地球科学，</w:t>
      </w:r>
      <w:r w:rsidRPr="00087E0E">
        <w:rPr>
          <w:rFonts w:hint="eastAsia"/>
          <w:szCs w:val="21"/>
        </w:rPr>
        <w:t>2018</w:t>
      </w:r>
      <w:r w:rsidRPr="00087E0E">
        <w:rPr>
          <w:rFonts w:hint="eastAsia"/>
          <w:szCs w:val="21"/>
        </w:rPr>
        <w:t>，</w:t>
      </w:r>
      <w:r w:rsidRPr="00087E0E">
        <w:rPr>
          <w:rFonts w:hint="eastAsia"/>
          <w:szCs w:val="21"/>
        </w:rPr>
        <w:t>29</w:t>
      </w:r>
      <w:r w:rsidRPr="00087E0E">
        <w:rPr>
          <w:rFonts w:hint="eastAsia"/>
          <w:szCs w:val="21"/>
        </w:rPr>
        <w:t>（</w:t>
      </w:r>
      <w:r w:rsidRPr="00087E0E">
        <w:rPr>
          <w:rFonts w:hint="eastAsia"/>
          <w:szCs w:val="21"/>
        </w:rPr>
        <w:t>10</w:t>
      </w:r>
      <w:r w:rsidRPr="00087E0E">
        <w:rPr>
          <w:rFonts w:hint="eastAsia"/>
          <w:szCs w:val="21"/>
        </w:rPr>
        <w:t>）：</w:t>
      </w:r>
      <w:r w:rsidRPr="00087E0E">
        <w:rPr>
          <w:rFonts w:hint="eastAsia"/>
          <w:szCs w:val="21"/>
        </w:rPr>
        <w:t>1475</w:t>
      </w:r>
      <w:r w:rsidRPr="00087E0E">
        <w:rPr>
          <w:szCs w:val="21"/>
        </w:rPr>
        <w:t>-1485.</w:t>
      </w:r>
    </w:p>
    <w:p w:rsidR="00912306" w:rsidRPr="00087E0E" w:rsidRDefault="00912306" w:rsidP="00912306">
      <w:pPr>
        <w:spacing w:line="276" w:lineRule="auto"/>
        <w:rPr>
          <w:szCs w:val="21"/>
        </w:rPr>
      </w:pPr>
      <w:r w:rsidRPr="00087E0E">
        <w:rPr>
          <w:szCs w:val="21"/>
        </w:rPr>
        <w:t>[4]</w:t>
      </w:r>
      <w:r w:rsidRPr="00087E0E">
        <w:rPr>
          <w:rFonts w:hint="eastAsia"/>
          <w:szCs w:val="21"/>
        </w:rPr>
        <w:t>杨</w:t>
      </w:r>
      <w:r w:rsidRPr="00087E0E">
        <w:rPr>
          <w:szCs w:val="21"/>
        </w:rPr>
        <w:t>跃明，黄东，杨光，等</w:t>
      </w:r>
      <w:r w:rsidRPr="00087E0E">
        <w:rPr>
          <w:szCs w:val="21"/>
        </w:rPr>
        <w:t>.</w:t>
      </w:r>
      <w:r w:rsidRPr="00087E0E">
        <w:rPr>
          <w:szCs w:val="21"/>
        </w:rPr>
        <w:t>四川盆地侏罗</w:t>
      </w:r>
      <w:r w:rsidRPr="00087E0E">
        <w:rPr>
          <w:rFonts w:hint="eastAsia"/>
          <w:szCs w:val="21"/>
        </w:rPr>
        <w:t>系</w:t>
      </w:r>
      <w:r w:rsidRPr="00087E0E">
        <w:rPr>
          <w:szCs w:val="21"/>
        </w:rPr>
        <w:t>大安寨段湖相页岩油气形成地质条件及勘探方向</w:t>
      </w:r>
      <w:r w:rsidRPr="00087E0E">
        <w:rPr>
          <w:szCs w:val="21"/>
        </w:rPr>
        <w:t>[</w:t>
      </w:r>
      <w:r w:rsidRPr="00087E0E">
        <w:rPr>
          <w:rFonts w:hint="eastAsia"/>
          <w:szCs w:val="21"/>
        </w:rPr>
        <w:t>J</w:t>
      </w:r>
      <w:r w:rsidRPr="00087E0E">
        <w:rPr>
          <w:szCs w:val="21"/>
        </w:rPr>
        <w:t>].</w:t>
      </w:r>
      <w:r w:rsidRPr="00087E0E">
        <w:rPr>
          <w:rFonts w:hint="eastAsia"/>
          <w:szCs w:val="21"/>
        </w:rPr>
        <w:t>天</w:t>
      </w:r>
      <w:r w:rsidRPr="00087E0E">
        <w:rPr>
          <w:szCs w:val="21"/>
        </w:rPr>
        <w:t>然气勘探与开发，</w:t>
      </w:r>
      <w:r w:rsidRPr="00087E0E">
        <w:rPr>
          <w:rFonts w:hint="eastAsia"/>
          <w:szCs w:val="21"/>
        </w:rPr>
        <w:t>42</w:t>
      </w:r>
      <w:r w:rsidRPr="00087E0E">
        <w:rPr>
          <w:rFonts w:hint="eastAsia"/>
          <w:szCs w:val="21"/>
        </w:rPr>
        <w:t>（</w:t>
      </w:r>
      <w:r w:rsidRPr="00087E0E">
        <w:rPr>
          <w:szCs w:val="21"/>
        </w:rPr>
        <w:t>2</w:t>
      </w:r>
      <w:r w:rsidRPr="00087E0E">
        <w:rPr>
          <w:szCs w:val="21"/>
        </w:rPr>
        <w:t>）：</w:t>
      </w:r>
      <w:r w:rsidRPr="00087E0E">
        <w:rPr>
          <w:rFonts w:hint="eastAsia"/>
          <w:szCs w:val="21"/>
        </w:rPr>
        <w:t>1</w:t>
      </w:r>
      <w:r w:rsidRPr="00087E0E">
        <w:rPr>
          <w:szCs w:val="21"/>
        </w:rPr>
        <w:t>-12.</w:t>
      </w:r>
    </w:p>
    <w:p w:rsidR="00912306" w:rsidRPr="00087E0E" w:rsidRDefault="00912306" w:rsidP="00912306">
      <w:pPr>
        <w:spacing w:line="276" w:lineRule="auto"/>
        <w:rPr>
          <w:szCs w:val="21"/>
        </w:rPr>
      </w:pPr>
      <w:r w:rsidRPr="00087E0E">
        <w:rPr>
          <w:rFonts w:hint="eastAsia"/>
          <w:szCs w:val="21"/>
        </w:rPr>
        <w:t>[</w:t>
      </w:r>
      <w:r w:rsidRPr="00087E0E">
        <w:rPr>
          <w:szCs w:val="21"/>
        </w:rPr>
        <w:t>5]</w:t>
      </w:r>
      <w:r w:rsidRPr="00087E0E">
        <w:rPr>
          <w:szCs w:val="21"/>
        </w:rPr>
        <w:t>杨跃明</w:t>
      </w:r>
      <w:r w:rsidRPr="00087E0E">
        <w:rPr>
          <w:szCs w:val="21"/>
        </w:rPr>
        <w:t xml:space="preserve">, </w:t>
      </w:r>
      <w:r w:rsidRPr="00087E0E">
        <w:rPr>
          <w:szCs w:val="21"/>
        </w:rPr>
        <w:t>文龙</w:t>
      </w:r>
      <w:r w:rsidRPr="00087E0E">
        <w:rPr>
          <w:szCs w:val="21"/>
        </w:rPr>
        <w:t xml:space="preserve">, </w:t>
      </w:r>
      <w:r w:rsidRPr="00087E0E">
        <w:rPr>
          <w:szCs w:val="21"/>
        </w:rPr>
        <w:t>罗冰</w:t>
      </w:r>
      <w:r w:rsidRPr="00087E0E">
        <w:rPr>
          <w:szCs w:val="21"/>
        </w:rPr>
        <w:t>,</w:t>
      </w:r>
      <w:r w:rsidRPr="00087E0E">
        <w:rPr>
          <w:rFonts w:hint="eastAsia"/>
          <w:szCs w:val="21"/>
        </w:rPr>
        <w:t>等</w:t>
      </w:r>
      <w:r w:rsidRPr="00087E0E">
        <w:rPr>
          <w:szCs w:val="21"/>
        </w:rPr>
        <w:t>.</w:t>
      </w:r>
      <w:r w:rsidRPr="00087E0E">
        <w:rPr>
          <w:szCs w:val="21"/>
        </w:rPr>
        <w:t>四川盆地乐山</w:t>
      </w:r>
      <w:r w:rsidRPr="00087E0E">
        <w:rPr>
          <w:szCs w:val="21"/>
        </w:rPr>
        <w:t>—</w:t>
      </w:r>
      <w:r w:rsidRPr="00087E0E">
        <w:rPr>
          <w:szCs w:val="21"/>
        </w:rPr>
        <w:t>龙女寺古隆起震旦系天然气成藏特征</w:t>
      </w:r>
      <w:r w:rsidRPr="00087E0E">
        <w:rPr>
          <w:szCs w:val="21"/>
        </w:rPr>
        <w:t>[J].</w:t>
      </w:r>
      <w:r w:rsidRPr="00087E0E">
        <w:rPr>
          <w:szCs w:val="21"/>
        </w:rPr>
        <w:t>石油勘探与开发</w:t>
      </w:r>
      <w:r w:rsidRPr="00087E0E">
        <w:rPr>
          <w:szCs w:val="21"/>
        </w:rPr>
        <w:t>, 2016</w:t>
      </w:r>
      <w:r w:rsidRPr="00087E0E">
        <w:rPr>
          <w:rFonts w:hint="eastAsia"/>
          <w:szCs w:val="21"/>
        </w:rPr>
        <w:t>，</w:t>
      </w:r>
      <w:r w:rsidRPr="00087E0E">
        <w:rPr>
          <w:szCs w:val="21"/>
        </w:rPr>
        <w:t>43</w:t>
      </w:r>
      <w:r w:rsidRPr="00087E0E">
        <w:rPr>
          <w:szCs w:val="21"/>
        </w:rPr>
        <w:t>（</w:t>
      </w:r>
      <w:r w:rsidRPr="00087E0E">
        <w:rPr>
          <w:szCs w:val="21"/>
        </w:rPr>
        <w:t>2</w:t>
      </w:r>
      <w:r w:rsidRPr="00087E0E">
        <w:rPr>
          <w:szCs w:val="21"/>
        </w:rPr>
        <w:t>）</w:t>
      </w:r>
      <w:r w:rsidRPr="00087E0E">
        <w:rPr>
          <w:szCs w:val="21"/>
        </w:rPr>
        <w:t>: 179-188.</w:t>
      </w:r>
    </w:p>
    <w:p w:rsidR="00912306" w:rsidRPr="00087E0E" w:rsidRDefault="00912306" w:rsidP="00912306">
      <w:pPr>
        <w:spacing w:line="276" w:lineRule="auto"/>
        <w:rPr>
          <w:szCs w:val="21"/>
        </w:rPr>
      </w:pPr>
      <w:r w:rsidRPr="00087E0E">
        <w:rPr>
          <w:szCs w:val="21"/>
        </w:rPr>
        <w:t>[6]</w:t>
      </w:r>
      <w:r w:rsidRPr="00087E0E">
        <w:rPr>
          <w:szCs w:val="21"/>
        </w:rPr>
        <w:t>邹才能，杨智，陶士振，等</w:t>
      </w:r>
      <w:r w:rsidRPr="00087E0E">
        <w:rPr>
          <w:szCs w:val="21"/>
        </w:rPr>
        <w:t>.</w:t>
      </w:r>
      <w:r w:rsidRPr="00087E0E">
        <w:rPr>
          <w:szCs w:val="21"/>
        </w:rPr>
        <w:t>纳米油气与源储共生型油气聚集</w:t>
      </w:r>
      <w:r w:rsidRPr="00087E0E">
        <w:rPr>
          <w:szCs w:val="21"/>
        </w:rPr>
        <w:t>[</w:t>
      </w:r>
      <w:r w:rsidRPr="00087E0E">
        <w:rPr>
          <w:rFonts w:hint="eastAsia"/>
          <w:szCs w:val="21"/>
        </w:rPr>
        <w:t>J</w:t>
      </w:r>
      <w:r w:rsidRPr="00087E0E">
        <w:rPr>
          <w:szCs w:val="21"/>
        </w:rPr>
        <w:t>].</w:t>
      </w:r>
      <w:r w:rsidRPr="00087E0E">
        <w:rPr>
          <w:rFonts w:hint="eastAsia"/>
          <w:szCs w:val="21"/>
        </w:rPr>
        <w:t>石</w:t>
      </w:r>
      <w:r w:rsidRPr="00087E0E">
        <w:rPr>
          <w:szCs w:val="21"/>
        </w:rPr>
        <w:t>油勘探与开发，</w:t>
      </w:r>
      <w:r w:rsidRPr="00087E0E">
        <w:rPr>
          <w:rFonts w:hint="eastAsia"/>
          <w:szCs w:val="21"/>
        </w:rPr>
        <w:t>2012</w:t>
      </w:r>
      <w:r w:rsidRPr="00087E0E">
        <w:rPr>
          <w:rFonts w:hint="eastAsia"/>
          <w:szCs w:val="21"/>
        </w:rPr>
        <w:t>，</w:t>
      </w:r>
      <w:r w:rsidRPr="00087E0E">
        <w:rPr>
          <w:rFonts w:hint="eastAsia"/>
          <w:szCs w:val="21"/>
        </w:rPr>
        <w:t>39</w:t>
      </w:r>
      <w:r w:rsidRPr="00087E0E">
        <w:rPr>
          <w:rFonts w:hint="eastAsia"/>
          <w:szCs w:val="21"/>
        </w:rPr>
        <w:t>（</w:t>
      </w:r>
      <w:r w:rsidRPr="00087E0E">
        <w:rPr>
          <w:rFonts w:hint="eastAsia"/>
          <w:szCs w:val="21"/>
        </w:rPr>
        <w:t>1</w:t>
      </w:r>
      <w:r w:rsidRPr="00087E0E">
        <w:rPr>
          <w:rFonts w:hint="eastAsia"/>
          <w:szCs w:val="21"/>
        </w:rPr>
        <w:t>）</w:t>
      </w:r>
      <w:r w:rsidRPr="00087E0E">
        <w:rPr>
          <w:rFonts w:hint="eastAsia"/>
          <w:szCs w:val="21"/>
        </w:rPr>
        <w:t>13</w:t>
      </w:r>
      <w:r w:rsidRPr="00087E0E">
        <w:rPr>
          <w:szCs w:val="21"/>
        </w:rPr>
        <w:t>-26.</w:t>
      </w:r>
    </w:p>
    <w:p w:rsidR="00912306" w:rsidRPr="00087E0E" w:rsidRDefault="00912306" w:rsidP="00912306">
      <w:pPr>
        <w:spacing w:line="276" w:lineRule="auto"/>
        <w:rPr>
          <w:szCs w:val="21"/>
        </w:rPr>
      </w:pPr>
      <w:r w:rsidRPr="00087E0E">
        <w:rPr>
          <w:szCs w:val="21"/>
        </w:rPr>
        <w:t>[7]</w:t>
      </w:r>
      <w:r w:rsidRPr="00087E0E">
        <w:rPr>
          <w:szCs w:val="21"/>
        </w:rPr>
        <w:t>吴蓝宇，胡东风，陆永潮，等</w:t>
      </w:r>
      <w:r w:rsidRPr="00087E0E">
        <w:rPr>
          <w:szCs w:val="21"/>
        </w:rPr>
        <w:t>.</w:t>
      </w:r>
      <w:r w:rsidRPr="00087E0E">
        <w:rPr>
          <w:szCs w:val="21"/>
        </w:rPr>
        <w:t>四川盆地涪陵气田五峰组</w:t>
      </w:r>
      <w:r w:rsidRPr="00087E0E">
        <w:rPr>
          <w:rFonts w:hint="eastAsia"/>
          <w:szCs w:val="21"/>
        </w:rPr>
        <w:t>-</w:t>
      </w:r>
      <w:r w:rsidRPr="00087E0E">
        <w:rPr>
          <w:szCs w:val="21"/>
        </w:rPr>
        <w:t>龙马溪组页岩优势岩相</w:t>
      </w:r>
      <w:r w:rsidRPr="00087E0E">
        <w:rPr>
          <w:szCs w:val="21"/>
        </w:rPr>
        <w:t>[</w:t>
      </w:r>
      <w:r w:rsidRPr="00087E0E">
        <w:rPr>
          <w:rFonts w:hint="eastAsia"/>
          <w:szCs w:val="21"/>
        </w:rPr>
        <w:t>J</w:t>
      </w:r>
      <w:r w:rsidRPr="00087E0E">
        <w:rPr>
          <w:szCs w:val="21"/>
        </w:rPr>
        <w:t>].</w:t>
      </w:r>
      <w:r w:rsidRPr="00087E0E">
        <w:rPr>
          <w:rFonts w:hint="eastAsia"/>
          <w:szCs w:val="21"/>
        </w:rPr>
        <w:t>石</w:t>
      </w:r>
      <w:r w:rsidRPr="00087E0E">
        <w:rPr>
          <w:szCs w:val="21"/>
        </w:rPr>
        <w:t>油勘探与开发，</w:t>
      </w:r>
      <w:r w:rsidRPr="00087E0E">
        <w:rPr>
          <w:rFonts w:hint="eastAsia"/>
          <w:szCs w:val="21"/>
        </w:rPr>
        <w:t>2016</w:t>
      </w:r>
      <w:r w:rsidRPr="00087E0E">
        <w:rPr>
          <w:rFonts w:hint="eastAsia"/>
          <w:szCs w:val="21"/>
        </w:rPr>
        <w:t>，</w:t>
      </w:r>
      <w:r w:rsidRPr="00087E0E">
        <w:rPr>
          <w:rFonts w:hint="eastAsia"/>
          <w:szCs w:val="21"/>
        </w:rPr>
        <w:t>43</w:t>
      </w:r>
      <w:r w:rsidRPr="00087E0E">
        <w:rPr>
          <w:rFonts w:hint="eastAsia"/>
          <w:szCs w:val="21"/>
        </w:rPr>
        <w:t>（</w:t>
      </w:r>
      <w:r w:rsidRPr="00087E0E">
        <w:rPr>
          <w:rFonts w:hint="eastAsia"/>
          <w:szCs w:val="21"/>
        </w:rPr>
        <w:t>2</w:t>
      </w:r>
      <w:r w:rsidRPr="00087E0E">
        <w:rPr>
          <w:rFonts w:hint="eastAsia"/>
          <w:szCs w:val="21"/>
        </w:rPr>
        <w:t>）</w:t>
      </w:r>
      <w:r w:rsidRPr="00087E0E">
        <w:rPr>
          <w:rFonts w:hint="eastAsia"/>
          <w:szCs w:val="21"/>
        </w:rPr>
        <w:t>189</w:t>
      </w:r>
      <w:r w:rsidRPr="00087E0E">
        <w:rPr>
          <w:szCs w:val="21"/>
        </w:rPr>
        <w:t>-197.</w:t>
      </w:r>
    </w:p>
    <w:p w:rsidR="00912306" w:rsidRPr="00087E0E" w:rsidRDefault="00912306" w:rsidP="00912306">
      <w:pPr>
        <w:spacing w:line="276" w:lineRule="auto"/>
        <w:rPr>
          <w:szCs w:val="21"/>
        </w:rPr>
      </w:pPr>
      <w:r w:rsidRPr="00087E0E">
        <w:rPr>
          <w:rFonts w:hint="eastAsia"/>
          <w:szCs w:val="21"/>
        </w:rPr>
        <w:t>[</w:t>
      </w:r>
      <w:r w:rsidRPr="00087E0E">
        <w:rPr>
          <w:szCs w:val="21"/>
        </w:rPr>
        <w:t>8]</w:t>
      </w:r>
      <w:r w:rsidRPr="00087E0E">
        <w:rPr>
          <w:rFonts w:hint="eastAsia"/>
          <w:szCs w:val="21"/>
        </w:rPr>
        <w:t>李英</w:t>
      </w:r>
      <w:r w:rsidRPr="00087E0E">
        <w:rPr>
          <w:szCs w:val="21"/>
        </w:rPr>
        <w:t>强，何登发</w:t>
      </w:r>
      <w:r w:rsidRPr="00087E0E">
        <w:rPr>
          <w:szCs w:val="21"/>
        </w:rPr>
        <w:t>.</w:t>
      </w:r>
      <w:r w:rsidRPr="00087E0E">
        <w:rPr>
          <w:szCs w:val="21"/>
        </w:rPr>
        <w:t>四川盆地</w:t>
      </w:r>
      <w:r w:rsidRPr="00087E0E">
        <w:rPr>
          <w:rFonts w:hint="eastAsia"/>
          <w:szCs w:val="21"/>
        </w:rPr>
        <w:t>及</w:t>
      </w:r>
      <w:r w:rsidRPr="00087E0E">
        <w:rPr>
          <w:szCs w:val="21"/>
        </w:rPr>
        <w:t>邻区早侏罗</w:t>
      </w:r>
      <w:r w:rsidRPr="00087E0E">
        <w:rPr>
          <w:rFonts w:hint="eastAsia"/>
          <w:szCs w:val="21"/>
        </w:rPr>
        <w:t>世</w:t>
      </w:r>
      <w:r w:rsidRPr="00087E0E">
        <w:rPr>
          <w:szCs w:val="21"/>
        </w:rPr>
        <w:t>构造</w:t>
      </w:r>
      <w:r w:rsidRPr="00087E0E">
        <w:rPr>
          <w:rFonts w:hint="eastAsia"/>
          <w:szCs w:val="21"/>
        </w:rPr>
        <w:t>-</w:t>
      </w:r>
      <w:r w:rsidRPr="00087E0E">
        <w:rPr>
          <w:szCs w:val="21"/>
        </w:rPr>
        <w:t>沉积环境与原型盆地演化</w:t>
      </w:r>
      <w:r w:rsidRPr="00087E0E">
        <w:rPr>
          <w:szCs w:val="21"/>
        </w:rPr>
        <w:t>[</w:t>
      </w:r>
      <w:r w:rsidRPr="00087E0E">
        <w:rPr>
          <w:rFonts w:hint="eastAsia"/>
          <w:szCs w:val="21"/>
        </w:rPr>
        <w:t>J</w:t>
      </w:r>
      <w:r w:rsidRPr="00087E0E">
        <w:rPr>
          <w:szCs w:val="21"/>
        </w:rPr>
        <w:t>].</w:t>
      </w:r>
      <w:r w:rsidRPr="00087E0E">
        <w:rPr>
          <w:rFonts w:hint="eastAsia"/>
          <w:szCs w:val="21"/>
        </w:rPr>
        <w:t>石</w:t>
      </w:r>
      <w:r w:rsidRPr="00087E0E">
        <w:rPr>
          <w:szCs w:val="21"/>
        </w:rPr>
        <w:t>油学报，</w:t>
      </w:r>
      <w:r w:rsidRPr="00087E0E">
        <w:rPr>
          <w:rFonts w:hint="eastAsia"/>
          <w:szCs w:val="21"/>
        </w:rPr>
        <w:t>2014</w:t>
      </w:r>
      <w:r w:rsidRPr="00087E0E">
        <w:rPr>
          <w:rFonts w:hint="eastAsia"/>
          <w:szCs w:val="21"/>
        </w:rPr>
        <w:t>，</w:t>
      </w:r>
      <w:r w:rsidRPr="00087E0E">
        <w:rPr>
          <w:rFonts w:hint="eastAsia"/>
          <w:szCs w:val="21"/>
        </w:rPr>
        <w:t>35</w:t>
      </w:r>
      <w:r w:rsidRPr="00087E0E">
        <w:rPr>
          <w:rFonts w:hint="eastAsia"/>
          <w:szCs w:val="21"/>
        </w:rPr>
        <w:t>（</w:t>
      </w:r>
      <w:r w:rsidRPr="00087E0E">
        <w:rPr>
          <w:rFonts w:hint="eastAsia"/>
          <w:szCs w:val="21"/>
        </w:rPr>
        <w:t>2</w:t>
      </w:r>
      <w:r w:rsidRPr="00087E0E">
        <w:rPr>
          <w:rFonts w:hint="eastAsia"/>
          <w:szCs w:val="21"/>
        </w:rPr>
        <w:t>）</w:t>
      </w:r>
      <w:r w:rsidRPr="00087E0E">
        <w:rPr>
          <w:szCs w:val="21"/>
        </w:rPr>
        <w:t>：</w:t>
      </w:r>
      <w:r w:rsidRPr="00087E0E">
        <w:rPr>
          <w:rFonts w:hint="eastAsia"/>
          <w:szCs w:val="21"/>
        </w:rPr>
        <w:t>219</w:t>
      </w:r>
      <w:r w:rsidRPr="00087E0E">
        <w:rPr>
          <w:szCs w:val="21"/>
        </w:rPr>
        <w:t>-232.</w:t>
      </w:r>
    </w:p>
    <w:p w:rsidR="00912306" w:rsidRPr="00087E0E" w:rsidRDefault="00912306" w:rsidP="00912306">
      <w:pPr>
        <w:spacing w:line="276" w:lineRule="auto"/>
        <w:rPr>
          <w:szCs w:val="21"/>
        </w:rPr>
      </w:pPr>
      <w:r w:rsidRPr="00087E0E">
        <w:rPr>
          <w:rFonts w:hint="eastAsia"/>
          <w:szCs w:val="21"/>
        </w:rPr>
        <w:t>[</w:t>
      </w:r>
      <w:r w:rsidRPr="00087E0E">
        <w:rPr>
          <w:szCs w:val="21"/>
        </w:rPr>
        <w:t>9]</w:t>
      </w:r>
      <w:r w:rsidRPr="00087E0E">
        <w:rPr>
          <w:szCs w:val="21"/>
        </w:rPr>
        <w:t>吴健辉，侯作富，盛贤才，等</w:t>
      </w:r>
      <w:r w:rsidRPr="00087E0E">
        <w:rPr>
          <w:szCs w:val="21"/>
        </w:rPr>
        <w:t>.</w:t>
      </w:r>
      <w:r w:rsidRPr="00087E0E">
        <w:rPr>
          <w:szCs w:val="21"/>
        </w:rPr>
        <w:t>中扬子区南华纪以来的主要构造事件与沉积充填响应</w:t>
      </w:r>
      <w:r w:rsidRPr="00087E0E">
        <w:rPr>
          <w:szCs w:val="21"/>
        </w:rPr>
        <w:t>[J ].</w:t>
      </w:r>
      <w:r w:rsidRPr="00087E0E">
        <w:rPr>
          <w:rFonts w:hint="eastAsia"/>
          <w:szCs w:val="21"/>
        </w:rPr>
        <w:t>石</w:t>
      </w:r>
      <w:r w:rsidRPr="00087E0E">
        <w:rPr>
          <w:szCs w:val="21"/>
        </w:rPr>
        <w:t>油天然气学报（江汉石油学院学报），</w:t>
      </w:r>
      <w:r w:rsidRPr="00087E0E">
        <w:rPr>
          <w:rFonts w:hint="eastAsia"/>
          <w:szCs w:val="21"/>
        </w:rPr>
        <w:t>2008</w:t>
      </w:r>
      <w:r w:rsidRPr="00087E0E">
        <w:rPr>
          <w:rFonts w:hint="eastAsia"/>
          <w:szCs w:val="21"/>
        </w:rPr>
        <w:t>，</w:t>
      </w:r>
      <w:r w:rsidRPr="00087E0E">
        <w:rPr>
          <w:rFonts w:hint="eastAsia"/>
          <w:szCs w:val="21"/>
        </w:rPr>
        <w:t>30</w:t>
      </w:r>
      <w:r w:rsidRPr="00087E0E">
        <w:rPr>
          <w:rFonts w:hint="eastAsia"/>
          <w:szCs w:val="21"/>
        </w:rPr>
        <w:t>（</w:t>
      </w:r>
      <w:r w:rsidRPr="00087E0E">
        <w:rPr>
          <w:rFonts w:hint="eastAsia"/>
          <w:szCs w:val="21"/>
        </w:rPr>
        <w:t>6</w:t>
      </w:r>
      <w:r w:rsidRPr="00087E0E">
        <w:rPr>
          <w:rFonts w:hint="eastAsia"/>
          <w:szCs w:val="21"/>
        </w:rPr>
        <w:t>）</w:t>
      </w:r>
      <w:r w:rsidRPr="00087E0E">
        <w:rPr>
          <w:szCs w:val="21"/>
        </w:rPr>
        <w:t>：</w:t>
      </w:r>
      <w:r w:rsidRPr="00087E0E">
        <w:rPr>
          <w:rFonts w:hint="eastAsia"/>
          <w:szCs w:val="21"/>
        </w:rPr>
        <w:t>233</w:t>
      </w:r>
      <w:r w:rsidRPr="00087E0E">
        <w:rPr>
          <w:szCs w:val="21"/>
        </w:rPr>
        <w:t>-235+240.</w:t>
      </w:r>
    </w:p>
    <w:p w:rsidR="00912306" w:rsidRPr="00087E0E" w:rsidRDefault="00912306" w:rsidP="00912306">
      <w:pPr>
        <w:spacing w:line="276" w:lineRule="auto"/>
        <w:rPr>
          <w:szCs w:val="21"/>
        </w:rPr>
      </w:pPr>
      <w:r w:rsidRPr="00087E0E">
        <w:rPr>
          <w:szCs w:val="21"/>
        </w:rPr>
        <w:t>[10]</w:t>
      </w:r>
      <w:r w:rsidRPr="00087E0E">
        <w:rPr>
          <w:szCs w:val="21"/>
        </w:rPr>
        <w:t>张文治</w:t>
      </w:r>
      <w:r w:rsidRPr="00087E0E">
        <w:rPr>
          <w:szCs w:val="21"/>
        </w:rPr>
        <w:t>.</w:t>
      </w:r>
      <w:r w:rsidRPr="00087E0E">
        <w:rPr>
          <w:rFonts w:hint="eastAsia"/>
          <w:szCs w:val="21"/>
        </w:rPr>
        <w:t>R</w:t>
      </w:r>
      <w:r w:rsidRPr="00087E0E">
        <w:rPr>
          <w:szCs w:val="21"/>
        </w:rPr>
        <w:t>o</w:t>
      </w:r>
      <w:r w:rsidRPr="00087E0E">
        <w:rPr>
          <w:rFonts w:hint="eastAsia"/>
          <w:szCs w:val="21"/>
        </w:rPr>
        <w:t>dinia</w:t>
      </w:r>
      <w:r w:rsidRPr="00087E0E">
        <w:rPr>
          <w:rFonts w:hint="eastAsia"/>
          <w:szCs w:val="21"/>
        </w:rPr>
        <w:t>超</w:t>
      </w:r>
      <w:r w:rsidRPr="00087E0E">
        <w:rPr>
          <w:szCs w:val="21"/>
        </w:rPr>
        <w:t>大陆拼合和裂解的古地磁检验</w:t>
      </w:r>
      <w:r w:rsidRPr="00087E0E">
        <w:rPr>
          <w:szCs w:val="21"/>
        </w:rPr>
        <w:t>[</w:t>
      </w:r>
      <w:r w:rsidRPr="00087E0E">
        <w:rPr>
          <w:rFonts w:hint="eastAsia"/>
          <w:szCs w:val="21"/>
        </w:rPr>
        <w:t>J</w:t>
      </w:r>
      <w:r w:rsidRPr="00087E0E">
        <w:rPr>
          <w:szCs w:val="21"/>
        </w:rPr>
        <w:t>].</w:t>
      </w:r>
      <w:r w:rsidRPr="00087E0E">
        <w:rPr>
          <w:rFonts w:hint="eastAsia"/>
          <w:szCs w:val="21"/>
        </w:rPr>
        <w:t>前</w:t>
      </w:r>
      <w:r w:rsidRPr="00087E0E">
        <w:rPr>
          <w:szCs w:val="21"/>
        </w:rPr>
        <w:t>寒武纪研究进展，</w:t>
      </w:r>
      <w:r w:rsidRPr="00087E0E">
        <w:rPr>
          <w:rFonts w:hint="eastAsia"/>
          <w:szCs w:val="21"/>
        </w:rPr>
        <w:t>2001</w:t>
      </w:r>
      <w:r w:rsidRPr="00087E0E">
        <w:rPr>
          <w:rFonts w:hint="eastAsia"/>
          <w:szCs w:val="21"/>
        </w:rPr>
        <w:t>，</w:t>
      </w:r>
      <w:r w:rsidRPr="00087E0E">
        <w:rPr>
          <w:rFonts w:hint="eastAsia"/>
          <w:szCs w:val="21"/>
        </w:rPr>
        <w:t>24</w:t>
      </w:r>
      <w:r w:rsidRPr="00087E0E">
        <w:rPr>
          <w:rFonts w:hint="eastAsia"/>
          <w:szCs w:val="21"/>
        </w:rPr>
        <w:t>（</w:t>
      </w:r>
      <w:r w:rsidRPr="00087E0E">
        <w:rPr>
          <w:rFonts w:hint="eastAsia"/>
          <w:szCs w:val="21"/>
        </w:rPr>
        <w:t>4</w:t>
      </w:r>
      <w:r w:rsidRPr="00087E0E">
        <w:rPr>
          <w:rFonts w:hint="eastAsia"/>
          <w:szCs w:val="21"/>
        </w:rPr>
        <w:t>）</w:t>
      </w:r>
      <w:r w:rsidRPr="00087E0E">
        <w:rPr>
          <w:szCs w:val="21"/>
        </w:rPr>
        <w:t>：</w:t>
      </w:r>
      <w:r w:rsidRPr="00087E0E">
        <w:rPr>
          <w:rFonts w:hint="eastAsia"/>
          <w:szCs w:val="21"/>
        </w:rPr>
        <w:t>222</w:t>
      </w:r>
      <w:r w:rsidRPr="00087E0E">
        <w:rPr>
          <w:szCs w:val="21"/>
        </w:rPr>
        <w:t>-236.</w:t>
      </w:r>
    </w:p>
    <w:p w:rsidR="00912306" w:rsidRPr="00087E0E" w:rsidRDefault="00912306" w:rsidP="00912306">
      <w:pPr>
        <w:spacing w:line="276" w:lineRule="auto"/>
        <w:rPr>
          <w:szCs w:val="21"/>
        </w:rPr>
      </w:pPr>
      <w:r w:rsidRPr="00087E0E">
        <w:rPr>
          <w:szCs w:val="21"/>
        </w:rPr>
        <w:t>[11]</w:t>
      </w:r>
      <w:r w:rsidRPr="00087E0E">
        <w:rPr>
          <w:rFonts w:hint="eastAsia"/>
          <w:szCs w:val="21"/>
        </w:rPr>
        <w:t>马</w:t>
      </w:r>
      <w:r w:rsidRPr="00087E0E">
        <w:rPr>
          <w:szCs w:val="21"/>
        </w:rPr>
        <w:t>永生，陈洪德，王国力，等</w:t>
      </w:r>
      <w:r w:rsidRPr="00087E0E">
        <w:rPr>
          <w:szCs w:val="21"/>
        </w:rPr>
        <w:t>.</w:t>
      </w:r>
      <w:r w:rsidRPr="00087E0E">
        <w:rPr>
          <w:szCs w:val="21"/>
        </w:rPr>
        <w:t>中国南方层序地层与古地理</w:t>
      </w:r>
      <w:r w:rsidRPr="00087E0E">
        <w:rPr>
          <w:szCs w:val="21"/>
        </w:rPr>
        <w:t>[</w:t>
      </w:r>
      <w:r w:rsidRPr="00087E0E">
        <w:rPr>
          <w:rFonts w:hint="eastAsia"/>
          <w:szCs w:val="21"/>
        </w:rPr>
        <w:t>M</w:t>
      </w:r>
      <w:r w:rsidRPr="00087E0E">
        <w:rPr>
          <w:szCs w:val="21"/>
        </w:rPr>
        <w:t>].</w:t>
      </w:r>
      <w:r w:rsidRPr="00087E0E">
        <w:rPr>
          <w:rFonts w:hint="eastAsia"/>
          <w:szCs w:val="21"/>
        </w:rPr>
        <w:t>科</w:t>
      </w:r>
      <w:r w:rsidRPr="00087E0E">
        <w:rPr>
          <w:szCs w:val="21"/>
        </w:rPr>
        <w:t>学出版社，北京，</w:t>
      </w:r>
      <w:r w:rsidRPr="00087E0E">
        <w:rPr>
          <w:rFonts w:hint="eastAsia"/>
          <w:szCs w:val="21"/>
        </w:rPr>
        <w:t>2009.</w:t>
      </w:r>
    </w:p>
    <w:p w:rsidR="00912306" w:rsidRPr="00087E0E" w:rsidRDefault="00912306" w:rsidP="00912306">
      <w:pPr>
        <w:spacing w:line="276" w:lineRule="auto"/>
        <w:rPr>
          <w:szCs w:val="21"/>
        </w:rPr>
      </w:pPr>
      <w:r w:rsidRPr="00087E0E">
        <w:rPr>
          <w:szCs w:val="21"/>
        </w:rPr>
        <w:t>[12]</w:t>
      </w:r>
      <w:r w:rsidRPr="00087E0E">
        <w:rPr>
          <w:szCs w:val="21"/>
        </w:rPr>
        <w:t>张国伟，</w:t>
      </w:r>
      <w:r w:rsidRPr="00087E0E">
        <w:rPr>
          <w:rFonts w:hint="eastAsia"/>
          <w:szCs w:val="21"/>
        </w:rPr>
        <w:t>董</w:t>
      </w:r>
      <w:r w:rsidRPr="00087E0E">
        <w:rPr>
          <w:szCs w:val="21"/>
        </w:rPr>
        <w:t>云鹏，赖绍聪，等</w:t>
      </w:r>
      <w:r w:rsidRPr="00087E0E">
        <w:rPr>
          <w:szCs w:val="21"/>
        </w:rPr>
        <w:t>.</w:t>
      </w:r>
      <w:r w:rsidRPr="00087E0E">
        <w:rPr>
          <w:szCs w:val="21"/>
        </w:rPr>
        <w:t>秦岭</w:t>
      </w:r>
      <w:r w:rsidRPr="00087E0E">
        <w:rPr>
          <w:szCs w:val="21"/>
        </w:rPr>
        <w:t>-</w:t>
      </w:r>
      <w:r w:rsidRPr="00087E0E">
        <w:rPr>
          <w:szCs w:val="21"/>
        </w:rPr>
        <w:t>大别山造山带</w:t>
      </w:r>
      <w:r w:rsidRPr="00087E0E">
        <w:rPr>
          <w:rFonts w:hint="eastAsia"/>
          <w:szCs w:val="21"/>
        </w:rPr>
        <w:t>勉略</w:t>
      </w:r>
      <w:r w:rsidRPr="00087E0E">
        <w:rPr>
          <w:szCs w:val="21"/>
        </w:rPr>
        <w:t>构造带与</w:t>
      </w:r>
      <w:r w:rsidRPr="00087E0E">
        <w:rPr>
          <w:rFonts w:hint="eastAsia"/>
          <w:szCs w:val="21"/>
        </w:rPr>
        <w:t>勉略缝</w:t>
      </w:r>
      <w:r w:rsidRPr="00087E0E">
        <w:rPr>
          <w:szCs w:val="21"/>
        </w:rPr>
        <w:t>合带</w:t>
      </w:r>
      <w:r w:rsidRPr="00087E0E">
        <w:rPr>
          <w:szCs w:val="21"/>
        </w:rPr>
        <w:t>[</w:t>
      </w:r>
      <w:r w:rsidRPr="00087E0E">
        <w:rPr>
          <w:rFonts w:hint="eastAsia"/>
          <w:szCs w:val="21"/>
        </w:rPr>
        <w:t>J</w:t>
      </w:r>
      <w:r w:rsidRPr="00087E0E">
        <w:rPr>
          <w:szCs w:val="21"/>
        </w:rPr>
        <w:t>].</w:t>
      </w:r>
      <w:r w:rsidRPr="00087E0E">
        <w:rPr>
          <w:rFonts w:hint="eastAsia"/>
          <w:szCs w:val="21"/>
        </w:rPr>
        <w:t>中</w:t>
      </w:r>
      <w:r w:rsidRPr="00087E0E">
        <w:rPr>
          <w:szCs w:val="21"/>
        </w:rPr>
        <w:t>国科学（</w:t>
      </w:r>
      <w:r w:rsidRPr="00087E0E">
        <w:rPr>
          <w:rFonts w:hint="eastAsia"/>
          <w:szCs w:val="21"/>
        </w:rPr>
        <w:t>D</w:t>
      </w:r>
      <w:r w:rsidRPr="00087E0E">
        <w:rPr>
          <w:rFonts w:hint="eastAsia"/>
          <w:szCs w:val="21"/>
        </w:rPr>
        <w:t>辑</w:t>
      </w:r>
      <w:r w:rsidRPr="00087E0E">
        <w:rPr>
          <w:szCs w:val="21"/>
        </w:rPr>
        <w:t>）</w:t>
      </w:r>
      <w:r w:rsidRPr="00087E0E">
        <w:rPr>
          <w:rFonts w:hint="eastAsia"/>
          <w:szCs w:val="21"/>
        </w:rPr>
        <w:t>，</w:t>
      </w:r>
      <w:r w:rsidRPr="00087E0E">
        <w:rPr>
          <w:rFonts w:hint="eastAsia"/>
          <w:szCs w:val="21"/>
        </w:rPr>
        <w:t>2003</w:t>
      </w:r>
      <w:r w:rsidRPr="00087E0E">
        <w:rPr>
          <w:rFonts w:hint="eastAsia"/>
          <w:szCs w:val="21"/>
        </w:rPr>
        <w:t>，</w:t>
      </w:r>
      <w:r w:rsidRPr="00087E0E">
        <w:rPr>
          <w:rFonts w:hint="eastAsia"/>
          <w:szCs w:val="21"/>
        </w:rPr>
        <w:t>33</w:t>
      </w:r>
      <w:r w:rsidRPr="00087E0E">
        <w:rPr>
          <w:rFonts w:hint="eastAsia"/>
          <w:szCs w:val="21"/>
        </w:rPr>
        <w:t>（</w:t>
      </w:r>
      <w:r w:rsidRPr="00087E0E">
        <w:rPr>
          <w:rFonts w:hint="eastAsia"/>
          <w:szCs w:val="21"/>
        </w:rPr>
        <w:t>12</w:t>
      </w:r>
      <w:r w:rsidRPr="00087E0E">
        <w:rPr>
          <w:rFonts w:hint="eastAsia"/>
          <w:szCs w:val="21"/>
        </w:rPr>
        <w:t>）</w:t>
      </w:r>
      <w:r w:rsidRPr="00087E0E">
        <w:rPr>
          <w:szCs w:val="21"/>
        </w:rPr>
        <w:t>：</w:t>
      </w:r>
      <w:r w:rsidRPr="00087E0E">
        <w:rPr>
          <w:rFonts w:hint="eastAsia"/>
          <w:szCs w:val="21"/>
        </w:rPr>
        <w:t>1121</w:t>
      </w:r>
      <w:r w:rsidRPr="00087E0E">
        <w:rPr>
          <w:szCs w:val="21"/>
        </w:rPr>
        <w:t>-1135.</w:t>
      </w:r>
    </w:p>
    <w:p w:rsidR="00912306" w:rsidRPr="00087E0E" w:rsidRDefault="00912306" w:rsidP="00912306">
      <w:pPr>
        <w:spacing w:line="276" w:lineRule="auto"/>
        <w:rPr>
          <w:szCs w:val="21"/>
        </w:rPr>
      </w:pPr>
      <w:r w:rsidRPr="00087E0E">
        <w:rPr>
          <w:szCs w:val="21"/>
        </w:rPr>
        <w:t>[13]</w:t>
      </w:r>
      <w:r w:rsidRPr="00087E0E">
        <w:rPr>
          <w:rFonts w:hint="eastAsia"/>
          <w:szCs w:val="21"/>
        </w:rPr>
        <w:t>刘</w:t>
      </w:r>
      <w:r w:rsidRPr="00087E0E">
        <w:rPr>
          <w:szCs w:val="21"/>
        </w:rPr>
        <w:t>新民，付宜兴，郭战略，等</w:t>
      </w:r>
      <w:r w:rsidRPr="00087E0E">
        <w:rPr>
          <w:szCs w:val="21"/>
        </w:rPr>
        <w:t>.</w:t>
      </w:r>
      <w:r w:rsidRPr="00087E0E">
        <w:rPr>
          <w:szCs w:val="21"/>
        </w:rPr>
        <w:t>中扬子区南华纪以来盆地演化与油气响应特征</w:t>
      </w:r>
      <w:r w:rsidRPr="00087E0E">
        <w:rPr>
          <w:szCs w:val="21"/>
        </w:rPr>
        <w:t>[</w:t>
      </w:r>
      <w:r w:rsidRPr="00087E0E">
        <w:rPr>
          <w:rFonts w:hint="eastAsia"/>
          <w:szCs w:val="21"/>
        </w:rPr>
        <w:t>J</w:t>
      </w:r>
      <w:r w:rsidRPr="00087E0E">
        <w:rPr>
          <w:szCs w:val="21"/>
        </w:rPr>
        <w:t>].</w:t>
      </w:r>
      <w:r w:rsidRPr="00087E0E">
        <w:rPr>
          <w:rFonts w:hint="eastAsia"/>
          <w:szCs w:val="21"/>
        </w:rPr>
        <w:t>石</w:t>
      </w:r>
      <w:r w:rsidRPr="00087E0E">
        <w:rPr>
          <w:szCs w:val="21"/>
        </w:rPr>
        <w:t>油实验地质，</w:t>
      </w:r>
      <w:r w:rsidRPr="00087E0E">
        <w:rPr>
          <w:rFonts w:hint="eastAsia"/>
          <w:szCs w:val="21"/>
        </w:rPr>
        <w:t>2009</w:t>
      </w:r>
      <w:r w:rsidRPr="00087E0E">
        <w:rPr>
          <w:rFonts w:hint="eastAsia"/>
          <w:szCs w:val="21"/>
        </w:rPr>
        <w:t>，</w:t>
      </w:r>
      <w:r w:rsidRPr="00087E0E">
        <w:rPr>
          <w:rFonts w:hint="eastAsia"/>
          <w:szCs w:val="21"/>
        </w:rPr>
        <w:t>31</w:t>
      </w:r>
      <w:r w:rsidRPr="00087E0E">
        <w:rPr>
          <w:rFonts w:hint="eastAsia"/>
          <w:szCs w:val="21"/>
        </w:rPr>
        <w:t>（</w:t>
      </w:r>
      <w:r w:rsidRPr="00087E0E">
        <w:rPr>
          <w:rFonts w:hint="eastAsia"/>
          <w:szCs w:val="21"/>
        </w:rPr>
        <w:t>4</w:t>
      </w:r>
      <w:r w:rsidRPr="00087E0E">
        <w:rPr>
          <w:rFonts w:hint="eastAsia"/>
          <w:szCs w:val="21"/>
        </w:rPr>
        <w:t>）</w:t>
      </w:r>
      <w:r w:rsidRPr="00087E0E">
        <w:rPr>
          <w:szCs w:val="21"/>
        </w:rPr>
        <w:t>：</w:t>
      </w:r>
      <w:r w:rsidRPr="00087E0E">
        <w:rPr>
          <w:rFonts w:hint="eastAsia"/>
          <w:szCs w:val="21"/>
        </w:rPr>
        <w:t>160</w:t>
      </w:r>
      <w:r w:rsidRPr="00087E0E">
        <w:rPr>
          <w:szCs w:val="21"/>
        </w:rPr>
        <w:t>-165+171.</w:t>
      </w:r>
    </w:p>
    <w:p w:rsidR="00912306" w:rsidRPr="00087E0E" w:rsidRDefault="00912306" w:rsidP="00912306">
      <w:pPr>
        <w:spacing w:line="276" w:lineRule="auto"/>
        <w:rPr>
          <w:szCs w:val="21"/>
        </w:rPr>
      </w:pPr>
      <w:r w:rsidRPr="00087E0E">
        <w:rPr>
          <w:rFonts w:hint="eastAsia"/>
          <w:szCs w:val="21"/>
        </w:rPr>
        <w:t>[</w:t>
      </w:r>
      <w:r w:rsidRPr="00087E0E">
        <w:rPr>
          <w:szCs w:val="21"/>
        </w:rPr>
        <w:t>14]</w:t>
      </w:r>
      <w:r w:rsidRPr="00087E0E">
        <w:rPr>
          <w:szCs w:val="21"/>
        </w:rPr>
        <w:t>王一刚</w:t>
      </w:r>
      <w:r w:rsidRPr="00087E0E">
        <w:rPr>
          <w:rFonts w:hint="eastAsia"/>
          <w:szCs w:val="21"/>
        </w:rPr>
        <w:t>，</w:t>
      </w:r>
      <w:r w:rsidRPr="00087E0E">
        <w:rPr>
          <w:szCs w:val="21"/>
        </w:rPr>
        <w:t>文应初</w:t>
      </w:r>
      <w:r w:rsidRPr="00087E0E">
        <w:rPr>
          <w:rFonts w:hint="eastAsia"/>
          <w:szCs w:val="21"/>
        </w:rPr>
        <w:t>，</w:t>
      </w:r>
      <w:r w:rsidRPr="00087E0E">
        <w:rPr>
          <w:szCs w:val="21"/>
        </w:rPr>
        <w:t>洪海涛</w:t>
      </w:r>
      <w:r w:rsidRPr="00087E0E">
        <w:rPr>
          <w:rFonts w:hint="eastAsia"/>
          <w:szCs w:val="21"/>
        </w:rPr>
        <w:t>，等</w:t>
      </w:r>
      <w:r w:rsidRPr="00087E0E">
        <w:rPr>
          <w:szCs w:val="21"/>
        </w:rPr>
        <w:t xml:space="preserve">. </w:t>
      </w:r>
      <w:r w:rsidRPr="00087E0E">
        <w:rPr>
          <w:szCs w:val="21"/>
        </w:rPr>
        <w:t>四川盆地开江</w:t>
      </w:r>
      <w:r w:rsidRPr="00087E0E">
        <w:rPr>
          <w:szCs w:val="21"/>
        </w:rPr>
        <w:t>—</w:t>
      </w:r>
      <w:r w:rsidRPr="00087E0E">
        <w:rPr>
          <w:szCs w:val="21"/>
        </w:rPr>
        <w:t>梁平海槽内发现大隆组</w:t>
      </w:r>
      <w:r w:rsidRPr="00087E0E">
        <w:rPr>
          <w:rFonts w:hint="eastAsia"/>
          <w:szCs w:val="21"/>
        </w:rPr>
        <w:t>[</w:t>
      </w:r>
      <w:r w:rsidRPr="00087E0E">
        <w:rPr>
          <w:szCs w:val="21"/>
        </w:rPr>
        <w:t>J].</w:t>
      </w:r>
      <w:r w:rsidRPr="00087E0E">
        <w:rPr>
          <w:rFonts w:hint="eastAsia"/>
          <w:szCs w:val="21"/>
        </w:rPr>
        <w:t>天</w:t>
      </w:r>
      <w:r w:rsidRPr="00087E0E">
        <w:rPr>
          <w:szCs w:val="21"/>
        </w:rPr>
        <w:t>然气工业，</w:t>
      </w:r>
      <w:r w:rsidRPr="00087E0E">
        <w:rPr>
          <w:rFonts w:hint="eastAsia"/>
          <w:szCs w:val="21"/>
        </w:rPr>
        <w:t>2006</w:t>
      </w:r>
      <w:r w:rsidRPr="00087E0E">
        <w:rPr>
          <w:rFonts w:hint="eastAsia"/>
          <w:szCs w:val="21"/>
        </w:rPr>
        <w:t>，（</w:t>
      </w:r>
      <w:r w:rsidRPr="00087E0E">
        <w:rPr>
          <w:szCs w:val="21"/>
        </w:rPr>
        <w:t>9</w:t>
      </w:r>
      <w:r w:rsidRPr="00087E0E">
        <w:rPr>
          <w:szCs w:val="21"/>
        </w:rPr>
        <w:t>）</w:t>
      </w:r>
      <w:r w:rsidRPr="00087E0E">
        <w:rPr>
          <w:rFonts w:hint="eastAsia"/>
          <w:szCs w:val="21"/>
        </w:rPr>
        <w:t>：</w:t>
      </w:r>
      <w:r w:rsidRPr="00087E0E">
        <w:rPr>
          <w:rFonts w:hint="eastAsia"/>
          <w:szCs w:val="21"/>
        </w:rPr>
        <w:t>32</w:t>
      </w:r>
      <w:r w:rsidRPr="00087E0E">
        <w:rPr>
          <w:szCs w:val="21"/>
        </w:rPr>
        <w:t>-36+162-163.</w:t>
      </w:r>
    </w:p>
    <w:p w:rsidR="00912306" w:rsidRPr="00087E0E" w:rsidRDefault="00912306" w:rsidP="00912306">
      <w:pPr>
        <w:spacing w:line="276" w:lineRule="auto"/>
        <w:rPr>
          <w:szCs w:val="21"/>
        </w:rPr>
      </w:pPr>
      <w:r w:rsidRPr="00087E0E">
        <w:rPr>
          <w:rFonts w:hint="eastAsia"/>
          <w:szCs w:val="21"/>
        </w:rPr>
        <w:t>[</w:t>
      </w:r>
      <w:r w:rsidRPr="00087E0E">
        <w:rPr>
          <w:szCs w:val="21"/>
        </w:rPr>
        <w:t>15]</w:t>
      </w:r>
      <w:r w:rsidRPr="00087E0E">
        <w:rPr>
          <w:rFonts w:hint="eastAsia"/>
          <w:szCs w:val="21"/>
        </w:rPr>
        <w:t>李忠</w:t>
      </w:r>
      <w:r w:rsidRPr="00087E0E">
        <w:rPr>
          <w:szCs w:val="21"/>
        </w:rPr>
        <w:t>权，刘记，李应，等</w:t>
      </w:r>
      <w:r w:rsidRPr="00087E0E">
        <w:rPr>
          <w:szCs w:val="21"/>
        </w:rPr>
        <w:t>.</w:t>
      </w:r>
      <w:r w:rsidRPr="00087E0E">
        <w:rPr>
          <w:szCs w:val="21"/>
        </w:rPr>
        <w:t>四川盆地震旦系威远</w:t>
      </w:r>
      <w:r w:rsidRPr="00087E0E">
        <w:rPr>
          <w:rFonts w:hint="eastAsia"/>
          <w:szCs w:val="21"/>
        </w:rPr>
        <w:t>-</w:t>
      </w:r>
      <w:r w:rsidRPr="00087E0E">
        <w:rPr>
          <w:szCs w:val="21"/>
        </w:rPr>
        <w:t>安岳拉张侵蚀槽特征及形成演化</w:t>
      </w:r>
      <w:r w:rsidRPr="00087E0E">
        <w:rPr>
          <w:szCs w:val="21"/>
        </w:rPr>
        <w:t>[</w:t>
      </w:r>
      <w:r w:rsidRPr="00087E0E">
        <w:rPr>
          <w:rFonts w:hint="eastAsia"/>
          <w:szCs w:val="21"/>
        </w:rPr>
        <w:t>J</w:t>
      </w:r>
      <w:r w:rsidRPr="00087E0E">
        <w:rPr>
          <w:szCs w:val="21"/>
        </w:rPr>
        <w:t>]</w:t>
      </w:r>
      <w:r w:rsidRPr="00087E0E">
        <w:rPr>
          <w:rFonts w:hint="eastAsia"/>
          <w:szCs w:val="21"/>
        </w:rPr>
        <w:t>.</w:t>
      </w:r>
      <w:r w:rsidRPr="00087E0E">
        <w:rPr>
          <w:rFonts w:hint="eastAsia"/>
          <w:szCs w:val="21"/>
        </w:rPr>
        <w:t>石</w:t>
      </w:r>
      <w:r w:rsidRPr="00087E0E">
        <w:rPr>
          <w:szCs w:val="21"/>
        </w:rPr>
        <w:t>油勘探与开发，</w:t>
      </w:r>
      <w:r w:rsidRPr="00087E0E">
        <w:rPr>
          <w:rFonts w:hint="eastAsia"/>
          <w:szCs w:val="21"/>
        </w:rPr>
        <w:t>2005</w:t>
      </w:r>
      <w:r w:rsidRPr="00087E0E">
        <w:rPr>
          <w:rFonts w:hint="eastAsia"/>
          <w:szCs w:val="21"/>
        </w:rPr>
        <w:t>，</w:t>
      </w:r>
      <w:r w:rsidRPr="00087E0E">
        <w:rPr>
          <w:rFonts w:hint="eastAsia"/>
          <w:szCs w:val="21"/>
        </w:rPr>
        <w:t>32</w:t>
      </w:r>
      <w:r w:rsidRPr="00087E0E">
        <w:rPr>
          <w:rFonts w:hint="eastAsia"/>
          <w:szCs w:val="21"/>
        </w:rPr>
        <w:t>（</w:t>
      </w:r>
      <w:r w:rsidRPr="00087E0E">
        <w:rPr>
          <w:rFonts w:hint="eastAsia"/>
          <w:szCs w:val="21"/>
        </w:rPr>
        <w:t>1</w:t>
      </w:r>
      <w:r w:rsidRPr="00087E0E">
        <w:rPr>
          <w:rFonts w:hint="eastAsia"/>
          <w:szCs w:val="21"/>
        </w:rPr>
        <w:t>）：</w:t>
      </w:r>
      <w:r w:rsidRPr="00087E0E">
        <w:rPr>
          <w:rFonts w:hint="eastAsia"/>
          <w:szCs w:val="21"/>
        </w:rPr>
        <w:t>26</w:t>
      </w:r>
      <w:r w:rsidRPr="00087E0E">
        <w:rPr>
          <w:szCs w:val="21"/>
        </w:rPr>
        <w:t>-33.</w:t>
      </w:r>
    </w:p>
    <w:p w:rsidR="00912306" w:rsidRPr="00087E0E" w:rsidRDefault="00912306" w:rsidP="00912306">
      <w:pPr>
        <w:spacing w:line="276" w:lineRule="auto"/>
        <w:rPr>
          <w:szCs w:val="21"/>
        </w:rPr>
      </w:pPr>
      <w:r w:rsidRPr="00087E0E">
        <w:rPr>
          <w:szCs w:val="21"/>
        </w:rPr>
        <w:t>[16]</w:t>
      </w:r>
      <w:r w:rsidRPr="00087E0E">
        <w:rPr>
          <w:szCs w:val="21"/>
        </w:rPr>
        <w:t>魏国齐，杨威，刘满仓，等</w:t>
      </w:r>
      <w:r w:rsidRPr="00087E0E">
        <w:rPr>
          <w:szCs w:val="21"/>
        </w:rPr>
        <w:t>.</w:t>
      </w:r>
      <w:r w:rsidRPr="00087E0E">
        <w:rPr>
          <w:szCs w:val="21"/>
        </w:rPr>
        <w:t>四川盆地大气田分布、主控因素与勘探方向</w:t>
      </w:r>
      <w:r w:rsidRPr="00087E0E">
        <w:rPr>
          <w:szCs w:val="21"/>
        </w:rPr>
        <w:t>[</w:t>
      </w:r>
      <w:r w:rsidRPr="00087E0E">
        <w:rPr>
          <w:rFonts w:hint="eastAsia"/>
          <w:szCs w:val="21"/>
        </w:rPr>
        <w:t>J</w:t>
      </w:r>
      <w:r w:rsidRPr="00087E0E">
        <w:rPr>
          <w:szCs w:val="21"/>
        </w:rPr>
        <w:t>].</w:t>
      </w:r>
      <w:r w:rsidRPr="00087E0E">
        <w:rPr>
          <w:rFonts w:hint="eastAsia"/>
          <w:szCs w:val="21"/>
        </w:rPr>
        <w:t>天</w:t>
      </w:r>
      <w:r w:rsidRPr="00087E0E">
        <w:rPr>
          <w:szCs w:val="21"/>
        </w:rPr>
        <w:t>然气工业，</w:t>
      </w:r>
      <w:r w:rsidRPr="00087E0E">
        <w:rPr>
          <w:rFonts w:hint="eastAsia"/>
          <w:szCs w:val="21"/>
        </w:rPr>
        <w:t>2019</w:t>
      </w:r>
      <w:r w:rsidRPr="00087E0E">
        <w:rPr>
          <w:rFonts w:hint="eastAsia"/>
          <w:szCs w:val="21"/>
        </w:rPr>
        <w:t>，</w:t>
      </w:r>
      <w:r w:rsidRPr="00087E0E">
        <w:rPr>
          <w:rFonts w:hint="eastAsia"/>
          <w:szCs w:val="21"/>
        </w:rPr>
        <w:t>39</w:t>
      </w:r>
      <w:r w:rsidRPr="00087E0E">
        <w:rPr>
          <w:rFonts w:hint="eastAsia"/>
          <w:szCs w:val="21"/>
        </w:rPr>
        <w:t>（</w:t>
      </w:r>
      <w:r w:rsidRPr="00087E0E">
        <w:rPr>
          <w:rFonts w:hint="eastAsia"/>
          <w:szCs w:val="21"/>
        </w:rPr>
        <w:t>6</w:t>
      </w:r>
      <w:r w:rsidRPr="00087E0E">
        <w:rPr>
          <w:rFonts w:hint="eastAsia"/>
          <w:szCs w:val="21"/>
        </w:rPr>
        <w:t>）</w:t>
      </w:r>
      <w:r w:rsidRPr="00087E0E">
        <w:rPr>
          <w:szCs w:val="21"/>
        </w:rPr>
        <w:t>：</w:t>
      </w:r>
      <w:r w:rsidRPr="00087E0E">
        <w:rPr>
          <w:rFonts w:hint="eastAsia"/>
          <w:szCs w:val="21"/>
        </w:rPr>
        <w:t>1</w:t>
      </w:r>
      <w:r w:rsidRPr="00087E0E">
        <w:rPr>
          <w:szCs w:val="21"/>
        </w:rPr>
        <w:t>-12.</w:t>
      </w:r>
    </w:p>
    <w:p w:rsidR="00912306" w:rsidRPr="00087E0E" w:rsidRDefault="00912306" w:rsidP="00912306">
      <w:pPr>
        <w:spacing w:line="276" w:lineRule="auto"/>
        <w:rPr>
          <w:szCs w:val="21"/>
        </w:rPr>
      </w:pPr>
      <w:r w:rsidRPr="00087E0E">
        <w:rPr>
          <w:szCs w:val="21"/>
        </w:rPr>
        <w:t>[17]</w:t>
      </w:r>
      <w:r w:rsidRPr="00087E0E">
        <w:rPr>
          <w:szCs w:val="21"/>
        </w:rPr>
        <w:t>赵路子，</w:t>
      </w:r>
      <w:r w:rsidRPr="00087E0E">
        <w:rPr>
          <w:rFonts w:hint="eastAsia"/>
          <w:szCs w:val="21"/>
        </w:rPr>
        <w:t>张</w:t>
      </w:r>
      <w:r w:rsidRPr="00087E0E">
        <w:rPr>
          <w:szCs w:val="21"/>
        </w:rPr>
        <w:t>光荣，</w:t>
      </w:r>
      <w:r w:rsidRPr="00087E0E">
        <w:rPr>
          <w:rFonts w:hint="eastAsia"/>
          <w:szCs w:val="21"/>
        </w:rPr>
        <w:t>陈</w:t>
      </w:r>
      <w:r w:rsidRPr="00087E0E">
        <w:rPr>
          <w:szCs w:val="21"/>
        </w:rPr>
        <w:t>伟，等</w:t>
      </w:r>
      <w:r w:rsidRPr="00087E0E">
        <w:rPr>
          <w:szCs w:val="21"/>
        </w:rPr>
        <w:t>.</w:t>
      </w:r>
      <w:r w:rsidRPr="00087E0E">
        <w:rPr>
          <w:rFonts w:hint="eastAsia"/>
          <w:szCs w:val="21"/>
        </w:rPr>
        <w:t>深</w:t>
      </w:r>
      <w:r w:rsidRPr="00087E0E">
        <w:rPr>
          <w:szCs w:val="21"/>
        </w:rPr>
        <w:t>层复杂地质构造带地震勘探关键技术</w:t>
      </w:r>
      <w:r w:rsidRPr="00087E0E">
        <w:rPr>
          <w:szCs w:val="21"/>
        </w:rPr>
        <w:t>[</w:t>
      </w:r>
      <w:r w:rsidRPr="00087E0E">
        <w:rPr>
          <w:rFonts w:hint="eastAsia"/>
          <w:szCs w:val="21"/>
        </w:rPr>
        <w:t>J</w:t>
      </w:r>
      <w:r w:rsidRPr="00087E0E">
        <w:rPr>
          <w:szCs w:val="21"/>
        </w:rPr>
        <w:t>].</w:t>
      </w:r>
      <w:r w:rsidRPr="00087E0E">
        <w:rPr>
          <w:rFonts w:hint="eastAsia"/>
          <w:szCs w:val="21"/>
        </w:rPr>
        <w:t>天</w:t>
      </w:r>
      <w:r w:rsidRPr="00087E0E">
        <w:rPr>
          <w:szCs w:val="21"/>
        </w:rPr>
        <w:t>然气工业，</w:t>
      </w:r>
      <w:r w:rsidRPr="00087E0E">
        <w:rPr>
          <w:rFonts w:hint="eastAsia"/>
          <w:szCs w:val="21"/>
        </w:rPr>
        <w:t>2018</w:t>
      </w:r>
      <w:r w:rsidRPr="00087E0E">
        <w:rPr>
          <w:rFonts w:hint="eastAsia"/>
          <w:szCs w:val="21"/>
        </w:rPr>
        <w:t>，</w:t>
      </w:r>
      <w:r w:rsidRPr="00087E0E">
        <w:rPr>
          <w:rFonts w:hint="eastAsia"/>
          <w:szCs w:val="21"/>
        </w:rPr>
        <w:t>38</w:t>
      </w:r>
      <w:r w:rsidRPr="00087E0E">
        <w:rPr>
          <w:rFonts w:hint="eastAsia"/>
          <w:szCs w:val="21"/>
        </w:rPr>
        <w:t>（</w:t>
      </w:r>
      <w:r w:rsidRPr="00087E0E">
        <w:rPr>
          <w:rFonts w:hint="eastAsia"/>
          <w:szCs w:val="21"/>
        </w:rPr>
        <w:t>1</w:t>
      </w:r>
      <w:r w:rsidRPr="00087E0E">
        <w:rPr>
          <w:rFonts w:hint="eastAsia"/>
          <w:szCs w:val="21"/>
        </w:rPr>
        <w:t>）</w:t>
      </w:r>
      <w:r w:rsidRPr="00087E0E">
        <w:rPr>
          <w:szCs w:val="21"/>
        </w:rPr>
        <w:t>：</w:t>
      </w:r>
      <w:r w:rsidRPr="00087E0E">
        <w:rPr>
          <w:rFonts w:hint="eastAsia"/>
          <w:szCs w:val="21"/>
        </w:rPr>
        <w:t>39</w:t>
      </w:r>
      <w:r w:rsidRPr="00087E0E">
        <w:rPr>
          <w:szCs w:val="21"/>
        </w:rPr>
        <w:t>-48.</w:t>
      </w:r>
    </w:p>
    <w:p w:rsidR="00B9799C" w:rsidRDefault="00912306" w:rsidP="007A59D0">
      <w:pPr>
        <w:spacing w:line="276" w:lineRule="auto"/>
        <w:rPr>
          <w:szCs w:val="21"/>
        </w:rPr>
      </w:pPr>
      <w:r w:rsidRPr="00087E0E">
        <w:rPr>
          <w:szCs w:val="21"/>
        </w:rPr>
        <w:lastRenderedPageBreak/>
        <w:t>[18]</w:t>
      </w:r>
      <w:r w:rsidRPr="00087E0E">
        <w:rPr>
          <w:szCs w:val="21"/>
        </w:rPr>
        <w:t>贾承造，郑民，张永峰</w:t>
      </w:r>
      <w:r w:rsidRPr="00087E0E">
        <w:rPr>
          <w:szCs w:val="21"/>
        </w:rPr>
        <w:t>.</w:t>
      </w:r>
      <w:r w:rsidRPr="00087E0E">
        <w:rPr>
          <w:szCs w:val="21"/>
        </w:rPr>
        <w:t>中国非常规油气资源与勘探开发前景</w:t>
      </w:r>
      <w:r w:rsidRPr="00087E0E">
        <w:rPr>
          <w:szCs w:val="21"/>
        </w:rPr>
        <w:t>[</w:t>
      </w:r>
      <w:r w:rsidRPr="00087E0E">
        <w:rPr>
          <w:rFonts w:hint="eastAsia"/>
          <w:szCs w:val="21"/>
        </w:rPr>
        <w:t>J</w:t>
      </w:r>
      <w:r w:rsidRPr="00087E0E">
        <w:rPr>
          <w:szCs w:val="21"/>
        </w:rPr>
        <w:t>].</w:t>
      </w:r>
      <w:r w:rsidRPr="00087E0E">
        <w:rPr>
          <w:rFonts w:hint="eastAsia"/>
          <w:szCs w:val="21"/>
        </w:rPr>
        <w:t>石</w:t>
      </w:r>
      <w:r w:rsidRPr="00087E0E">
        <w:rPr>
          <w:szCs w:val="21"/>
        </w:rPr>
        <w:t>油勘探与开发，</w:t>
      </w:r>
      <w:r w:rsidRPr="00087E0E">
        <w:rPr>
          <w:rFonts w:hint="eastAsia"/>
          <w:szCs w:val="21"/>
        </w:rPr>
        <w:t>2012</w:t>
      </w:r>
      <w:r w:rsidRPr="00087E0E">
        <w:rPr>
          <w:rFonts w:hint="eastAsia"/>
          <w:szCs w:val="21"/>
        </w:rPr>
        <w:t>，</w:t>
      </w:r>
      <w:r w:rsidRPr="00087E0E">
        <w:rPr>
          <w:rFonts w:hint="eastAsia"/>
          <w:szCs w:val="21"/>
        </w:rPr>
        <w:t>39</w:t>
      </w:r>
      <w:r w:rsidRPr="00087E0E">
        <w:rPr>
          <w:rFonts w:hint="eastAsia"/>
          <w:szCs w:val="21"/>
        </w:rPr>
        <w:t>（</w:t>
      </w:r>
      <w:r w:rsidRPr="00087E0E">
        <w:rPr>
          <w:rFonts w:hint="eastAsia"/>
          <w:szCs w:val="21"/>
        </w:rPr>
        <w:t>2</w:t>
      </w:r>
      <w:r w:rsidRPr="00087E0E">
        <w:rPr>
          <w:rFonts w:hint="eastAsia"/>
          <w:szCs w:val="21"/>
        </w:rPr>
        <w:t>）</w:t>
      </w:r>
      <w:r w:rsidRPr="00087E0E">
        <w:rPr>
          <w:szCs w:val="21"/>
        </w:rPr>
        <w:t>：</w:t>
      </w:r>
      <w:r w:rsidRPr="00087E0E">
        <w:rPr>
          <w:rFonts w:hint="eastAsia"/>
          <w:szCs w:val="21"/>
        </w:rPr>
        <w:t>129</w:t>
      </w:r>
      <w:r w:rsidR="00BF6375" w:rsidRPr="00087E0E">
        <w:rPr>
          <w:szCs w:val="21"/>
        </w:rPr>
        <w:t>-136.</w:t>
      </w:r>
    </w:p>
    <w:p w:rsidR="00F21250" w:rsidRDefault="00F21250" w:rsidP="007A59D0">
      <w:pPr>
        <w:spacing w:line="276" w:lineRule="auto"/>
        <w:rPr>
          <w:szCs w:val="21"/>
        </w:rPr>
      </w:pPr>
    </w:p>
    <w:p w:rsidR="00F21250" w:rsidRDefault="00F21250" w:rsidP="007A59D0">
      <w:pPr>
        <w:spacing w:line="276" w:lineRule="auto"/>
        <w:rPr>
          <w:szCs w:val="21"/>
        </w:rPr>
      </w:pPr>
    </w:p>
    <w:p w:rsidR="00F21250" w:rsidRDefault="005B5823" w:rsidP="00F21250">
      <w:pPr>
        <w:rPr>
          <w:szCs w:val="21"/>
        </w:rPr>
      </w:pPr>
      <w:r>
        <w:rPr>
          <w:rFonts w:ascii="黑体" w:eastAsia="黑体" w:hAnsi="黑体" w:hint="eastAsia"/>
          <w:szCs w:val="21"/>
        </w:rPr>
        <w:t>第</w:t>
      </w:r>
      <w:r>
        <w:rPr>
          <w:rFonts w:ascii="黑体" w:eastAsia="黑体" w:hAnsi="黑体"/>
          <w:szCs w:val="21"/>
        </w:rPr>
        <w:t>一</w:t>
      </w:r>
      <w:r w:rsidR="00F21250" w:rsidRPr="003071B2">
        <w:rPr>
          <w:rFonts w:ascii="黑体" w:eastAsia="黑体" w:hAnsi="黑体" w:hint="eastAsia"/>
          <w:szCs w:val="21"/>
        </w:rPr>
        <w:t>作</w:t>
      </w:r>
      <w:r>
        <w:rPr>
          <w:rFonts w:ascii="黑体" w:eastAsia="黑体" w:hAnsi="黑体"/>
          <w:szCs w:val="21"/>
        </w:rPr>
        <w:t>者</w:t>
      </w:r>
      <w:r w:rsidR="00F21250" w:rsidRPr="003071B2">
        <w:rPr>
          <w:rFonts w:ascii="黑体" w:eastAsia="黑体" w:hAnsi="黑体"/>
          <w:szCs w:val="21"/>
        </w:rPr>
        <w:t>：</w:t>
      </w:r>
      <w:r w:rsidR="00F21250" w:rsidRPr="003071B2">
        <w:rPr>
          <w:szCs w:val="21"/>
        </w:rPr>
        <w:t>杨光，</w:t>
      </w:r>
      <w:r w:rsidR="00F21250">
        <w:rPr>
          <w:rFonts w:hint="eastAsia"/>
          <w:szCs w:val="21"/>
        </w:rPr>
        <w:t>男</w:t>
      </w:r>
      <w:r w:rsidR="00F21250">
        <w:rPr>
          <w:szCs w:val="21"/>
        </w:rPr>
        <w:t>，</w:t>
      </w:r>
      <w:r w:rsidR="00F21250" w:rsidRPr="003071B2">
        <w:rPr>
          <w:rFonts w:hint="eastAsia"/>
          <w:szCs w:val="21"/>
        </w:rPr>
        <w:t>1962</w:t>
      </w:r>
      <w:r w:rsidR="00F21250" w:rsidRPr="003071B2">
        <w:rPr>
          <w:rFonts w:hint="eastAsia"/>
          <w:szCs w:val="21"/>
        </w:rPr>
        <w:t>年</w:t>
      </w:r>
      <w:r w:rsidR="00F21250" w:rsidRPr="003071B2">
        <w:rPr>
          <w:szCs w:val="21"/>
        </w:rPr>
        <w:t>生，</w:t>
      </w:r>
      <w:r w:rsidR="00F21250">
        <w:rPr>
          <w:rFonts w:hint="eastAsia"/>
          <w:szCs w:val="21"/>
        </w:rPr>
        <w:t>广</w:t>
      </w:r>
      <w:r w:rsidR="00F21250">
        <w:rPr>
          <w:szCs w:val="21"/>
        </w:rPr>
        <w:t>西</w:t>
      </w:r>
      <w:r w:rsidR="00F21250">
        <w:rPr>
          <w:rFonts w:hint="eastAsia"/>
          <w:szCs w:val="21"/>
        </w:rPr>
        <w:t>北</w:t>
      </w:r>
      <w:r w:rsidR="00F21250">
        <w:rPr>
          <w:szCs w:val="21"/>
        </w:rPr>
        <w:t>流市，</w:t>
      </w:r>
      <w:r w:rsidR="00F21250" w:rsidRPr="003071B2">
        <w:rPr>
          <w:szCs w:val="21"/>
        </w:rPr>
        <w:t>教授级高级工程师</w:t>
      </w:r>
      <w:r w:rsidR="00E333AA">
        <w:rPr>
          <w:rFonts w:hint="eastAsia"/>
          <w:szCs w:val="21"/>
        </w:rPr>
        <w:t>。</w:t>
      </w:r>
      <w:r w:rsidR="00F21250" w:rsidRPr="003071B2">
        <w:rPr>
          <w:szCs w:val="21"/>
        </w:rPr>
        <w:t>从事四川盆地油气勘探研究及科研管理工作。地址：（</w:t>
      </w:r>
      <w:r w:rsidR="00F21250" w:rsidRPr="003071B2">
        <w:rPr>
          <w:rFonts w:hint="eastAsia"/>
          <w:szCs w:val="21"/>
        </w:rPr>
        <w:t>610041</w:t>
      </w:r>
      <w:r w:rsidR="00F21250" w:rsidRPr="003071B2">
        <w:rPr>
          <w:rFonts w:hint="eastAsia"/>
          <w:szCs w:val="21"/>
        </w:rPr>
        <w:t>）</w:t>
      </w:r>
      <w:r w:rsidR="00F21250" w:rsidRPr="003071B2">
        <w:rPr>
          <w:szCs w:val="21"/>
        </w:rPr>
        <w:t>四川省成都市高新区天府大道北段</w:t>
      </w:r>
      <w:r w:rsidR="00F21250" w:rsidRPr="003071B2">
        <w:rPr>
          <w:szCs w:val="21"/>
        </w:rPr>
        <w:t>12</w:t>
      </w:r>
      <w:r w:rsidR="00F21250" w:rsidRPr="003071B2">
        <w:rPr>
          <w:rFonts w:hint="eastAsia"/>
          <w:szCs w:val="21"/>
        </w:rPr>
        <w:t>号</w:t>
      </w:r>
      <w:r w:rsidR="00F21250" w:rsidRPr="003071B2">
        <w:rPr>
          <w:szCs w:val="21"/>
        </w:rPr>
        <w:t>。</w:t>
      </w:r>
      <w:r w:rsidR="00F21250" w:rsidRPr="003071B2">
        <w:rPr>
          <w:rFonts w:hint="eastAsia"/>
          <w:szCs w:val="21"/>
        </w:rPr>
        <w:t>E-mail</w:t>
      </w:r>
      <w:r w:rsidR="00F21250" w:rsidRPr="003071B2">
        <w:rPr>
          <w:rFonts w:hint="eastAsia"/>
          <w:szCs w:val="21"/>
        </w:rPr>
        <w:t>：</w:t>
      </w:r>
      <w:hyperlink r:id="rId13" w:history="1">
        <w:r w:rsidR="00F21250" w:rsidRPr="00174C2D">
          <w:rPr>
            <w:rStyle w:val="a9"/>
            <w:rFonts w:hint="eastAsia"/>
            <w:szCs w:val="21"/>
          </w:rPr>
          <w:t>yang_guang@petrochina.com.cn</w:t>
        </w:r>
      </w:hyperlink>
    </w:p>
    <w:p w:rsidR="00F21250" w:rsidRPr="003071B2" w:rsidRDefault="00F21250" w:rsidP="00F21250">
      <w:pPr>
        <w:rPr>
          <w:szCs w:val="21"/>
        </w:rPr>
      </w:pPr>
      <w:r w:rsidRPr="00F21250">
        <w:rPr>
          <w:rFonts w:hint="eastAsia"/>
          <w:b/>
          <w:szCs w:val="21"/>
        </w:rPr>
        <w:t>联</w:t>
      </w:r>
      <w:r w:rsidRPr="00F21250">
        <w:rPr>
          <w:b/>
          <w:szCs w:val="21"/>
        </w:rPr>
        <w:t>系</w:t>
      </w:r>
      <w:r w:rsidRPr="00F21250">
        <w:rPr>
          <w:b/>
          <w:szCs w:val="21"/>
        </w:rPr>
        <w:t>作者：</w:t>
      </w:r>
      <w:r>
        <w:rPr>
          <w:szCs w:val="21"/>
        </w:rPr>
        <w:t>李国辉，男，</w:t>
      </w:r>
      <w:r>
        <w:rPr>
          <w:rFonts w:hint="eastAsia"/>
          <w:szCs w:val="21"/>
        </w:rPr>
        <w:t>1964</w:t>
      </w:r>
      <w:r>
        <w:rPr>
          <w:rFonts w:hint="eastAsia"/>
          <w:szCs w:val="21"/>
        </w:rPr>
        <w:t>年</w:t>
      </w:r>
      <w:r>
        <w:rPr>
          <w:szCs w:val="21"/>
        </w:rPr>
        <w:t>生，</w:t>
      </w:r>
      <w:r>
        <w:rPr>
          <w:rFonts w:hint="eastAsia"/>
          <w:szCs w:val="21"/>
        </w:rPr>
        <w:t>四</w:t>
      </w:r>
      <w:r>
        <w:rPr>
          <w:szCs w:val="21"/>
        </w:rPr>
        <w:t>川仪陇</w:t>
      </w:r>
      <w:r>
        <w:rPr>
          <w:rFonts w:hint="eastAsia"/>
          <w:szCs w:val="21"/>
        </w:rPr>
        <w:t>县</w:t>
      </w:r>
      <w:r>
        <w:rPr>
          <w:szCs w:val="21"/>
        </w:rPr>
        <w:t>，</w:t>
      </w:r>
      <w:r>
        <w:rPr>
          <w:szCs w:val="21"/>
        </w:rPr>
        <w:t>高级工程师</w:t>
      </w:r>
      <w:r w:rsidR="00E333AA">
        <w:rPr>
          <w:rFonts w:hint="eastAsia"/>
          <w:szCs w:val="21"/>
        </w:rPr>
        <w:t>。</w:t>
      </w:r>
      <w:bookmarkStart w:id="2" w:name="_GoBack"/>
      <w:bookmarkEnd w:id="2"/>
      <w:r w:rsidRPr="003071B2">
        <w:rPr>
          <w:szCs w:val="21"/>
        </w:rPr>
        <w:t>从事四川盆地油气勘探研究工作。地址：（</w:t>
      </w:r>
      <w:r w:rsidRPr="003071B2">
        <w:rPr>
          <w:rFonts w:hint="eastAsia"/>
          <w:szCs w:val="21"/>
        </w:rPr>
        <w:t>610041</w:t>
      </w:r>
      <w:r w:rsidRPr="003071B2">
        <w:rPr>
          <w:rFonts w:hint="eastAsia"/>
          <w:szCs w:val="21"/>
        </w:rPr>
        <w:t>）</w:t>
      </w:r>
      <w:r w:rsidRPr="003071B2">
        <w:rPr>
          <w:szCs w:val="21"/>
        </w:rPr>
        <w:t>四川省成都市高新区天府大道北段</w:t>
      </w:r>
      <w:r w:rsidRPr="003071B2">
        <w:rPr>
          <w:szCs w:val="21"/>
        </w:rPr>
        <w:t>12</w:t>
      </w:r>
      <w:r w:rsidRPr="003071B2">
        <w:rPr>
          <w:rFonts w:hint="eastAsia"/>
          <w:szCs w:val="21"/>
        </w:rPr>
        <w:t>号</w:t>
      </w:r>
      <w:r w:rsidRPr="003071B2">
        <w:rPr>
          <w:szCs w:val="21"/>
        </w:rPr>
        <w:t>。</w:t>
      </w:r>
      <w:r w:rsidRPr="003071B2">
        <w:rPr>
          <w:rFonts w:hint="eastAsia"/>
          <w:szCs w:val="21"/>
        </w:rPr>
        <w:t>E-mail</w:t>
      </w:r>
      <w:r w:rsidRPr="003071B2">
        <w:rPr>
          <w:rFonts w:hint="eastAsia"/>
          <w:szCs w:val="21"/>
        </w:rPr>
        <w:t>：</w:t>
      </w:r>
      <w:r>
        <w:rPr>
          <w:rFonts w:hint="eastAsia"/>
          <w:szCs w:val="21"/>
        </w:rPr>
        <w:t>LGH@petrochina.com.cn</w:t>
      </w:r>
    </w:p>
    <w:p w:rsidR="00F21250" w:rsidRPr="00F21250" w:rsidRDefault="00F21250" w:rsidP="007A59D0">
      <w:pPr>
        <w:spacing w:line="276" w:lineRule="auto"/>
        <w:rPr>
          <w:rFonts w:asciiTheme="minorEastAsia" w:hAnsiTheme="minorEastAsia" w:hint="eastAsia"/>
          <w:szCs w:val="21"/>
        </w:rPr>
      </w:pPr>
      <w:r w:rsidRPr="00F21250">
        <w:rPr>
          <w:rFonts w:hint="eastAsia"/>
          <w:b/>
          <w:szCs w:val="21"/>
        </w:rPr>
        <w:t>基</w:t>
      </w:r>
      <w:r w:rsidRPr="00F21250">
        <w:rPr>
          <w:b/>
          <w:szCs w:val="21"/>
        </w:rPr>
        <w:t>金项目：</w:t>
      </w:r>
      <w:r w:rsidRPr="003071B2">
        <w:rPr>
          <w:rFonts w:asciiTheme="minorEastAsia" w:hAnsiTheme="minorEastAsia" w:hint="eastAsia"/>
          <w:szCs w:val="21"/>
        </w:rPr>
        <w:t>中</w:t>
      </w:r>
      <w:r w:rsidRPr="003071B2">
        <w:rPr>
          <w:rFonts w:asciiTheme="minorEastAsia" w:hAnsiTheme="minorEastAsia"/>
          <w:szCs w:val="21"/>
        </w:rPr>
        <w:t>国石油天然气</w:t>
      </w:r>
      <w:r w:rsidRPr="003071B2">
        <w:rPr>
          <w:rFonts w:asciiTheme="minorEastAsia" w:hAnsiTheme="minorEastAsia" w:hint="eastAsia"/>
          <w:szCs w:val="21"/>
        </w:rPr>
        <w:t>股</w:t>
      </w:r>
      <w:r w:rsidRPr="003071B2">
        <w:rPr>
          <w:rFonts w:asciiTheme="minorEastAsia" w:hAnsiTheme="minorEastAsia"/>
          <w:szCs w:val="21"/>
        </w:rPr>
        <w:t>份有限公司科技项目</w:t>
      </w:r>
      <w:r w:rsidRPr="003071B2">
        <w:rPr>
          <w:rFonts w:asciiTheme="minorEastAsia" w:hAnsiTheme="minorEastAsia" w:hint="eastAsia"/>
          <w:szCs w:val="21"/>
        </w:rPr>
        <w:t>“</w:t>
      </w:r>
      <w:r w:rsidRPr="003071B2">
        <w:rPr>
          <w:rFonts w:hint="eastAsia"/>
          <w:szCs w:val="21"/>
        </w:rPr>
        <w:t>四</w:t>
      </w:r>
      <w:r w:rsidRPr="003071B2">
        <w:rPr>
          <w:szCs w:val="21"/>
        </w:rPr>
        <w:t>川盆地天然气资源潜力分析及新区新领域勘探目标评价</w:t>
      </w:r>
      <w:r w:rsidRPr="003071B2">
        <w:rPr>
          <w:rFonts w:hint="eastAsia"/>
          <w:szCs w:val="21"/>
        </w:rPr>
        <w:t>”</w:t>
      </w:r>
      <w:r w:rsidRPr="003071B2">
        <w:rPr>
          <w:szCs w:val="21"/>
        </w:rPr>
        <w:t>（</w:t>
      </w:r>
      <w:r w:rsidRPr="00836FC5">
        <w:rPr>
          <w:rFonts w:asciiTheme="minorEastAsia" w:hAnsiTheme="minorEastAsia"/>
          <w:szCs w:val="21"/>
        </w:rPr>
        <w:t>编号：</w:t>
      </w:r>
      <w:r w:rsidRPr="00836FC5">
        <w:rPr>
          <w:rFonts w:asciiTheme="minorEastAsia" w:hAnsiTheme="minorEastAsia" w:hint="eastAsia"/>
          <w:szCs w:val="21"/>
        </w:rPr>
        <w:t>2016</w:t>
      </w:r>
      <w:r w:rsidRPr="00836FC5">
        <w:rPr>
          <w:rFonts w:asciiTheme="minorEastAsia" w:hAnsiTheme="minorEastAsia"/>
          <w:szCs w:val="21"/>
        </w:rPr>
        <w:t>E</w:t>
      </w:r>
      <w:r w:rsidRPr="00836FC5">
        <w:rPr>
          <w:rFonts w:asciiTheme="minorEastAsia" w:hAnsiTheme="minorEastAsia" w:hint="eastAsia"/>
          <w:szCs w:val="21"/>
        </w:rPr>
        <w:t>-</w:t>
      </w:r>
      <w:r w:rsidRPr="00836FC5">
        <w:rPr>
          <w:rFonts w:asciiTheme="minorEastAsia" w:hAnsiTheme="minorEastAsia"/>
          <w:szCs w:val="21"/>
        </w:rPr>
        <w:t>0601</w:t>
      </w:r>
      <w:r w:rsidRPr="00836FC5">
        <w:rPr>
          <w:rFonts w:asciiTheme="minorEastAsia" w:hAnsiTheme="minorEastAsia" w:hint="eastAsia"/>
          <w:szCs w:val="21"/>
        </w:rPr>
        <w:t>）、</w:t>
      </w:r>
      <w:r w:rsidRPr="00F21250">
        <w:rPr>
          <w:rFonts w:asciiTheme="minorEastAsia" w:hAnsiTheme="minorEastAsia" w:hint="eastAsia"/>
          <w:szCs w:val="21"/>
        </w:rPr>
        <w:t>“</w:t>
      </w:r>
      <w:r w:rsidRPr="00F21250">
        <w:rPr>
          <w:rFonts w:asciiTheme="minorEastAsia" w:hAnsiTheme="minorEastAsia" w:hint="eastAsia"/>
          <w:szCs w:val="21"/>
        </w:rPr>
        <w:t>四</w:t>
      </w:r>
      <w:r w:rsidRPr="00F21250">
        <w:rPr>
          <w:rFonts w:asciiTheme="minorEastAsia" w:hAnsiTheme="minorEastAsia"/>
          <w:szCs w:val="21"/>
        </w:rPr>
        <w:t>川盆地震旦系</w:t>
      </w:r>
      <w:r w:rsidRPr="00F21250">
        <w:rPr>
          <w:rFonts w:asciiTheme="minorEastAsia" w:hAnsiTheme="minorEastAsia" w:hint="eastAsia"/>
          <w:szCs w:val="21"/>
        </w:rPr>
        <w:t>-</w:t>
      </w:r>
      <w:r w:rsidRPr="00F21250">
        <w:rPr>
          <w:rFonts w:asciiTheme="minorEastAsia" w:hAnsiTheme="minorEastAsia"/>
          <w:szCs w:val="21"/>
        </w:rPr>
        <w:t>下古生界油气富集规律与目标评价</w:t>
      </w:r>
      <w:r w:rsidRPr="00F21250">
        <w:rPr>
          <w:rFonts w:asciiTheme="minorEastAsia" w:hAnsiTheme="minorEastAsia" w:hint="eastAsia"/>
          <w:szCs w:val="21"/>
        </w:rPr>
        <w:t>”</w:t>
      </w:r>
      <w:r w:rsidRPr="00F21250">
        <w:rPr>
          <w:rFonts w:asciiTheme="minorEastAsia" w:hAnsiTheme="minorEastAsia"/>
          <w:szCs w:val="21"/>
        </w:rPr>
        <w:t>（编号：</w:t>
      </w:r>
      <w:r w:rsidRPr="00F21250">
        <w:rPr>
          <w:rFonts w:asciiTheme="minorEastAsia" w:hAnsiTheme="minorEastAsia" w:hint="eastAsia"/>
          <w:szCs w:val="21"/>
        </w:rPr>
        <w:t>2016</w:t>
      </w:r>
      <w:r w:rsidR="00836FC5">
        <w:rPr>
          <w:rFonts w:asciiTheme="minorEastAsia" w:hAnsiTheme="minorEastAsia"/>
          <w:szCs w:val="21"/>
        </w:rPr>
        <w:t>E</w:t>
      </w:r>
      <w:r w:rsidRPr="00F21250">
        <w:rPr>
          <w:rFonts w:asciiTheme="minorEastAsia" w:hAnsiTheme="minorEastAsia"/>
          <w:szCs w:val="21"/>
        </w:rPr>
        <w:t>-0602）</w:t>
      </w:r>
      <w:r w:rsidRPr="00F21250">
        <w:rPr>
          <w:rFonts w:asciiTheme="minorEastAsia" w:hAnsiTheme="minorEastAsia" w:hint="eastAsia"/>
          <w:szCs w:val="21"/>
        </w:rPr>
        <w:t>。</w:t>
      </w:r>
    </w:p>
    <w:sectPr w:rsidR="00F21250" w:rsidRPr="00F21250" w:rsidSect="00BC5FA0">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A3B" w:rsidRDefault="005D2A3B" w:rsidP="005E3E33">
      <w:r>
        <w:separator/>
      </w:r>
    </w:p>
  </w:endnote>
  <w:endnote w:type="continuationSeparator" w:id="0">
    <w:p w:rsidR="005D2A3B" w:rsidRDefault="005D2A3B" w:rsidP="005E3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A3B" w:rsidRDefault="005D2A3B" w:rsidP="005E3E33">
      <w:r>
        <w:separator/>
      </w:r>
    </w:p>
  </w:footnote>
  <w:footnote w:type="continuationSeparator" w:id="0">
    <w:p w:rsidR="005D2A3B" w:rsidRDefault="005D2A3B" w:rsidP="005E3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2524C"/>
    <w:multiLevelType w:val="hybridMultilevel"/>
    <w:tmpl w:val="DFE02778"/>
    <w:lvl w:ilvl="0" w:tplc="973A10BE">
      <w:start w:val="1"/>
      <w:numFmt w:val="bullet"/>
      <w:lvlText w:val=""/>
      <w:lvlJc w:val="left"/>
      <w:pPr>
        <w:tabs>
          <w:tab w:val="num" w:pos="720"/>
        </w:tabs>
        <w:ind w:left="720" w:hanging="360"/>
      </w:pPr>
      <w:rPr>
        <w:rFonts w:ascii="Wingdings" w:hAnsi="Wingdings" w:hint="default"/>
      </w:rPr>
    </w:lvl>
    <w:lvl w:ilvl="1" w:tplc="A0C2AD56" w:tentative="1">
      <w:start w:val="1"/>
      <w:numFmt w:val="bullet"/>
      <w:lvlText w:val=""/>
      <w:lvlJc w:val="left"/>
      <w:pPr>
        <w:tabs>
          <w:tab w:val="num" w:pos="1440"/>
        </w:tabs>
        <w:ind w:left="1440" w:hanging="360"/>
      </w:pPr>
      <w:rPr>
        <w:rFonts w:ascii="Wingdings" w:hAnsi="Wingdings" w:hint="default"/>
      </w:rPr>
    </w:lvl>
    <w:lvl w:ilvl="2" w:tplc="4B0A553A" w:tentative="1">
      <w:start w:val="1"/>
      <w:numFmt w:val="bullet"/>
      <w:lvlText w:val=""/>
      <w:lvlJc w:val="left"/>
      <w:pPr>
        <w:tabs>
          <w:tab w:val="num" w:pos="2160"/>
        </w:tabs>
        <w:ind w:left="2160" w:hanging="360"/>
      </w:pPr>
      <w:rPr>
        <w:rFonts w:ascii="Wingdings" w:hAnsi="Wingdings" w:hint="default"/>
      </w:rPr>
    </w:lvl>
    <w:lvl w:ilvl="3" w:tplc="EC041E56" w:tentative="1">
      <w:start w:val="1"/>
      <w:numFmt w:val="bullet"/>
      <w:lvlText w:val=""/>
      <w:lvlJc w:val="left"/>
      <w:pPr>
        <w:tabs>
          <w:tab w:val="num" w:pos="2880"/>
        </w:tabs>
        <w:ind w:left="2880" w:hanging="360"/>
      </w:pPr>
      <w:rPr>
        <w:rFonts w:ascii="Wingdings" w:hAnsi="Wingdings" w:hint="default"/>
      </w:rPr>
    </w:lvl>
    <w:lvl w:ilvl="4" w:tplc="21701FF4" w:tentative="1">
      <w:start w:val="1"/>
      <w:numFmt w:val="bullet"/>
      <w:lvlText w:val=""/>
      <w:lvlJc w:val="left"/>
      <w:pPr>
        <w:tabs>
          <w:tab w:val="num" w:pos="3600"/>
        </w:tabs>
        <w:ind w:left="3600" w:hanging="360"/>
      </w:pPr>
      <w:rPr>
        <w:rFonts w:ascii="Wingdings" w:hAnsi="Wingdings" w:hint="default"/>
      </w:rPr>
    </w:lvl>
    <w:lvl w:ilvl="5" w:tplc="5ABA2A26" w:tentative="1">
      <w:start w:val="1"/>
      <w:numFmt w:val="bullet"/>
      <w:lvlText w:val=""/>
      <w:lvlJc w:val="left"/>
      <w:pPr>
        <w:tabs>
          <w:tab w:val="num" w:pos="4320"/>
        </w:tabs>
        <w:ind w:left="4320" w:hanging="360"/>
      </w:pPr>
      <w:rPr>
        <w:rFonts w:ascii="Wingdings" w:hAnsi="Wingdings" w:hint="default"/>
      </w:rPr>
    </w:lvl>
    <w:lvl w:ilvl="6" w:tplc="75187FCE" w:tentative="1">
      <w:start w:val="1"/>
      <w:numFmt w:val="bullet"/>
      <w:lvlText w:val=""/>
      <w:lvlJc w:val="left"/>
      <w:pPr>
        <w:tabs>
          <w:tab w:val="num" w:pos="5040"/>
        </w:tabs>
        <w:ind w:left="5040" w:hanging="360"/>
      </w:pPr>
      <w:rPr>
        <w:rFonts w:ascii="Wingdings" w:hAnsi="Wingdings" w:hint="default"/>
      </w:rPr>
    </w:lvl>
    <w:lvl w:ilvl="7" w:tplc="6278291E" w:tentative="1">
      <w:start w:val="1"/>
      <w:numFmt w:val="bullet"/>
      <w:lvlText w:val=""/>
      <w:lvlJc w:val="left"/>
      <w:pPr>
        <w:tabs>
          <w:tab w:val="num" w:pos="5760"/>
        </w:tabs>
        <w:ind w:left="5760" w:hanging="360"/>
      </w:pPr>
      <w:rPr>
        <w:rFonts w:ascii="Wingdings" w:hAnsi="Wingdings" w:hint="default"/>
      </w:rPr>
    </w:lvl>
    <w:lvl w:ilvl="8" w:tplc="E252DF9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75786B"/>
    <w:multiLevelType w:val="hybridMultilevel"/>
    <w:tmpl w:val="0C54442A"/>
    <w:lvl w:ilvl="0" w:tplc="C918308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236232D"/>
    <w:multiLevelType w:val="hybridMultilevel"/>
    <w:tmpl w:val="74124FFA"/>
    <w:lvl w:ilvl="0" w:tplc="79ECF618">
      <w:start w:val="1"/>
      <w:numFmt w:val="bullet"/>
      <w:lvlText w:val=""/>
      <w:lvlJc w:val="left"/>
      <w:pPr>
        <w:tabs>
          <w:tab w:val="num" w:pos="720"/>
        </w:tabs>
        <w:ind w:left="720" w:hanging="360"/>
      </w:pPr>
      <w:rPr>
        <w:rFonts w:ascii="Wingdings" w:hAnsi="Wingdings" w:hint="default"/>
      </w:rPr>
    </w:lvl>
    <w:lvl w:ilvl="1" w:tplc="9992DBD8" w:tentative="1">
      <w:start w:val="1"/>
      <w:numFmt w:val="bullet"/>
      <w:lvlText w:val=""/>
      <w:lvlJc w:val="left"/>
      <w:pPr>
        <w:tabs>
          <w:tab w:val="num" w:pos="1440"/>
        </w:tabs>
        <w:ind w:left="1440" w:hanging="360"/>
      </w:pPr>
      <w:rPr>
        <w:rFonts w:ascii="Wingdings" w:hAnsi="Wingdings" w:hint="default"/>
      </w:rPr>
    </w:lvl>
    <w:lvl w:ilvl="2" w:tplc="AE744602" w:tentative="1">
      <w:start w:val="1"/>
      <w:numFmt w:val="bullet"/>
      <w:lvlText w:val=""/>
      <w:lvlJc w:val="left"/>
      <w:pPr>
        <w:tabs>
          <w:tab w:val="num" w:pos="2160"/>
        </w:tabs>
        <w:ind w:left="2160" w:hanging="360"/>
      </w:pPr>
      <w:rPr>
        <w:rFonts w:ascii="Wingdings" w:hAnsi="Wingdings" w:hint="default"/>
      </w:rPr>
    </w:lvl>
    <w:lvl w:ilvl="3" w:tplc="1924E5B4" w:tentative="1">
      <w:start w:val="1"/>
      <w:numFmt w:val="bullet"/>
      <w:lvlText w:val=""/>
      <w:lvlJc w:val="left"/>
      <w:pPr>
        <w:tabs>
          <w:tab w:val="num" w:pos="2880"/>
        </w:tabs>
        <w:ind w:left="2880" w:hanging="360"/>
      </w:pPr>
      <w:rPr>
        <w:rFonts w:ascii="Wingdings" w:hAnsi="Wingdings" w:hint="default"/>
      </w:rPr>
    </w:lvl>
    <w:lvl w:ilvl="4" w:tplc="CBBA53C2" w:tentative="1">
      <w:start w:val="1"/>
      <w:numFmt w:val="bullet"/>
      <w:lvlText w:val=""/>
      <w:lvlJc w:val="left"/>
      <w:pPr>
        <w:tabs>
          <w:tab w:val="num" w:pos="3600"/>
        </w:tabs>
        <w:ind w:left="3600" w:hanging="360"/>
      </w:pPr>
      <w:rPr>
        <w:rFonts w:ascii="Wingdings" w:hAnsi="Wingdings" w:hint="default"/>
      </w:rPr>
    </w:lvl>
    <w:lvl w:ilvl="5" w:tplc="9EEE828A" w:tentative="1">
      <w:start w:val="1"/>
      <w:numFmt w:val="bullet"/>
      <w:lvlText w:val=""/>
      <w:lvlJc w:val="left"/>
      <w:pPr>
        <w:tabs>
          <w:tab w:val="num" w:pos="4320"/>
        </w:tabs>
        <w:ind w:left="4320" w:hanging="360"/>
      </w:pPr>
      <w:rPr>
        <w:rFonts w:ascii="Wingdings" w:hAnsi="Wingdings" w:hint="default"/>
      </w:rPr>
    </w:lvl>
    <w:lvl w:ilvl="6" w:tplc="4EA45DA6" w:tentative="1">
      <w:start w:val="1"/>
      <w:numFmt w:val="bullet"/>
      <w:lvlText w:val=""/>
      <w:lvlJc w:val="left"/>
      <w:pPr>
        <w:tabs>
          <w:tab w:val="num" w:pos="5040"/>
        </w:tabs>
        <w:ind w:left="5040" w:hanging="360"/>
      </w:pPr>
      <w:rPr>
        <w:rFonts w:ascii="Wingdings" w:hAnsi="Wingdings" w:hint="default"/>
      </w:rPr>
    </w:lvl>
    <w:lvl w:ilvl="7" w:tplc="4530D6C4" w:tentative="1">
      <w:start w:val="1"/>
      <w:numFmt w:val="bullet"/>
      <w:lvlText w:val=""/>
      <w:lvlJc w:val="left"/>
      <w:pPr>
        <w:tabs>
          <w:tab w:val="num" w:pos="5760"/>
        </w:tabs>
        <w:ind w:left="5760" w:hanging="360"/>
      </w:pPr>
      <w:rPr>
        <w:rFonts w:ascii="Wingdings" w:hAnsi="Wingdings" w:hint="default"/>
      </w:rPr>
    </w:lvl>
    <w:lvl w:ilvl="8" w:tplc="BAF4BC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B2165E5"/>
    <w:multiLevelType w:val="hybridMultilevel"/>
    <w:tmpl w:val="9F88AB12"/>
    <w:lvl w:ilvl="0" w:tplc="566E5016">
      <w:start w:val="1"/>
      <w:numFmt w:val="bullet"/>
      <w:lvlText w:val=""/>
      <w:lvlJc w:val="left"/>
      <w:pPr>
        <w:tabs>
          <w:tab w:val="num" w:pos="720"/>
        </w:tabs>
        <w:ind w:left="720" w:hanging="360"/>
      </w:pPr>
      <w:rPr>
        <w:rFonts w:ascii="Wingdings" w:hAnsi="Wingdings" w:hint="default"/>
      </w:rPr>
    </w:lvl>
    <w:lvl w:ilvl="1" w:tplc="CEB0EBDC" w:tentative="1">
      <w:start w:val="1"/>
      <w:numFmt w:val="bullet"/>
      <w:lvlText w:val=""/>
      <w:lvlJc w:val="left"/>
      <w:pPr>
        <w:tabs>
          <w:tab w:val="num" w:pos="1440"/>
        </w:tabs>
        <w:ind w:left="1440" w:hanging="360"/>
      </w:pPr>
      <w:rPr>
        <w:rFonts w:ascii="Wingdings" w:hAnsi="Wingdings" w:hint="default"/>
      </w:rPr>
    </w:lvl>
    <w:lvl w:ilvl="2" w:tplc="0CF8C3E2" w:tentative="1">
      <w:start w:val="1"/>
      <w:numFmt w:val="bullet"/>
      <w:lvlText w:val=""/>
      <w:lvlJc w:val="left"/>
      <w:pPr>
        <w:tabs>
          <w:tab w:val="num" w:pos="2160"/>
        </w:tabs>
        <w:ind w:left="2160" w:hanging="360"/>
      </w:pPr>
      <w:rPr>
        <w:rFonts w:ascii="Wingdings" w:hAnsi="Wingdings" w:hint="default"/>
      </w:rPr>
    </w:lvl>
    <w:lvl w:ilvl="3" w:tplc="5012429E" w:tentative="1">
      <w:start w:val="1"/>
      <w:numFmt w:val="bullet"/>
      <w:lvlText w:val=""/>
      <w:lvlJc w:val="left"/>
      <w:pPr>
        <w:tabs>
          <w:tab w:val="num" w:pos="2880"/>
        </w:tabs>
        <w:ind w:left="2880" w:hanging="360"/>
      </w:pPr>
      <w:rPr>
        <w:rFonts w:ascii="Wingdings" w:hAnsi="Wingdings" w:hint="default"/>
      </w:rPr>
    </w:lvl>
    <w:lvl w:ilvl="4" w:tplc="3D403098" w:tentative="1">
      <w:start w:val="1"/>
      <w:numFmt w:val="bullet"/>
      <w:lvlText w:val=""/>
      <w:lvlJc w:val="left"/>
      <w:pPr>
        <w:tabs>
          <w:tab w:val="num" w:pos="3600"/>
        </w:tabs>
        <w:ind w:left="3600" w:hanging="360"/>
      </w:pPr>
      <w:rPr>
        <w:rFonts w:ascii="Wingdings" w:hAnsi="Wingdings" w:hint="default"/>
      </w:rPr>
    </w:lvl>
    <w:lvl w:ilvl="5" w:tplc="B0C04FA6" w:tentative="1">
      <w:start w:val="1"/>
      <w:numFmt w:val="bullet"/>
      <w:lvlText w:val=""/>
      <w:lvlJc w:val="left"/>
      <w:pPr>
        <w:tabs>
          <w:tab w:val="num" w:pos="4320"/>
        </w:tabs>
        <w:ind w:left="4320" w:hanging="360"/>
      </w:pPr>
      <w:rPr>
        <w:rFonts w:ascii="Wingdings" w:hAnsi="Wingdings" w:hint="default"/>
      </w:rPr>
    </w:lvl>
    <w:lvl w:ilvl="6" w:tplc="EA2E7D94" w:tentative="1">
      <w:start w:val="1"/>
      <w:numFmt w:val="bullet"/>
      <w:lvlText w:val=""/>
      <w:lvlJc w:val="left"/>
      <w:pPr>
        <w:tabs>
          <w:tab w:val="num" w:pos="5040"/>
        </w:tabs>
        <w:ind w:left="5040" w:hanging="360"/>
      </w:pPr>
      <w:rPr>
        <w:rFonts w:ascii="Wingdings" w:hAnsi="Wingdings" w:hint="default"/>
      </w:rPr>
    </w:lvl>
    <w:lvl w:ilvl="7" w:tplc="073A7B8E" w:tentative="1">
      <w:start w:val="1"/>
      <w:numFmt w:val="bullet"/>
      <w:lvlText w:val=""/>
      <w:lvlJc w:val="left"/>
      <w:pPr>
        <w:tabs>
          <w:tab w:val="num" w:pos="5760"/>
        </w:tabs>
        <w:ind w:left="5760" w:hanging="360"/>
      </w:pPr>
      <w:rPr>
        <w:rFonts w:ascii="Wingdings" w:hAnsi="Wingdings" w:hint="default"/>
      </w:rPr>
    </w:lvl>
    <w:lvl w:ilvl="8" w:tplc="63AC202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D0"/>
    <w:rsid w:val="000612B7"/>
    <w:rsid w:val="00087E0E"/>
    <w:rsid w:val="000A2FBD"/>
    <w:rsid w:val="000B139F"/>
    <w:rsid w:val="000B2BE2"/>
    <w:rsid w:val="000F0F10"/>
    <w:rsid w:val="00103868"/>
    <w:rsid w:val="00115040"/>
    <w:rsid w:val="001212F7"/>
    <w:rsid w:val="00154045"/>
    <w:rsid w:val="002075B0"/>
    <w:rsid w:val="00266BD8"/>
    <w:rsid w:val="002931EF"/>
    <w:rsid w:val="00296CEA"/>
    <w:rsid w:val="002A6290"/>
    <w:rsid w:val="002B0E00"/>
    <w:rsid w:val="002B7F12"/>
    <w:rsid w:val="002D187A"/>
    <w:rsid w:val="002D762F"/>
    <w:rsid w:val="002F1EC0"/>
    <w:rsid w:val="00343E3A"/>
    <w:rsid w:val="003D471C"/>
    <w:rsid w:val="003D5220"/>
    <w:rsid w:val="00427470"/>
    <w:rsid w:val="0043294D"/>
    <w:rsid w:val="004350E7"/>
    <w:rsid w:val="00443A5A"/>
    <w:rsid w:val="00472D96"/>
    <w:rsid w:val="00484D53"/>
    <w:rsid w:val="004B1F3D"/>
    <w:rsid w:val="00551335"/>
    <w:rsid w:val="00551D50"/>
    <w:rsid w:val="005709A8"/>
    <w:rsid w:val="00583774"/>
    <w:rsid w:val="005B5823"/>
    <w:rsid w:val="005C0703"/>
    <w:rsid w:val="005D2A3B"/>
    <w:rsid w:val="005D3727"/>
    <w:rsid w:val="005E3E33"/>
    <w:rsid w:val="0060199C"/>
    <w:rsid w:val="00625120"/>
    <w:rsid w:val="006356BE"/>
    <w:rsid w:val="00647097"/>
    <w:rsid w:val="006F334E"/>
    <w:rsid w:val="006F4322"/>
    <w:rsid w:val="00706FCC"/>
    <w:rsid w:val="0072361A"/>
    <w:rsid w:val="007A59D0"/>
    <w:rsid w:val="008133A8"/>
    <w:rsid w:val="00836FC5"/>
    <w:rsid w:val="00864C22"/>
    <w:rsid w:val="00876FA1"/>
    <w:rsid w:val="00880368"/>
    <w:rsid w:val="00912306"/>
    <w:rsid w:val="00940CD7"/>
    <w:rsid w:val="00974112"/>
    <w:rsid w:val="00987CC1"/>
    <w:rsid w:val="009A333E"/>
    <w:rsid w:val="009A3967"/>
    <w:rsid w:val="009B08A7"/>
    <w:rsid w:val="009C0F4F"/>
    <w:rsid w:val="00A1084E"/>
    <w:rsid w:val="00A25215"/>
    <w:rsid w:val="00A25A3E"/>
    <w:rsid w:val="00A50AE9"/>
    <w:rsid w:val="00AE3D9E"/>
    <w:rsid w:val="00B118E2"/>
    <w:rsid w:val="00B20762"/>
    <w:rsid w:val="00B21649"/>
    <w:rsid w:val="00B9799C"/>
    <w:rsid w:val="00BA2232"/>
    <w:rsid w:val="00BC295E"/>
    <w:rsid w:val="00BC5FA0"/>
    <w:rsid w:val="00BD03AA"/>
    <w:rsid w:val="00BF6375"/>
    <w:rsid w:val="00C07632"/>
    <w:rsid w:val="00D57151"/>
    <w:rsid w:val="00D6602E"/>
    <w:rsid w:val="00D9705A"/>
    <w:rsid w:val="00DA1BDD"/>
    <w:rsid w:val="00DD0B0B"/>
    <w:rsid w:val="00E27F32"/>
    <w:rsid w:val="00E333AA"/>
    <w:rsid w:val="00E80DE8"/>
    <w:rsid w:val="00F21250"/>
    <w:rsid w:val="00F7032E"/>
    <w:rsid w:val="00F730F7"/>
    <w:rsid w:val="00F919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2FF521F9-F8E6-4837-A2CC-0BECFD65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59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uiPriority w:val="99"/>
    <w:semiHidden/>
    <w:rsid w:val="007A59D0"/>
    <w:rPr>
      <w:sz w:val="18"/>
      <w:szCs w:val="18"/>
    </w:rPr>
  </w:style>
  <w:style w:type="paragraph" w:styleId="a3">
    <w:name w:val="Balloon Text"/>
    <w:basedOn w:val="a"/>
    <w:link w:val="Char"/>
    <w:uiPriority w:val="99"/>
    <w:semiHidden/>
    <w:unhideWhenUsed/>
    <w:rsid w:val="007A59D0"/>
    <w:rPr>
      <w:sz w:val="18"/>
      <w:szCs w:val="18"/>
    </w:rPr>
  </w:style>
  <w:style w:type="paragraph" w:customStyle="1" w:styleId="CharCharCharCharCharChar">
    <w:name w:val="Char Char Char Char Char Char"/>
    <w:basedOn w:val="a"/>
    <w:rsid w:val="007A59D0"/>
    <w:rPr>
      <w:rFonts w:ascii="Times New Roman" w:eastAsia="宋体" w:hAnsi="Times New Roman" w:cs="Times New Roman"/>
      <w:szCs w:val="24"/>
    </w:rPr>
  </w:style>
  <w:style w:type="table" w:styleId="a4">
    <w:name w:val="Table Grid"/>
    <w:basedOn w:val="a1"/>
    <w:uiPriority w:val="39"/>
    <w:rsid w:val="007A5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7A59D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59D0"/>
    <w:pPr>
      <w:widowControl/>
      <w:ind w:firstLineChars="200" w:firstLine="420"/>
      <w:jc w:val="left"/>
    </w:pPr>
    <w:rPr>
      <w:rFonts w:ascii="宋体" w:eastAsia="宋体" w:hAnsi="宋体" w:cs="宋体"/>
      <w:kern w:val="0"/>
      <w:sz w:val="24"/>
      <w:szCs w:val="24"/>
    </w:rPr>
  </w:style>
  <w:style w:type="paragraph" w:styleId="a7">
    <w:name w:val="header"/>
    <w:basedOn w:val="a"/>
    <w:link w:val="Char0"/>
    <w:uiPriority w:val="99"/>
    <w:unhideWhenUsed/>
    <w:rsid w:val="007A59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A59D0"/>
    <w:rPr>
      <w:sz w:val="18"/>
      <w:szCs w:val="18"/>
    </w:rPr>
  </w:style>
  <w:style w:type="paragraph" w:styleId="a8">
    <w:name w:val="footer"/>
    <w:basedOn w:val="a"/>
    <w:link w:val="Char1"/>
    <w:uiPriority w:val="99"/>
    <w:unhideWhenUsed/>
    <w:rsid w:val="007A59D0"/>
    <w:pPr>
      <w:tabs>
        <w:tab w:val="center" w:pos="4153"/>
        <w:tab w:val="right" w:pos="8306"/>
      </w:tabs>
      <w:snapToGrid w:val="0"/>
      <w:jc w:val="left"/>
    </w:pPr>
    <w:rPr>
      <w:sz w:val="18"/>
      <w:szCs w:val="18"/>
    </w:rPr>
  </w:style>
  <w:style w:type="character" w:customStyle="1" w:styleId="Char1">
    <w:name w:val="页脚 Char"/>
    <w:basedOn w:val="a0"/>
    <w:link w:val="a8"/>
    <w:uiPriority w:val="99"/>
    <w:rsid w:val="007A59D0"/>
    <w:rPr>
      <w:sz w:val="18"/>
      <w:szCs w:val="18"/>
    </w:rPr>
  </w:style>
  <w:style w:type="character" w:styleId="a9">
    <w:name w:val="Hyperlink"/>
    <w:basedOn w:val="a0"/>
    <w:uiPriority w:val="99"/>
    <w:unhideWhenUsed/>
    <w:rsid w:val="00F21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mailto:yang_guang@petrochina.com.cn"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0821217223623457E-2"/>
          <c:y val="4.081361378604955E-2"/>
          <c:w val="0.9305488300839353"/>
          <c:h val="0.87632971069255317"/>
        </c:manualLayout>
      </c:layout>
      <c:barChart>
        <c:barDir val="col"/>
        <c:grouping val="clustered"/>
        <c:varyColors val="0"/>
        <c:ser>
          <c:idx val="0"/>
          <c:order val="0"/>
          <c:tx>
            <c:strRef>
              <c:f>Sheet1!$M$18</c:f>
              <c:strCache>
                <c:ptCount val="1"/>
                <c:pt idx="0">
                  <c:v>孔隙度，%</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Sheet1!$L$19:$L$32</c:f>
              <c:strCache>
                <c:ptCount val="14"/>
                <c:pt idx="0">
                  <c:v>Z2dn2</c:v>
                </c:pt>
                <c:pt idx="1">
                  <c:v>Z2dn4</c:v>
                </c:pt>
                <c:pt idx="2">
                  <c:v>∈1l</c:v>
                </c:pt>
                <c:pt idx="3">
                  <c:v>∈2+3</c:v>
                </c:pt>
                <c:pt idx="4">
                  <c:v>C2hl</c:v>
                </c:pt>
                <c:pt idx="5">
                  <c:v>P2</c:v>
                </c:pt>
                <c:pt idx="6">
                  <c:v>P3ch</c:v>
                </c:pt>
                <c:pt idx="7">
                  <c:v>T1f</c:v>
                </c:pt>
                <c:pt idx="8">
                  <c:v>T1j2</c:v>
                </c:pt>
                <c:pt idx="9">
                  <c:v>T1j3-4</c:v>
                </c:pt>
                <c:pt idx="10">
                  <c:v>T1j5</c:v>
                </c:pt>
                <c:pt idx="11">
                  <c:v>T2l1</c:v>
                </c:pt>
                <c:pt idx="12">
                  <c:v>T2l3</c:v>
                </c:pt>
                <c:pt idx="13">
                  <c:v>T2l4</c:v>
                </c:pt>
              </c:strCache>
            </c:strRef>
          </c:cat>
          <c:val>
            <c:numRef>
              <c:f>Sheet1!$M$19:$M$32</c:f>
              <c:numCache>
                <c:formatCode>General</c:formatCode>
                <c:ptCount val="14"/>
                <c:pt idx="0">
                  <c:v>2.2599999999999998</c:v>
                </c:pt>
                <c:pt idx="1">
                  <c:v>1.55</c:v>
                </c:pt>
                <c:pt idx="2">
                  <c:v>4.28</c:v>
                </c:pt>
                <c:pt idx="3">
                  <c:v>1.1499999999999999</c:v>
                </c:pt>
                <c:pt idx="4">
                  <c:v>3.22</c:v>
                </c:pt>
                <c:pt idx="5">
                  <c:v>2.13</c:v>
                </c:pt>
                <c:pt idx="6">
                  <c:v>3.35</c:v>
                </c:pt>
                <c:pt idx="7">
                  <c:v>5.85</c:v>
                </c:pt>
                <c:pt idx="8">
                  <c:v>1.91</c:v>
                </c:pt>
                <c:pt idx="9">
                  <c:v>1.79</c:v>
                </c:pt>
                <c:pt idx="10">
                  <c:v>2.37</c:v>
                </c:pt>
                <c:pt idx="11">
                  <c:v>1.99</c:v>
                </c:pt>
                <c:pt idx="12">
                  <c:v>4.25</c:v>
                </c:pt>
                <c:pt idx="13">
                  <c:v>3.22</c:v>
                </c:pt>
              </c:numCache>
            </c:numRef>
          </c:val>
        </c:ser>
        <c:dLbls>
          <c:showLegendKey val="0"/>
          <c:showVal val="0"/>
          <c:showCatName val="0"/>
          <c:showSerName val="0"/>
          <c:showPercent val="0"/>
          <c:showBubbleSize val="0"/>
        </c:dLbls>
        <c:gapWidth val="219"/>
        <c:overlap val="-27"/>
        <c:axId val="390220672"/>
        <c:axId val="390221232"/>
      </c:barChart>
      <c:catAx>
        <c:axId val="39022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390221232"/>
        <c:crosses val="autoZero"/>
        <c:auto val="1"/>
        <c:lblAlgn val="ctr"/>
        <c:lblOffset val="100"/>
        <c:noMultiLvlLbl val="0"/>
      </c:catAx>
      <c:valAx>
        <c:axId val="39022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390220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7970470717714119E-2"/>
          <c:y val="6.7237163814180934E-2"/>
          <c:w val="0.87993148434502311"/>
          <c:h val="0.77393007720000773"/>
        </c:manualLayout>
      </c:layout>
      <c:barChart>
        <c:barDir val="col"/>
        <c:grouping val="clustered"/>
        <c:varyColors val="0"/>
        <c:ser>
          <c:idx val="0"/>
          <c:order val="0"/>
          <c:tx>
            <c:strRef>
              <c:f>Sheet1!$D$26</c:f>
              <c:strCache>
                <c:ptCount val="1"/>
                <c:pt idx="0">
                  <c:v>南充8井</c:v>
                </c:pt>
              </c:strCache>
            </c:strRef>
          </c:tx>
          <c:spPr>
            <a:solidFill>
              <a:schemeClr val="accent1"/>
            </a:solidFill>
            <a:ln>
              <a:noFill/>
            </a:ln>
            <a:effectLst/>
          </c:spPr>
          <c:invertIfNegative val="0"/>
          <c:cat>
            <c:strRef>
              <c:f>Sheet1!$E$25:$O$25</c:f>
              <c:strCache>
                <c:ptCount val="11"/>
                <c:pt idx="0">
                  <c:v>＜2</c:v>
                </c:pt>
                <c:pt idx="1">
                  <c:v>2-10</c:v>
                </c:pt>
                <c:pt idx="2">
                  <c:v>10-20</c:v>
                </c:pt>
                <c:pt idx="3">
                  <c:v>20-30</c:v>
                </c:pt>
                <c:pt idx="4">
                  <c:v>30-40</c:v>
                </c:pt>
                <c:pt idx="5">
                  <c:v>40-50</c:v>
                </c:pt>
                <c:pt idx="6">
                  <c:v>50-100</c:v>
                </c:pt>
                <c:pt idx="7">
                  <c:v>100-200</c:v>
                </c:pt>
                <c:pt idx="8">
                  <c:v>200-500</c:v>
                </c:pt>
                <c:pt idx="9">
                  <c:v>500-1000</c:v>
                </c:pt>
                <c:pt idx="10">
                  <c:v>＞1000</c:v>
                </c:pt>
              </c:strCache>
            </c:strRef>
          </c:cat>
          <c:val>
            <c:numRef>
              <c:f>Sheet1!$E$26:$O$26</c:f>
              <c:numCache>
                <c:formatCode>General</c:formatCode>
                <c:ptCount val="11"/>
                <c:pt idx="0">
                  <c:v>1.72</c:v>
                </c:pt>
                <c:pt idx="1">
                  <c:v>28.56</c:v>
                </c:pt>
                <c:pt idx="2">
                  <c:v>24.54</c:v>
                </c:pt>
                <c:pt idx="3">
                  <c:v>9.69</c:v>
                </c:pt>
                <c:pt idx="4">
                  <c:v>8.35</c:v>
                </c:pt>
                <c:pt idx="5">
                  <c:v>6.21</c:v>
                </c:pt>
                <c:pt idx="6">
                  <c:v>4.97</c:v>
                </c:pt>
                <c:pt idx="7">
                  <c:v>0</c:v>
                </c:pt>
                <c:pt idx="8">
                  <c:v>0.83</c:v>
                </c:pt>
                <c:pt idx="9">
                  <c:v>2.92</c:v>
                </c:pt>
                <c:pt idx="10">
                  <c:v>12.21</c:v>
                </c:pt>
              </c:numCache>
            </c:numRef>
          </c:val>
        </c:ser>
        <c:ser>
          <c:idx val="1"/>
          <c:order val="1"/>
          <c:tx>
            <c:strRef>
              <c:f>Sheet1!$D$27</c:f>
              <c:strCache>
                <c:ptCount val="1"/>
                <c:pt idx="0">
                  <c:v>蓬莱10井</c:v>
                </c:pt>
              </c:strCache>
            </c:strRef>
          </c:tx>
          <c:spPr>
            <a:solidFill>
              <a:schemeClr val="accent2"/>
            </a:solidFill>
            <a:ln>
              <a:noFill/>
            </a:ln>
            <a:effectLst/>
          </c:spPr>
          <c:invertIfNegative val="0"/>
          <c:cat>
            <c:strRef>
              <c:f>Sheet1!$E$25:$O$25</c:f>
              <c:strCache>
                <c:ptCount val="11"/>
                <c:pt idx="0">
                  <c:v>＜2</c:v>
                </c:pt>
                <c:pt idx="1">
                  <c:v>2-10</c:v>
                </c:pt>
                <c:pt idx="2">
                  <c:v>10-20</c:v>
                </c:pt>
                <c:pt idx="3">
                  <c:v>20-30</c:v>
                </c:pt>
                <c:pt idx="4">
                  <c:v>30-40</c:v>
                </c:pt>
                <c:pt idx="5">
                  <c:v>40-50</c:v>
                </c:pt>
                <c:pt idx="6">
                  <c:v>50-100</c:v>
                </c:pt>
                <c:pt idx="7">
                  <c:v>100-200</c:v>
                </c:pt>
                <c:pt idx="8">
                  <c:v>200-500</c:v>
                </c:pt>
                <c:pt idx="9">
                  <c:v>500-1000</c:v>
                </c:pt>
                <c:pt idx="10">
                  <c:v>＞1000</c:v>
                </c:pt>
              </c:strCache>
            </c:strRef>
          </c:cat>
          <c:val>
            <c:numRef>
              <c:f>Sheet1!$E$27:$O$27</c:f>
              <c:numCache>
                <c:formatCode>General</c:formatCode>
                <c:ptCount val="11"/>
                <c:pt idx="0">
                  <c:v>2.46</c:v>
                </c:pt>
                <c:pt idx="1">
                  <c:v>31.29</c:v>
                </c:pt>
                <c:pt idx="2">
                  <c:v>21.49</c:v>
                </c:pt>
                <c:pt idx="3">
                  <c:v>8.06</c:v>
                </c:pt>
                <c:pt idx="4">
                  <c:v>7</c:v>
                </c:pt>
                <c:pt idx="5">
                  <c:v>5.52</c:v>
                </c:pt>
                <c:pt idx="6">
                  <c:v>7.12</c:v>
                </c:pt>
                <c:pt idx="7">
                  <c:v>1.76</c:v>
                </c:pt>
                <c:pt idx="8">
                  <c:v>3.2</c:v>
                </c:pt>
                <c:pt idx="9">
                  <c:v>3.04</c:v>
                </c:pt>
                <c:pt idx="10">
                  <c:v>9.06</c:v>
                </c:pt>
              </c:numCache>
            </c:numRef>
          </c:val>
        </c:ser>
        <c:dLbls>
          <c:showLegendKey val="0"/>
          <c:showVal val="0"/>
          <c:showCatName val="0"/>
          <c:showSerName val="0"/>
          <c:showPercent val="0"/>
          <c:showBubbleSize val="0"/>
        </c:dLbls>
        <c:gapWidth val="219"/>
        <c:overlap val="-27"/>
        <c:axId val="223796064"/>
        <c:axId val="223796624"/>
      </c:barChart>
      <c:catAx>
        <c:axId val="223796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孔径，</a:t>
                </a:r>
                <a:r>
                  <a:rPr lang="en-US" altLang="zh-CN"/>
                  <a:t>nm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23796624"/>
        <c:crosses val="autoZero"/>
        <c:auto val="1"/>
        <c:lblAlgn val="ctr"/>
        <c:lblOffset val="100"/>
        <c:noMultiLvlLbl val="0"/>
      </c:catAx>
      <c:valAx>
        <c:axId val="22379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占比，</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23796064"/>
        <c:crosses val="autoZero"/>
        <c:crossBetween val="between"/>
      </c:valAx>
      <c:spPr>
        <a:noFill/>
        <a:ln>
          <a:noFill/>
        </a:ln>
        <a:effectLst/>
      </c:spPr>
    </c:plotArea>
    <c:legend>
      <c:legendPos val="b"/>
      <c:layout>
        <c:manualLayout>
          <c:xMode val="edge"/>
          <c:yMode val="edge"/>
          <c:x val="0.42634871074485148"/>
          <c:y val="0.18715114303957997"/>
          <c:w val="0.36795985550560245"/>
          <c:h val="5.799009659874990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572</TotalTime>
  <Pages>17</Pages>
  <Words>3118</Words>
  <Characters>17773</Characters>
  <Application>Microsoft Office Word</Application>
  <DocSecurity>0</DocSecurity>
  <Lines>148</Lines>
  <Paragraphs>41</Paragraphs>
  <ScaleCrop>false</ScaleCrop>
  <Company/>
  <LinksUpToDate>false</LinksUpToDate>
  <CharactersWithSpaces>20850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dc:creator>
  <cp:keywords/>
  <dc:description/>
  <cp:lastModifiedBy>tianxi</cp:lastModifiedBy>
  <cp:revision>78</cp:revision>
  <cp:lastPrinted>2020-01-14T03:54:00Z</cp:lastPrinted>
  <dcterms:created xsi:type="dcterms:W3CDTF">2020-01-13T03:04:00Z</dcterms:created>
  <dcterms:modified xsi:type="dcterms:W3CDTF">2020-02-19T04:05:00Z</dcterms:modified>
</cp:coreProperties>
</file>