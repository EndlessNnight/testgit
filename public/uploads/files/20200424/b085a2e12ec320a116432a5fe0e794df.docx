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E10CA" w14:textId="2710DC72" w:rsidR="00201E85" w:rsidRDefault="00201E85" w:rsidP="00201E85">
      <w:pPr>
        <w:spacing w:line="360" w:lineRule="auto"/>
        <w:jc w:val="center"/>
        <w:rPr>
          <w:rFonts w:ascii="黑体" w:eastAsia="黑体" w:hAnsi="黑体"/>
          <w:sz w:val="44"/>
          <w:szCs w:val="44"/>
        </w:rPr>
      </w:pPr>
      <w:r>
        <w:rPr>
          <w:rFonts w:ascii="黑体" w:eastAsia="黑体" w:hAnsi="黑体" w:hint="eastAsia"/>
          <w:sz w:val="44"/>
          <w:szCs w:val="44"/>
        </w:rPr>
        <w:t>风荷载下人行桥</w:t>
      </w:r>
      <w:r w:rsidR="00B94C84">
        <w:rPr>
          <w:rFonts w:ascii="黑体" w:eastAsia="黑体" w:hAnsi="黑体" w:hint="eastAsia"/>
          <w:sz w:val="44"/>
          <w:szCs w:val="44"/>
        </w:rPr>
        <w:t>行人</w:t>
      </w:r>
      <w:r>
        <w:rPr>
          <w:rFonts w:ascii="黑体" w:eastAsia="黑体" w:hAnsi="黑体" w:hint="eastAsia"/>
          <w:sz w:val="44"/>
          <w:szCs w:val="44"/>
        </w:rPr>
        <w:t>舒适性</w:t>
      </w:r>
      <w:r w:rsidR="00B94C84">
        <w:rPr>
          <w:rFonts w:ascii="黑体" w:eastAsia="黑体" w:hAnsi="黑体" w:hint="eastAsia"/>
          <w:sz w:val="44"/>
          <w:szCs w:val="44"/>
        </w:rPr>
        <w:t>的</w:t>
      </w:r>
      <w:r>
        <w:rPr>
          <w:rFonts w:ascii="黑体" w:eastAsia="黑体" w:hAnsi="黑体" w:hint="eastAsia"/>
          <w:sz w:val="44"/>
          <w:szCs w:val="44"/>
        </w:rPr>
        <w:t>分析</w:t>
      </w:r>
    </w:p>
    <w:p w14:paraId="7D2704BA" w14:textId="5D82C43D" w:rsidR="00201E85" w:rsidRDefault="00201E85" w:rsidP="00201E85">
      <w:pPr>
        <w:spacing w:line="360" w:lineRule="auto"/>
        <w:jc w:val="center"/>
        <w:rPr>
          <w:rFonts w:ascii="宋体" w:hAnsi="宋体" w:cs="宋体"/>
          <w:sz w:val="21"/>
          <w:szCs w:val="21"/>
          <w:vertAlign w:val="superscript"/>
        </w:rPr>
      </w:pPr>
      <w:proofErr w:type="gramStart"/>
      <w:r>
        <w:rPr>
          <w:rFonts w:ascii="宋体" w:hAnsi="宋体" w:cs="宋体" w:hint="eastAsia"/>
          <w:sz w:val="21"/>
          <w:szCs w:val="21"/>
        </w:rPr>
        <w:t>王义超</w:t>
      </w:r>
      <w:proofErr w:type="gramEnd"/>
      <w:r w:rsidR="00AE75A6" w:rsidRPr="0053714F">
        <w:rPr>
          <w:rFonts w:ascii="宋体" w:hAnsi="宋体" w:cs="宋体"/>
          <w:sz w:val="21"/>
          <w:szCs w:val="21"/>
          <w:vertAlign w:val="superscript"/>
        </w:rPr>
        <w:t>1</w:t>
      </w:r>
      <w:del w:id="0" w:author="Mars 王" w:date="2020-04-20T15:01:00Z">
        <w:r w:rsidR="00AE75A6" w:rsidRPr="0053714F" w:rsidDel="00737B46">
          <w:rPr>
            <w:rFonts w:ascii="宋体" w:hAnsi="宋体" w:cs="宋体"/>
            <w:sz w:val="21"/>
            <w:szCs w:val="21"/>
            <w:vertAlign w:val="superscript"/>
          </w:rPr>
          <w:delText>]</w:delText>
        </w:r>
      </w:del>
      <w:r>
        <w:rPr>
          <w:rFonts w:ascii="宋体" w:hAnsi="宋体" w:cs="宋体" w:hint="eastAsia"/>
          <w:sz w:val="21"/>
          <w:szCs w:val="21"/>
        </w:rPr>
        <w:t>，</w:t>
      </w:r>
      <w:r w:rsidR="00B733F4">
        <w:rPr>
          <w:rFonts w:ascii="宋体" w:hAnsi="宋体" w:cs="宋体" w:hint="eastAsia"/>
          <w:sz w:val="21"/>
          <w:szCs w:val="21"/>
        </w:rPr>
        <w:t>何向东</w:t>
      </w:r>
      <w:ins w:id="1" w:author="Mars 王" w:date="2020-04-18T14:30:00Z">
        <w:r w:rsidR="00AE75A6">
          <w:rPr>
            <w:rFonts w:ascii="宋体" w:hAnsi="宋体" w:cs="宋体"/>
            <w:sz w:val="21"/>
            <w:szCs w:val="21"/>
            <w:vertAlign w:val="superscript"/>
          </w:rPr>
          <w:t>2</w:t>
        </w:r>
      </w:ins>
      <w:r w:rsidR="00B733F4">
        <w:rPr>
          <w:rFonts w:ascii="宋体" w:hAnsi="宋体" w:cs="宋体" w:hint="eastAsia"/>
          <w:sz w:val="21"/>
          <w:szCs w:val="21"/>
        </w:rPr>
        <w:t>，王毅</w:t>
      </w:r>
      <w:ins w:id="2" w:author="Mars 王" w:date="2020-04-18T14:30:00Z">
        <w:r w:rsidR="00AE75A6">
          <w:rPr>
            <w:rFonts w:ascii="宋体" w:hAnsi="宋体" w:cs="宋体"/>
            <w:sz w:val="21"/>
            <w:szCs w:val="21"/>
            <w:vertAlign w:val="superscript"/>
          </w:rPr>
          <w:t>3</w:t>
        </w:r>
      </w:ins>
      <w:r w:rsidR="00B733F4">
        <w:rPr>
          <w:rFonts w:ascii="宋体" w:hAnsi="宋体" w:cs="宋体" w:hint="eastAsia"/>
          <w:sz w:val="21"/>
          <w:szCs w:val="21"/>
        </w:rPr>
        <w:t>，戴建国</w:t>
      </w:r>
      <w:ins w:id="3" w:author="Mars 王" w:date="2020-04-18T14:30:00Z">
        <w:r w:rsidR="00AE75A6">
          <w:rPr>
            <w:rFonts w:ascii="宋体" w:hAnsi="宋体" w:cs="宋体"/>
            <w:sz w:val="21"/>
            <w:szCs w:val="21"/>
            <w:vertAlign w:val="superscript"/>
          </w:rPr>
          <w:t>4</w:t>
        </w:r>
      </w:ins>
      <w:r w:rsidR="00B733F4">
        <w:rPr>
          <w:rFonts w:ascii="宋体" w:hAnsi="宋体" w:cs="宋体" w:hint="eastAsia"/>
          <w:sz w:val="21"/>
          <w:szCs w:val="21"/>
        </w:rPr>
        <w:t>，</w:t>
      </w:r>
      <w:r>
        <w:rPr>
          <w:rFonts w:ascii="宋体" w:hAnsi="宋体" w:cs="宋体" w:hint="eastAsia"/>
          <w:sz w:val="21"/>
          <w:szCs w:val="21"/>
        </w:rPr>
        <w:t>李永乐</w:t>
      </w:r>
      <w:ins w:id="4" w:author="Mars 王" w:date="2020-04-18T14:30:00Z">
        <w:r w:rsidR="00AE75A6">
          <w:rPr>
            <w:rFonts w:ascii="宋体" w:hAnsi="宋体" w:cs="宋体"/>
            <w:sz w:val="21"/>
            <w:szCs w:val="21"/>
            <w:vertAlign w:val="superscript"/>
          </w:rPr>
          <w:t>5</w:t>
        </w:r>
      </w:ins>
    </w:p>
    <w:p w14:paraId="5CED4157" w14:textId="3027F80E" w:rsidR="00201E85" w:rsidRDefault="00201E85" w:rsidP="00201E85">
      <w:pPr>
        <w:jc w:val="center"/>
        <w:rPr>
          <w:rFonts w:ascii="宋体" w:hAnsi="宋体" w:cs="宋体"/>
          <w:sz w:val="18"/>
          <w:szCs w:val="18"/>
        </w:rPr>
      </w:pPr>
      <w:r>
        <w:rPr>
          <w:rFonts w:ascii="宋体" w:hAnsi="宋体" w:cs="宋体" w:hint="eastAsia"/>
          <w:sz w:val="18"/>
          <w:szCs w:val="18"/>
        </w:rPr>
        <w:t>(</w:t>
      </w:r>
      <w:ins w:id="5" w:author="Mars 王" w:date="2020-04-20T15:02:00Z">
        <w:r w:rsidR="00737B46">
          <w:rPr>
            <w:rFonts w:ascii="宋体" w:hAnsi="宋体" w:cs="宋体" w:hint="eastAsia"/>
            <w:sz w:val="18"/>
            <w:szCs w:val="18"/>
          </w:rPr>
          <w:t>1</w:t>
        </w:r>
      </w:ins>
      <w:ins w:id="6" w:author="Mars 王" w:date="2020-04-20T15:03:00Z">
        <w:r w:rsidR="00737B46">
          <w:rPr>
            <w:rFonts w:ascii="宋体" w:hAnsi="宋体" w:cs="宋体" w:hint="eastAsia"/>
            <w:sz w:val="18"/>
            <w:szCs w:val="18"/>
          </w:rPr>
          <w:t>．</w:t>
        </w:r>
      </w:ins>
      <w:r>
        <w:rPr>
          <w:rFonts w:ascii="宋体" w:hAnsi="宋体" w:cs="宋体" w:hint="eastAsia"/>
          <w:sz w:val="18"/>
          <w:szCs w:val="18"/>
        </w:rPr>
        <w:t>西南交通大学土木工程学院，四川 成都 610031</w:t>
      </w:r>
      <w:ins w:id="7" w:author="Mars 王" w:date="2020-04-20T15:02:00Z">
        <w:r w:rsidR="00737B46">
          <w:rPr>
            <w:rFonts w:ascii="宋体" w:hAnsi="宋体" w:cs="宋体" w:hint="eastAsia"/>
            <w:sz w:val="18"/>
            <w:szCs w:val="18"/>
          </w:rPr>
          <w:t>；2</w:t>
        </w:r>
      </w:ins>
      <w:ins w:id="8" w:author="Mars 王" w:date="2020-04-20T15:03:00Z">
        <w:r w:rsidR="00737B46">
          <w:rPr>
            <w:rFonts w:ascii="宋体" w:hAnsi="宋体" w:cs="宋体" w:hint="eastAsia"/>
            <w:sz w:val="18"/>
            <w:szCs w:val="18"/>
          </w:rPr>
          <w:t>．西南交通大学土木工程学院，四川 成都 610031；3.</w:t>
        </w:r>
      </w:ins>
      <w:ins w:id="9" w:author="Mars 王" w:date="2020-04-20T15:04:00Z">
        <w:r w:rsidR="00737B46" w:rsidRPr="00737B46">
          <w:rPr>
            <w:rFonts w:hint="eastAsia"/>
            <w:sz w:val="15"/>
            <w:szCs w:val="15"/>
          </w:rPr>
          <w:t xml:space="preserve"> </w:t>
        </w:r>
        <w:r w:rsidR="00737B46">
          <w:rPr>
            <w:rFonts w:hint="eastAsia"/>
            <w:sz w:val="15"/>
            <w:szCs w:val="15"/>
          </w:rPr>
          <w:t>上海市政工程设计研究总院，上海</w:t>
        </w:r>
        <w:r w:rsidR="00737B46">
          <w:rPr>
            <w:rFonts w:hint="eastAsia"/>
            <w:sz w:val="15"/>
            <w:szCs w:val="15"/>
          </w:rPr>
          <w:t xml:space="preserve"> </w:t>
        </w:r>
      </w:ins>
      <w:ins w:id="10" w:author="Mars 王" w:date="2020-04-20T15:06:00Z">
        <w:r w:rsidR="00737B46">
          <w:rPr>
            <w:rFonts w:hint="eastAsia"/>
            <w:sz w:val="15"/>
            <w:szCs w:val="15"/>
          </w:rPr>
          <w:t>200000</w:t>
        </w:r>
        <w:r w:rsidR="00737B46">
          <w:rPr>
            <w:rFonts w:hint="eastAsia"/>
            <w:sz w:val="15"/>
            <w:szCs w:val="15"/>
          </w:rPr>
          <w:t>；</w:t>
        </w:r>
        <w:r w:rsidR="00737B46">
          <w:rPr>
            <w:rFonts w:ascii="宋体" w:hAnsi="宋体" w:cs="宋体" w:hint="eastAsia"/>
            <w:sz w:val="18"/>
            <w:szCs w:val="18"/>
          </w:rPr>
          <w:t>4.</w:t>
        </w:r>
        <w:r w:rsidR="00737B46" w:rsidRPr="00737B46">
          <w:rPr>
            <w:rFonts w:hint="eastAsia"/>
            <w:sz w:val="15"/>
            <w:szCs w:val="15"/>
          </w:rPr>
          <w:t xml:space="preserve"> </w:t>
        </w:r>
        <w:r w:rsidR="00737B46">
          <w:rPr>
            <w:rFonts w:hint="eastAsia"/>
            <w:sz w:val="15"/>
            <w:szCs w:val="15"/>
          </w:rPr>
          <w:t>上海市政工程设计研究总院，上海</w:t>
        </w:r>
        <w:r w:rsidR="00737B46">
          <w:rPr>
            <w:rFonts w:hint="eastAsia"/>
            <w:sz w:val="15"/>
            <w:szCs w:val="15"/>
          </w:rPr>
          <w:t xml:space="preserve"> 200000</w:t>
        </w:r>
        <w:r w:rsidR="00737B46">
          <w:rPr>
            <w:rFonts w:hint="eastAsia"/>
            <w:sz w:val="15"/>
            <w:szCs w:val="15"/>
          </w:rPr>
          <w:t>；</w:t>
        </w:r>
        <w:r w:rsidR="00737B46">
          <w:rPr>
            <w:rFonts w:ascii="宋体" w:hAnsi="宋体" w:cs="宋体" w:hint="eastAsia"/>
            <w:sz w:val="18"/>
            <w:szCs w:val="18"/>
          </w:rPr>
          <w:t>5．西南交通大学土木工程学院，四川 成都 610031</w:t>
        </w:r>
      </w:ins>
      <w:r>
        <w:rPr>
          <w:rFonts w:ascii="宋体" w:hAnsi="宋体" w:cs="宋体" w:hint="eastAsia"/>
          <w:sz w:val="18"/>
          <w:szCs w:val="18"/>
        </w:rPr>
        <w:t>)</w:t>
      </w:r>
    </w:p>
    <w:p w14:paraId="14F0847E" w14:textId="31626AF7" w:rsidR="00201E85" w:rsidRDefault="00201E85" w:rsidP="00201E85">
      <w:pPr>
        <w:rPr>
          <w:rFonts w:ascii="宋体" w:hAnsi="宋体"/>
          <w:sz w:val="18"/>
          <w:szCs w:val="18"/>
        </w:rPr>
      </w:pPr>
      <w:r>
        <w:rPr>
          <w:rFonts w:ascii="黑体" w:eastAsia="黑体" w:hAnsi="黑体" w:cs="黑体" w:hint="eastAsia"/>
          <w:sz w:val="18"/>
          <w:szCs w:val="18"/>
        </w:rPr>
        <w:t>摘要：</w:t>
      </w:r>
      <w:r w:rsidRPr="00201E85">
        <w:rPr>
          <w:rFonts w:ascii="宋体" w:hAnsi="宋体" w:hint="eastAsia"/>
          <w:sz w:val="18"/>
          <w:szCs w:val="18"/>
        </w:rPr>
        <w:t>采用</w:t>
      </w:r>
      <w:r w:rsidR="00B94C84">
        <w:rPr>
          <w:rFonts w:ascii="宋体" w:hAnsi="宋体" w:hint="eastAsia"/>
          <w:sz w:val="18"/>
          <w:szCs w:val="18"/>
        </w:rPr>
        <w:t>有限元瞬态</w:t>
      </w:r>
      <w:r w:rsidR="00B94C84">
        <w:rPr>
          <w:rFonts w:ascii="宋体" w:hAnsi="宋体"/>
          <w:sz w:val="18"/>
          <w:szCs w:val="18"/>
        </w:rPr>
        <w:t>动力响应</w:t>
      </w:r>
      <w:r w:rsidR="00B94C84">
        <w:rPr>
          <w:rFonts w:ascii="宋体" w:hAnsi="宋体" w:hint="eastAsia"/>
          <w:sz w:val="18"/>
          <w:szCs w:val="18"/>
        </w:rPr>
        <w:t>分析</w:t>
      </w:r>
      <w:r w:rsidRPr="00201E85">
        <w:rPr>
          <w:rFonts w:ascii="宋体" w:hAnsi="宋体" w:hint="eastAsia"/>
          <w:sz w:val="18"/>
          <w:szCs w:val="18"/>
        </w:rPr>
        <w:t>方法</w:t>
      </w:r>
      <w:r w:rsidR="00B94C84">
        <w:rPr>
          <w:rFonts w:ascii="宋体" w:hAnsi="宋体" w:hint="eastAsia"/>
          <w:sz w:val="18"/>
          <w:szCs w:val="18"/>
        </w:rPr>
        <w:t>，对某</w:t>
      </w:r>
      <w:r w:rsidR="00B94C84" w:rsidRPr="00201E85">
        <w:rPr>
          <w:rFonts w:ascii="宋体" w:hAnsi="宋体" w:hint="eastAsia"/>
          <w:sz w:val="18"/>
          <w:szCs w:val="18"/>
        </w:rPr>
        <w:t>人行桥</w:t>
      </w:r>
      <w:r w:rsidR="00B94C84">
        <w:rPr>
          <w:rFonts w:ascii="宋体" w:hAnsi="宋体" w:hint="eastAsia"/>
          <w:sz w:val="18"/>
          <w:szCs w:val="18"/>
        </w:rPr>
        <w:t>在</w:t>
      </w:r>
      <w:r w:rsidRPr="00201E85">
        <w:rPr>
          <w:rFonts w:ascii="宋体" w:hAnsi="宋体" w:hint="eastAsia"/>
          <w:sz w:val="18"/>
          <w:szCs w:val="18"/>
        </w:rPr>
        <w:t>脉动风荷载</w:t>
      </w:r>
      <w:r w:rsidR="00504D4D">
        <w:rPr>
          <w:rFonts w:ascii="宋体" w:hAnsi="宋体" w:hint="eastAsia"/>
          <w:sz w:val="18"/>
          <w:szCs w:val="18"/>
        </w:rPr>
        <w:t>作用下、以不同人群密度循环</w:t>
      </w:r>
      <w:r w:rsidR="00504D4D">
        <w:rPr>
          <w:rFonts w:ascii="宋体" w:hAnsi="宋体"/>
          <w:sz w:val="18"/>
          <w:szCs w:val="18"/>
        </w:rPr>
        <w:t>过桥</w:t>
      </w:r>
      <w:r w:rsidR="00504D4D">
        <w:rPr>
          <w:rFonts w:ascii="宋体" w:hAnsi="宋体" w:hint="eastAsia"/>
          <w:sz w:val="18"/>
          <w:szCs w:val="18"/>
        </w:rPr>
        <w:t>时</w:t>
      </w:r>
      <w:r w:rsidRPr="00201E85">
        <w:rPr>
          <w:rFonts w:ascii="宋体" w:hAnsi="宋体" w:hint="eastAsia"/>
          <w:sz w:val="18"/>
          <w:szCs w:val="18"/>
        </w:rPr>
        <w:t>的</w:t>
      </w:r>
      <w:r w:rsidR="00B94C84">
        <w:rPr>
          <w:rFonts w:ascii="宋体" w:hAnsi="宋体" w:hint="eastAsia"/>
          <w:sz w:val="18"/>
          <w:szCs w:val="18"/>
        </w:rPr>
        <w:t>行人</w:t>
      </w:r>
      <w:r w:rsidRPr="00201E85">
        <w:rPr>
          <w:rFonts w:ascii="宋体" w:hAnsi="宋体" w:hint="eastAsia"/>
          <w:sz w:val="18"/>
          <w:szCs w:val="18"/>
        </w:rPr>
        <w:t>舒适性</w:t>
      </w:r>
      <w:r w:rsidR="00B94C84">
        <w:rPr>
          <w:rFonts w:ascii="宋体" w:hAnsi="宋体" w:hint="eastAsia"/>
          <w:sz w:val="18"/>
          <w:szCs w:val="18"/>
        </w:rPr>
        <w:t>进行</w:t>
      </w:r>
      <w:r w:rsidR="00B94C84">
        <w:rPr>
          <w:rFonts w:ascii="宋体" w:hAnsi="宋体"/>
          <w:sz w:val="18"/>
          <w:szCs w:val="18"/>
        </w:rPr>
        <w:t>了</w:t>
      </w:r>
      <w:r w:rsidR="002606A7">
        <w:rPr>
          <w:rFonts w:ascii="宋体" w:hAnsi="宋体" w:hint="eastAsia"/>
          <w:sz w:val="18"/>
          <w:szCs w:val="18"/>
        </w:rPr>
        <w:t>详细的对比</w:t>
      </w:r>
      <w:r w:rsidRPr="00201E85">
        <w:rPr>
          <w:rFonts w:ascii="宋体" w:hAnsi="宋体" w:hint="eastAsia"/>
          <w:sz w:val="18"/>
          <w:szCs w:val="18"/>
        </w:rPr>
        <w:t>研究。</w:t>
      </w:r>
      <w:r w:rsidR="00B94C84">
        <w:rPr>
          <w:rFonts w:ascii="宋体" w:hAnsi="宋体" w:hint="eastAsia"/>
          <w:sz w:val="18"/>
          <w:szCs w:val="18"/>
        </w:rPr>
        <w:t>分析</w:t>
      </w:r>
      <w:r w:rsidR="00B94C84">
        <w:rPr>
          <w:rFonts w:ascii="宋体" w:hAnsi="宋体"/>
          <w:sz w:val="18"/>
          <w:szCs w:val="18"/>
        </w:rPr>
        <w:t>时考虑</w:t>
      </w:r>
      <w:r w:rsidR="00B94C84">
        <w:rPr>
          <w:rFonts w:ascii="宋体" w:hAnsi="宋体" w:hint="eastAsia"/>
          <w:sz w:val="18"/>
          <w:szCs w:val="18"/>
        </w:rPr>
        <w:t>了</w:t>
      </w:r>
      <w:r w:rsidR="002606A7">
        <w:rPr>
          <w:rFonts w:ascii="宋体" w:hAnsi="宋体" w:hint="eastAsia"/>
          <w:sz w:val="18"/>
          <w:szCs w:val="18"/>
        </w:rPr>
        <w:t>在</w:t>
      </w:r>
      <w:r w:rsidR="002606A7">
        <w:rPr>
          <w:rFonts w:ascii="宋体" w:hAnsi="宋体"/>
          <w:sz w:val="18"/>
          <w:szCs w:val="18"/>
        </w:rPr>
        <w:t>循环过桥</w:t>
      </w:r>
      <w:r w:rsidR="002606A7">
        <w:rPr>
          <w:rFonts w:ascii="宋体" w:hAnsi="宋体" w:hint="eastAsia"/>
          <w:sz w:val="18"/>
          <w:szCs w:val="18"/>
        </w:rPr>
        <w:t>荷载</w:t>
      </w:r>
      <w:r w:rsidR="002606A7">
        <w:rPr>
          <w:rFonts w:ascii="宋体" w:hAnsi="宋体"/>
          <w:sz w:val="18"/>
          <w:szCs w:val="18"/>
        </w:rPr>
        <w:t>模式</w:t>
      </w:r>
      <w:r w:rsidR="002606A7">
        <w:rPr>
          <w:rFonts w:ascii="宋体" w:hAnsi="宋体" w:hint="eastAsia"/>
          <w:sz w:val="18"/>
          <w:szCs w:val="18"/>
        </w:rPr>
        <w:t>下、</w:t>
      </w:r>
      <w:r w:rsidRPr="00201E85">
        <w:rPr>
          <w:rFonts w:ascii="宋体" w:hAnsi="宋体" w:hint="eastAsia"/>
          <w:sz w:val="18"/>
          <w:szCs w:val="18"/>
        </w:rPr>
        <w:t>不同风速及</w:t>
      </w:r>
      <w:r w:rsidR="00B2714A">
        <w:rPr>
          <w:rFonts w:ascii="宋体" w:hAnsi="宋体" w:hint="eastAsia"/>
          <w:sz w:val="18"/>
          <w:szCs w:val="18"/>
        </w:rPr>
        <w:t>不同人群</w:t>
      </w:r>
      <w:r w:rsidR="00B2714A">
        <w:rPr>
          <w:rFonts w:ascii="宋体" w:hAnsi="宋体"/>
          <w:sz w:val="18"/>
          <w:szCs w:val="18"/>
        </w:rPr>
        <w:t>密度</w:t>
      </w:r>
      <w:r w:rsidR="00B94C84">
        <w:rPr>
          <w:rFonts w:ascii="宋体" w:hAnsi="宋体"/>
          <w:sz w:val="18"/>
          <w:szCs w:val="18"/>
        </w:rPr>
        <w:t>对行人舒适性的影响</w:t>
      </w:r>
      <w:r>
        <w:rPr>
          <w:rFonts w:ascii="宋体" w:hAnsi="宋体" w:hint="eastAsia"/>
          <w:sz w:val="18"/>
          <w:szCs w:val="18"/>
        </w:rPr>
        <w:t>。结果表明：</w:t>
      </w:r>
      <w:r w:rsidR="002606A7">
        <w:rPr>
          <w:rFonts w:ascii="宋体" w:hAnsi="宋体" w:hint="eastAsia"/>
          <w:sz w:val="18"/>
          <w:szCs w:val="18"/>
        </w:rPr>
        <w:t>在所取</w:t>
      </w:r>
      <w:r w:rsidR="002606A7">
        <w:rPr>
          <w:rFonts w:ascii="宋体" w:hAnsi="宋体"/>
          <w:sz w:val="18"/>
          <w:szCs w:val="18"/>
        </w:rPr>
        <w:t>循环过桥</w:t>
      </w:r>
      <w:r w:rsidR="002606A7">
        <w:rPr>
          <w:rFonts w:ascii="宋体" w:hAnsi="宋体" w:hint="eastAsia"/>
          <w:sz w:val="18"/>
          <w:szCs w:val="18"/>
        </w:rPr>
        <w:t>荷载</w:t>
      </w:r>
      <w:r w:rsidR="002606A7">
        <w:rPr>
          <w:rFonts w:ascii="宋体" w:hAnsi="宋体"/>
          <w:sz w:val="18"/>
          <w:szCs w:val="18"/>
        </w:rPr>
        <w:t>模式</w:t>
      </w:r>
      <w:r w:rsidR="002606A7">
        <w:rPr>
          <w:rFonts w:ascii="宋体" w:hAnsi="宋体" w:hint="eastAsia"/>
          <w:sz w:val="18"/>
          <w:szCs w:val="18"/>
        </w:rPr>
        <w:t>下、</w:t>
      </w:r>
      <w:r w:rsidR="00B94C84">
        <w:rPr>
          <w:rFonts w:ascii="宋体" w:hAnsi="宋体" w:hint="eastAsia"/>
          <w:sz w:val="18"/>
          <w:szCs w:val="18"/>
        </w:rPr>
        <w:t>该桥的</w:t>
      </w:r>
      <w:r>
        <w:rPr>
          <w:rFonts w:ascii="宋体" w:hAnsi="宋体" w:hint="eastAsia"/>
          <w:sz w:val="18"/>
          <w:szCs w:val="18"/>
        </w:rPr>
        <w:t>行人舒适性</w:t>
      </w:r>
      <w:r w:rsidR="00B94C84">
        <w:rPr>
          <w:rFonts w:ascii="宋体" w:hAnsi="宋体" w:hint="eastAsia"/>
          <w:sz w:val="18"/>
          <w:szCs w:val="18"/>
        </w:rPr>
        <w:t>，在较低风速下，</w:t>
      </w:r>
      <w:r>
        <w:rPr>
          <w:rFonts w:ascii="宋体" w:hAnsi="宋体" w:hint="eastAsia"/>
          <w:sz w:val="18"/>
          <w:szCs w:val="18"/>
        </w:rPr>
        <w:t>主要由</w:t>
      </w:r>
      <w:r w:rsidR="00B94C84">
        <w:rPr>
          <w:rFonts w:ascii="宋体" w:hAnsi="宋体" w:hint="eastAsia"/>
          <w:sz w:val="18"/>
          <w:szCs w:val="18"/>
        </w:rPr>
        <w:t>行</w:t>
      </w:r>
      <w:r w:rsidR="00B2714A">
        <w:rPr>
          <w:rFonts w:ascii="宋体" w:hAnsi="宋体" w:hint="eastAsia"/>
          <w:sz w:val="18"/>
          <w:szCs w:val="18"/>
        </w:rPr>
        <w:t>循环</w:t>
      </w:r>
      <w:r w:rsidR="00B2714A">
        <w:rPr>
          <w:rFonts w:ascii="宋体" w:hAnsi="宋体"/>
          <w:sz w:val="18"/>
          <w:szCs w:val="18"/>
        </w:rPr>
        <w:t>过桥的</w:t>
      </w:r>
      <w:r w:rsidR="00B2714A">
        <w:rPr>
          <w:rFonts w:ascii="宋体" w:hAnsi="宋体" w:hint="eastAsia"/>
          <w:sz w:val="18"/>
          <w:szCs w:val="18"/>
        </w:rPr>
        <w:t>人群密度</w:t>
      </w:r>
      <w:r w:rsidR="00B8793A">
        <w:rPr>
          <w:rFonts w:ascii="宋体" w:hAnsi="宋体" w:hint="eastAsia"/>
          <w:sz w:val="18"/>
          <w:szCs w:val="18"/>
        </w:rPr>
        <w:t>控制</w:t>
      </w:r>
      <w:r w:rsidR="00B94C84">
        <w:rPr>
          <w:rFonts w:ascii="宋体" w:hAnsi="宋体" w:hint="eastAsia"/>
          <w:sz w:val="18"/>
          <w:szCs w:val="18"/>
        </w:rPr>
        <w:t>；</w:t>
      </w:r>
      <w:r w:rsidR="00B8793A">
        <w:rPr>
          <w:rFonts w:ascii="宋体" w:hAnsi="宋体" w:hint="eastAsia"/>
          <w:sz w:val="18"/>
          <w:szCs w:val="18"/>
        </w:rPr>
        <w:t>而</w:t>
      </w:r>
      <w:r w:rsidR="00B94C84">
        <w:rPr>
          <w:rFonts w:ascii="宋体" w:hAnsi="宋体" w:hint="eastAsia"/>
          <w:sz w:val="18"/>
          <w:szCs w:val="18"/>
        </w:rPr>
        <w:t>当</w:t>
      </w:r>
      <w:r w:rsidR="00B8793A">
        <w:rPr>
          <w:rFonts w:ascii="宋体" w:hAnsi="宋体" w:hint="eastAsia"/>
          <w:sz w:val="18"/>
          <w:szCs w:val="18"/>
        </w:rPr>
        <w:t>风速</w:t>
      </w:r>
      <w:r w:rsidR="00B94C84">
        <w:rPr>
          <w:rFonts w:ascii="宋体" w:hAnsi="宋体" w:hint="eastAsia"/>
          <w:sz w:val="18"/>
          <w:szCs w:val="18"/>
        </w:rPr>
        <w:t>较高</w:t>
      </w:r>
      <w:r w:rsidR="00B8793A">
        <w:rPr>
          <w:rFonts w:ascii="宋体" w:hAnsi="宋体" w:hint="eastAsia"/>
          <w:sz w:val="18"/>
          <w:szCs w:val="18"/>
        </w:rPr>
        <w:t>时，</w:t>
      </w:r>
      <w:r w:rsidR="00B94C84">
        <w:rPr>
          <w:rFonts w:ascii="宋体" w:hAnsi="宋体" w:hint="eastAsia"/>
          <w:sz w:val="18"/>
          <w:szCs w:val="18"/>
        </w:rPr>
        <w:t>则</w:t>
      </w:r>
      <w:r w:rsidR="00B8793A">
        <w:rPr>
          <w:rFonts w:ascii="宋体" w:hAnsi="宋体" w:hint="eastAsia"/>
          <w:sz w:val="18"/>
          <w:szCs w:val="18"/>
        </w:rPr>
        <w:t>主要由脉动风</w:t>
      </w:r>
      <w:r w:rsidR="00B94C84">
        <w:rPr>
          <w:rFonts w:ascii="宋体" w:hAnsi="宋体" w:hint="eastAsia"/>
          <w:sz w:val="18"/>
          <w:szCs w:val="18"/>
        </w:rPr>
        <w:t>速</w:t>
      </w:r>
      <w:r w:rsidR="00B94C84">
        <w:rPr>
          <w:rFonts w:ascii="宋体" w:hAnsi="宋体"/>
          <w:sz w:val="18"/>
          <w:szCs w:val="18"/>
        </w:rPr>
        <w:t>的大小</w:t>
      </w:r>
      <w:r w:rsidR="00B8793A">
        <w:rPr>
          <w:rFonts w:ascii="宋体" w:hAnsi="宋体" w:hint="eastAsia"/>
          <w:sz w:val="18"/>
          <w:szCs w:val="18"/>
        </w:rPr>
        <w:t>控制。</w:t>
      </w:r>
      <w:r w:rsidR="00B2714A">
        <w:rPr>
          <w:rFonts w:ascii="宋体" w:hAnsi="宋体" w:hint="eastAsia"/>
          <w:sz w:val="18"/>
          <w:szCs w:val="18"/>
        </w:rPr>
        <w:t>同时</w:t>
      </w:r>
      <w:r w:rsidR="00B94C84">
        <w:rPr>
          <w:rFonts w:ascii="宋体" w:hAnsi="宋体" w:hint="eastAsia"/>
          <w:sz w:val="18"/>
          <w:szCs w:val="18"/>
        </w:rPr>
        <w:t>，</w:t>
      </w:r>
      <w:r w:rsidR="00B2714A">
        <w:rPr>
          <w:rFonts w:ascii="宋体" w:hAnsi="宋体" w:hint="eastAsia"/>
          <w:sz w:val="18"/>
          <w:szCs w:val="18"/>
        </w:rPr>
        <w:t>该</w:t>
      </w:r>
      <w:r w:rsidR="00B8793A">
        <w:rPr>
          <w:rFonts w:ascii="宋体" w:hAnsi="宋体" w:hint="eastAsia"/>
          <w:sz w:val="18"/>
          <w:szCs w:val="18"/>
        </w:rPr>
        <w:t>桥</w:t>
      </w:r>
      <w:r w:rsidR="00091D18">
        <w:rPr>
          <w:rFonts w:ascii="宋体" w:hAnsi="宋体" w:hint="eastAsia"/>
          <w:sz w:val="18"/>
          <w:szCs w:val="18"/>
        </w:rPr>
        <w:t>钢</w:t>
      </w:r>
      <w:r w:rsidR="00B2714A">
        <w:rPr>
          <w:rFonts w:ascii="宋体" w:hAnsi="宋体" w:hint="eastAsia"/>
          <w:sz w:val="18"/>
          <w:szCs w:val="18"/>
        </w:rPr>
        <w:t>主梁</w:t>
      </w:r>
      <w:r w:rsidR="00091D18">
        <w:rPr>
          <w:rFonts w:ascii="宋体" w:hAnsi="宋体" w:hint="eastAsia"/>
          <w:sz w:val="18"/>
          <w:szCs w:val="18"/>
        </w:rPr>
        <w:t>段的</w:t>
      </w:r>
      <w:r w:rsidR="002606A7">
        <w:rPr>
          <w:rFonts w:ascii="宋体" w:hAnsi="宋体" w:hint="eastAsia"/>
          <w:sz w:val="18"/>
          <w:szCs w:val="18"/>
        </w:rPr>
        <w:t>加速度</w:t>
      </w:r>
      <w:r w:rsidR="00091D18">
        <w:rPr>
          <w:rFonts w:ascii="宋体" w:hAnsi="宋体" w:hint="eastAsia"/>
          <w:sz w:val="18"/>
          <w:szCs w:val="18"/>
        </w:rPr>
        <w:t>响应要远大于混凝土梁段的响应，</w:t>
      </w:r>
      <w:r w:rsidR="009C654D">
        <w:rPr>
          <w:rFonts w:ascii="宋体" w:hAnsi="宋体" w:hint="eastAsia"/>
          <w:sz w:val="18"/>
          <w:szCs w:val="18"/>
        </w:rPr>
        <w:t>而混凝土梁段</w:t>
      </w:r>
      <w:r w:rsidR="00504D4D">
        <w:rPr>
          <w:rFonts w:ascii="宋体" w:hAnsi="宋体" w:hint="eastAsia"/>
          <w:sz w:val="18"/>
          <w:szCs w:val="18"/>
        </w:rPr>
        <w:t>的</w:t>
      </w:r>
      <w:r w:rsidR="009C654D">
        <w:rPr>
          <w:rFonts w:ascii="宋体" w:hAnsi="宋体" w:hint="eastAsia"/>
          <w:sz w:val="18"/>
          <w:szCs w:val="18"/>
        </w:rPr>
        <w:t>横向振动对人群荷载的响应更</w:t>
      </w:r>
      <w:r w:rsidR="00504D4D">
        <w:rPr>
          <w:rFonts w:ascii="宋体" w:hAnsi="宋体" w:hint="eastAsia"/>
          <w:sz w:val="18"/>
          <w:szCs w:val="18"/>
        </w:rPr>
        <w:t>为</w:t>
      </w:r>
      <w:r w:rsidR="009C654D">
        <w:rPr>
          <w:rFonts w:ascii="宋体" w:hAnsi="宋体" w:hint="eastAsia"/>
          <w:sz w:val="18"/>
          <w:szCs w:val="18"/>
        </w:rPr>
        <w:t>敏感</w:t>
      </w:r>
      <w:r w:rsidR="00B8793A">
        <w:rPr>
          <w:rFonts w:ascii="宋体" w:hAnsi="宋体" w:hint="eastAsia"/>
          <w:sz w:val="18"/>
          <w:szCs w:val="18"/>
        </w:rPr>
        <w:t>。</w:t>
      </w:r>
    </w:p>
    <w:p w14:paraId="6A17A01A" w14:textId="0C4AEC93" w:rsidR="00201E85" w:rsidRDefault="00201E85" w:rsidP="00201E85">
      <w:pPr>
        <w:rPr>
          <w:rFonts w:ascii="宋体" w:hAnsi="宋体"/>
          <w:sz w:val="18"/>
          <w:szCs w:val="18"/>
        </w:rPr>
      </w:pPr>
      <w:r>
        <w:rPr>
          <w:rFonts w:ascii="黑体" w:eastAsia="黑体" w:hAnsi="黑体" w:cs="黑体" w:hint="eastAsia"/>
          <w:sz w:val="18"/>
          <w:szCs w:val="18"/>
        </w:rPr>
        <w:t>关键词：</w:t>
      </w:r>
      <w:r w:rsidR="006C1CB1">
        <w:rPr>
          <w:rFonts w:ascii="宋体" w:hAnsi="宋体" w:hint="eastAsia"/>
          <w:sz w:val="18"/>
          <w:szCs w:val="18"/>
        </w:rPr>
        <w:t>有限元</w:t>
      </w:r>
      <w:r w:rsidR="002D4BF1">
        <w:rPr>
          <w:rFonts w:ascii="宋体" w:hAnsi="宋体" w:hint="eastAsia"/>
          <w:sz w:val="18"/>
          <w:szCs w:val="18"/>
        </w:rPr>
        <w:t>；</w:t>
      </w:r>
      <w:r w:rsidR="006C1CB1">
        <w:rPr>
          <w:rFonts w:ascii="宋体" w:hAnsi="宋体" w:hint="eastAsia"/>
          <w:sz w:val="18"/>
          <w:szCs w:val="18"/>
        </w:rPr>
        <w:t>瞬态</w:t>
      </w:r>
      <w:r w:rsidR="006C1CB1">
        <w:rPr>
          <w:rFonts w:ascii="宋体" w:hAnsi="宋体"/>
          <w:sz w:val="18"/>
          <w:szCs w:val="18"/>
        </w:rPr>
        <w:t>动力响应</w:t>
      </w:r>
      <w:r>
        <w:rPr>
          <w:rFonts w:ascii="宋体" w:hAnsi="宋体" w:hint="eastAsia"/>
          <w:sz w:val="18"/>
          <w:szCs w:val="18"/>
        </w:rPr>
        <w:t>；人行荷载；脉动风；</w:t>
      </w:r>
      <w:r w:rsidR="006C1CB1">
        <w:rPr>
          <w:rFonts w:ascii="宋体" w:hAnsi="宋体" w:hint="eastAsia"/>
          <w:sz w:val="18"/>
          <w:szCs w:val="18"/>
        </w:rPr>
        <w:t>行人</w:t>
      </w:r>
      <w:r>
        <w:rPr>
          <w:rFonts w:ascii="宋体" w:hAnsi="宋体" w:hint="eastAsia"/>
          <w:sz w:val="18"/>
          <w:szCs w:val="18"/>
        </w:rPr>
        <w:t>舒适性</w:t>
      </w:r>
    </w:p>
    <w:p w14:paraId="2765E67B" w14:textId="77777777" w:rsidR="00201E85" w:rsidRDefault="00201E85" w:rsidP="00201E85">
      <w:pPr>
        <w:rPr>
          <w:rFonts w:ascii="宋体" w:hAnsi="宋体"/>
          <w:szCs w:val="24"/>
        </w:rPr>
      </w:pPr>
      <w:r>
        <w:rPr>
          <w:rFonts w:ascii="宋体" w:hAnsi="宋体" w:hint="eastAsia"/>
          <w:sz w:val="18"/>
          <w:szCs w:val="18"/>
        </w:rPr>
        <w:t>中图分类号：</w:t>
      </w:r>
      <w:r>
        <w:rPr>
          <w:rFonts w:hint="eastAsia"/>
          <w:sz w:val="18"/>
          <w:szCs w:val="18"/>
        </w:rPr>
        <w:t>U</w:t>
      </w:r>
      <w:r>
        <w:rPr>
          <w:rFonts w:ascii="宋体" w:hAnsi="宋体" w:hint="eastAsia"/>
          <w:sz w:val="18"/>
          <w:szCs w:val="18"/>
        </w:rPr>
        <w:t xml:space="preserve"> </w:t>
      </w:r>
      <w:r>
        <w:rPr>
          <w:rFonts w:hint="eastAsia"/>
          <w:sz w:val="18"/>
          <w:szCs w:val="18"/>
        </w:rPr>
        <w:t>441</w:t>
      </w:r>
      <w:r>
        <w:rPr>
          <w:rFonts w:ascii="宋体" w:hAnsi="宋体" w:hint="eastAsia"/>
          <w:sz w:val="18"/>
          <w:szCs w:val="18"/>
        </w:rPr>
        <w:t>.</w:t>
      </w:r>
      <w:r>
        <w:rPr>
          <w:rFonts w:hint="eastAsia"/>
          <w:sz w:val="18"/>
          <w:szCs w:val="18"/>
        </w:rPr>
        <w:t>3</w:t>
      </w:r>
      <w:r>
        <w:rPr>
          <w:rFonts w:ascii="宋体" w:hAnsi="宋体" w:hint="eastAsia"/>
          <w:sz w:val="18"/>
          <w:szCs w:val="18"/>
        </w:rPr>
        <w:t xml:space="preserve">    文献标志码：</w:t>
      </w:r>
      <w:r>
        <w:rPr>
          <w:rFonts w:hint="eastAsia"/>
          <w:sz w:val="18"/>
          <w:szCs w:val="18"/>
        </w:rPr>
        <w:t>A</w:t>
      </w:r>
      <w:r>
        <w:rPr>
          <w:rFonts w:ascii="宋体" w:hAnsi="宋体" w:hint="eastAsia"/>
          <w:szCs w:val="24"/>
        </w:rPr>
        <w:t xml:space="preserve"> </w:t>
      </w:r>
    </w:p>
    <w:p w14:paraId="0B47B8C8" w14:textId="77777777" w:rsidR="00B8793A" w:rsidRDefault="00B8793A" w:rsidP="00B8793A">
      <w:pPr>
        <w:jc w:val="center"/>
        <w:rPr>
          <w:rFonts w:cs="Times New Roman"/>
          <w:b/>
          <w:sz w:val="30"/>
          <w:szCs w:val="30"/>
        </w:rPr>
      </w:pPr>
      <w:r w:rsidRPr="00B8793A">
        <w:rPr>
          <w:rFonts w:cs="Times New Roman"/>
          <w:b/>
          <w:sz w:val="30"/>
          <w:szCs w:val="30"/>
        </w:rPr>
        <w:t>Comfort Analysis of Pedestrians Passing by Footbridge under Wind Load</w:t>
      </w:r>
    </w:p>
    <w:p w14:paraId="598877B1" w14:textId="5F3E2D0C" w:rsidR="00B8793A" w:rsidRDefault="00B8793A" w:rsidP="00B8793A">
      <w:pPr>
        <w:jc w:val="center"/>
        <w:rPr>
          <w:rFonts w:cs="Times New Roman"/>
          <w:szCs w:val="24"/>
        </w:rPr>
      </w:pPr>
      <w:r>
        <w:rPr>
          <w:rFonts w:cs="Times New Roman" w:hint="eastAsia"/>
          <w:szCs w:val="24"/>
        </w:rPr>
        <w:t xml:space="preserve">Wang </w:t>
      </w:r>
      <w:proofErr w:type="spellStart"/>
      <w:r>
        <w:rPr>
          <w:rFonts w:cs="Times New Roman" w:hint="eastAsia"/>
          <w:szCs w:val="24"/>
        </w:rPr>
        <w:t>Yichao</w:t>
      </w:r>
      <w:proofErr w:type="spellEnd"/>
      <w:r>
        <w:rPr>
          <w:rFonts w:hAnsiTheme="minorEastAsia" w:cs="Times New Roman"/>
          <w:szCs w:val="24"/>
        </w:rPr>
        <w:t>，</w:t>
      </w:r>
      <w:ins w:id="11" w:author="Mars 王" w:date="2020-04-18T14:28:00Z">
        <w:r w:rsidR="00AE75A6">
          <w:rPr>
            <w:rFonts w:hAnsiTheme="minorEastAsia" w:cs="Times New Roman" w:hint="eastAsia"/>
            <w:szCs w:val="24"/>
          </w:rPr>
          <w:t>He</w:t>
        </w:r>
        <w:r w:rsidR="00AE75A6">
          <w:rPr>
            <w:rFonts w:hAnsiTheme="minorEastAsia" w:cs="Times New Roman"/>
            <w:szCs w:val="24"/>
          </w:rPr>
          <w:t xml:space="preserve"> </w:t>
        </w:r>
        <w:proofErr w:type="spellStart"/>
        <w:r w:rsidR="00AE75A6">
          <w:rPr>
            <w:rFonts w:hAnsiTheme="minorEastAsia" w:cs="Times New Roman" w:hint="eastAsia"/>
            <w:szCs w:val="24"/>
          </w:rPr>
          <w:t>Xiangdong</w:t>
        </w:r>
        <w:proofErr w:type="spellEnd"/>
        <w:r w:rsidR="00AE75A6">
          <w:rPr>
            <w:rFonts w:hAnsiTheme="minorEastAsia" w:cs="Times New Roman" w:hint="eastAsia"/>
            <w:szCs w:val="24"/>
          </w:rPr>
          <w:t>，</w:t>
        </w:r>
        <w:r w:rsidR="00AE75A6">
          <w:rPr>
            <w:rFonts w:hAnsiTheme="minorEastAsia" w:cs="Times New Roman" w:hint="eastAsia"/>
            <w:szCs w:val="24"/>
          </w:rPr>
          <w:t>Wang</w:t>
        </w:r>
        <w:r w:rsidR="00AE75A6">
          <w:rPr>
            <w:rFonts w:hAnsiTheme="minorEastAsia" w:cs="Times New Roman"/>
            <w:szCs w:val="24"/>
          </w:rPr>
          <w:t xml:space="preserve"> </w:t>
        </w:r>
        <w:r w:rsidR="00AE75A6">
          <w:rPr>
            <w:rFonts w:hAnsiTheme="minorEastAsia" w:cs="Times New Roman" w:hint="eastAsia"/>
            <w:szCs w:val="24"/>
          </w:rPr>
          <w:t>Yi</w:t>
        </w:r>
        <w:r w:rsidR="00AE75A6">
          <w:rPr>
            <w:rFonts w:hAnsiTheme="minorEastAsia" w:cs="Times New Roman" w:hint="eastAsia"/>
            <w:szCs w:val="24"/>
          </w:rPr>
          <w:t>，</w:t>
        </w:r>
        <w:r w:rsidR="00AE75A6">
          <w:rPr>
            <w:rFonts w:hAnsiTheme="minorEastAsia" w:cs="Times New Roman" w:hint="eastAsia"/>
            <w:szCs w:val="24"/>
          </w:rPr>
          <w:t>Dai</w:t>
        </w:r>
        <w:r w:rsidR="00AE75A6">
          <w:rPr>
            <w:rFonts w:hAnsiTheme="minorEastAsia" w:cs="Times New Roman"/>
            <w:szCs w:val="24"/>
          </w:rPr>
          <w:t xml:space="preserve"> </w:t>
        </w:r>
        <w:proofErr w:type="spellStart"/>
        <w:r w:rsidR="00AE75A6">
          <w:rPr>
            <w:rFonts w:hAnsiTheme="minorEastAsia" w:cs="Times New Roman" w:hint="eastAsia"/>
            <w:szCs w:val="24"/>
          </w:rPr>
          <w:t>Jianguo</w:t>
        </w:r>
        <w:proofErr w:type="spellEnd"/>
        <w:r w:rsidR="00AE75A6">
          <w:rPr>
            <w:rFonts w:hAnsiTheme="minorEastAsia" w:cs="Times New Roman" w:hint="eastAsia"/>
            <w:szCs w:val="24"/>
          </w:rPr>
          <w:t>，</w:t>
        </w:r>
      </w:ins>
      <w:del w:id="12" w:author="Mars 王" w:date="2020-04-18T14:28:00Z">
        <w:r w:rsidDel="00AE75A6">
          <w:rPr>
            <w:rFonts w:cs="Times New Roman"/>
            <w:szCs w:val="24"/>
          </w:rPr>
          <w:delText xml:space="preserve"> </w:delText>
        </w:r>
      </w:del>
      <w:r>
        <w:rPr>
          <w:rFonts w:cs="Times New Roman"/>
          <w:szCs w:val="24"/>
        </w:rPr>
        <w:t>LI Yongle</w:t>
      </w:r>
    </w:p>
    <w:p w14:paraId="6364B37D" w14:textId="77777777" w:rsidR="00B8793A" w:rsidRDefault="00B8793A" w:rsidP="00B8793A">
      <w:pPr>
        <w:jc w:val="center"/>
        <w:rPr>
          <w:rFonts w:cs="Times New Roman"/>
          <w:sz w:val="18"/>
          <w:szCs w:val="18"/>
        </w:rPr>
      </w:pPr>
      <w:r>
        <w:rPr>
          <w:rFonts w:cs="Times New Roman"/>
          <w:sz w:val="18"/>
          <w:szCs w:val="18"/>
        </w:rPr>
        <w:t>(School of Civil Engineering</w:t>
      </w:r>
      <w:r>
        <w:rPr>
          <w:rFonts w:cs="Times New Roman"/>
          <w:sz w:val="18"/>
          <w:szCs w:val="18"/>
        </w:rPr>
        <w:t>，</w:t>
      </w:r>
      <w:r>
        <w:rPr>
          <w:rFonts w:cs="Times New Roman"/>
          <w:sz w:val="18"/>
          <w:szCs w:val="18"/>
        </w:rPr>
        <w:t xml:space="preserve">Southwest </w:t>
      </w:r>
      <w:proofErr w:type="spellStart"/>
      <w:r>
        <w:rPr>
          <w:rFonts w:cs="Times New Roman"/>
          <w:sz w:val="18"/>
          <w:szCs w:val="18"/>
        </w:rPr>
        <w:t>Jiaotong</w:t>
      </w:r>
      <w:proofErr w:type="spellEnd"/>
      <w:r>
        <w:rPr>
          <w:rFonts w:cs="Times New Roman"/>
          <w:sz w:val="18"/>
          <w:szCs w:val="18"/>
        </w:rPr>
        <w:t xml:space="preserve"> University</w:t>
      </w:r>
      <w:r>
        <w:rPr>
          <w:rFonts w:cs="Times New Roman"/>
          <w:sz w:val="18"/>
          <w:szCs w:val="18"/>
        </w:rPr>
        <w:t>，</w:t>
      </w:r>
      <w:r>
        <w:rPr>
          <w:rFonts w:cs="Times New Roman"/>
          <w:sz w:val="18"/>
          <w:szCs w:val="18"/>
        </w:rPr>
        <w:t>Chengdu 610031</w:t>
      </w:r>
      <w:r>
        <w:rPr>
          <w:rFonts w:cs="Times New Roman"/>
          <w:sz w:val="18"/>
          <w:szCs w:val="18"/>
        </w:rPr>
        <w:t>，</w:t>
      </w:r>
      <w:r>
        <w:rPr>
          <w:rFonts w:cs="Times New Roman"/>
          <w:sz w:val="18"/>
          <w:szCs w:val="18"/>
        </w:rPr>
        <w:t>China)</w:t>
      </w:r>
    </w:p>
    <w:p w14:paraId="2946BBB9" w14:textId="77777777" w:rsidR="00B8793A" w:rsidRPr="00B8793A" w:rsidRDefault="00B8793A" w:rsidP="00201E85">
      <w:pPr>
        <w:rPr>
          <w:rFonts w:ascii="宋体" w:hAnsi="宋体"/>
          <w:szCs w:val="24"/>
        </w:rPr>
      </w:pPr>
    </w:p>
    <w:p w14:paraId="199C5E9C" w14:textId="77777777" w:rsidR="00B8793A" w:rsidRPr="00B8793A" w:rsidRDefault="00B8793A" w:rsidP="00B8793A">
      <w:pPr>
        <w:rPr>
          <w:rFonts w:cs="Times New Roman"/>
        </w:rPr>
      </w:pPr>
      <w:r>
        <w:rPr>
          <w:rFonts w:cs="Times New Roman"/>
          <w:b/>
          <w:bCs/>
          <w:sz w:val="18"/>
          <w:szCs w:val="18"/>
        </w:rPr>
        <w:t>Abstract:</w:t>
      </w:r>
      <w:r>
        <w:rPr>
          <w:rFonts w:cs="Times New Roman" w:hint="eastAsia"/>
          <w:b/>
          <w:bCs/>
          <w:sz w:val="18"/>
          <w:szCs w:val="18"/>
        </w:rPr>
        <w:t xml:space="preserve"> </w:t>
      </w:r>
      <w:r w:rsidR="00DA7B1A" w:rsidRPr="00DA7B1A">
        <w:rPr>
          <w:rFonts w:cs="Times New Roman"/>
          <w:sz w:val="18"/>
          <w:szCs w:val="18"/>
        </w:rPr>
        <w:t>Using the finite element transient dynamic response analysis method, the pedestrian comfort of a pedestrian bridge under pulsating wind load was studied and analyzed. The analysis takes into account the effect of cyclic bridge load patterns on pedestrian comfort at different wind speeds and different crowd densities. The results show that the pedestrian comfort of the bridge is mainly controlled by the density of people crossing the bridge at lower wind speeds; when the wind speed is higher, it is mainly controlled by the magnitude of the pulsating wind speed. At the same time, the response of the steel main beam section of the bridge is much greater than the response of the concrete beam section, and the response of the concrete beam section to lateral vibration is more sensitive to crowd loads.</w:t>
      </w:r>
    </w:p>
    <w:p w14:paraId="1EE63534" w14:textId="77777777" w:rsidR="00B8793A" w:rsidRPr="00B8793A" w:rsidRDefault="00B8793A" w:rsidP="00B8793A">
      <w:pPr>
        <w:rPr>
          <w:rFonts w:cs="Times New Roman"/>
          <w:sz w:val="18"/>
          <w:szCs w:val="18"/>
        </w:rPr>
      </w:pPr>
    </w:p>
    <w:p w14:paraId="0093DE04" w14:textId="77777777" w:rsidR="00B8793A" w:rsidRDefault="00B8793A" w:rsidP="00B8793A">
      <w:pPr>
        <w:rPr>
          <w:sz w:val="28"/>
          <w:szCs w:val="28"/>
        </w:rPr>
        <w:sectPr w:rsidR="00B8793A">
          <w:footerReference w:type="default" r:id="rId7"/>
          <w:pgSz w:w="11906" w:h="16838"/>
          <w:pgMar w:top="1440" w:right="1800" w:bottom="1440" w:left="1800" w:header="851" w:footer="992" w:gutter="0"/>
          <w:cols w:space="425"/>
          <w:docGrid w:type="lines" w:linePitch="312"/>
        </w:sectPr>
      </w:pPr>
    </w:p>
    <w:p w14:paraId="43B8F5ED" w14:textId="77777777" w:rsidR="00B8793A" w:rsidRDefault="00B8793A" w:rsidP="00B8793A">
      <w:pPr>
        <w:rPr>
          <w:rFonts w:asciiTheme="minorEastAsia" w:hAnsiTheme="minorEastAsia"/>
          <w:sz w:val="28"/>
          <w:szCs w:val="28"/>
        </w:rPr>
      </w:pPr>
      <w:r>
        <w:rPr>
          <w:rFonts w:hint="eastAsia"/>
          <w:sz w:val="28"/>
          <w:szCs w:val="28"/>
        </w:rPr>
        <w:t>0</w:t>
      </w:r>
      <w:r>
        <w:rPr>
          <w:rFonts w:asciiTheme="minorEastAsia" w:hAnsiTheme="minorEastAsia" w:hint="eastAsia"/>
          <w:sz w:val="28"/>
          <w:szCs w:val="28"/>
        </w:rPr>
        <w:t xml:space="preserve"> </w:t>
      </w:r>
      <w:r>
        <w:rPr>
          <w:rFonts w:asciiTheme="minorEastAsia" w:hAnsiTheme="minorEastAsia" w:hint="eastAsia"/>
          <w:sz w:val="28"/>
          <w:szCs w:val="28"/>
        </w:rPr>
        <w:t>引言</w:t>
      </w:r>
    </w:p>
    <w:p w14:paraId="29BF60F6" w14:textId="13D67A70" w:rsidR="00F077BC" w:rsidRDefault="00B8793A" w:rsidP="00507380">
      <w:pPr>
        <w:ind w:firstLineChars="200" w:firstLine="420"/>
        <w:rPr>
          <w:ins w:id="13" w:author="hxd" w:date="2020-04-10T12:41:00Z"/>
          <w:rFonts w:ascii="宋体" w:hAnsi="宋体"/>
          <w:sz w:val="21"/>
          <w:szCs w:val="21"/>
        </w:rPr>
      </w:pPr>
      <w:r w:rsidRPr="00A4467B">
        <w:rPr>
          <w:rFonts w:ascii="宋体" w:hAnsi="宋体" w:hint="eastAsia"/>
          <w:sz w:val="21"/>
          <w:szCs w:val="21"/>
        </w:rPr>
        <w:t>随着城市化</w:t>
      </w:r>
      <w:r w:rsidR="00F077BC">
        <w:rPr>
          <w:rFonts w:ascii="宋体" w:hAnsi="宋体" w:hint="eastAsia"/>
          <w:sz w:val="21"/>
          <w:szCs w:val="21"/>
        </w:rPr>
        <w:t>进程</w:t>
      </w:r>
      <w:r w:rsidR="00F077BC">
        <w:rPr>
          <w:rFonts w:ascii="宋体" w:hAnsi="宋体"/>
          <w:sz w:val="21"/>
          <w:szCs w:val="21"/>
        </w:rPr>
        <w:t>的加速</w:t>
      </w:r>
      <w:r w:rsidRPr="00A4467B">
        <w:rPr>
          <w:rFonts w:ascii="宋体" w:hAnsi="宋体" w:hint="eastAsia"/>
          <w:sz w:val="21"/>
          <w:szCs w:val="21"/>
        </w:rPr>
        <w:t>，</w:t>
      </w:r>
      <w:r w:rsidR="00F077BC">
        <w:rPr>
          <w:rFonts w:ascii="宋体" w:hAnsi="宋体" w:hint="eastAsia"/>
          <w:sz w:val="21"/>
          <w:szCs w:val="21"/>
        </w:rPr>
        <w:t>人行</w:t>
      </w:r>
      <w:r w:rsidR="00F077BC">
        <w:rPr>
          <w:rFonts w:ascii="宋体" w:hAnsi="宋体"/>
          <w:sz w:val="21"/>
          <w:szCs w:val="21"/>
        </w:rPr>
        <w:t>桥</w:t>
      </w:r>
      <w:r w:rsidR="000A4BE1" w:rsidRPr="00B82921">
        <w:rPr>
          <w:rFonts w:ascii="宋体" w:hAnsi="宋体" w:hint="eastAsia"/>
          <w:sz w:val="21"/>
          <w:szCs w:val="21"/>
        </w:rPr>
        <w:t>梁</w:t>
      </w:r>
      <w:r w:rsidR="00F077BC">
        <w:rPr>
          <w:rFonts w:ascii="宋体" w:hAnsi="宋体" w:hint="eastAsia"/>
          <w:sz w:val="21"/>
          <w:szCs w:val="21"/>
        </w:rPr>
        <w:t>的</w:t>
      </w:r>
      <w:r w:rsidR="00F077BC">
        <w:rPr>
          <w:rFonts w:ascii="宋体" w:hAnsi="宋体"/>
          <w:sz w:val="21"/>
          <w:szCs w:val="21"/>
        </w:rPr>
        <w:t>设计与建造</w:t>
      </w:r>
      <w:r w:rsidR="00353DF3" w:rsidRPr="00A4467B">
        <w:rPr>
          <w:rFonts w:ascii="宋体" w:hAnsi="宋体" w:hint="eastAsia"/>
          <w:sz w:val="21"/>
          <w:szCs w:val="21"/>
        </w:rPr>
        <w:t>技术</w:t>
      </w:r>
      <w:r w:rsidR="00F077BC">
        <w:rPr>
          <w:rFonts w:ascii="宋体" w:hAnsi="宋体" w:hint="eastAsia"/>
          <w:sz w:val="21"/>
          <w:szCs w:val="21"/>
        </w:rPr>
        <w:t>也</w:t>
      </w:r>
      <w:r w:rsidR="00F077BC">
        <w:rPr>
          <w:rFonts w:ascii="宋体" w:hAnsi="宋体"/>
          <w:sz w:val="21"/>
          <w:szCs w:val="21"/>
        </w:rPr>
        <w:t>获得</w:t>
      </w:r>
      <w:r w:rsidR="00D64E80">
        <w:rPr>
          <w:rFonts w:ascii="宋体" w:hAnsi="宋体" w:hint="eastAsia"/>
          <w:sz w:val="21"/>
          <w:szCs w:val="21"/>
        </w:rPr>
        <w:t>了</w:t>
      </w:r>
      <w:r w:rsidR="000A4BE1" w:rsidRPr="00B82921">
        <w:rPr>
          <w:rFonts w:ascii="宋体" w:hAnsi="宋体" w:hint="eastAsia"/>
          <w:sz w:val="21"/>
          <w:szCs w:val="21"/>
        </w:rPr>
        <w:t>不断</w:t>
      </w:r>
      <w:r w:rsidR="00F077BC">
        <w:rPr>
          <w:rFonts w:ascii="宋体" w:hAnsi="宋体" w:hint="eastAsia"/>
          <w:sz w:val="21"/>
          <w:szCs w:val="21"/>
        </w:rPr>
        <w:t>的</w:t>
      </w:r>
      <w:r w:rsidR="00353DF3" w:rsidRPr="00A4467B">
        <w:rPr>
          <w:rFonts w:ascii="宋体" w:hAnsi="宋体" w:hint="eastAsia"/>
          <w:sz w:val="21"/>
          <w:szCs w:val="21"/>
        </w:rPr>
        <w:t>发展</w:t>
      </w:r>
      <w:r w:rsidR="00D64E80">
        <w:rPr>
          <w:rFonts w:ascii="宋体" w:hAnsi="宋体" w:hint="eastAsia"/>
          <w:sz w:val="21"/>
          <w:szCs w:val="21"/>
        </w:rPr>
        <w:t>。</w:t>
      </w:r>
      <w:r w:rsidR="00F077BC">
        <w:rPr>
          <w:rFonts w:ascii="宋体" w:hAnsi="宋体" w:hint="eastAsia"/>
          <w:sz w:val="21"/>
          <w:szCs w:val="21"/>
        </w:rPr>
        <w:t>由于</w:t>
      </w:r>
      <w:r w:rsidR="00F077BC">
        <w:rPr>
          <w:rFonts w:ascii="宋体" w:hAnsi="宋体"/>
          <w:sz w:val="21"/>
          <w:szCs w:val="21"/>
        </w:rPr>
        <w:t>材料的进步，</w:t>
      </w:r>
      <w:r w:rsidR="00D64E80">
        <w:rPr>
          <w:rFonts w:ascii="宋体" w:hAnsi="宋体" w:hint="eastAsia"/>
          <w:sz w:val="21"/>
          <w:szCs w:val="21"/>
        </w:rPr>
        <w:t>新型</w:t>
      </w:r>
      <w:r w:rsidR="00D64E80">
        <w:rPr>
          <w:rFonts w:ascii="宋体" w:hAnsi="宋体"/>
          <w:sz w:val="21"/>
          <w:szCs w:val="21"/>
        </w:rPr>
        <w:t>的</w:t>
      </w:r>
      <w:r w:rsidR="000A4BE1" w:rsidRPr="00B82921">
        <w:rPr>
          <w:rFonts w:ascii="宋体" w:hAnsi="宋体" w:hint="eastAsia"/>
          <w:sz w:val="21"/>
          <w:szCs w:val="21"/>
        </w:rPr>
        <w:t>人行桥</w:t>
      </w:r>
      <w:r w:rsidR="00F077BC">
        <w:rPr>
          <w:rFonts w:ascii="宋体" w:hAnsi="宋体"/>
          <w:sz w:val="21"/>
          <w:szCs w:val="21"/>
        </w:rPr>
        <w:t>，</w:t>
      </w:r>
      <w:r w:rsidR="00F077BC">
        <w:rPr>
          <w:rFonts w:ascii="宋体" w:hAnsi="宋体" w:hint="eastAsia"/>
          <w:sz w:val="21"/>
          <w:szCs w:val="21"/>
        </w:rPr>
        <w:t>除了结构</w:t>
      </w:r>
      <w:r w:rsidR="00D64E80">
        <w:rPr>
          <w:rFonts w:ascii="宋体" w:hAnsi="宋体" w:hint="eastAsia"/>
          <w:sz w:val="21"/>
          <w:szCs w:val="21"/>
        </w:rPr>
        <w:t>日趋</w:t>
      </w:r>
      <w:r w:rsidR="00F077BC">
        <w:rPr>
          <w:rFonts w:ascii="宋体" w:hAnsi="宋体" w:hint="eastAsia"/>
          <w:sz w:val="21"/>
          <w:szCs w:val="21"/>
        </w:rPr>
        <w:t>新颖</w:t>
      </w:r>
      <w:r w:rsidR="00F077BC">
        <w:rPr>
          <w:rFonts w:ascii="宋体" w:hAnsi="宋体"/>
          <w:sz w:val="21"/>
          <w:szCs w:val="21"/>
        </w:rPr>
        <w:t>美观之外，</w:t>
      </w:r>
      <w:r w:rsidR="00D64E80">
        <w:rPr>
          <w:rFonts w:ascii="宋体" w:hAnsi="宋体" w:hint="eastAsia"/>
          <w:sz w:val="21"/>
          <w:szCs w:val="21"/>
        </w:rPr>
        <w:t>还</w:t>
      </w:r>
      <w:r w:rsidR="000A4BE1" w:rsidRPr="00B82921">
        <w:rPr>
          <w:rFonts w:ascii="宋体" w:hAnsi="宋体" w:hint="eastAsia"/>
          <w:sz w:val="21"/>
          <w:szCs w:val="21"/>
        </w:rPr>
        <w:t>逐渐</w:t>
      </w:r>
      <w:r w:rsidR="00D64E80">
        <w:rPr>
          <w:rFonts w:ascii="宋体" w:hAnsi="宋体" w:hint="eastAsia"/>
          <w:sz w:val="21"/>
          <w:szCs w:val="21"/>
        </w:rPr>
        <w:t>呈现</w:t>
      </w:r>
      <w:r w:rsidR="00353DF3" w:rsidRPr="00A4467B">
        <w:rPr>
          <w:rFonts w:ascii="宋体" w:hAnsi="宋体" w:hint="eastAsia"/>
          <w:sz w:val="21"/>
          <w:szCs w:val="21"/>
        </w:rPr>
        <w:t>轻</w:t>
      </w:r>
      <w:r w:rsidR="00F077BC">
        <w:rPr>
          <w:rFonts w:ascii="宋体" w:hAnsi="宋体" w:hint="eastAsia"/>
          <w:sz w:val="21"/>
          <w:szCs w:val="21"/>
        </w:rPr>
        <w:t>、</w:t>
      </w:r>
      <w:r w:rsidR="00353DF3" w:rsidRPr="00A4467B">
        <w:rPr>
          <w:rFonts w:ascii="宋体" w:hAnsi="宋体" w:hint="eastAsia"/>
          <w:sz w:val="21"/>
          <w:szCs w:val="21"/>
        </w:rPr>
        <w:t>柔</w:t>
      </w:r>
      <w:r w:rsidR="00F077BC">
        <w:rPr>
          <w:rFonts w:ascii="宋体" w:hAnsi="宋体" w:hint="eastAsia"/>
          <w:sz w:val="21"/>
          <w:szCs w:val="21"/>
        </w:rPr>
        <w:t>的特点</w:t>
      </w:r>
      <w:r w:rsidR="00D64E80">
        <w:rPr>
          <w:rFonts w:ascii="宋体" w:hAnsi="宋体" w:hint="eastAsia"/>
          <w:sz w:val="21"/>
          <w:szCs w:val="21"/>
        </w:rPr>
        <w:t>。因此，</w:t>
      </w:r>
      <w:r w:rsidR="00F077BC">
        <w:rPr>
          <w:rFonts w:ascii="宋体" w:hAnsi="宋体"/>
          <w:sz w:val="21"/>
          <w:szCs w:val="21"/>
        </w:rPr>
        <w:t>人行桥的动力响应显得非常重要</w:t>
      </w:r>
      <w:r w:rsidR="00F077BC">
        <w:rPr>
          <w:rFonts w:ascii="宋体" w:hAnsi="宋体" w:hint="eastAsia"/>
          <w:sz w:val="21"/>
          <w:szCs w:val="21"/>
        </w:rPr>
        <w:t>，</w:t>
      </w:r>
      <w:r w:rsidR="00D64E80">
        <w:rPr>
          <w:rFonts w:ascii="宋体" w:hAnsi="宋体" w:hint="eastAsia"/>
          <w:sz w:val="21"/>
          <w:szCs w:val="21"/>
        </w:rPr>
        <w:t>与</w:t>
      </w:r>
      <w:r w:rsidR="00D64E80">
        <w:rPr>
          <w:rFonts w:ascii="宋体" w:hAnsi="宋体"/>
          <w:sz w:val="21"/>
          <w:szCs w:val="21"/>
        </w:rPr>
        <w:t>行人舒适度直接相关的</w:t>
      </w:r>
      <w:r w:rsidR="00D64E80">
        <w:rPr>
          <w:rFonts w:ascii="宋体" w:hAnsi="宋体" w:hint="eastAsia"/>
          <w:sz w:val="21"/>
          <w:szCs w:val="21"/>
        </w:rPr>
        <w:t>主梁</w:t>
      </w:r>
      <w:r w:rsidR="00D64E80">
        <w:rPr>
          <w:rFonts w:ascii="宋体" w:hAnsi="宋体"/>
          <w:sz w:val="21"/>
          <w:szCs w:val="21"/>
        </w:rPr>
        <w:t>竖向与横向加速度</w:t>
      </w:r>
      <w:r w:rsidR="00D64E80">
        <w:rPr>
          <w:rFonts w:ascii="宋体" w:hAnsi="宋体" w:hint="eastAsia"/>
          <w:sz w:val="21"/>
          <w:szCs w:val="21"/>
        </w:rPr>
        <w:t>的</w:t>
      </w:r>
      <w:r w:rsidR="00D64E80">
        <w:rPr>
          <w:rFonts w:ascii="宋体" w:hAnsi="宋体"/>
          <w:sz w:val="21"/>
          <w:szCs w:val="21"/>
        </w:rPr>
        <w:t>大小，</w:t>
      </w:r>
      <w:r w:rsidR="00F077BC">
        <w:rPr>
          <w:rFonts w:ascii="宋体" w:hAnsi="宋体"/>
          <w:sz w:val="21"/>
          <w:szCs w:val="21"/>
        </w:rPr>
        <w:t>往往成为设计的控制因素之一</w:t>
      </w:r>
      <w:r w:rsidR="00353DF3" w:rsidRPr="00A4467B">
        <w:rPr>
          <w:rFonts w:ascii="宋体" w:hAnsi="宋体" w:hint="eastAsia"/>
          <w:sz w:val="21"/>
          <w:szCs w:val="21"/>
        </w:rPr>
        <w:t>。</w:t>
      </w:r>
    </w:p>
    <w:p w14:paraId="2DF796D5" w14:textId="77777777" w:rsidR="00422C8A" w:rsidRDefault="00353DF3" w:rsidP="00507380">
      <w:pPr>
        <w:ind w:firstLineChars="200" w:firstLine="420"/>
        <w:rPr>
          <w:rFonts w:ascii="宋体" w:hAnsi="宋体"/>
          <w:sz w:val="21"/>
          <w:szCs w:val="21"/>
        </w:rPr>
      </w:pPr>
      <w:r w:rsidRPr="00A4467B">
        <w:rPr>
          <w:rFonts w:ascii="宋体" w:hAnsi="宋体" w:hint="eastAsia"/>
          <w:sz w:val="21"/>
          <w:szCs w:val="21"/>
        </w:rPr>
        <w:t>通常，人行桥</w:t>
      </w:r>
      <w:r w:rsidR="00D86874">
        <w:rPr>
          <w:rFonts w:ascii="宋体" w:hAnsi="宋体" w:hint="eastAsia"/>
          <w:sz w:val="21"/>
          <w:szCs w:val="21"/>
        </w:rPr>
        <w:t>所</w:t>
      </w:r>
      <w:r w:rsidRPr="00A4467B">
        <w:rPr>
          <w:rFonts w:ascii="宋体" w:hAnsi="宋体" w:hint="eastAsia"/>
          <w:sz w:val="21"/>
          <w:szCs w:val="21"/>
        </w:rPr>
        <w:t>受荷载</w:t>
      </w:r>
      <w:r w:rsidR="00D86874">
        <w:rPr>
          <w:rFonts w:ascii="宋体" w:hAnsi="宋体" w:hint="eastAsia"/>
          <w:sz w:val="21"/>
          <w:szCs w:val="21"/>
        </w:rPr>
        <w:t>主要</w:t>
      </w:r>
      <w:r w:rsidRPr="00A4467B">
        <w:rPr>
          <w:rFonts w:ascii="宋体" w:hAnsi="宋体" w:hint="eastAsia"/>
          <w:sz w:val="21"/>
          <w:szCs w:val="21"/>
        </w:rPr>
        <w:t>来自于行人，而行人荷载对人行桥的作用又可分为静力和动力荷载两种模式。其中，静力效应主要由行人自重所</w:t>
      </w:r>
      <w:r w:rsidR="00422C8A">
        <w:rPr>
          <w:rFonts w:ascii="宋体" w:hAnsi="宋体" w:hint="eastAsia"/>
          <w:sz w:val="21"/>
          <w:szCs w:val="21"/>
        </w:rPr>
        <w:t>致使</w:t>
      </w:r>
      <w:r w:rsidRPr="00A4467B">
        <w:rPr>
          <w:rFonts w:ascii="宋体" w:hAnsi="宋体" w:hint="eastAsia"/>
          <w:sz w:val="21"/>
          <w:szCs w:val="21"/>
        </w:rPr>
        <w:t>，而行人各种有节奏的运动（如步行、跳跃、跑步等）</w:t>
      </w:r>
      <w:r w:rsidR="00422C8A">
        <w:rPr>
          <w:rFonts w:ascii="宋体" w:hAnsi="宋体" w:hint="eastAsia"/>
          <w:sz w:val="21"/>
          <w:szCs w:val="21"/>
        </w:rPr>
        <w:t>所产生</w:t>
      </w:r>
      <w:r w:rsidR="00422C8A">
        <w:rPr>
          <w:rFonts w:ascii="宋体" w:hAnsi="宋体"/>
          <w:sz w:val="21"/>
          <w:szCs w:val="21"/>
        </w:rPr>
        <w:t>的动荷</w:t>
      </w:r>
      <w:r w:rsidR="00422C8A">
        <w:rPr>
          <w:rFonts w:ascii="宋体" w:hAnsi="宋体"/>
          <w:sz w:val="21"/>
          <w:szCs w:val="21"/>
        </w:rPr>
        <w:t>载</w:t>
      </w:r>
      <w:r w:rsidRPr="00A4467B">
        <w:rPr>
          <w:rFonts w:ascii="宋体" w:hAnsi="宋体" w:hint="eastAsia"/>
          <w:sz w:val="21"/>
          <w:szCs w:val="21"/>
        </w:rPr>
        <w:t>，</w:t>
      </w:r>
      <w:r w:rsidR="00422C8A">
        <w:rPr>
          <w:rFonts w:ascii="宋体" w:hAnsi="宋体" w:hint="eastAsia"/>
          <w:sz w:val="21"/>
          <w:szCs w:val="21"/>
        </w:rPr>
        <w:t>则</w:t>
      </w:r>
      <w:r w:rsidRPr="00A4467B">
        <w:rPr>
          <w:rFonts w:ascii="宋体" w:hAnsi="宋体" w:hint="eastAsia"/>
          <w:sz w:val="21"/>
          <w:szCs w:val="21"/>
        </w:rPr>
        <w:t>会引起桥梁结构的相应振动，即所谓人致振动。在某些情况下，人致振动响应可能较为显著，使得人们在进行人行桥的设计与建造时，不能不对其在人致振动下的安全性</w:t>
      </w:r>
      <w:r w:rsidR="00422C8A">
        <w:rPr>
          <w:rFonts w:ascii="宋体" w:hAnsi="宋体" w:hint="eastAsia"/>
          <w:sz w:val="21"/>
          <w:szCs w:val="21"/>
        </w:rPr>
        <w:t>及</w:t>
      </w:r>
      <w:r w:rsidRPr="00A4467B">
        <w:rPr>
          <w:rFonts w:ascii="宋体" w:hAnsi="宋体" w:hint="eastAsia"/>
          <w:sz w:val="21"/>
          <w:szCs w:val="21"/>
        </w:rPr>
        <w:t>行人舒适性</w:t>
      </w:r>
      <w:r w:rsidR="00422C8A">
        <w:rPr>
          <w:rFonts w:ascii="宋体" w:hAnsi="宋体" w:hint="eastAsia"/>
          <w:sz w:val="21"/>
          <w:szCs w:val="21"/>
        </w:rPr>
        <w:t>进行</w:t>
      </w:r>
      <w:r w:rsidR="00422C8A">
        <w:rPr>
          <w:rFonts w:ascii="宋体" w:hAnsi="宋体"/>
          <w:sz w:val="21"/>
          <w:szCs w:val="21"/>
        </w:rPr>
        <w:t>分析，</w:t>
      </w:r>
      <w:r w:rsidR="00422C8A">
        <w:rPr>
          <w:rFonts w:ascii="宋体" w:hAnsi="宋体" w:hint="eastAsia"/>
          <w:sz w:val="21"/>
          <w:szCs w:val="21"/>
        </w:rPr>
        <w:t>以探求对于行人</w:t>
      </w:r>
      <w:r w:rsidR="00422C8A">
        <w:rPr>
          <w:rFonts w:ascii="宋体" w:hAnsi="宋体"/>
          <w:sz w:val="21"/>
          <w:szCs w:val="21"/>
        </w:rPr>
        <w:t>舒适性</w:t>
      </w:r>
      <w:r w:rsidRPr="00A4467B">
        <w:rPr>
          <w:rFonts w:ascii="宋体" w:hAnsi="宋体" w:hint="eastAsia"/>
          <w:sz w:val="21"/>
          <w:szCs w:val="21"/>
        </w:rPr>
        <w:t>合理评估</w:t>
      </w:r>
      <w:r w:rsidR="00422C8A">
        <w:rPr>
          <w:rFonts w:ascii="宋体" w:hAnsi="宋体" w:hint="eastAsia"/>
          <w:sz w:val="21"/>
          <w:szCs w:val="21"/>
        </w:rPr>
        <w:t>的</w:t>
      </w:r>
      <w:r w:rsidRPr="00A4467B">
        <w:rPr>
          <w:rFonts w:ascii="宋体" w:hAnsi="宋体" w:hint="eastAsia"/>
          <w:sz w:val="21"/>
          <w:szCs w:val="21"/>
        </w:rPr>
        <w:t>适当方法与标准。</w:t>
      </w:r>
    </w:p>
    <w:p w14:paraId="0E623E93" w14:textId="0040CB29" w:rsidR="00B56FED" w:rsidRDefault="00353DF3" w:rsidP="00507380">
      <w:pPr>
        <w:ind w:firstLineChars="200" w:firstLine="420"/>
        <w:rPr>
          <w:sz w:val="21"/>
          <w:szCs w:val="21"/>
        </w:rPr>
      </w:pPr>
      <w:r w:rsidRPr="00A4467B">
        <w:rPr>
          <w:rFonts w:ascii="宋体" w:hAnsi="宋体" w:hint="eastAsia"/>
          <w:sz w:val="21"/>
          <w:szCs w:val="21"/>
        </w:rPr>
        <w:t>历史上，</w:t>
      </w:r>
      <w:r w:rsidR="00422C8A">
        <w:rPr>
          <w:rFonts w:ascii="宋体" w:hAnsi="宋体" w:hint="eastAsia"/>
          <w:sz w:val="21"/>
          <w:szCs w:val="21"/>
        </w:rPr>
        <w:t>人行</w:t>
      </w:r>
      <w:r w:rsidRPr="00A4467B">
        <w:rPr>
          <w:rFonts w:ascii="宋体" w:hAnsi="宋体" w:hint="eastAsia"/>
          <w:sz w:val="21"/>
          <w:szCs w:val="21"/>
        </w:rPr>
        <w:t>桥因人行荷载作用而破坏的例子屡见不鲜。例如，</w:t>
      </w:r>
      <w:r w:rsidRPr="00A4467B">
        <w:rPr>
          <w:rFonts w:ascii="宋体" w:hAnsi="宋体"/>
          <w:sz w:val="21"/>
          <w:szCs w:val="21"/>
        </w:rPr>
        <w:t>1831年，英国的Broughton桥就曾因士兵们齐步通过时所诱发的剧烈振动而垮塌；此后尚有法国的</w:t>
      </w:r>
      <w:r w:rsidRPr="00202279">
        <w:rPr>
          <w:rFonts w:ascii="宋体" w:hAnsi="宋体"/>
          <w:sz w:val="21"/>
          <w:szCs w:val="21"/>
        </w:rPr>
        <w:t>Angers桥，同样也是在军队队列过桥时、因发生谐振而垮塌。由此可见，桥上人群的同步运动，很有可能引起桥梁的显著共振。</w:t>
      </w:r>
      <w:r w:rsidR="00507380" w:rsidRPr="00202279">
        <w:rPr>
          <w:rFonts w:ascii="宋体" w:hAnsi="宋体" w:hint="eastAsia"/>
          <w:sz w:val="21"/>
          <w:szCs w:val="21"/>
        </w:rPr>
        <w:t>日本学者</w:t>
      </w:r>
      <w:proofErr w:type="spellStart"/>
      <w:r w:rsidR="00507380" w:rsidRPr="00202279">
        <w:rPr>
          <w:rFonts w:ascii="宋体" w:hAnsi="宋体"/>
          <w:sz w:val="21"/>
          <w:szCs w:val="21"/>
        </w:rPr>
        <w:t>Fujino</w:t>
      </w:r>
      <w:proofErr w:type="spellEnd"/>
      <w:r w:rsidR="000A4BE1" w:rsidRPr="00422C8A">
        <w:rPr>
          <w:color w:val="080000"/>
          <w:kern w:val="0"/>
          <w:sz w:val="21"/>
          <w:szCs w:val="21"/>
          <w:vertAlign w:val="superscript"/>
        </w:rPr>
        <w:fldChar w:fldCharType="begin"/>
      </w:r>
      <w:r w:rsidR="00507380" w:rsidRPr="00422C8A">
        <w:rPr>
          <w:color w:val="080000"/>
          <w:kern w:val="0"/>
          <w:sz w:val="21"/>
          <w:szCs w:val="21"/>
          <w:vertAlign w:val="superscript"/>
        </w:rPr>
        <w:instrText xml:space="preserve"> ADDIN NE.Ref.{1A85FF3D-50C7-4CB7-9AC9-C6209607E0AA}</w:instrText>
      </w:r>
      <w:r w:rsidR="000A4BE1" w:rsidRPr="00422C8A">
        <w:rPr>
          <w:color w:val="080000"/>
          <w:kern w:val="0"/>
          <w:sz w:val="21"/>
          <w:szCs w:val="21"/>
          <w:vertAlign w:val="superscript"/>
        </w:rPr>
        <w:fldChar w:fldCharType="separate"/>
      </w:r>
      <w:r w:rsidR="00507380" w:rsidRPr="00422C8A">
        <w:rPr>
          <w:color w:val="080000"/>
          <w:kern w:val="0"/>
          <w:sz w:val="21"/>
          <w:szCs w:val="21"/>
          <w:vertAlign w:val="superscript"/>
        </w:rPr>
        <w:t>[</w:t>
      </w:r>
      <w:r w:rsidR="00363B25" w:rsidRPr="00422C8A">
        <w:rPr>
          <w:color w:val="080000"/>
          <w:kern w:val="0"/>
          <w:sz w:val="21"/>
          <w:szCs w:val="21"/>
          <w:vertAlign w:val="superscript"/>
        </w:rPr>
        <w:t>1</w:t>
      </w:r>
      <w:r w:rsidR="00507380" w:rsidRPr="00422C8A">
        <w:rPr>
          <w:color w:val="080000"/>
          <w:kern w:val="0"/>
          <w:sz w:val="21"/>
          <w:szCs w:val="21"/>
          <w:vertAlign w:val="superscript"/>
        </w:rPr>
        <w:t>]</w:t>
      </w:r>
      <w:r w:rsidR="000A4BE1" w:rsidRPr="00422C8A">
        <w:rPr>
          <w:color w:val="080000"/>
          <w:kern w:val="0"/>
          <w:sz w:val="21"/>
          <w:szCs w:val="21"/>
          <w:vertAlign w:val="superscript"/>
        </w:rPr>
        <w:fldChar w:fldCharType="end"/>
      </w:r>
      <w:r w:rsidR="00507380" w:rsidRPr="00202279">
        <w:rPr>
          <w:rFonts w:ascii="宋体" w:hAnsi="宋体" w:hint="eastAsia"/>
          <w:sz w:val="21"/>
          <w:szCs w:val="21"/>
        </w:rPr>
        <w:t>最早采用直接共振理论、研</w:t>
      </w:r>
      <w:r w:rsidR="00507380" w:rsidRPr="00202279">
        <w:rPr>
          <w:rFonts w:ascii="宋体" w:hAnsi="宋体" w:hint="eastAsia"/>
          <w:sz w:val="21"/>
          <w:szCs w:val="21"/>
        </w:rPr>
        <w:lastRenderedPageBreak/>
        <w:t>究了日本户田公园大桥的横向振动，并对该</w:t>
      </w:r>
      <w:r w:rsidR="00507380" w:rsidRPr="00507380">
        <w:rPr>
          <w:rFonts w:hint="eastAsia"/>
          <w:sz w:val="21"/>
          <w:szCs w:val="21"/>
        </w:rPr>
        <w:t>桥采取了相应的减振措施；鉴于伦敦千</w:t>
      </w:r>
      <w:proofErr w:type="gramStart"/>
      <w:r w:rsidR="00507380" w:rsidRPr="00507380">
        <w:rPr>
          <w:rFonts w:hint="eastAsia"/>
          <w:sz w:val="21"/>
          <w:szCs w:val="21"/>
        </w:rPr>
        <w:t>禧</w:t>
      </w:r>
      <w:proofErr w:type="gramEnd"/>
      <w:r w:rsidR="00507380" w:rsidRPr="00507380">
        <w:rPr>
          <w:rFonts w:hint="eastAsia"/>
          <w:sz w:val="21"/>
          <w:szCs w:val="21"/>
        </w:rPr>
        <w:t>桥在行人作用下产生的大幅一阶侧向振动很难用直接振动法解释，</w:t>
      </w:r>
      <w:proofErr w:type="spellStart"/>
      <w:r w:rsidR="00507380" w:rsidRPr="00507380">
        <w:rPr>
          <w:rFonts w:hint="eastAsia"/>
          <w:sz w:val="21"/>
          <w:szCs w:val="21"/>
        </w:rPr>
        <w:t>Dallard</w:t>
      </w:r>
      <w:proofErr w:type="spellEnd"/>
      <w:r w:rsidR="00507380" w:rsidRPr="00507380">
        <w:rPr>
          <w:rFonts w:hint="eastAsia"/>
          <w:sz w:val="21"/>
          <w:szCs w:val="21"/>
        </w:rPr>
        <w:t>等</w:t>
      </w:r>
      <w:r w:rsidR="000A4BE1" w:rsidRPr="00507380">
        <w:rPr>
          <w:sz w:val="21"/>
          <w:szCs w:val="21"/>
        </w:rPr>
        <w:fldChar w:fldCharType="begin"/>
      </w:r>
      <w:r w:rsidR="00507380" w:rsidRPr="00507380">
        <w:rPr>
          <w:sz w:val="21"/>
          <w:szCs w:val="21"/>
        </w:rPr>
        <w:instrText xml:space="preserve"> ADDIN NE.Ref.{8FABD627-6B35-4148-A5FB-111C84492B79}</w:instrText>
      </w:r>
      <w:r w:rsidR="000A4BE1" w:rsidRPr="00507380">
        <w:rPr>
          <w:sz w:val="21"/>
          <w:szCs w:val="21"/>
        </w:rPr>
        <w:fldChar w:fldCharType="separate"/>
      </w:r>
      <w:r w:rsidR="00507380" w:rsidRPr="00507380">
        <w:rPr>
          <w:color w:val="080000"/>
          <w:kern w:val="0"/>
          <w:sz w:val="21"/>
          <w:szCs w:val="21"/>
          <w:vertAlign w:val="superscript"/>
        </w:rPr>
        <w:t>[</w:t>
      </w:r>
      <w:r w:rsidR="00363B25">
        <w:rPr>
          <w:color w:val="080000"/>
          <w:kern w:val="0"/>
          <w:sz w:val="21"/>
          <w:szCs w:val="21"/>
          <w:vertAlign w:val="superscript"/>
        </w:rPr>
        <w:t>2</w:t>
      </w:r>
      <w:r w:rsidR="00507380" w:rsidRPr="00507380">
        <w:rPr>
          <w:color w:val="080000"/>
          <w:kern w:val="0"/>
          <w:sz w:val="21"/>
          <w:szCs w:val="21"/>
          <w:vertAlign w:val="superscript"/>
        </w:rPr>
        <w:t>]</w:t>
      </w:r>
      <w:r w:rsidR="000A4BE1" w:rsidRPr="00507380">
        <w:rPr>
          <w:sz w:val="21"/>
          <w:szCs w:val="21"/>
        </w:rPr>
        <w:fldChar w:fldCharType="end"/>
      </w:r>
      <w:r w:rsidR="00507380" w:rsidRPr="00507380">
        <w:rPr>
          <w:rFonts w:hint="eastAsia"/>
          <w:sz w:val="21"/>
          <w:szCs w:val="21"/>
        </w:rPr>
        <w:t>根据</w:t>
      </w:r>
      <w:r w:rsidR="00422C8A">
        <w:rPr>
          <w:rFonts w:hint="eastAsia"/>
          <w:sz w:val="21"/>
          <w:szCs w:val="21"/>
        </w:rPr>
        <w:t>该</w:t>
      </w:r>
      <w:r w:rsidR="00507380" w:rsidRPr="00507380">
        <w:rPr>
          <w:rFonts w:hint="eastAsia"/>
          <w:sz w:val="21"/>
          <w:szCs w:val="21"/>
        </w:rPr>
        <w:t>桥现场的实测数据、经过反演分析而得到人、桥相互作用的力的模型，并由此模型导出了</w:t>
      </w:r>
      <w:r w:rsidR="00422C8A">
        <w:rPr>
          <w:rFonts w:hint="eastAsia"/>
          <w:sz w:val="21"/>
          <w:szCs w:val="21"/>
        </w:rPr>
        <w:t>该桥</w:t>
      </w:r>
      <w:r w:rsidR="00507380" w:rsidRPr="00507380">
        <w:rPr>
          <w:rFonts w:hint="eastAsia"/>
          <w:sz w:val="21"/>
          <w:szCs w:val="21"/>
        </w:rPr>
        <w:t>按模态的、横向动力稳定的判据，进而可导出临界行人数公式；随后，同样基于人桥相互作用理论，日本学者</w:t>
      </w:r>
      <w:r w:rsidR="00507380" w:rsidRPr="00507380">
        <w:rPr>
          <w:rFonts w:hint="eastAsia"/>
          <w:sz w:val="21"/>
          <w:szCs w:val="21"/>
        </w:rPr>
        <w:t>Nakamura</w:t>
      </w:r>
      <w:r w:rsidR="000A4BE1" w:rsidRPr="00507380">
        <w:rPr>
          <w:sz w:val="21"/>
          <w:szCs w:val="21"/>
        </w:rPr>
        <w:fldChar w:fldCharType="begin"/>
      </w:r>
      <w:r w:rsidR="00507380" w:rsidRPr="00507380">
        <w:rPr>
          <w:sz w:val="21"/>
          <w:szCs w:val="21"/>
        </w:rPr>
        <w:instrText xml:space="preserve"> ADDIN NE.Ref.{19AEDEB4-55FE-443C-AEF3-76F061B2F51F}</w:instrText>
      </w:r>
      <w:r w:rsidR="000A4BE1" w:rsidRPr="00507380">
        <w:rPr>
          <w:sz w:val="21"/>
          <w:szCs w:val="21"/>
        </w:rPr>
        <w:fldChar w:fldCharType="separate"/>
      </w:r>
      <w:r w:rsidR="00507380" w:rsidRPr="00507380">
        <w:rPr>
          <w:color w:val="080000"/>
          <w:kern w:val="0"/>
          <w:sz w:val="21"/>
          <w:szCs w:val="21"/>
          <w:vertAlign w:val="superscript"/>
        </w:rPr>
        <w:t>[</w:t>
      </w:r>
      <w:r w:rsidR="00363B25">
        <w:rPr>
          <w:color w:val="080000"/>
          <w:kern w:val="0"/>
          <w:sz w:val="21"/>
          <w:szCs w:val="21"/>
          <w:vertAlign w:val="superscript"/>
        </w:rPr>
        <w:t>3</w:t>
      </w:r>
      <w:r w:rsidR="00507380" w:rsidRPr="00507380">
        <w:rPr>
          <w:color w:val="080000"/>
          <w:kern w:val="0"/>
          <w:sz w:val="21"/>
          <w:szCs w:val="21"/>
          <w:vertAlign w:val="superscript"/>
        </w:rPr>
        <w:t>]</w:t>
      </w:r>
      <w:r w:rsidR="000A4BE1" w:rsidRPr="00507380">
        <w:rPr>
          <w:sz w:val="21"/>
          <w:szCs w:val="21"/>
        </w:rPr>
        <w:fldChar w:fldCharType="end"/>
      </w:r>
      <w:r w:rsidR="00507380" w:rsidRPr="00507380">
        <w:rPr>
          <w:rFonts w:hint="eastAsia"/>
          <w:sz w:val="21"/>
          <w:szCs w:val="21"/>
        </w:rPr>
        <w:t>提出了模态共振激振力模型，以考虑同步现象的自我限制特征来完善</w:t>
      </w:r>
      <w:proofErr w:type="spellStart"/>
      <w:r w:rsidR="00507380" w:rsidRPr="00507380">
        <w:rPr>
          <w:rFonts w:hint="eastAsia"/>
          <w:sz w:val="21"/>
          <w:szCs w:val="21"/>
        </w:rPr>
        <w:t>Dallard</w:t>
      </w:r>
      <w:proofErr w:type="spellEnd"/>
      <w:r w:rsidR="00507380" w:rsidRPr="00507380">
        <w:rPr>
          <w:rFonts w:hint="eastAsia"/>
          <w:sz w:val="21"/>
          <w:szCs w:val="21"/>
        </w:rPr>
        <w:t>模型</w:t>
      </w:r>
      <w:r w:rsidR="000A4BE1" w:rsidRPr="00507380">
        <w:rPr>
          <w:sz w:val="21"/>
          <w:szCs w:val="21"/>
        </w:rPr>
        <w:fldChar w:fldCharType="begin"/>
      </w:r>
      <w:r w:rsidR="00507380" w:rsidRPr="00507380">
        <w:rPr>
          <w:sz w:val="21"/>
          <w:szCs w:val="21"/>
        </w:rPr>
        <w:instrText xml:space="preserve"> ADDIN NE.Ref.{8FABD627-6B35-4148-A5FB-111C84492B79}</w:instrText>
      </w:r>
      <w:r w:rsidR="000A4BE1" w:rsidRPr="00507380">
        <w:rPr>
          <w:sz w:val="21"/>
          <w:szCs w:val="21"/>
        </w:rPr>
        <w:fldChar w:fldCharType="separate"/>
      </w:r>
      <w:r w:rsidR="00507380" w:rsidRPr="00507380">
        <w:rPr>
          <w:color w:val="080000"/>
          <w:kern w:val="0"/>
          <w:sz w:val="21"/>
          <w:szCs w:val="21"/>
          <w:vertAlign w:val="superscript"/>
        </w:rPr>
        <w:t>[</w:t>
      </w:r>
      <w:r w:rsidR="00936300">
        <w:rPr>
          <w:color w:val="080000"/>
          <w:kern w:val="0"/>
          <w:sz w:val="21"/>
          <w:szCs w:val="21"/>
          <w:vertAlign w:val="superscript"/>
        </w:rPr>
        <w:t>2</w:t>
      </w:r>
      <w:r w:rsidR="00507380" w:rsidRPr="00507380">
        <w:rPr>
          <w:color w:val="080000"/>
          <w:kern w:val="0"/>
          <w:sz w:val="21"/>
          <w:szCs w:val="21"/>
          <w:vertAlign w:val="superscript"/>
        </w:rPr>
        <w:t>]</w:t>
      </w:r>
      <w:r w:rsidR="000A4BE1" w:rsidRPr="00507380">
        <w:rPr>
          <w:sz w:val="21"/>
          <w:szCs w:val="21"/>
        </w:rPr>
        <w:fldChar w:fldCharType="end"/>
      </w:r>
      <w:r w:rsidR="00507380" w:rsidRPr="00507380">
        <w:rPr>
          <w:rFonts w:hint="eastAsia"/>
          <w:sz w:val="21"/>
          <w:szCs w:val="21"/>
        </w:rPr>
        <w:t>在此方面的不足；陈政清和刘光栋</w:t>
      </w:r>
      <w:r w:rsidR="000A4BE1" w:rsidRPr="00507380">
        <w:rPr>
          <w:sz w:val="21"/>
          <w:szCs w:val="21"/>
        </w:rPr>
        <w:fldChar w:fldCharType="begin"/>
      </w:r>
      <w:r w:rsidR="00507380" w:rsidRPr="00507380">
        <w:rPr>
          <w:sz w:val="21"/>
          <w:szCs w:val="21"/>
        </w:rPr>
        <w:instrText xml:space="preserve"> ADDIN NE.Ref.{BF522C9D-6402-41AC-9CA3-F2A00C80F753}</w:instrText>
      </w:r>
      <w:r w:rsidR="000A4BE1" w:rsidRPr="00507380">
        <w:rPr>
          <w:sz w:val="21"/>
          <w:szCs w:val="21"/>
        </w:rPr>
        <w:fldChar w:fldCharType="separate"/>
      </w:r>
      <w:r w:rsidR="00507380" w:rsidRPr="00507380">
        <w:rPr>
          <w:color w:val="080000"/>
          <w:kern w:val="0"/>
          <w:sz w:val="21"/>
          <w:szCs w:val="21"/>
          <w:vertAlign w:val="superscript"/>
        </w:rPr>
        <w:t>[</w:t>
      </w:r>
      <w:r w:rsidR="00914C66">
        <w:rPr>
          <w:color w:val="080000"/>
          <w:kern w:val="0"/>
          <w:sz w:val="21"/>
          <w:szCs w:val="21"/>
          <w:vertAlign w:val="superscript"/>
        </w:rPr>
        <w:t>4</w:t>
      </w:r>
      <w:r w:rsidR="00507380" w:rsidRPr="00507380">
        <w:rPr>
          <w:color w:val="080000"/>
          <w:kern w:val="0"/>
          <w:sz w:val="21"/>
          <w:szCs w:val="21"/>
          <w:vertAlign w:val="superscript"/>
        </w:rPr>
        <w:t>]</w:t>
      </w:r>
      <w:r w:rsidR="000A4BE1" w:rsidRPr="00507380">
        <w:rPr>
          <w:sz w:val="21"/>
          <w:szCs w:val="21"/>
        </w:rPr>
        <w:fldChar w:fldCharType="end"/>
      </w:r>
      <w:r w:rsidR="00507380" w:rsidRPr="00507380">
        <w:rPr>
          <w:rFonts w:hint="eastAsia"/>
          <w:sz w:val="21"/>
          <w:szCs w:val="21"/>
        </w:rPr>
        <w:t>介绍了人行桥的人致振动理论及动力设计方法，重点阐述了人行桥大幅横向振动分析的主要理论，并以国内某曲线人行斜拉桥为例，介绍了人行桥动力设计的整个过程；关山月</w:t>
      </w:r>
      <w:r w:rsidR="000A4BE1" w:rsidRPr="00507380">
        <w:rPr>
          <w:sz w:val="21"/>
          <w:szCs w:val="21"/>
        </w:rPr>
        <w:fldChar w:fldCharType="begin"/>
      </w:r>
      <w:r w:rsidR="00507380" w:rsidRPr="00507380">
        <w:rPr>
          <w:sz w:val="21"/>
          <w:szCs w:val="21"/>
        </w:rPr>
        <w:instrText xml:space="preserve"> ADDIN NE.Ref.{7588A620-4DC4-4A46-82A5-A98DEEDB0564}</w:instrText>
      </w:r>
      <w:r w:rsidR="000A4BE1" w:rsidRPr="00507380">
        <w:rPr>
          <w:sz w:val="21"/>
          <w:szCs w:val="21"/>
        </w:rPr>
        <w:fldChar w:fldCharType="separate"/>
      </w:r>
      <w:r w:rsidR="00507380" w:rsidRPr="00507380">
        <w:rPr>
          <w:color w:val="080000"/>
          <w:kern w:val="0"/>
          <w:sz w:val="21"/>
          <w:szCs w:val="21"/>
          <w:vertAlign w:val="superscript"/>
        </w:rPr>
        <w:t>[</w:t>
      </w:r>
      <w:r w:rsidR="00914C66">
        <w:rPr>
          <w:color w:val="080000"/>
          <w:kern w:val="0"/>
          <w:sz w:val="21"/>
          <w:szCs w:val="21"/>
          <w:vertAlign w:val="superscript"/>
        </w:rPr>
        <w:t>5</w:t>
      </w:r>
      <w:r w:rsidR="00507380" w:rsidRPr="00507380">
        <w:rPr>
          <w:color w:val="080000"/>
          <w:kern w:val="0"/>
          <w:sz w:val="21"/>
          <w:szCs w:val="21"/>
          <w:vertAlign w:val="superscript"/>
        </w:rPr>
        <w:t>]</w:t>
      </w:r>
      <w:r w:rsidR="000A4BE1" w:rsidRPr="00507380">
        <w:rPr>
          <w:sz w:val="21"/>
          <w:szCs w:val="21"/>
        </w:rPr>
        <w:fldChar w:fldCharType="end"/>
      </w:r>
      <w:r w:rsidR="00507380" w:rsidRPr="00507380">
        <w:rPr>
          <w:rFonts w:hint="eastAsia"/>
          <w:sz w:val="21"/>
          <w:szCs w:val="21"/>
        </w:rPr>
        <w:t>等</w:t>
      </w:r>
      <w:r w:rsidR="00B56FED">
        <w:rPr>
          <w:rFonts w:hint="eastAsia"/>
          <w:sz w:val="21"/>
          <w:szCs w:val="21"/>
        </w:rPr>
        <w:t>研究</w:t>
      </w:r>
      <w:r w:rsidR="00507380" w:rsidRPr="00507380">
        <w:rPr>
          <w:rFonts w:hint="eastAsia"/>
          <w:sz w:val="21"/>
          <w:szCs w:val="21"/>
        </w:rPr>
        <w:t>了行人质量在不同人流密度下的</w:t>
      </w:r>
      <w:r w:rsidR="00B56FED">
        <w:rPr>
          <w:rFonts w:hint="eastAsia"/>
          <w:sz w:val="21"/>
          <w:szCs w:val="21"/>
        </w:rPr>
        <w:t>对</w:t>
      </w:r>
      <w:r w:rsidR="00507380" w:rsidRPr="00507380">
        <w:rPr>
          <w:rFonts w:hint="eastAsia"/>
          <w:sz w:val="21"/>
          <w:szCs w:val="21"/>
        </w:rPr>
        <w:t>横向共振</w:t>
      </w:r>
      <w:r w:rsidR="00B56FED">
        <w:rPr>
          <w:rFonts w:hint="eastAsia"/>
          <w:sz w:val="21"/>
          <w:szCs w:val="21"/>
        </w:rPr>
        <w:t>的</w:t>
      </w:r>
      <w:r w:rsidR="00507380" w:rsidRPr="00507380">
        <w:rPr>
          <w:rFonts w:hint="eastAsia"/>
          <w:sz w:val="21"/>
          <w:szCs w:val="21"/>
        </w:rPr>
        <w:t>扰度；</w:t>
      </w:r>
      <w:r w:rsidR="00936300" w:rsidRPr="00936300">
        <w:rPr>
          <w:rFonts w:ascii="宋体" w:hAnsi="Calibri" w:hint="eastAsia"/>
          <w:kern w:val="0"/>
          <w:sz w:val="21"/>
          <w:szCs w:val="21"/>
        </w:rPr>
        <w:t>何勇</w:t>
      </w:r>
      <w:r w:rsidR="000A4BE1" w:rsidRPr="00507380">
        <w:rPr>
          <w:sz w:val="21"/>
          <w:szCs w:val="21"/>
        </w:rPr>
        <w:fldChar w:fldCharType="begin"/>
      </w:r>
      <w:r w:rsidR="00936300" w:rsidRPr="00507380">
        <w:rPr>
          <w:sz w:val="21"/>
          <w:szCs w:val="21"/>
        </w:rPr>
        <w:instrText xml:space="preserve"> ADDIN NE.Ref.{7588A620-4DC4-4A46-82A5-A98DEEDB0564}</w:instrText>
      </w:r>
      <w:r w:rsidR="000A4BE1" w:rsidRPr="00507380">
        <w:rPr>
          <w:sz w:val="21"/>
          <w:szCs w:val="21"/>
        </w:rPr>
        <w:fldChar w:fldCharType="separate"/>
      </w:r>
      <w:r w:rsidR="00936300" w:rsidRPr="00507380">
        <w:rPr>
          <w:color w:val="080000"/>
          <w:kern w:val="0"/>
          <w:sz w:val="21"/>
          <w:szCs w:val="21"/>
          <w:vertAlign w:val="superscript"/>
        </w:rPr>
        <w:t>[</w:t>
      </w:r>
      <w:r w:rsidR="00914C66">
        <w:rPr>
          <w:color w:val="080000"/>
          <w:kern w:val="0"/>
          <w:sz w:val="21"/>
          <w:szCs w:val="21"/>
          <w:vertAlign w:val="superscript"/>
        </w:rPr>
        <w:t>6</w:t>
      </w:r>
      <w:r w:rsidR="00936300" w:rsidRPr="00507380">
        <w:rPr>
          <w:color w:val="080000"/>
          <w:kern w:val="0"/>
          <w:sz w:val="21"/>
          <w:szCs w:val="21"/>
          <w:vertAlign w:val="superscript"/>
        </w:rPr>
        <w:t>]</w:t>
      </w:r>
      <w:r w:rsidR="000A4BE1" w:rsidRPr="00507380">
        <w:rPr>
          <w:sz w:val="21"/>
          <w:szCs w:val="21"/>
        </w:rPr>
        <w:fldChar w:fldCharType="end"/>
      </w:r>
      <w:r w:rsidR="00936300" w:rsidRPr="00507380">
        <w:rPr>
          <w:rFonts w:hint="eastAsia"/>
          <w:sz w:val="21"/>
          <w:szCs w:val="21"/>
        </w:rPr>
        <w:t>等</w:t>
      </w:r>
      <w:r w:rsidR="00936300">
        <w:rPr>
          <w:rFonts w:hint="eastAsia"/>
          <w:sz w:val="21"/>
          <w:szCs w:val="21"/>
        </w:rPr>
        <w:t>研究了多跨人行桥的均方根加速度响应谱法，</w:t>
      </w:r>
      <w:proofErr w:type="gramStart"/>
      <w:r w:rsidR="00936300">
        <w:rPr>
          <w:rFonts w:hint="eastAsia"/>
          <w:sz w:val="21"/>
          <w:szCs w:val="21"/>
        </w:rPr>
        <w:t>袁</w:t>
      </w:r>
      <w:proofErr w:type="gramEnd"/>
      <w:r w:rsidR="00936300">
        <w:rPr>
          <w:rFonts w:hint="eastAsia"/>
          <w:sz w:val="21"/>
          <w:szCs w:val="21"/>
        </w:rPr>
        <w:t>许斌</w:t>
      </w:r>
      <w:r w:rsidR="00AE75A6" w:rsidRPr="002145BF">
        <w:rPr>
          <w:rFonts w:ascii="宋体" w:hAnsi="宋体" w:cs="宋体"/>
          <w:sz w:val="21"/>
          <w:szCs w:val="21"/>
          <w:vertAlign w:val="superscript"/>
        </w:rPr>
        <w:t>[</w:t>
      </w:r>
      <w:r w:rsidR="00914C66">
        <w:rPr>
          <w:rFonts w:ascii="宋体" w:hAnsi="宋体" w:cs="宋体"/>
          <w:sz w:val="21"/>
          <w:szCs w:val="21"/>
          <w:vertAlign w:val="superscript"/>
        </w:rPr>
        <w:t>7</w:t>
      </w:r>
      <w:r w:rsidR="00AE75A6" w:rsidRPr="002145BF">
        <w:rPr>
          <w:rFonts w:ascii="宋体" w:hAnsi="宋体" w:cs="宋体"/>
          <w:sz w:val="21"/>
          <w:szCs w:val="21"/>
          <w:vertAlign w:val="superscript"/>
        </w:rPr>
        <w:t>]</w:t>
      </w:r>
      <w:r w:rsidR="00936300" w:rsidRPr="00507380">
        <w:rPr>
          <w:rFonts w:hint="eastAsia"/>
          <w:sz w:val="21"/>
          <w:szCs w:val="21"/>
        </w:rPr>
        <w:t>等</w:t>
      </w:r>
      <w:r w:rsidR="00936300">
        <w:rPr>
          <w:rFonts w:hint="eastAsia"/>
          <w:sz w:val="21"/>
          <w:szCs w:val="21"/>
        </w:rPr>
        <w:t>研究了人行桥的人致振动特性。</w:t>
      </w:r>
    </w:p>
    <w:p w14:paraId="6A075508" w14:textId="77777777" w:rsidR="00B8793A" w:rsidRPr="00527C5A" w:rsidRDefault="00B56FED" w:rsidP="00507380">
      <w:pPr>
        <w:ind w:firstLineChars="200" w:firstLine="420"/>
        <w:rPr>
          <w:rFonts w:ascii="宋体" w:hAnsi="宋体"/>
          <w:sz w:val="21"/>
          <w:szCs w:val="21"/>
        </w:rPr>
      </w:pPr>
      <w:r>
        <w:rPr>
          <w:rFonts w:hint="eastAsia"/>
          <w:sz w:val="21"/>
          <w:szCs w:val="21"/>
        </w:rPr>
        <w:t>尽管</w:t>
      </w:r>
      <w:r w:rsidR="00353DF3" w:rsidRPr="00527C5A">
        <w:rPr>
          <w:rFonts w:ascii="宋体" w:hAnsi="宋体" w:hint="eastAsia"/>
          <w:sz w:val="21"/>
          <w:szCs w:val="21"/>
        </w:rPr>
        <w:t>为</w:t>
      </w:r>
      <w:r>
        <w:rPr>
          <w:rFonts w:ascii="宋体" w:hAnsi="宋体" w:hint="eastAsia"/>
          <w:sz w:val="21"/>
          <w:szCs w:val="21"/>
        </w:rPr>
        <w:t>了</w:t>
      </w:r>
      <w:r w:rsidR="00353DF3" w:rsidRPr="00527C5A">
        <w:rPr>
          <w:rFonts w:ascii="宋体" w:hAnsi="宋体" w:hint="eastAsia"/>
          <w:sz w:val="21"/>
          <w:szCs w:val="21"/>
        </w:rPr>
        <w:t>避免类似</w:t>
      </w:r>
      <w:r>
        <w:rPr>
          <w:rFonts w:ascii="宋体" w:hAnsi="宋体" w:hint="eastAsia"/>
          <w:sz w:val="21"/>
          <w:szCs w:val="21"/>
        </w:rPr>
        <w:t>千</w:t>
      </w:r>
      <w:proofErr w:type="gramStart"/>
      <w:r>
        <w:rPr>
          <w:rFonts w:ascii="宋体" w:hAnsi="宋体" w:hint="eastAsia"/>
          <w:sz w:val="21"/>
          <w:szCs w:val="21"/>
        </w:rPr>
        <w:t>禧</w:t>
      </w:r>
      <w:proofErr w:type="gramEnd"/>
      <w:r>
        <w:rPr>
          <w:rFonts w:ascii="宋体" w:hAnsi="宋体"/>
          <w:sz w:val="21"/>
          <w:szCs w:val="21"/>
        </w:rPr>
        <w:t>桥等垮塌的</w:t>
      </w:r>
      <w:r w:rsidR="00353DF3" w:rsidRPr="00527C5A">
        <w:rPr>
          <w:rFonts w:ascii="宋体" w:hAnsi="宋体" w:hint="eastAsia"/>
          <w:sz w:val="21"/>
          <w:szCs w:val="21"/>
        </w:rPr>
        <w:t>灾难重现，此后的人行桥，均已禁止人群再以</w:t>
      </w:r>
      <w:r>
        <w:rPr>
          <w:rFonts w:ascii="宋体" w:hAnsi="宋体" w:hint="eastAsia"/>
          <w:sz w:val="21"/>
          <w:szCs w:val="21"/>
        </w:rPr>
        <w:t>类似</w:t>
      </w:r>
      <w:r w:rsidR="00353DF3" w:rsidRPr="00527C5A">
        <w:rPr>
          <w:rFonts w:ascii="宋体" w:hAnsi="宋体" w:hint="eastAsia"/>
          <w:sz w:val="21"/>
          <w:szCs w:val="21"/>
        </w:rPr>
        <w:t>齐步走的方式过</w:t>
      </w:r>
      <w:r>
        <w:rPr>
          <w:rFonts w:ascii="宋体" w:hAnsi="宋体" w:hint="eastAsia"/>
          <w:sz w:val="21"/>
          <w:szCs w:val="21"/>
        </w:rPr>
        <w:t>桥</w:t>
      </w:r>
      <w:r w:rsidR="00353DF3" w:rsidRPr="00527C5A">
        <w:rPr>
          <w:rFonts w:ascii="宋体" w:hAnsi="宋体" w:hint="eastAsia"/>
          <w:sz w:val="21"/>
          <w:szCs w:val="21"/>
        </w:rPr>
        <w:t>。</w:t>
      </w:r>
      <w:r>
        <w:rPr>
          <w:rFonts w:ascii="宋体" w:hAnsi="宋体" w:hint="eastAsia"/>
          <w:sz w:val="21"/>
          <w:szCs w:val="21"/>
        </w:rPr>
        <w:t>但</w:t>
      </w:r>
      <w:r w:rsidR="007557DD" w:rsidRPr="00527C5A">
        <w:rPr>
          <w:rFonts w:ascii="宋体" w:hAnsi="宋体" w:hint="eastAsia"/>
          <w:sz w:val="21"/>
          <w:szCs w:val="21"/>
        </w:rPr>
        <w:t>由于</w:t>
      </w:r>
      <w:r>
        <w:rPr>
          <w:rFonts w:ascii="宋体" w:hAnsi="宋体" w:hint="eastAsia"/>
          <w:sz w:val="21"/>
          <w:szCs w:val="21"/>
        </w:rPr>
        <w:t>现代</w:t>
      </w:r>
      <w:r>
        <w:rPr>
          <w:rFonts w:ascii="宋体" w:hAnsi="宋体"/>
          <w:sz w:val="21"/>
          <w:szCs w:val="21"/>
        </w:rPr>
        <w:t>人行桥</w:t>
      </w:r>
      <w:r w:rsidR="007557DD" w:rsidRPr="00527C5A">
        <w:rPr>
          <w:rFonts w:ascii="宋体" w:hAnsi="宋体" w:hint="eastAsia"/>
          <w:sz w:val="21"/>
          <w:szCs w:val="21"/>
        </w:rPr>
        <w:t>桥的</w:t>
      </w:r>
      <w:r>
        <w:rPr>
          <w:rFonts w:ascii="宋体" w:hAnsi="宋体" w:hint="eastAsia"/>
          <w:sz w:val="21"/>
          <w:szCs w:val="21"/>
        </w:rPr>
        <w:t>轻、</w:t>
      </w:r>
      <w:r>
        <w:rPr>
          <w:rFonts w:ascii="宋体" w:hAnsi="宋体"/>
          <w:sz w:val="21"/>
          <w:szCs w:val="21"/>
        </w:rPr>
        <w:t>柔特性</w:t>
      </w:r>
      <w:r w:rsidR="007557DD" w:rsidRPr="00527C5A">
        <w:rPr>
          <w:rFonts w:ascii="宋体" w:hAnsi="宋体" w:hint="eastAsia"/>
          <w:sz w:val="21"/>
          <w:szCs w:val="21"/>
        </w:rPr>
        <w:t>，</w:t>
      </w:r>
      <w:r>
        <w:rPr>
          <w:rFonts w:ascii="宋体" w:hAnsi="宋体" w:hint="eastAsia"/>
          <w:sz w:val="21"/>
          <w:szCs w:val="21"/>
        </w:rPr>
        <w:t>同时</w:t>
      </w:r>
      <w:r>
        <w:rPr>
          <w:rFonts w:ascii="宋体" w:hAnsi="宋体"/>
          <w:sz w:val="21"/>
          <w:szCs w:val="21"/>
        </w:rPr>
        <w:t>，</w:t>
      </w:r>
      <w:r w:rsidR="007557DD" w:rsidRPr="00527C5A">
        <w:rPr>
          <w:rFonts w:ascii="宋体" w:hAnsi="宋体" w:hint="eastAsia"/>
          <w:sz w:val="21"/>
          <w:szCs w:val="21"/>
        </w:rPr>
        <w:t>在海滨城市的人行桥</w:t>
      </w:r>
      <w:r>
        <w:rPr>
          <w:rFonts w:ascii="宋体" w:hAnsi="宋体" w:hint="eastAsia"/>
          <w:sz w:val="21"/>
          <w:szCs w:val="21"/>
        </w:rPr>
        <w:t>还会</w:t>
      </w:r>
      <w:r w:rsidR="007557DD" w:rsidRPr="00527C5A">
        <w:rPr>
          <w:rFonts w:ascii="宋体" w:hAnsi="宋体" w:hint="eastAsia"/>
          <w:sz w:val="21"/>
          <w:szCs w:val="21"/>
        </w:rPr>
        <w:t>受到较大的风荷载，因此，研究</w:t>
      </w:r>
      <w:r>
        <w:rPr>
          <w:rFonts w:ascii="宋体" w:hAnsi="宋体" w:hint="eastAsia"/>
          <w:sz w:val="21"/>
          <w:szCs w:val="21"/>
        </w:rPr>
        <w:t>在</w:t>
      </w:r>
      <w:r>
        <w:rPr>
          <w:rFonts w:ascii="宋体" w:hAnsi="宋体"/>
          <w:sz w:val="21"/>
          <w:szCs w:val="21"/>
        </w:rPr>
        <w:t>脉动</w:t>
      </w:r>
      <w:r w:rsidR="007557DD" w:rsidRPr="00527C5A">
        <w:rPr>
          <w:rFonts w:ascii="宋体" w:hAnsi="宋体" w:hint="eastAsia"/>
          <w:sz w:val="21"/>
          <w:szCs w:val="21"/>
        </w:rPr>
        <w:t>风荷载</w:t>
      </w:r>
      <w:r>
        <w:rPr>
          <w:rFonts w:ascii="宋体" w:hAnsi="宋体" w:hint="eastAsia"/>
          <w:sz w:val="21"/>
          <w:szCs w:val="21"/>
        </w:rPr>
        <w:t>作用下</w:t>
      </w:r>
      <w:r w:rsidR="007557DD" w:rsidRPr="00527C5A">
        <w:rPr>
          <w:rFonts w:ascii="宋体" w:hAnsi="宋体" w:hint="eastAsia"/>
          <w:sz w:val="21"/>
          <w:szCs w:val="21"/>
        </w:rPr>
        <w:t>的行人舒适性</w:t>
      </w:r>
      <w:r>
        <w:rPr>
          <w:rFonts w:ascii="宋体" w:hAnsi="宋体" w:hint="eastAsia"/>
          <w:sz w:val="21"/>
          <w:szCs w:val="21"/>
        </w:rPr>
        <w:t>，</w:t>
      </w:r>
      <w:r>
        <w:rPr>
          <w:rFonts w:ascii="宋体" w:hAnsi="宋体"/>
          <w:sz w:val="21"/>
          <w:szCs w:val="21"/>
        </w:rPr>
        <w:t>已</w:t>
      </w:r>
      <w:r>
        <w:rPr>
          <w:rFonts w:ascii="宋体" w:hAnsi="宋体" w:hint="eastAsia"/>
          <w:sz w:val="21"/>
          <w:szCs w:val="21"/>
        </w:rPr>
        <w:t>具有相当的</w:t>
      </w:r>
      <w:r>
        <w:rPr>
          <w:rFonts w:ascii="宋体" w:hAnsi="宋体"/>
          <w:sz w:val="21"/>
          <w:szCs w:val="21"/>
        </w:rPr>
        <w:t>必要性与重要</w:t>
      </w:r>
      <w:r>
        <w:rPr>
          <w:rFonts w:ascii="宋体" w:hAnsi="宋体" w:hint="eastAsia"/>
          <w:sz w:val="21"/>
          <w:szCs w:val="21"/>
        </w:rPr>
        <w:t>性</w:t>
      </w:r>
      <w:r w:rsidR="007557DD" w:rsidRPr="00527C5A">
        <w:rPr>
          <w:rFonts w:ascii="宋体" w:hAnsi="宋体" w:hint="eastAsia"/>
          <w:sz w:val="21"/>
          <w:szCs w:val="21"/>
        </w:rPr>
        <w:t>。</w:t>
      </w:r>
    </w:p>
    <w:p w14:paraId="3656069F" w14:textId="77777777" w:rsidR="00B8793A" w:rsidRDefault="00802BD9" w:rsidP="00B8793A">
      <w:pPr>
        <w:ind w:firstLine="420"/>
        <w:rPr>
          <w:rFonts w:ascii="宋体" w:hAnsi="宋体"/>
          <w:sz w:val="21"/>
          <w:szCs w:val="21"/>
        </w:rPr>
      </w:pPr>
      <w:r>
        <w:rPr>
          <w:rFonts w:ascii="宋体" w:hAnsi="宋体" w:hint="eastAsia"/>
          <w:sz w:val="21"/>
          <w:szCs w:val="21"/>
        </w:rPr>
        <w:t>目前</w:t>
      </w:r>
      <w:r w:rsidR="00353DF3" w:rsidRPr="00527C5A">
        <w:rPr>
          <w:rFonts w:ascii="宋体" w:hAnsi="宋体" w:hint="eastAsia"/>
          <w:sz w:val="21"/>
          <w:szCs w:val="21"/>
        </w:rPr>
        <w:t>对</w:t>
      </w:r>
      <w:r>
        <w:rPr>
          <w:rFonts w:ascii="宋体" w:hAnsi="宋体" w:hint="eastAsia"/>
          <w:sz w:val="21"/>
          <w:szCs w:val="21"/>
        </w:rPr>
        <w:t>于</w:t>
      </w:r>
      <w:r w:rsidR="00353DF3" w:rsidRPr="00527C5A">
        <w:rPr>
          <w:rFonts w:ascii="宋体" w:hAnsi="宋体" w:hint="eastAsia"/>
          <w:sz w:val="21"/>
          <w:szCs w:val="21"/>
        </w:rPr>
        <w:t>行人舒适性</w:t>
      </w:r>
      <w:r>
        <w:rPr>
          <w:rFonts w:ascii="宋体" w:hAnsi="宋体" w:hint="eastAsia"/>
          <w:sz w:val="21"/>
          <w:szCs w:val="21"/>
        </w:rPr>
        <w:t>的</w:t>
      </w:r>
      <w:r w:rsidR="00353DF3" w:rsidRPr="00527C5A">
        <w:rPr>
          <w:rFonts w:ascii="宋体" w:hAnsi="宋体" w:hint="eastAsia"/>
          <w:sz w:val="21"/>
          <w:szCs w:val="21"/>
        </w:rPr>
        <w:t>分析主要采用数值模拟</w:t>
      </w:r>
      <w:r>
        <w:rPr>
          <w:rFonts w:ascii="宋体" w:hAnsi="宋体" w:hint="eastAsia"/>
          <w:sz w:val="21"/>
          <w:szCs w:val="21"/>
        </w:rPr>
        <w:t>法或</w:t>
      </w:r>
      <w:r w:rsidR="00353DF3" w:rsidRPr="00527C5A">
        <w:rPr>
          <w:rFonts w:ascii="宋体" w:hAnsi="宋体" w:hint="eastAsia"/>
          <w:sz w:val="21"/>
          <w:szCs w:val="21"/>
        </w:rPr>
        <w:t>现场试验法。在主梁上的不同位置设置加速度传感器并使不同的人数通过桥梁可以测得随机人群下的桥梁的最大加速度。</w:t>
      </w:r>
      <w:r>
        <w:rPr>
          <w:rFonts w:ascii="宋体" w:hAnsi="宋体" w:hint="eastAsia"/>
          <w:sz w:val="21"/>
          <w:szCs w:val="21"/>
        </w:rPr>
        <w:t>由于现场</w:t>
      </w:r>
      <w:r>
        <w:rPr>
          <w:rFonts w:ascii="宋体" w:hAnsi="宋体"/>
          <w:sz w:val="21"/>
          <w:szCs w:val="21"/>
        </w:rPr>
        <w:t>试验</w:t>
      </w:r>
      <w:r w:rsidR="00353DF3" w:rsidRPr="00527C5A">
        <w:rPr>
          <w:rFonts w:ascii="宋体" w:hAnsi="宋体" w:hint="eastAsia"/>
          <w:sz w:val="21"/>
          <w:szCs w:val="21"/>
        </w:rPr>
        <w:t>法</w:t>
      </w:r>
      <w:r>
        <w:rPr>
          <w:rFonts w:ascii="宋体" w:hAnsi="宋体" w:hint="eastAsia"/>
          <w:sz w:val="21"/>
          <w:szCs w:val="21"/>
        </w:rPr>
        <w:t>难以</w:t>
      </w:r>
      <w:r>
        <w:rPr>
          <w:rFonts w:ascii="宋体" w:hAnsi="宋体"/>
          <w:sz w:val="21"/>
          <w:szCs w:val="21"/>
        </w:rPr>
        <w:t>得到</w:t>
      </w:r>
      <w:r w:rsidR="007557DD" w:rsidRPr="00527C5A">
        <w:rPr>
          <w:rFonts w:ascii="宋体" w:hAnsi="宋体" w:hint="eastAsia"/>
          <w:sz w:val="21"/>
          <w:szCs w:val="21"/>
        </w:rPr>
        <w:t>桥梁临界破坏情况，</w:t>
      </w:r>
      <w:r>
        <w:rPr>
          <w:rFonts w:ascii="宋体" w:hAnsi="宋体" w:hint="eastAsia"/>
          <w:sz w:val="21"/>
          <w:szCs w:val="21"/>
        </w:rPr>
        <w:t>且</w:t>
      </w:r>
      <w:r w:rsidR="007557DD" w:rsidRPr="00527C5A">
        <w:rPr>
          <w:rFonts w:ascii="宋体" w:hAnsi="宋体" w:hint="eastAsia"/>
          <w:sz w:val="21"/>
          <w:szCs w:val="21"/>
        </w:rPr>
        <w:t>受诸多</w:t>
      </w:r>
      <w:r>
        <w:rPr>
          <w:rFonts w:ascii="宋体" w:hAnsi="宋体" w:hint="eastAsia"/>
          <w:sz w:val="21"/>
          <w:szCs w:val="21"/>
        </w:rPr>
        <w:t>现场</w:t>
      </w:r>
      <w:r w:rsidR="007557DD" w:rsidRPr="00527C5A">
        <w:rPr>
          <w:rFonts w:ascii="宋体" w:hAnsi="宋体" w:hint="eastAsia"/>
          <w:sz w:val="21"/>
          <w:szCs w:val="21"/>
        </w:rPr>
        <w:t>条件限制</w:t>
      </w:r>
      <w:r>
        <w:rPr>
          <w:rFonts w:ascii="宋体" w:hAnsi="宋体" w:hint="eastAsia"/>
          <w:sz w:val="21"/>
          <w:szCs w:val="21"/>
        </w:rPr>
        <w:t>，因此</w:t>
      </w:r>
      <w:r>
        <w:rPr>
          <w:rFonts w:ascii="宋体" w:hAnsi="宋体"/>
          <w:sz w:val="21"/>
          <w:szCs w:val="21"/>
        </w:rPr>
        <w:t>，</w:t>
      </w:r>
      <w:r w:rsidR="007557DD" w:rsidRPr="00527C5A">
        <w:rPr>
          <w:rFonts w:ascii="宋体" w:hAnsi="宋体" w:hint="eastAsia"/>
          <w:sz w:val="21"/>
          <w:szCs w:val="21"/>
        </w:rPr>
        <w:t>通常采用数值模拟法</w:t>
      </w:r>
      <w:r>
        <w:rPr>
          <w:rFonts w:ascii="宋体" w:hAnsi="宋体" w:hint="eastAsia"/>
          <w:sz w:val="21"/>
          <w:szCs w:val="21"/>
        </w:rPr>
        <w:t>、</w:t>
      </w:r>
      <w:r w:rsidR="007557DD" w:rsidRPr="00527C5A">
        <w:rPr>
          <w:rFonts w:ascii="宋体" w:hAnsi="宋体" w:hint="eastAsia"/>
          <w:sz w:val="21"/>
          <w:szCs w:val="21"/>
        </w:rPr>
        <w:t>对</w:t>
      </w:r>
      <w:r>
        <w:rPr>
          <w:rFonts w:ascii="宋体" w:hAnsi="宋体" w:hint="eastAsia"/>
          <w:sz w:val="21"/>
          <w:szCs w:val="21"/>
        </w:rPr>
        <w:t>人群过</w:t>
      </w:r>
      <w:r w:rsidR="007557DD" w:rsidRPr="00527C5A">
        <w:rPr>
          <w:rFonts w:ascii="宋体" w:hAnsi="宋体" w:hint="eastAsia"/>
          <w:sz w:val="21"/>
          <w:szCs w:val="21"/>
        </w:rPr>
        <w:t>桥</w:t>
      </w:r>
      <w:r>
        <w:rPr>
          <w:rFonts w:ascii="宋体" w:hAnsi="宋体" w:hint="eastAsia"/>
          <w:sz w:val="21"/>
          <w:szCs w:val="21"/>
        </w:rPr>
        <w:t>时</w:t>
      </w:r>
      <w:r w:rsidR="007557DD" w:rsidRPr="00527C5A">
        <w:rPr>
          <w:rFonts w:ascii="宋体" w:hAnsi="宋体" w:hint="eastAsia"/>
          <w:sz w:val="21"/>
          <w:szCs w:val="21"/>
        </w:rPr>
        <w:t>的</w:t>
      </w:r>
      <w:r>
        <w:rPr>
          <w:rFonts w:ascii="宋体" w:hAnsi="宋体" w:hint="eastAsia"/>
          <w:sz w:val="21"/>
          <w:szCs w:val="21"/>
        </w:rPr>
        <w:t>行人</w:t>
      </w:r>
      <w:r w:rsidR="007557DD" w:rsidRPr="00527C5A">
        <w:rPr>
          <w:rFonts w:ascii="宋体" w:hAnsi="宋体" w:hint="eastAsia"/>
          <w:sz w:val="21"/>
          <w:szCs w:val="21"/>
        </w:rPr>
        <w:t>舒适性进行分析</w:t>
      </w:r>
      <w:r>
        <w:rPr>
          <w:rFonts w:ascii="宋体" w:hAnsi="宋体" w:hint="eastAsia"/>
          <w:sz w:val="21"/>
          <w:szCs w:val="21"/>
        </w:rPr>
        <w:t>研究</w:t>
      </w:r>
      <w:r w:rsidR="007557DD" w:rsidRPr="00527C5A">
        <w:rPr>
          <w:rFonts w:ascii="宋体" w:hAnsi="宋体" w:hint="eastAsia"/>
          <w:sz w:val="21"/>
          <w:szCs w:val="21"/>
        </w:rPr>
        <w:t>。</w:t>
      </w:r>
    </w:p>
    <w:p w14:paraId="1D48DF20" w14:textId="48FD1DBA" w:rsidR="00091D18" w:rsidRPr="00527C5A" w:rsidRDefault="00C35EAE" w:rsidP="00B8793A">
      <w:pPr>
        <w:ind w:firstLine="420"/>
        <w:rPr>
          <w:rFonts w:ascii="宋体" w:hAnsi="宋体"/>
          <w:sz w:val="21"/>
          <w:szCs w:val="21"/>
        </w:rPr>
      </w:pPr>
      <w:r>
        <w:rPr>
          <w:rFonts w:ascii="宋体" w:hAnsi="宋体" w:hint="eastAsia"/>
          <w:sz w:val="21"/>
          <w:szCs w:val="21"/>
        </w:rPr>
        <w:t>对于</w:t>
      </w:r>
      <w:r w:rsidR="00091D18">
        <w:rPr>
          <w:rFonts w:ascii="宋体" w:hAnsi="宋体" w:hint="eastAsia"/>
          <w:sz w:val="21"/>
          <w:szCs w:val="21"/>
        </w:rPr>
        <w:t>海</w:t>
      </w:r>
      <w:r>
        <w:rPr>
          <w:rFonts w:ascii="宋体" w:hAnsi="宋体" w:hint="eastAsia"/>
          <w:sz w:val="21"/>
          <w:szCs w:val="21"/>
        </w:rPr>
        <w:t>滨</w:t>
      </w:r>
      <w:r w:rsidR="00091D18">
        <w:rPr>
          <w:rFonts w:ascii="宋体" w:hAnsi="宋体" w:hint="eastAsia"/>
          <w:sz w:val="21"/>
          <w:szCs w:val="21"/>
        </w:rPr>
        <w:t>人行桥</w:t>
      </w:r>
      <w:r>
        <w:rPr>
          <w:rFonts w:ascii="宋体" w:hAnsi="宋体" w:hint="eastAsia"/>
          <w:sz w:val="21"/>
          <w:szCs w:val="21"/>
        </w:rPr>
        <w:t>而言</w:t>
      </w:r>
      <w:r>
        <w:rPr>
          <w:rFonts w:ascii="宋体" w:hAnsi="宋体"/>
          <w:sz w:val="21"/>
          <w:szCs w:val="21"/>
        </w:rPr>
        <w:t>，其所受</w:t>
      </w:r>
      <w:r w:rsidR="00FB3C1F">
        <w:rPr>
          <w:rFonts w:ascii="宋体" w:hAnsi="宋体" w:hint="eastAsia"/>
          <w:sz w:val="21"/>
          <w:szCs w:val="21"/>
        </w:rPr>
        <w:t>的</w:t>
      </w:r>
      <w:r w:rsidR="00091D18">
        <w:rPr>
          <w:rFonts w:ascii="宋体" w:hAnsi="宋体" w:hint="eastAsia"/>
          <w:sz w:val="21"/>
          <w:szCs w:val="21"/>
        </w:rPr>
        <w:t>风荷载</w:t>
      </w:r>
      <w:r>
        <w:rPr>
          <w:rFonts w:ascii="宋体" w:hAnsi="宋体" w:hint="eastAsia"/>
          <w:sz w:val="21"/>
          <w:szCs w:val="21"/>
        </w:rPr>
        <w:t>效应不可</w:t>
      </w:r>
      <w:r>
        <w:rPr>
          <w:rFonts w:ascii="宋体" w:hAnsi="宋体"/>
          <w:sz w:val="21"/>
          <w:szCs w:val="21"/>
        </w:rPr>
        <w:t>低估</w:t>
      </w:r>
      <w:r>
        <w:rPr>
          <w:rFonts w:ascii="宋体" w:hAnsi="宋体" w:hint="eastAsia"/>
          <w:sz w:val="21"/>
          <w:szCs w:val="21"/>
        </w:rPr>
        <w:t>。在研究</w:t>
      </w:r>
      <w:r>
        <w:rPr>
          <w:rFonts w:ascii="宋体" w:hAnsi="宋体"/>
          <w:sz w:val="21"/>
          <w:szCs w:val="21"/>
        </w:rPr>
        <w:t>此类人行桥的行人舒适性时，有必要考虑脉动风的动力效应。</w:t>
      </w:r>
      <w:r w:rsidR="00AE75A6">
        <w:rPr>
          <w:rFonts w:ascii="宋体" w:hAnsi="宋体" w:hint="eastAsia"/>
          <w:sz w:val="21"/>
          <w:szCs w:val="21"/>
        </w:rPr>
        <w:t>而现有的研究中对风-人共同作用下的舒适性分析还较少。</w:t>
      </w:r>
      <w:r w:rsidR="00914C66">
        <w:rPr>
          <w:rFonts w:ascii="宋体" w:hAnsi="宋体" w:hint="eastAsia"/>
          <w:sz w:val="21"/>
          <w:szCs w:val="21"/>
        </w:rPr>
        <w:t>杨赐</w:t>
      </w:r>
      <w:r w:rsidR="00914C66" w:rsidRPr="002145BF">
        <w:rPr>
          <w:rFonts w:ascii="宋体" w:hAnsi="宋体" w:cs="宋体"/>
          <w:sz w:val="21"/>
          <w:szCs w:val="21"/>
          <w:vertAlign w:val="superscript"/>
        </w:rPr>
        <w:t>[</w:t>
      </w:r>
      <w:r w:rsidR="00914C66">
        <w:rPr>
          <w:rFonts w:ascii="宋体" w:hAnsi="宋体" w:cs="宋体"/>
          <w:sz w:val="21"/>
          <w:szCs w:val="21"/>
          <w:vertAlign w:val="superscript"/>
        </w:rPr>
        <w:t>8</w:t>
      </w:r>
      <w:r w:rsidR="00914C66" w:rsidRPr="002145BF">
        <w:rPr>
          <w:rFonts w:ascii="宋体" w:hAnsi="宋体" w:cs="宋体"/>
          <w:sz w:val="21"/>
          <w:szCs w:val="21"/>
          <w:vertAlign w:val="superscript"/>
        </w:rPr>
        <w:t>]</w:t>
      </w:r>
      <w:r w:rsidR="00914C66">
        <w:rPr>
          <w:rFonts w:hint="eastAsia"/>
          <w:sz w:val="21"/>
          <w:szCs w:val="21"/>
        </w:rPr>
        <w:t>等在颤抖</w:t>
      </w:r>
      <w:proofErr w:type="gramStart"/>
      <w:r w:rsidR="00914C66">
        <w:rPr>
          <w:rFonts w:hint="eastAsia"/>
          <w:sz w:val="21"/>
          <w:szCs w:val="21"/>
        </w:rPr>
        <w:t>振</w:t>
      </w:r>
      <w:proofErr w:type="gramEnd"/>
      <w:r w:rsidR="00914C66">
        <w:rPr>
          <w:rFonts w:hint="eastAsia"/>
          <w:sz w:val="21"/>
          <w:szCs w:val="21"/>
        </w:rPr>
        <w:t>基础上叠加人群荷载研究悬索桥的动力响应，吴桂楠</w:t>
      </w:r>
      <w:r w:rsidR="00914C66" w:rsidRPr="002145BF">
        <w:rPr>
          <w:rFonts w:ascii="宋体" w:hAnsi="宋体" w:cs="宋体"/>
          <w:sz w:val="21"/>
          <w:szCs w:val="21"/>
          <w:vertAlign w:val="superscript"/>
        </w:rPr>
        <w:t>[</w:t>
      </w:r>
      <w:r w:rsidR="00914C66">
        <w:rPr>
          <w:rFonts w:ascii="宋体" w:hAnsi="宋体" w:cs="宋体"/>
          <w:sz w:val="21"/>
          <w:szCs w:val="21"/>
          <w:vertAlign w:val="superscript"/>
        </w:rPr>
        <w:t>9</w:t>
      </w:r>
      <w:r w:rsidR="00914C66" w:rsidRPr="002145BF">
        <w:rPr>
          <w:rFonts w:ascii="宋体" w:hAnsi="宋体" w:cs="宋体"/>
          <w:sz w:val="21"/>
          <w:szCs w:val="21"/>
          <w:vertAlign w:val="superscript"/>
        </w:rPr>
        <w:t>]</w:t>
      </w:r>
      <w:r w:rsidR="00914C66">
        <w:rPr>
          <w:rFonts w:hint="eastAsia"/>
          <w:sz w:val="21"/>
          <w:szCs w:val="21"/>
        </w:rPr>
        <w:t>等研究了景观悬索桥在风</w:t>
      </w:r>
      <w:r w:rsidR="00914C66">
        <w:rPr>
          <w:rFonts w:hint="eastAsia"/>
          <w:sz w:val="21"/>
          <w:szCs w:val="21"/>
        </w:rPr>
        <w:t>-</w:t>
      </w:r>
      <w:r w:rsidR="00914C66">
        <w:rPr>
          <w:rFonts w:hint="eastAsia"/>
          <w:sz w:val="21"/>
          <w:szCs w:val="21"/>
        </w:rPr>
        <w:t>人</w:t>
      </w:r>
      <w:r w:rsidR="00914C66">
        <w:rPr>
          <w:rFonts w:hint="eastAsia"/>
          <w:sz w:val="21"/>
          <w:szCs w:val="21"/>
        </w:rPr>
        <w:t>-</w:t>
      </w:r>
      <w:proofErr w:type="gramStart"/>
      <w:r w:rsidR="00914C66">
        <w:rPr>
          <w:rFonts w:hint="eastAsia"/>
          <w:sz w:val="21"/>
          <w:szCs w:val="21"/>
        </w:rPr>
        <w:t>桥共同</w:t>
      </w:r>
      <w:proofErr w:type="gramEnd"/>
      <w:r w:rsidR="00914C66">
        <w:rPr>
          <w:rFonts w:hint="eastAsia"/>
          <w:sz w:val="21"/>
          <w:szCs w:val="21"/>
        </w:rPr>
        <w:t>作用的步行参数以及气动参数。</w:t>
      </w:r>
      <w:r w:rsidR="00202279">
        <w:rPr>
          <w:rFonts w:ascii="宋体" w:hAnsi="宋体" w:hint="eastAsia"/>
          <w:sz w:val="21"/>
          <w:szCs w:val="21"/>
        </w:rPr>
        <w:t>本文</w:t>
      </w:r>
      <w:r w:rsidR="006422AE">
        <w:rPr>
          <w:rFonts w:ascii="宋体" w:hAnsi="宋体" w:hint="eastAsia"/>
          <w:sz w:val="21"/>
          <w:szCs w:val="21"/>
        </w:rPr>
        <w:t>详细</w:t>
      </w:r>
      <w:r w:rsidR="006422AE">
        <w:rPr>
          <w:rFonts w:ascii="宋体" w:hAnsi="宋体"/>
          <w:sz w:val="21"/>
          <w:szCs w:val="21"/>
        </w:rPr>
        <w:t>研究了</w:t>
      </w:r>
      <w:r w:rsidR="006422AE">
        <w:rPr>
          <w:rFonts w:ascii="宋体" w:hAnsi="宋体" w:hint="eastAsia"/>
          <w:sz w:val="21"/>
          <w:szCs w:val="21"/>
        </w:rPr>
        <w:t>脉动风与人群密度对</w:t>
      </w:r>
      <w:r w:rsidR="006422AE">
        <w:rPr>
          <w:rFonts w:ascii="宋体" w:hAnsi="宋体"/>
          <w:sz w:val="21"/>
          <w:szCs w:val="21"/>
        </w:rPr>
        <w:t>某海滨人行</w:t>
      </w:r>
      <w:r w:rsidR="00914C66">
        <w:rPr>
          <w:rFonts w:ascii="宋体" w:hAnsi="宋体" w:hint="eastAsia"/>
          <w:sz w:val="21"/>
          <w:szCs w:val="21"/>
        </w:rPr>
        <w:t>斜拉</w:t>
      </w:r>
      <w:r w:rsidR="006422AE">
        <w:rPr>
          <w:rFonts w:ascii="宋体" w:hAnsi="宋体"/>
          <w:sz w:val="21"/>
          <w:szCs w:val="21"/>
        </w:rPr>
        <w:t>桥</w:t>
      </w:r>
      <w:r w:rsidR="006422AE">
        <w:rPr>
          <w:rFonts w:ascii="宋体" w:hAnsi="宋体" w:hint="eastAsia"/>
          <w:sz w:val="21"/>
          <w:szCs w:val="21"/>
        </w:rPr>
        <w:t>行人</w:t>
      </w:r>
      <w:r w:rsidR="006422AE">
        <w:rPr>
          <w:rFonts w:ascii="宋体" w:hAnsi="宋体"/>
          <w:sz w:val="21"/>
          <w:szCs w:val="21"/>
        </w:rPr>
        <w:t>舒适性</w:t>
      </w:r>
      <w:r w:rsidR="006422AE">
        <w:rPr>
          <w:rFonts w:ascii="宋体" w:hAnsi="宋体" w:hint="eastAsia"/>
          <w:sz w:val="21"/>
          <w:szCs w:val="21"/>
        </w:rPr>
        <w:t>的影响。</w:t>
      </w:r>
    </w:p>
    <w:p w14:paraId="0FA48E8B" w14:textId="77777777" w:rsidR="0020652A" w:rsidRDefault="007557DD" w:rsidP="00202279">
      <w:pPr>
        <w:ind w:firstLineChars="200" w:firstLine="420"/>
        <w:rPr>
          <w:rFonts w:ascii="宋体" w:hAnsi="宋体"/>
          <w:sz w:val="21"/>
          <w:szCs w:val="21"/>
        </w:rPr>
      </w:pPr>
      <w:r w:rsidRPr="00527C5A">
        <w:rPr>
          <w:rFonts w:ascii="宋体" w:hAnsi="宋体" w:hint="eastAsia"/>
          <w:sz w:val="21"/>
          <w:szCs w:val="21"/>
        </w:rPr>
        <w:t>在工程实践中，通常采用</w:t>
      </w:r>
      <w:proofErr w:type="gramStart"/>
      <w:r w:rsidR="006422AE">
        <w:rPr>
          <w:rFonts w:ascii="宋体" w:hAnsi="宋体"/>
          <w:sz w:val="21"/>
          <w:szCs w:val="21"/>
        </w:rPr>
        <w:t>”</w:t>
      </w:r>
      <w:proofErr w:type="gramEnd"/>
      <w:r w:rsidRPr="00527C5A">
        <w:rPr>
          <w:rFonts w:ascii="宋体" w:hAnsi="宋体" w:hint="eastAsia"/>
          <w:sz w:val="21"/>
          <w:szCs w:val="21"/>
        </w:rPr>
        <w:t>结构一阶</w:t>
      </w:r>
      <w:r w:rsidR="006422AE">
        <w:rPr>
          <w:rFonts w:ascii="宋体" w:hAnsi="宋体" w:hint="eastAsia"/>
          <w:sz w:val="21"/>
          <w:szCs w:val="21"/>
        </w:rPr>
        <w:t>平动</w:t>
      </w:r>
      <w:r w:rsidRPr="00527C5A">
        <w:rPr>
          <w:rFonts w:ascii="宋体" w:hAnsi="宋体" w:hint="eastAsia"/>
          <w:sz w:val="21"/>
          <w:szCs w:val="21"/>
        </w:rPr>
        <w:t>频率</w:t>
      </w:r>
      <w:r w:rsidR="006422AE">
        <w:rPr>
          <w:rFonts w:ascii="宋体" w:hAnsi="宋体" w:hint="eastAsia"/>
          <w:sz w:val="21"/>
          <w:szCs w:val="21"/>
        </w:rPr>
        <w:t>需</w:t>
      </w:r>
      <w:r w:rsidRPr="00527C5A">
        <w:rPr>
          <w:rFonts w:ascii="宋体" w:hAnsi="宋体" w:hint="eastAsia"/>
          <w:sz w:val="21"/>
          <w:szCs w:val="21"/>
        </w:rPr>
        <w:t>大于</w:t>
      </w:r>
      <w:r w:rsidRPr="00527C5A">
        <w:rPr>
          <w:rFonts w:ascii="宋体" w:hAnsi="宋体"/>
          <w:sz w:val="21"/>
          <w:szCs w:val="21"/>
        </w:rPr>
        <w:t>3</w:t>
      </w:r>
      <w:r w:rsidRPr="00527C5A">
        <w:rPr>
          <w:rFonts w:ascii="宋体" w:hAnsi="宋体" w:hint="eastAsia"/>
          <w:sz w:val="21"/>
          <w:szCs w:val="21"/>
        </w:rPr>
        <w:t>Hz</w:t>
      </w:r>
      <w:proofErr w:type="gramStart"/>
      <w:r w:rsidR="006422AE">
        <w:rPr>
          <w:rFonts w:ascii="宋体" w:hAnsi="宋体"/>
          <w:sz w:val="21"/>
          <w:szCs w:val="21"/>
        </w:rPr>
        <w:t>”</w:t>
      </w:r>
      <w:proofErr w:type="gramEnd"/>
      <w:r w:rsidR="006422AE">
        <w:rPr>
          <w:rFonts w:ascii="宋体" w:hAnsi="宋体" w:hint="eastAsia"/>
          <w:sz w:val="21"/>
          <w:szCs w:val="21"/>
        </w:rPr>
        <w:t>的</w:t>
      </w:r>
      <w:r w:rsidR="006422AE">
        <w:rPr>
          <w:rFonts w:ascii="宋体" w:hAnsi="宋体"/>
          <w:sz w:val="21"/>
          <w:szCs w:val="21"/>
        </w:rPr>
        <w:t>标准</w:t>
      </w:r>
      <w:r w:rsidR="006422AE" w:rsidRPr="00527C5A">
        <w:rPr>
          <w:rFonts w:ascii="宋体" w:hAnsi="宋体" w:hint="eastAsia"/>
          <w:sz w:val="21"/>
          <w:szCs w:val="21"/>
        </w:rPr>
        <w:t>控制</w:t>
      </w:r>
      <w:r w:rsidRPr="00527C5A">
        <w:rPr>
          <w:rFonts w:ascii="宋体" w:hAnsi="宋体" w:hint="eastAsia"/>
          <w:sz w:val="21"/>
          <w:szCs w:val="21"/>
        </w:rPr>
        <w:t>人行桥的</w:t>
      </w:r>
      <w:r w:rsidR="006422AE">
        <w:rPr>
          <w:rFonts w:ascii="宋体" w:hAnsi="宋体" w:hint="eastAsia"/>
          <w:sz w:val="21"/>
          <w:szCs w:val="21"/>
        </w:rPr>
        <w:t>行人</w:t>
      </w:r>
      <w:r w:rsidRPr="00527C5A">
        <w:rPr>
          <w:rFonts w:ascii="宋体" w:hAnsi="宋体" w:hint="eastAsia"/>
          <w:sz w:val="21"/>
          <w:szCs w:val="21"/>
        </w:rPr>
        <w:t>舒适性，但是</w:t>
      </w:r>
      <w:r w:rsidR="0020652A">
        <w:rPr>
          <w:rFonts w:ascii="宋体" w:hAnsi="宋体" w:hint="eastAsia"/>
          <w:sz w:val="21"/>
          <w:szCs w:val="21"/>
        </w:rPr>
        <w:t>由此</w:t>
      </w:r>
      <w:r w:rsidR="0020652A">
        <w:rPr>
          <w:rFonts w:ascii="宋体" w:hAnsi="宋体"/>
          <w:sz w:val="21"/>
          <w:szCs w:val="21"/>
        </w:rPr>
        <w:t>往往</w:t>
      </w:r>
      <w:r w:rsidRPr="00527C5A">
        <w:rPr>
          <w:rFonts w:ascii="宋体" w:hAnsi="宋体" w:hint="eastAsia"/>
          <w:sz w:val="21"/>
          <w:szCs w:val="21"/>
        </w:rPr>
        <w:t>导致桥梁材料使用率</w:t>
      </w:r>
      <w:r w:rsidR="0020652A">
        <w:rPr>
          <w:rFonts w:ascii="宋体" w:hAnsi="宋体" w:hint="eastAsia"/>
          <w:sz w:val="21"/>
          <w:szCs w:val="21"/>
        </w:rPr>
        <w:t>的降</w:t>
      </w:r>
      <w:r w:rsidRPr="00527C5A">
        <w:rPr>
          <w:rFonts w:ascii="宋体" w:hAnsi="宋体" w:hint="eastAsia"/>
          <w:sz w:val="21"/>
          <w:szCs w:val="21"/>
        </w:rPr>
        <w:t>低</w:t>
      </w:r>
      <w:r w:rsidR="0020652A">
        <w:rPr>
          <w:rFonts w:ascii="宋体" w:hAnsi="宋体" w:hint="eastAsia"/>
          <w:sz w:val="21"/>
          <w:szCs w:val="21"/>
        </w:rPr>
        <w:t>。同时，</w:t>
      </w:r>
      <w:r w:rsidRPr="00527C5A">
        <w:rPr>
          <w:rFonts w:ascii="宋体" w:hAnsi="宋体" w:hint="eastAsia"/>
          <w:sz w:val="21"/>
          <w:szCs w:val="21"/>
        </w:rPr>
        <w:t>根据国外相关规范，</w:t>
      </w:r>
      <w:r w:rsidR="0020652A">
        <w:rPr>
          <w:rFonts w:ascii="宋体" w:hAnsi="宋体" w:hint="eastAsia"/>
          <w:sz w:val="21"/>
          <w:szCs w:val="21"/>
        </w:rPr>
        <w:t>即使</w:t>
      </w:r>
      <w:r w:rsidR="0020652A" w:rsidRPr="00527C5A">
        <w:rPr>
          <w:rFonts w:ascii="宋体" w:hAnsi="宋体" w:hint="eastAsia"/>
          <w:sz w:val="21"/>
          <w:szCs w:val="21"/>
        </w:rPr>
        <w:t>一阶</w:t>
      </w:r>
      <w:r w:rsidR="0020652A">
        <w:rPr>
          <w:rFonts w:ascii="宋体" w:hAnsi="宋体" w:hint="eastAsia"/>
          <w:sz w:val="21"/>
          <w:szCs w:val="21"/>
        </w:rPr>
        <w:t>平动</w:t>
      </w:r>
      <w:r w:rsidR="0020652A" w:rsidRPr="00527C5A">
        <w:rPr>
          <w:rFonts w:ascii="宋体" w:hAnsi="宋体" w:hint="eastAsia"/>
          <w:sz w:val="21"/>
          <w:szCs w:val="21"/>
        </w:rPr>
        <w:t>频率</w:t>
      </w:r>
      <w:r w:rsidRPr="00527C5A">
        <w:rPr>
          <w:rFonts w:ascii="宋体" w:hAnsi="宋体" w:hint="eastAsia"/>
          <w:sz w:val="21"/>
          <w:szCs w:val="21"/>
        </w:rPr>
        <w:t>大于</w:t>
      </w:r>
      <w:r w:rsidRPr="00527C5A">
        <w:rPr>
          <w:rFonts w:ascii="宋体" w:hAnsi="宋体"/>
          <w:sz w:val="21"/>
          <w:szCs w:val="21"/>
        </w:rPr>
        <w:t>3</w:t>
      </w:r>
      <w:r w:rsidRPr="00527C5A">
        <w:rPr>
          <w:rFonts w:ascii="宋体" w:hAnsi="宋体" w:hint="eastAsia"/>
          <w:sz w:val="21"/>
          <w:szCs w:val="21"/>
        </w:rPr>
        <w:t>Hz，</w:t>
      </w:r>
      <w:r w:rsidR="0020652A">
        <w:rPr>
          <w:rFonts w:ascii="宋体" w:hAnsi="宋体" w:hint="eastAsia"/>
          <w:sz w:val="21"/>
          <w:szCs w:val="21"/>
        </w:rPr>
        <w:t>人行桥</w:t>
      </w:r>
      <w:r w:rsidRPr="00527C5A">
        <w:rPr>
          <w:rFonts w:ascii="宋体" w:hAnsi="宋体" w:hint="eastAsia"/>
          <w:sz w:val="21"/>
          <w:szCs w:val="21"/>
        </w:rPr>
        <w:t>也会</w:t>
      </w:r>
      <w:r w:rsidR="0020652A">
        <w:rPr>
          <w:rFonts w:ascii="宋体" w:hAnsi="宋体" w:hint="eastAsia"/>
          <w:sz w:val="21"/>
          <w:szCs w:val="21"/>
        </w:rPr>
        <w:t>因</w:t>
      </w:r>
      <w:r w:rsidRPr="00527C5A">
        <w:rPr>
          <w:rFonts w:ascii="宋体" w:hAnsi="宋体" w:hint="eastAsia"/>
          <w:sz w:val="21"/>
          <w:szCs w:val="21"/>
        </w:rPr>
        <w:t>发生二阶共振</w:t>
      </w:r>
      <w:r w:rsidR="0020652A">
        <w:rPr>
          <w:rFonts w:ascii="宋体" w:hAnsi="宋体" w:hint="eastAsia"/>
          <w:sz w:val="21"/>
          <w:szCs w:val="21"/>
        </w:rPr>
        <w:t>而</w:t>
      </w:r>
      <w:r w:rsidRPr="00527C5A">
        <w:rPr>
          <w:rFonts w:ascii="宋体" w:hAnsi="宋体" w:hint="eastAsia"/>
          <w:sz w:val="21"/>
          <w:szCs w:val="21"/>
        </w:rPr>
        <w:t>造成破坏。</w:t>
      </w:r>
    </w:p>
    <w:p w14:paraId="36FD1BA6" w14:textId="77777777" w:rsidR="00A05783" w:rsidRPr="00527C5A" w:rsidRDefault="00A25469" w:rsidP="00202279">
      <w:pPr>
        <w:ind w:firstLineChars="200" w:firstLine="420"/>
        <w:rPr>
          <w:rFonts w:ascii="宋体" w:hAnsi="宋体"/>
          <w:sz w:val="21"/>
          <w:szCs w:val="21"/>
        </w:rPr>
      </w:pPr>
      <w:r w:rsidRPr="00527C5A">
        <w:rPr>
          <w:rFonts w:ascii="宋体" w:hAnsi="宋体" w:hint="eastAsia"/>
          <w:sz w:val="21"/>
          <w:szCs w:val="21"/>
        </w:rPr>
        <w:t>本文采用ANSYS软件</w:t>
      </w:r>
      <w:r w:rsidR="00C92C3B">
        <w:rPr>
          <w:rFonts w:ascii="宋体" w:hAnsi="宋体" w:hint="eastAsia"/>
          <w:sz w:val="21"/>
          <w:szCs w:val="21"/>
        </w:rPr>
        <w:t>，</w:t>
      </w:r>
      <w:r w:rsidRPr="00527C5A">
        <w:rPr>
          <w:rFonts w:ascii="宋体" w:hAnsi="宋体" w:hint="eastAsia"/>
          <w:sz w:val="21"/>
          <w:szCs w:val="21"/>
        </w:rPr>
        <w:t>对</w:t>
      </w:r>
      <w:r w:rsidR="00C92C3B">
        <w:rPr>
          <w:rFonts w:ascii="宋体" w:hAnsi="宋体" w:hint="eastAsia"/>
          <w:sz w:val="21"/>
          <w:szCs w:val="21"/>
        </w:rPr>
        <w:t>方案桥</w:t>
      </w:r>
      <w:r w:rsidR="00C92C3B">
        <w:rPr>
          <w:rFonts w:ascii="宋体" w:hAnsi="宋体"/>
          <w:sz w:val="21"/>
          <w:szCs w:val="21"/>
        </w:rPr>
        <w:t>在</w:t>
      </w:r>
      <w:r w:rsidRPr="00527C5A">
        <w:rPr>
          <w:rFonts w:ascii="宋体" w:hAnsi="宋体" w:hint="eastAsia"/>
          <w:sz w:val="21"/>
          <w:szCs w:val="21"/>
        </w:rPr>
        <w:t>不同工况</w:t>
      </w:r>
      <w:r w:rsidR="00C92C3B">
        <w:rPr>
          <w:rFonts w:ascii="宋体" w:hAnsi="宋体" w:hint="eastAsia"/>
          <w:sz w:val="21"/>
          <w:szCs w:val="21"/>
        </w:rPr>
        <w:t>脉动风</w:t>
      </w:r>
      <w:r w:rsidR="00C92C3B">
        <w:rPr>
          <w:rFonts w:ascii="宋体" w:hAnsi="宋体"/>
          <w:sz w:val="21"/>
          <w:szCs w:val="21"/>
        </w:rPr>
        <w:t>及不同人群密度行人过桥时</w:t>
      </w:r>
      <w:r w:rsidRPr="00527C5A">
        <w:rPr>
          <w:rFonts w:ascii="宋体" w:hAnsi="宋体" w:hint="eastAsia"/>
          <w:sz w:val="21"/>
          <w:szCs w:val="21"/>
        </w:rPr>
        <w:t>行人舒适性</w:t>
      </w:r>
      <w:r w:rsidR="00C92C3B">
        <w:rPr>
          <w:rFonts w:ascii="宋体" w:hAnsi="宋体" w:hint="eastAsia"/>
          <w:sz w:val="21"/>
          <w:szCs w:val="21"/>
        </w:rPr>
        <w:t>进行</w:t>
      </w:r>
      <w:r w:rsidR="00C92C3B">
        <w:rPr>
          <w:rFonts w:ascii="宋体" w:hAnsi="宋体"/>
          <w:sz w:val="21"/>
          <w:szCs w:val="21"/>
        </w:rPr>
        <w:t>了详细研究</w:t>
      </w:r>
      <w:r w:rsidRPr="00527C5A">
        <w:rPr>
          <w:rFonts w:ascii="宋体" w:hAnsi="宋体" w:hint="eastAsia"/>
          <w:sz w:val="21"/>
          <w:szCs w:val="21"/>
        </w:rPr>
        <w:t>。</w:t>
      </w:r>
    </w:p>
    <w:p w14:paraId="271A8F24" w14:textId="50BE8995" w:rsidR="00A25469" w:rsidRDefault="00A25469" w:rsidP="00B733F4">
      <w:pPr>
        <w:spacing w:beforeLines="50" w:before="156" w:afterLines="50" w:after="156" w:line="480" w:lineRule="auto"/>
        <w:outlineLvl w:val="0"/>
        <w:rPr>
          <w:rFonts w:asciiTheme="minorEastAsia" w:eastAsiaTheme="minorEastAsia" w:hAnsiTheme="minorEastAsia"/>
          <w:sz w:val="28"/>
          <w:szCs w:val="28"/>
        </w:rPr>
      </w:pPr>
      <w:r>
        <w:rPr>
          <w:rFonts w:eastAsiaTheme="minorEastAsia"/>
          <w:sz w:val="28"/>
          <w:szCs w:val="28"/>
        </w:rPr>
        <w:t>1</w:t>
      </w:r>
      <w:del w:id="14" w:author="Microsoft" w:date="2020-04-15T08:06:00Z">
        <w:r w:rsidDel="00B733F4">
          <w:rPr>
            <w:rFonts w:asciiTheme="minorEastAsia" w:eastAsiaTheme="minorEastAsia" w:hAnsiTheme="minorEastAsia"/>
            <w:sz w:val="28"/>
            <w:szCs w:val="28"/>
          </w:rPr>
          <w:delText xml:space="preserve"> </w:delText>
        </w:r>
      </w:del>
      <w:r>
        <w:rPr>
          <w:rFonts w:asciiTheme="minorEastAsia" w:eastAsiaTheme="minorEastAsia" w:hAnsiTheme="minorEastAsia" w:hint="eastAsia"/>
          <w:sz w:val="28"/>
          <w:szCs w:val="28"/>
        </w:rPr>
        <w:t>工程背景</w:t>
      </w:r>
    </w:p>
    <w:p w14:paraId="40F217C4" w14:textId="437F6AF3" w:rsidR="00A25469" w:rsidRPr="00527C5A" w:rsidRDefault="00B733F4" w:rsidP="00A25469">
      <w:pPr>
        <w:ind w:firstLineChars="200" w:firstLine="420"/>
        <w:rPr>
          <w:rFonts w:ascii="宋体" w:hAnsi="宋体"/>
          <w:sz w:val="21"/>
          <w:szCs w:val="21"/>
        </w:rPr>
      </w:pPr>
      <w:r>
        <w:rPr>
          <w:rFonts w:ascii="宋体" w:hAnsi="宋体" w:hint="eastAsia"/>
          <w:sz w:val="21"/>
          <w:szCs w:val="21"/>
        </w:rPr>
        <w:t>研究的工程背景是</w:t>
      </w:r>
      <w:r w:rsidR="00A25469" w:rsidRPr="00527C5A">
        <w:rPr>
          <w:rFonts w:ascii="宋体" w:hAnsi="宋体" w:hint="eastAsia"/>
          <w:sz w:val="21"/>
          <w:szCs w:val="21"/>
        </w:rPr>
        <w:t>是一座主桥跨度169m（具体跨径布置为99</w:t>
      </w:r>
      <w:r w:rsidR="00A25469" w:rsidRPr="00527C5A">
        <w:rPr>
          <w:rFonts w:ascii="宋体" w:hAnsi="宋体"/>
          <w:sz w:val="21"/>
          <w:szCs w:val="21"/>
        </w:rPr>
        <w:t>m</w:t>
      </w:r>
      <w:r w:rsidR="00A25469" w:rsidRPr="00527C5A">
        <w:rPr>
          <w:rFonts w:ascii="宋体" w:hAnsi="宋体" w:hint="eastAsia"/>
          <w:sz w:val="21"/>
          <w:szCs w:val="21"/>
        </w:rPr>
        <w:t>（薄壁钢箱梁）+（40+30）</w:t>
      </w:r>
      <w:r w:rsidR="00A25469" w:rsidRPr="00527C5A">
        <w:rPr>
          <w:rFonts w:ascii="宋体" w:hAnsi="宋体"/>
          <w:sz w:val="21"/>
          <w:szCs w:val="21"/>
        </w:rPr>
        <w:t>m</w:t>
      </w:r>
      <w:r w:rsidR="00A25469" w:rsidRPr="00527C5A">
        <w:rPr>
          <w:rFonts w:ascii="宋体" w:hAnsi="宋体" w:hint="eastAsia"/>
          <w:sz w:val="21"/>
          <w:szCs w:val="21"/>
        </w:rPr>
        <w:t>预应力混凝土薄壁箱梁）的中央单索面、独塔、混合梁斜拉桥，塔高55</w:t>
      </w:r>
      <w:r w:rsidR="00A25469" w:rsidRPr="00527C5A">
        <w:rPr>
          <w:rFonts w:ascii="宋体" w:hAnsi="宋体"/>
          <w:sz w:val="21"/>
          <w:szCs w:val="21"/>
        </w:rPr>
        <w:t>m</w:t>
      </w:r>
      <w:r w:rsidR="00A25469" w:rsidRPr="00527C5A">
        <w:rPr>
          <w:rFonts w:ascii="宋体" w:hAnsi="宋体" w:hint="eastAsia"/>
          <w:sz w:val="21"/>
          <w:szCs w:val="21"/>
        </w:rPr>
        <w:t>；钢箱梁与预应力混凝土箱梁即以该塔为分界。为增加预应力混凝土梁段的竖向刚度，在40</w:t>
      </w:r>
      <w:r w:rsidR="00A25469" w:rsidRPr="00527C5A">
        <w:rPr>
          <w:rFonts w:ascii="宋体" w:hAnsi="宋体"/>
          <w:sz w:val="21"/>
          <w:szCs w:val="21"/>
        </w:rPr>
        <w:t>m</w:t>
      </w:r>
      <w:r w:rsidR="00A25469" w:rsidRPr="00527C5A">
        <w:rPr>
          <w:rFonts w:ascii="宋体" w:hAnsi="宋体" w:hint="eastAsia"/>
          <w:sz w:val="21"/>
          <w:szCs w:val="21"/>
        </w:rPr>
        <w:t>与</w:t>
      </w:r>
      <w:r w:rsidR="00A25469" w:rsidRPr="00527C5A">
        <w:rPr>
          <w:rFonts w:ascii="宋体" w:hAnsi="宋体"/>
          <w:sz w:val="21"/>
          <w:szCs w:val="21"/>
        </w:rPr>
        <w:t>30m</w:t>
      </w:r>
      <w:r w:rsidR="00A25469" w:rsidRPr="00527C5A">
        <w:rPr>
          <w:rFonts w:ascii="宋体" w:hAnsi="宋体" w:hint="eastAsia"/>
          <w:sz w:val="21"/>
          <w:szCs w:val="21"/>
        </w:rPr>
        <w:t>预应力混凝土薄壁箱梁的连接处，设有一座2号辅助墩。</w:t>
      </w:r>
    </w:p>
    <w:p w14:paraId="2286A32E" w14:textId="0A36CD63" w:rsidR="00A25469" w:rsidRPr="00527C5A" w:rsidRDefault="00C92C3B" w:rsidP="00A25469">
      <w:pPr>
        <w:ind w:firstLineChars="200" w:firstLine="420"/>
        <w:rPr>
          <w:rFonts w:ascii="宋体" w:hAnsi="宋体"/>
          <w:sz w:val="21"/>
          <w:szCs w:val="21"/>
        </w:rPr>
      </w:pPr>
      <w:r>
        <w:rPr>
          <w:rFonts w:ascii="宋体" w:hAnsi="宋体" w:hint="eastAsia"/>
          <w:sz w:val="21"/>
          <w:szCs w:val="21"/>
        </w:rPr>
        <w:t>方案</w:t>
      </w:r>
      <w:r w:rsidR="00A25469" w:rsidRPr="00527C5A">
        <w:rPr>
          <w:rFonts w:ascii="宋体" w:hAnsi="宋体" w:hint="eastAsia"/>
          <w:sz w:val="21"/>
          <w:szCs w:val="21"/>
        </w:rPr>
        <w:t>桥</w:t>
      </w:r>
      <w:r>
        <w:rPr>
          <w:rFonts w:ascii="宋体" w:hAnsi="宋体" w:hint="eastAsia"/>
          <w:sz w:val="21"/>
          <w:szCs w:val="21"/>
        </w:rPr>
        <w:t>的</w:t>
      </w:r>
      <w:r w:rsidR="00A25469" w:rsidRPr="00527C5A">
        <w:rPr>
          <w:rFonts w:ascii="宋体" w:hAnsi="宋体" w:hint="eastAsia"/>
          <w:sz w:val="21"/>
          <w:szCs w:val="21"/>
        </w:rPr>
        <w:t>结构</w:t>
      </w:r>
      <w:r w:rsidR="00A25469" w:rsidRPr="00527C5A">
        <w:rPr>
          <w:rFonts w:ascii="宋体" w:hAnsi="宋体"/>
          <w:sz w:val="21"/>
          <w:szCs w:val="21"/>
        </w:rPr>
        <w:t>简图</w:t>
      </w:r>
      <w:r w:rsidR="00A25469" w:rsidRPr="00527C5A">
        <w:rPr>
          <w:rFonts w:ascii="宋体" w:hAnsi="宋体" w:hint="eastAsia"/>
          <w:sz w:val="21"/>
          <w:szCs w:val="21"/>
        </w:rPr>
        <w:t>如图1所示</w:t>
      </w:r>
      <w:r w:rsidR="00A25469" w:rsidRPr="00527C5A">
        <w:rPr>
          <w:rFonts w:ascii="宋体" w:hAnsi="宋体"/>
          <w:sz w:val="21"/>
          <w:szCs w:val="21"/>
        </w:rPr>
        <w:t>。</w:t>
      </w:r>
    </w:p>
    <w:p w14:paraId="222EE18C" w14:textId="77777777" w:rsidR="00A25469" w:rsidRDefault="00A25469" w:rsidP="00A25469">
      <w:pPr>
        <w:ind w:firstLineChars="200" w:firstLine="480"/>
        <w:rPr>
          <w:rFonts w:asciiTheme="minorEastAsia" w:eastAsiaTheme="minorEastAsia" w:hAnsiTheme="minorEastAsia"/>
          <w:sz w:val="21"/>
          <w:szCs w:val="21"/>
        </w:rPr>
      </w:pPr>
      <w:r w:rsidRPr="00567904">
        <w:rPr>
          <w:rFonts w:hint="eastAsia"/>
          <w:noProof/>
        </w:rPr>
        <w:drawing>
          <wp:inline distT="0" distB="0" distL="0" distR="0" wp14:anchorId="577204D2" wp14:editId="4C2FDFFA">
            <wp:extent cx="2343150" cy="1143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31" t="-543" r="1005" b="35326"/>
                    <a:stretch/>
                  </pic:blipFill>
                  <pic:spPr bwMode="auto">
                    <a:xfrm>
                      <a:off x="0" y="0"/>
                      <a:ext cx="2343364" cy="1143104"/>
                    </a:xfrm>
                    <a:prstGeom prst="rect">
                      <a:avLst/>
                    </a:prstGeom>
                    <a:noFill/>
                    <a:ln>
                      <a:noFill/>
                    </a:ln>
                    <a:extLst>
                      <a:ext uri="{53640926-AAD7-44D8-BBD7-CCE9431645EC}">
                        <a14:shadowObscured xmlns:a14="http://schemas.microsoft.com/office/drawing/2010/main"/>
                      </a:ext>
                    </a:extLst>
                  </pic:spPr>
                </pic:pic>
              </a:graphicData>
            </a:graphic>
          </wp:inline>
        </w:drawing>
      </w:r>
    </w:p>
    <w:p w14:paraId="7B8F766C" w14:textId="77777777" w:rsidR="00A25469" w:rsidRPr="004D474A" w:rsidRDefault="00A25469" w:rsidP="00A25469">
      <w:pPr>
        <w:jc w:val="center"/>
        <w:rPr>
          <w:sz w:val="15"/>
          <w:szCs w:val="15"/>
        </w:rPr>
      </w:pPr>
      <w:r w:rsidRPr="004D474A">
        <w:rPr>
          <w:rFonts w:hint="eastAsia"/>
          <w:sz w:val="15"/>
          <w:szCs w:val="15"/>
        </w:rPr>
        <w:t>图</w:t>
      </w:r>
      <w:r w:rsidRPr="004D474A">
        <w:rPr>
          <w:rFonts w:hint="eastAsia"/>
          <w:sz w:val="15"/>
          <w:szCs w:val="15"/>
        </w:rPr>
        <w:t xml:space="preserve">1 </w:t>
      </w:r>
      <w:r w:rsidR="0075494E">
        <w:rPr>
          <w:rFonts w:hint="eastAsia"/>
          <w:sz w:val="15"/>
          <w:szCs w:val="15"/>
        </w:rPr>
        <w:t>斜拉桥结构简图</w:t>
      </w:r>
      <w:r w:rsidRPr="004D474A">
        <w:rPr>
          <w:rFonts w:hint="eastAsia"/>
          <w:sz w:val="15"/>
          <w:szCs w:val="15"/>
        </w:rPr>
        <w:t xml:space="preserve"> (</w:t>
      </w:r>
      <w:r w:rsidRPr="004D474A">
        <w:rPr>
          <w:rFonts w:hint="eastAsia"/>
          <w:sz w:val="15"/>
          <w:szCs w:val="15"/>
        </w:rPr>
        <w:t>单位</w:t>
      </w:r>
      <w:r w:rsidRPr="004D474A">
        <w:rPr>
          <w:rFonts w:hint="eastAsia"/>
          <w:sz w:val="15"/>
          <w:szCs w:val="15"/>
        </w:rPr>
        <w:t xml:space="preserve">: </w:t>
      </w:r>
      <w:r w:rsidRPr="004D474A">
        <w:rPr>
          <w:sz w:val="15"/>
          <w:szCs w:val="15"/>
        </w:rPr>
        <w:t>mm)</w:t>
      </w:r>
    </w:p>
    <w:p w14:paraId="49BF00C6" w14:textId="77777777" w:rsidR="00A25469" w:rsidRPr="004D474A" w:rsidRDefault="00A25469" w:rsidP="00A25469">
      <w:pPr>
        <w:jc w:val="center"/>
        <w:rPr>
          <w:sz w:val="15"/>
          <w:szCs w:val="15"/>
        </w:rPr>
      </w:pPr>
      <w:r w:rsidRPr="004D474A">
        <w:rPr>
          <w:sz w:val="15"/>
          <w:szCs w:val="15"/>
        </w:rPr>
        <w:t xml:space="preserve">Fig. 1 </w:t>
      </w:r>
      <w:r w:rsidR="002C1921" w:rsidRPr="002C1921">
        <w:rPr>
          <w:sz w:val="15"/>
          <w:szCs w:val="15"/>
        </w:rPr>
        <w:t xml:space="preserve">Structure of cable-stayed </w:t>
      </w:r>
      <w:proofErr w:type="gramStart"/>
      <w:r w:rsidR="002C1921" w:rsidRPr="002C1921">
        <w:rPr>
          <w:sz w:val="15"/>
          <w:szCs w:val="15"/>
        </w:rPr>
        <w:t>bridge</w:t>
      </w:r>
      <w:r w:rsidR="002C1921">
        <w:rPr>
          <w:sz w:val="15"/>
          <w:szCs w:val="15"/>
        </w:rPr>
        <w:t xml:space="preserve"> </w:t>
      </w:r>
      <w:r w:rsidRPr="004D474A">
        <w:rPr>
          <w:sz w:val="15"/>
          <w:szCs w:val="15"/>
        </w:rPr>
        <w:t xml:space="preserve"> (</w:t>
      </w:r>
      <w:proofErr w:type="gramEnd"/>
      <w:r w:rsidRPr="004D474A">
        <w:rPr>
          <w:sz w:val="15"/>
          <w:szCs w:val="15"/>
        </w:rPr>
        <w:t>unit: mm)</w:t>
      </w:r>
    </w:p>
    <w:p w14:paraId="3F8D895E" w14:textId="22D821E9" w:rsidR="00A25469" w:rsidRPr="00AE75A6" w:rsidRDefault="00767B65" w:rsidP="00767B65">
      <w:pPr>
        <w:ind w:firstLineChars="200" w:firstLine="420"/>
        <w:jc w:val="left"/>
        <w:rPr>
          <w:rFonts w:asciiTheme="minorEastAsia" w:eastAsiaTheme="minorEastAsia" w:hAnsiTheme="minorEastAsia"/>
          <w:sz w:val="21"/>
          <w:szCs w:val="21"/>
        </w:rPr>
      </w:pPr>
      <w:r>
        <w:rPr>
          <w:rFonts w:ascii="宋体" w:hAnsi="宋体" w:hint="eastAsia"/>
          <w:sz w:val="21"/>
          <w:szCs w:val="21"/>
        </w:rPr>
        <w:t>由</w:t>
      </w:r>
      <w:r>
        <w:rPr>
          <w:rFonts w:ascii="宋体" w:hAnsi="宋体"/>
          <w:sz w:val="21"/>
          <w:szCs w:val="21"/>
        </w:rPr>
        <w:t>动力特性分析</w:t>
      </w:r>
      <w:r w:rsidR="00A25469" w:rsidRPr="00527C5A">
        <w:rPr>
          <w:rFonts w:ascii="宋体" w:hAnsi="宋体" w:hint="eastAsia"/>
          <w:sz w:val="21"/>
          <w:szCs w:val="21"/>
        </w:rPr>
        <w:t>得到</w:t>
      </w:r>
      <w:r>
        <w:rPr>
          <w:rFonts w:ascii="宋体" w:hAnsi="宋体" w:hint="eastAsia"/>
          <w:sz w:val="21"/>
          <w:szCs w:val="21"/>
        </w:rPr>
        <w:t>的</w:t>
      </w:r>
      <w:r w:rsidR="00A25469" w:rsidRPr="00527C5A">
        <w:rPr>
          <w:rFonts w:ascii="宋体" w:hAnsi="宋体" w:hint="eastAsia"/>
          <w:sz w:val="21"/>
          <w:szCs w:val="21"/>
        </w:rPr>
        <w:t>该桥的</w:t>
      </w:r>
      <w:r w:rsidR="0075494E" w:rsidRPr="00527C5A">
        <w:rPr>
          <w:rFonts w:ascii="宋体" w:hAnsi="宋体" w:hint="eastAsia"/>
          <w:sz w:val="21"/>
          <w:szCs w:val="21"/>
        </w:rPr>
        <w:t>一</w:t>
      </w:r>
      <w:proofErr w:type="gramStart"/>
      <w:r w:rsidR="0075494E" w:rsidRPr="00527C5A">
        <w:rPr>
          <w:rFonts w:ascii="宋体" w:hAnsi="宋体" w:hint="eastAsia"/>
          <w:sz w:val="21"/>
          <w:szCs w:val="21"/>
        </w:rPr>
        <w:t>阶竖弯</w:t>
      </w:r>
      <w:proofErr w:type="gramEnd"/>
      <w:r w:rsidR="0075494E" w:rsidRPr="00527C5A">
        <w:rPr>
          <w:rFonts w:ascii="宋体" w:hAnsi="宋体" w:hint="eastAsia"/>
          <w:sz w:val="21"/>
          <w:szCs w:val="21"/>
        </w:rPr>
        <w:t>频率为1</w:t>
      </w:r>
      <w:r w:rsidR="0075494E" w:rsidRPr="00527C5A">
        <w:rPr>
          <w:rFonts w:ascii="宋体" w:hAnsi="宋体"/>
          <w:sz w:val="21"/>
          <w:szCs w:val="21"/>
        </w:rPr>
        <w:t>.088</w:t>
      </w:r>
      <w:r w:rsidR="0075494E" w:rsidRPr="00527C5A">
        <w:rPr>
          <w:rFonts w:ascii="宋体" w:hAnsi="宋体" w:hint="eastAsia"/>
          <w:sz w:val="21"/>
          <w:szCs w:val="21"/>
        </w:rPr>
        <w:t>Hz</w:t>
      </w:r>
      <w:r w:rsidR="00AE75A6">
        <w:rPr>
          <w:rFonts w:ascii="宋体" w:hAnsi="宋体" w:hint="eastAsia"/>
          <w:sz w:val="21"/>
          <w:szCs w:val="21"/>
        </w:rPr>
        <w:t>一</w:t>
      </w:r>
      <w:proofErr w:type="gramStart"/>
      <w:r w:rsidR="00AE75A6">
        <w:rPr>
          <w:rFonts w:ascii="宋体" w:hAnsi="宋体" w:hint="eastAsia"/>
          <w:sz w:val="21"/>
          <w:szCs w:val="21"/>
        </w:rPr>
        <w:t>阶横弯</w:t>
      </w:r>
      <w:proofErr w:type="gramEnd"/>
      <w:r w:rsidR="00AE75A6">
        <w:rPr>
          <w:rFonts w:ascii="宋体" w:hAnsi="宋体" w:hint="eastAsia"/>
          <w:sz w:val="21"/>
          <w:szCs w:val="21"/>
        </w:rPr>
        <w:t>频率为2</w:t>
      </w:r>
      <w:r w:rsidR="00AE75A6">
        <w:rPr>
          <w:rFonts w:ascii="宋体" w:hAnsi="宋体"/>
          <w:sz w:val="21"/>
          <w:szCs w:val="21"/>
        </w:rPr>
        <w:t>.6016</w:t>
      </w:r>
      <w:r w:rsidR="00AE75A6">
        <w:rPr>
          <w:rFonts w:ascii="宋体" w:hAnsi="宋体" w:hint="eastAsia"/>
          <w:sz w:val="21"/>
          <w:szCs w:val="21"/>
        </w:rPr>
        <w:t>Hz</w:t>
      </w:r>
      <w:r w:rsidR="00214992">
        <w:rPr>
          <w:rFonts w:ascii="宋体" w:hAnsi="宋体" w:hint="eastAsia"/>
          <w:sz w:val="21"/>
          <w:szCs w:val="21"/>
        </w:rPr>
        <w:t>，</w:t>
      </w:r>
      <w:r w:rsidR="00214992">
        <w:rPr>
          <w:rFonts w:ascii="宋体" w:hAnsi="宋体"/>
          <w:sz w:val="21"/>
          <w:szCs w:val="21"/>
        </w:rPr>
        <w:t>相应</w:t>
      </w:r>
      <w:r w:rsidR="00214992">
        <w:rPr>
          <w:rFonts w:ascii="宋体" w:hAnsi="宋体" w:hint="eastAsia"/>
          <w:sz w:val="21"/>
          <w:szCs w:val="21"/>
        </w:rPr>
        <w:t>的</w:t>
      </w:r>
      <w:r w:rsidR="0075494E" w:rsidRPr="00527C5A">
        <w:rPr>
          <w:rFonts w:ascii="宋体" w:hAnsi="宋体" w:hint="eastAsia"/>
          <w:sz w:val="21"/>
          <w:szCs w:val="21"/>
        </w:rPr>
        <w:t>振型图如图2所示</w:t>
      </w:r>
      <w:r>
        <w:rPr>
          <w:rFonts w:asciiTheme="minorEastAsia" w:eastAsiaTheme="minorEastAsia" w:hAnsiTheme="minorEastAsia" w:hint="eastAsia"/>
          <w:sz w:val="21"/>
          <w:szCs w:val="21"/>
        </w:rPr>
        <w:t>。</w:t>
      </w:r>
      <w:r w:rsidR="0075494E">
        <w:rPr>
          <w:rFonts w:ascii="黑体" w:eastAsia="黑体"/>
          <w:noProof/>
          <w:szCs w:val="21"/>
        </w:rPr>
        <w:drawing>
          <wp:inline distT="0" distB="0" distL="0" distR="0" wp14:anchorId="63B0650A" wp14:editId="1F0B2B6C">
            <wp:extent cx="1073086" cy="80772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587" cy="814118"/>
                    </a:xfrm>
                    <a:prstGeom prst="rect">
                      <a:avLst/>
                    </a:prstGeom>
                    <a:noFill/>
                    <a:ln>
                      <a:noFill/>
                    </a:ln>
                  </pic:spPr>
                </pic:pic>
              </a:graphicData>
            </a:graphic>
          </wp:inline>
        </w:drawing>
      </w:r>
      <w:r w:rsidR="00AE75A6">
        <w:rPr>
          <w:rFonts w:asciiTheme="minorEastAsia" w:eastAsiaTheme="minorEastAsia" w:hAnsiTheme="minorEastAsia" w:hint="eastAsia"/>
          <w:sz w:val="21"/>
          <w:szCs w:val="21"/>
        </w:rPr>
        <w:t xml:space="preserve"> </w:t>
      </w:r>
      <w:r w:rsidR="00AE75A6">
        <w:rPr>
          <w:rFonts w:ascii="黑体" w:eastAsia="黑体"/>
          <w:noProof/>
          <w:szCs w:val="21"/>
        </w:rPr>
        <w:drawing>
          <wp:inline distT="0" distB="0" distL="0" distR="0" wp14:anchorId="4B1928AB" wp14:editId="46D2DF95">
            <wp:extent cx="1072800" cy="8064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2800" cy="806400"/>
                    </a:xfrm>
                    <a:prstGeom prst="rect">
                      <a:avLst/>
                    </a:prstGeom>
                    <a:noFill/>
                    <a:ln>
                      <a:noFill/>
                    </a:ln>
                  </pic:spPr>
                </pic:pic>
              </a:graphicData>
            </a:graphic>
          </wp:inline>
        </w:drawing>
      </w:r>
    </w:p>
    <w:p w14:paraId="33DBA208" w14:textId="0AA4BA9D" w:rsidR="0075494E" w:rsidRPr="004D474A" w:rsidRDefault="0075494E" w:rsidP="0075494E">
      <w:pPr>
        <w:jc w:val="center"/>
        <w:rPr>
          <w:sz w:val="15"/>
          <w:szCs w:val="15"/>
        </w:rPr>
      </w:pPr>
      <w:r w:rsidRPr="004D474A">
        <w:rPr>
          <w:rFonts w:hint="eastAsia"/>
          <w:sz w:val="15"/>
          <w:szCs w:val="15"/>
        </w:rPr>
        <w:t>图</w:t>
      </w:r>
      <w:r>
        <w:rPr>
          <w:sz w:val="15"/>
          <w:szCs w:val="15"/>
        </w:rPr>
        <w:t>2</w:t>
      </w:r>
      <w:r w:rsidRPr="004D474A">
        <w:rPr>
          <w:rFonts w:hint="eastAsia"/>
          <w:sz w:val="15"/>
          <w:szCs w:val="15"/>
        </w:rPr>
        <w:t xml:space="preserve"> </w:t>
      </w:r>
      <w:r w:rsidR="00214992">
        <w:rPr>
          <w:rFonts w:hint="eastAsia"/>
          <w:sz w:val="15"/>
          <w:szCs w:val="15"/>
        </w:rPr>
        <w:t>方案桥</w:t>
      </w:r>
      <w:r>
        <w:rPr>
          <w:rFonts w:hint="eastAsia"/>
          <w:sz w:val="15"/>
          <w:szCs w:val="15"/>
        </w:rPr>
        <w:t>的一</w:t>
      </w:r>
      <w:proofErr w:type="gramStart"/>
      <w:r>
        <w:rPr>
          <w:rFonts w:hint="eastAsia"/>
          <w:sz w:val="15"/>
          <w:szCs w:val="15"/>
        </w:rPr>
        <w:t>阶竖弯</w:t>
      </w:r>
      <w:r w:rsidR="00AE75A6">
        <w:rPr>
          <w:rFonts w:hint="eastAsia"/>
          <w:sz w:val="15"/>
          <w:szCs w:val="15"/>
        </w:rPr>
        <w:t>及横弯</w:t>
      </w:r>
      <w:proofErr w:type="gramEnd"/>
      <w:r>
        <w:rPr>
          <w:rFonts w:hint="eastAsia"/>
          <w:sz w:val="15"/>
          <w:szCs w:val="15"/>
        </w:rPr>
        <w:t>振型</w:t>
      </w:r>
    </w:p>
    <w:p w14:paraId="0BE3E04E" w14:textId="77777777" w:rsidR="0075494E" w:rsidRPr="004D474A" w:rsidRDefault="0075494E" w:rsidP="0075494E">
      <w:pPr>
        <w:jc w:val="center"/>
        <w:rPr>
          <w:sz w:val="15"/>
          <w:szCs w:val="15"/>
        </w:rPr>
      </w:pPr>
      <w:r w:rsidRPr="004D474A">
        <w:rPr>
          <w:sz w:val="15"/>
          <w:szCs w:val="15"/>
        </w:rPr>
        <w:t xml:space="preserve">Fig. </w:t>
      </w:r>
      <w:r>
        <w:rPr>
          <w:sz w:val="15"/>
          <w:szCs w:val="15"/>
        </w:rPr>
        <w:t>2</w:t>
      </w:r>
      <w:r w:rsidRPr="004D474A">
        <w:rPr>
          <w:sz w:val="15"/>
          <w:szCs w:val="15"/>
        </w:rPr>
        <w:t xml:space="preserve"> </w:t>
      </w:r>
      <w:r w:rsidR="00C0066B" w:rsidRPr="00C0066B">
        <w:rPr>
          <w:sz w:val="15"/>
          <w:szCs w:val="15"/>
        </w:rPr>
        <w:t>First-order vertical bending mode of bridge</w:t>
      </w:r>
      <w:r w:rsidRPr="004D474A">
        <w:rPr>
          <w:sz w:val="15"/>
          <w:szCs w:val="15"/>
        </w:rPr>
        <w:t xml:space="preserve"> (</w:t>
      </w:r>
      <w:r w:rsidR="00C0066B">
        <w:rPr>
          <w:rFonts w:hint="eastAsia"/>
          <w:sz w:val="15"/>
          <w:szCs w:val="15"/>
        </w:rPr>
        <w:t>f=</w:t>
      </w:r>
      <w:r w:rsidR="00C0066B">
        <w:rPr>
          <w:sz w:val="15"/>
          <w:szCs w:val="15"/>
        </w:rPr>
        <w:t>1.088</w:t>
      </w:r>
      <w:r w:rsidR="00C0066B">
        <w:rPr>
          <w:rFonts w:hint="eastAsia"/>
          <w:sz w:val="15"/>
          <w:szCs w:val="15"/>
        </w:rPr>
        <w:t>Hz</w:t>
      </w:r>
      <w:r w:rsidRPr="004D474A">
        <w:rPr>
          <w:sz w:val="15"/>
          <w:szCs w:val="15"/>
        </w:rPr>
        <w:t>)</w:t>
      </w:r>
    </w:p>
    <w:p w14:paraId="4020CA2E" w14:textId="77777777" w:rsidR="00302490" w:rsidRDefault="0075494E" w:rsidP="00B733F4">
      <w:pPr>
        <w:spacing w:beforeLines="50" w:before="156" w:afterLines="50" w:after="156"/>
        <w:rPr>
          <w:rFonts w:asciiTheme="minorEastAsia" w:eastAsiaTheme="minorEastAsia" w:hAnsiTheme="minorEastAsia"/>
          <w:sz w:val="28"/>
          <w:szCs w:val="28"/>
        </w:rPr>
      </w:pPr>
      <w:r>
        <w:rPr>
          <w:rFonts w:eastAsiaTheme="minorEastAsia" w:hint="eastAsia"/>
          <w:sz w:val="28"/>
          <w:szCs w:val="28"/>
        </w:rPr>
        <w:t>2</w:t>
      </w:r>
      <w:r>
        <w:rPr>
          <w:rFonts w:asciiTheme="minorEastAsia" w:eastAsiaTheme="minorEastAsia" w:hAnsiTheme="minorEastAsia" w:hint="eastAsia"/>
          <w:sz w:val="28"/>
          <w:szCs w:val="28"/>
        </w:rPr>
        <w:t xml:space="preserve"> 人行荷载以及风荷载</w:t>
      </w:r>
      <w:r w:rsidR="00EA3C72">
        <w:rPr>
          <w:rFonts w:asciiTheme="minorEastAsia" w:eastAsiaTheme="minorEastAsia" w:hAnsiTheme="minorEastAsia" w:hint="eastAsia"/>
          <w:sz w:val="28"/>
          <w:szCs w:val="28"/>
        </w:rPr>
        <w:t>的</w:t>
      </w:r>
      <w:r>
        <w:rPr>
          <w:rFonts w:asciiTheme="minorEastAsia" w:eastAsiaTheme="minorEastAsia" w:hAnsiTheme="minorEastAsia" w:hint="eastAsia"/>
          <w:sz w:val="28"/>
          <w:szCs w:val="28"/>
        </w:rPr>
        <w:t>确定</w:t>
      </w:r>
    </w:p>
    <w:p w14:paraId="44F9293E" w14:textId="77777777" w:rsidR="00302490" w:rsidRPr="00507380" w:rsidRDefault="00302490" w:rsidP="00302490">
      <w:pPr>
        <w:spacing w:after="240"/>
        <w:ind w:firstLineChars="200" w:firstLine="420"/>
        <w:rPr>
          <w:sz w:val="21"/>
          <w:szCs w:val="21"/>
        </w:rPr>
      </w:pPr>
      <w:r w:rsidRPr="00507380">
        <w:rPr>
          <w:rFonts w:hint="eastAsia"/>
          <w:sz w:val="21"/>
          <w:szCs w:val="21"/>
        </w:rPr>
        <w:t>单人动荷载是研究人行荷载的基础。</w:t>
      </w:r>
      <w:proofErr w:type="spellStart"/>
      <w:r w:rsidRPr="00507380">
        <w:rPr>
          <w:rFonts w:hint="eastAsia"/>
          <w:sz w:val="21"/>
          <w:szCs w:val="21"/>
        </w:rPr>
        <w:lastRenderedPageBreak/>
        <w:t>Andriacchi</w:t>
      </w:r>
      <w:proofErr w:type="spellEnd"/>
      <w:r w:rsidRPr="00507380">
        <w:rPr>
          <w:rFonts w:hint="eastAsia"/>
          <w:sz w:val="21"/>
          <w:szCs w:val="21"/>
        </w:rPr>
        <w:t>等</w:t>
      </w:r>
      <w:r w:rsidR="000A4BE1" w:rsidRPr="00507380">
        <w:rPr>
          <w:sz w:val="21"/>
          <w:szCs w:val="21"/>
        </w:rPr>
        <w:fldChar w:fldCharType="begin"/>
      </w:r>
      <w:r w:rsidRPr="00507380">
        <w:rPr>
          <w:sz w:val="21"/>
          <w:szCs w:val="21"/>
        </w:rPr>
        <w:instrText xml:space="preserve"> ADDIN NE.Ref.{721DA9C7-9330-45B0-AAB5-D6046DA6FF79}</w:instrText>
      </w:r>
      <w:r w:rsidR="000A4BE1" w:rsidRPr="00507380">
        <w:rPr>
          <w:sz w:val="21"/>
          <w:szCs w:val="21"/>
        </w:rPr>
        <w:fldChar w:fldCharType="separate"/>
      </w:r>
      <w:r w:rsidRPr="00507380">
        <w:rPr>
          <w:color w:val="080000"/>
          <w:kern w:val="0"/>
          <w:sz w:val="21"/>
          <w:szCs w:val="21"/>
          <w:vertAlign w:val="superscript"/>
        </w:rPr>
        <w:t>[1</w:t>
      </w:r>
      <w:r w:rsidR="00527C5A">
        <w:rPr>
          <w:color w:val="080000"/>
          <w:kern w:val="0"/>
          <w:sz w:val="21"/>
          <w:szCs w:val="21"/>
          <w:vertAlign w:val="superscript"/>
        </w:rPr>
        <w:t>0</w:t>
      </w:r>
      <w:r w:rsidRPr="00507380">
        <w:rPr>
          <w:color w:val="080000"/>
          <w:kern w:val="0"/>
          <w:sz w:val="21"/>
          <w:szCs w:val="21"/>
          <w:vertAlign w:val="superscript"/>
        </w:rPr>
        <w:t>]</w:t>
      </w:r>
      <w:r w:rsidR="000A4BE1" w:rsidRPr="00507380">
        <w:rPr>
          <w:sz w:val="21"/>
          <w:szCs w:val="21"/>
        </w:rPr>
        <w:fldChar w:fldCharType="end"/>
      </w:r>
      <w:r w:rsidRPr="00507380">
        <w:rPr>
          <w:rFonts w:hint="eastAsia"/>
          <w:sz w:val="21"/>
          <w:szCs w:val="21"/>
        </w:rPr>
        <w:t>利用</w:t>
      </w:r>
      <w:r w:rsidR="00EA3C72">
        <w:rPr>
          <w:rFonts w:hint="eastAsia"/>
          <w:sz w:val="21"/>
          <w:szCs w:val="21"/>
        </w:rPr>
        <w:t>测力板进一步测量了单人荷载在竖向、侧向及纵向等三个方向上的分量、</w:t>
      </w:r>
      <w:r w:rsidRPr="00507380">
        <w:rPr>
          <w:rFonts w:hint="eastAsia"/>
          <w:sz w:val="21"/>
          <w:szCs w:val="21"/>
        </w:rPr>
        <w:t>得到的</w:t>
      </w:r>
      <w:proofErr w:type="gramStart"/>
      <w:r w:rsidRPr="00507380">
        <w:rPr>
          <w:rFonts w:hint="eastAsia"/>
          <w:sz w:val="21"/>
          <w:szCs w:val="21"/>
        </w:rPr>
        <w:t>典型单</w:t>
      </w:r>
      <w:proofErr w:type="gramEnd"/>
      <w:r w:rsidRPr="00507380">
        <w:rPr>
          <w:rFonts w:hint="eastAsia"/>
          <w:sz w:val="21"/>
          <w:szCs w:val="21"/>
        </w:rPr>
        <w:t>步荷载的三分量时程曲线</w:t>
      </w:r>
      <w:r w:rsidR="00EA3C72">
        <w:rPr>
          <w:rFonts w:hint="eastAsia"/>
          <w:sz w:val="21"/>
          <w:szCs w:val="21"/>
        </w:rPr>
        <w:t>如</w:t>
      </w:r>
      <w:r w:rsidR="00527C5A">
        <w:rPr>
          <w:rFonts w:hint="eastAsia"/>
          <w:sz w:val="21"/>
          <w:szCs w:val="21"/>
        </w:rPr>
        <w:t>图</w:t>
      </w:r>
      <w:r w:rsidR="002C1921">
        <w:rPr>
          <w:sz w:val="21"/>
          <w:szCs w:val="21"/>
        </w:rPr>
        <w:t>3</w:t>
      </w:r>
      <w:r w:rsidR="00EA3C72">
        <w:rPr>
          <w:rFonts w:hint="eastAsia"/>
          <w:sz w:val="21"/>
          <w:szCs w:val="21"/>
        </w:rPr>
        <w:t>所示</w:t>
      </w:r>
      <w:r w:rsidR="00EA3C72">
        <w:rPr>
          <w:sz w:val="21"/>
          <w:szCs w:val="21"/>
        </w:rPr>
        <w:t>。</w:t>
      </w:r>
      <w:r w:rsidR="00EA3C72">
        <w:rPr>
          <w:rFonts w:hint="eastAsia"/>
          <w:sz w:val="21"/>
          <w:szCs w:val="21"/>
        </w:rPr>
        <w:t>该图表明：</w:t>
      </w:r>
      <w:r w:rsidRPr="00507380">
        <w:rPr>
          <w:rFonts w:hint="eastAsia"/>
          <w:sz w:val="21"/>
          <w:szCs w:val="21"/>
        </w:rPr>
        <w:t>竖向力分量有两个波峰和一个波谷，波峰分别对应脚跟落地和脚尖离地两个时刻，单人荷载这一特征为后来众多研究者所证实并广泛采用。</w:t>
      </w:r>
    </w:p>
    <w:tbl>
      <w:tblPr>
        <w:tblW w:w="0" w:type="auto"/>
        <w:tblLook w:val="04A0" w:firstRow="1" w:lastRow="0" w:firstColumn="1" w:lastColumn="0" w:noHBand="0" w:noVBand="1"/>
      </w:tblPr>
      <w:tblGrid>
        <w:gridCol w:w="3322"/>
        <w:gridCol w:w="834"/>
      </w:tblGrid>
      <w:tr w:rsidR="00302490" w14:paraId="3F445DE0" w14:textId="77777777" w:rsidTr="0027012A">
        <w:tc>
          <w:tcPr>
            <w:tcW w:w="4503" w:type="dxa"/>
          </w:tcPr>
          <w:p w14:paraId="25B003E5" w14:textId="77777777" w:rsidR="00302490" w:rsidRPr="000D3F73" w:rsidRDefault="00302490" w:rsidP="0027012A">
            <w:pPr>
              <w:pStyle w:val="a7"/>
              <w:rPr>
                <w:color w:val="000000" w:themeColor="text1"/>
                <w:sz w:val="21"/>
              </w:rPr>
            </w:pPr>
            <w:r>
              <w:rPr>
                <w:noProof/>
              </w:rPr>
              <w:drawing>
                <wp:inline distT="0" distB="0" distL="0" distR="0" wp14:anchorId="70F0F832" wp14:editId="676E94F1">
                  <wp:extent cx="1819910" cy="12827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r="-20" b="9822"/>
                          <a:stretch/>
                        </pic:blipFill>
                        <pic:spPr bwMode="auto">
                          <a:xfrm>
                            <a:off x="0" y="0"/>
                            <a:ext cx="1827789" cy="1288253"/>
                          </a:xfrm>
                          <a:prstGeom prst="rect">
                            <a:avLst/>
                          </a:prstGeom>
                          <a:ln>
                            <a:noFill/>
                          </a:ln>
                          <a:extLst>
                            <a:ext uri="{53640926-AAD7-44D8-BBD7-CCE9431645EC}">
                              <a14:shadowObscured xmlns:a14="http://schemas.microsoft.com/office/drawing/2010/main"/>
                            </a:ext>
                          </a:extLst>
                        </pic:spPr>
                      </pic:pic>
                    </a:graphicData>
                  </a:graphic>
                </wp:inline>
              </w:drawing>
            </w:r>
          </w:p>
        </w:tc>
        <w:tc>
          <w:tcPr>
            <w:tcW w:w="4025" w:type="dxa"/>
          </w:tcPr>
          <w:p w14:paraId="6C922FE5" w14:textId="77777777" w:rsidR="00302490" w:rsidRPr="000D3F73" w:rsidRDefault="00302490" w:rsidP="0027012A">
            <w:pPr>
              <w:pStyle w:val="a8"/>
              <w:rPr>
                <w:color w:val="000000" w:themeColor="text1"/>
                <w:sz w:val="21"/>
                <w:szCs w:val="21"/>
              </w:rPr>
            </w:pPr>
          </w:p>
        </w:tc>
      </w:tr>
    </w:tbl>
    <w:p w14:paraId="3CD2339D" w14:textId="77777777" w:rsidR="00302490" w:rsidRDefault="00302490" w:rsidP="000169B4">
      <w:pPr>
        <w:jc w:val="center"/>
        <w:rPr>
          <w:sz w:val="15"/>
          <w:szCs w:val="15"/>
        </w:rPr>
      </w:pPr>
      <w:bookmarkStart w:id="15" w:name="_Ref355167484"/>
      <w:r w:rsidRPr="000169B4">
        <w:rPr>
          <w:rFonts w:hint="eastAsia"/>
          <w:sz w:val="15"/>
          <w:szCs w:val="15"/>
        </w:rPr>
        <w:t>图</w:t>
      </w:r>
      <w:bookmarkEnd w:id="15"/>
      <w:r w:rsidR="002C1921">
        <w:rPr>
          <w:sz w:val="15"/>
          <w:szCs w:val="15"/>
        </w:rPr>
        <w:t>3</w:t>
      </w:r>
      <w:r w:rsidRPr="000169B4">
        <w:rPr>
          <w:rFonts w:hint="eastAsia"/>
          <w:sz w:val="15"/>
          <w:szCs w:val="15"/>
        </w:rPr>
        <w:t xml:space="preserve"> </w:t>
      </w:r>
      <w:r w:rsidRPr="000169B4">
        <w:rPr>
          <w:rFonts w:hint="eastAsia"/>
          <w:sz w:val="15"/>
          <w:szCs w:val="15"/>
        </w:rPr>
        <w:t>正常行走</w:t>
      </w:r>
      <w:proofErr w:type="gramStart"/>
      <w:r w:rsidRPr="000169B4">
        <w:rPr>
          <w:rFonts w:hint="eastAsia"/>
          <w:sz w:val="15"/>
          <w:szCs w:val="15"/>
        </w:rPr>
        <w:t>时单步力</w:t>
      </w:r>
      <w:proofErr w:type="gramEnd"/>
      <w:r w:rsidRPr="000169B4">
        <w:rPr>
          <w:rFonts w:hint="eastAsia"/>
          <w:sz w:val="15"/>
          <w:szCs w:val="15"/>
        </w:rPr>
        <w:t>的三分量</w:t>
      </w:r>
    </w:p>
    <w:p w14:paraId="6712F4AF" w14:textId="77777777" w:rsidR="00C0066B" w:rsidRDefault="002C1921" w:rsidP="00C0066B">
      <w:pPr>
        <w:rPr>
          <w:sz w:val="15"/>
          <w:szCs w:val="15"/>
        </w:rPr>
      </w:pPr>
      <w:r w:rsidRPr="004D474A">
        <w:rPr>
          <w:sz w:val="15"/>
          <w:szCs w:val="15"/>
        </w:rPr>
        <w:t xml:space="preserve">Fig. </w:t>
      </w:r>
      <w:r w:rsidR="00C0066B">
        <w:rPr>
          <w:sz w:val="15"/>
          <w:szCs w:val="15"/>
        </w:rPr>
        <w:t>3</w:t>
      </w:r>
      <w:r w:rsidRPr="004D474A">
        <w:rPr>
          <w:sz w:val="15"/>
          <w:szCs w:val="15"/>
        </w:rPr>
        <w:t xml:space="preserve"> </w:t>
      </w:r>
      <w:r w:rsidR="00C0066B" w:rsidRPr="00C0066B">
        <w:rPr>
          <w:sz w:val="15"/>
          <w:szCs w:val="15"/>
        </w:rPr>
        <w:t>Three components of one-step force during normal walking</w:t>
      </w:r>
      <w:r w:rsidR="00C0066B" w:rsidRPr="00C0066B">
        <w:rPr>
          <w:rFonts w:hint="eastAsia"/>
          <w:sz w:val="15"/>
          <w:szCs w:val="15"/>
        </w:rPr>
        <w:t xml:space="preserve"> </w:t>
      </w:r>
    </w:p>
    <w:p w14:paraId="5D41D7EE" w14:textId="77777777" w:rsidR="00302490" w:rsidRPr="00507380" w:rsidRDefault="00507380" w:rsidP="00C0066B">
      <w:pPr>
        <w:ind w:firstLineChars="200" w:firstLine="420"/>
        <w:rPr>
          <w:sz w:val="21"/>
          <w:szCs w:val="21"/>
        </w:rPr>
      </w:pPr>
      <w:r w:rsidRPr="00507380">
        <w:rPr>
          <w:rFonts w:hint="eastAsia"/>
          <w:sz w:val="21"/>
          <w:szCs w:val="21"/>
        </w:rPr>
        <w:t>Matsumoto</w:t>
      </w:r>
      <w:r w:rsidR="000A4BE1" w:rsidRPr="00507380">
        <w:rPr>
          <w:sz w:val="21"/>
          <w:szCs w:val="21"/>
        </w:rPr>
        <w:fldChar w:fldCharType="begin"/>
      </w:r>
      <w:r w:rsidRPr="00507380">
        <w:rPr>
          <w:sz w:val="21"/>
          <w:szCs w:val="21"/>
        </w:rPr>
        <w:instrText xml:space="preserve"> ADDIN NE.Ref.{32AE01E0-525D-4228-86A0-3E377827FE62}</w:instrText>
      </w:r>
      <w:r w:rsidR="000A4BE1" w:rsidRPr="00507380">
        <w:rPr>
          <w:sz w:val="21"/>
          <w:szCs w:val="21"/>
        </w:rPr>
        <w:fldChar w:fldCharType="separate"/>
      </w:r>
      <w:r w:rsidRPr="00EA3C72">
        <w:rPr>
          <w:color w:val="080000"/>
          <w:kern w:val="0"/>
          <w:sz w:val="21"/>
          <w:szCs w:val="21"/>
          <w:vertAlign w:val="superscript"/>
        </w:rPr>
        <w:t>[1</w:t>
      </w:r>
      <w:r w:rsidR="00527C5A" w:rsidRPr="00EA3C72">
        <w:rPr>
          <w:color w:val="080000"/>
          <w:kern w:val="0"/>
          <w:sz w:val="21"/>
          <w:szCs w:val="21"/>
          <w:vertAlign w:val="superscript"/>
        </w:rPr>
        <w:t>1</w:t>
      </w:r>
      <w:r w:rsidRPr="00EA3C72">
        <w:rPr>
          <w:color w:val="080000"/>
          <w:kern w:val="0"/>
          <w:sz w:val="21"/>
          <w:szCs w:val="21"/>
          <w:vertAlign w:val="superscript"/>
        </w:rPr>
        <w:t>]</w:t>
      </w:r>
      <w:r w:rsidR="000A4BE1" w:rsidRPr="00507380">
        <w:rPr>
          <w:sz w:val="21"/>
          <w:szCs w:val="21"/>
        </w:rPr>
        <w:fldChar w:fldCharType="end"/>
      </w:r>
      <w:r w:rsidR="00EA3C72">
        <w:rPr>
          <w:rFonts w:hint="eastAsia"/>
          <w:sz w:val="21"/>
          <w:szCs w:val="21"/>
        </w:rPr>
        <w:t>通过</w:t>
      </w:r>
      <w:r w:rsidRPr="00507380">
        <w:rPr>
          <w:rFonts w:hint="eastAsia"/>
          <w:sz w:val="21"/>
          <w:szCs w:val="21"/>
        </w:rPr>
        <w:t>大量</w:t>
      </w:r>
      <w:proofErr w:type="gramStart"/>
      <w:r w:rsidRPr="00507380">
        <w:rPr>
          <w:rFonts w:hint="eastAsia"/>
          <w:sz w:val="21"/>
          <w:szCs w:val="21"/>
        </w:rPr>
        <w:t>的落步实验</w:t>
      </w:r>
      <w:proofErr w:type="gramEnd"/>
      <w:r w:rsidRPr="00507380">
        <w:rPr>
          <w:rFonts w:hint="eastAsia"/>
          <w:sz w:val="21"/>
          <w:szCs w:val="21"/>
        </w:rPr>
        <w:t>统计出人行走时</w:t>
      </w:r>
      <w:proofErr w:type="gramStart"/>
      <w:r w:rsidRPr="00507380">
        <w:rPr>
          <w:rFonts w:hint="eastAsia"/>
          <w:sz w:val="21"/>
          <w:szCs w:val="21"/>
        </w:rPr>
        <w:t>的落步规律</w:t>
      </w:r>
      <w:proofErr w:type="gramEnd"/>
      <w:r w:rsidRPr="00507380">
        <w:rPr>
          <w:rFonts w:hint="eastAsia"/>
          <w:sz w:val="21"/>
          <w:szCs w:val="21"/>
        </w:rPr>
        <w:t>，结果表明：行人的步频符合</w:t>
      </w:r>
      <w:r w:rsidRPr="00C0066B">
        <w:rPr>
          <w:rFonts w:hint="eastAsia"/>
          <w:sz w:val="21"/>
          <w:szCs w:val="21"/>
        </w:rPr>
        <w:t>N</w:t>
      </w:r>
      <w:r w:rsidRPr="00C0066B">
        <w:rPr>
          <w:rFonts w:hint="eastAsia"/>
          <w:sz w:val="21"/>
          <w:szCs w:val="21"/>
        </w:rPr>
        <w:t>（</w:t>
      </w:r>
      <w:r w:rsidRPr="00C0066B">
        <w:rPr>
          <w:rFonts w:hint="eastAsia"/>
          <w:sz w:val="21"/>
          <w:szCs w:val="21"/>
        </w:rPr>
        <w:t>2</w:t>
      </w:r>
      <w:r w:rsidRPr="00C0066B">
        <w:rPr>
          <w:rFonts w:hint="eastAsia"/>
          <w:sz w:val="21"/>
          <w:szCs w:val="21"/>
        </w:rPr>
        <w:t>，</w:t>
      </w:r>
      <w:r w:rsidRPr="00C0066B">
        <w:rPr>
          <w:rFonts w:hint="eastAsia"/>
          <w:sz w:val="21"/>
          <w:szCs w:val="21"/>
        </w:rPr>
        <w:t>0.173</w:t>
      </w:r>
      <w:r w:rsidRPr="00C0066B">
        <w:rPr>
          <w:rFonts w:hint="eastAsia"/>
          <w:sz w:val="21"/>
          <w:szCs w:val="21"/>
        </w:rPr>
        <w:t>）的正态分布。</w:t>
      </w:r>
      <w:r w:rsidRPr="00507380">
        <w:rPr>
          <w:rFonts w:hint="eastAsia"/>
          <w:sz w:val="21"/>
          <w:szCs w:val="21"/>
        </w:rPr>
        <w:t>Bachmann</w:t>
      </w:r>
      <w:r w:rsidR="000A4BE1" w:rsidRPr="001E6525">
        <w:rPr>
          <w:color w:val="080000"/>
          <w:kern w:val="0"/>
          <w:sz w:val="21"/>
          <w:szCs w:val="21"/>
          <w:vertAlign w:val="superscript"/>
        </w:rPr>
        <w:fldChar w:fldCharType="begin"/>
      </w:r>
      <w:r w:rsidRPr="001E6525">
        <w:rPr>
          <w:color w:val="080000"/>
          <w:kern w:val="0"/>
          <w:sz w:val="21"/>
          <w:szCs w:val="21"/>
          <w:vertAlign w:val="superscript"/>
        </w:rPr>
        <w:instrText xml:space="preserve"> ADDIN NE.Ref.{44409494-E09D-41F8-83FF-F574B63FAFBA}</w:instrText>
      </w:r>
      <w:r w:rsidR="000A4BE1" w:rsidRPr="001E6525">
        <w:rPr>
          <w:color w:val="080000"/>
          <w:kern w:val="0"/>
          <w:sz w:val="21"/>
          <w:szCs w:val="21"/>
          <w:vertAlign w:val="superscript"/>
        </w:rPr>
        <w:fldChar w:fldCharType="separate"/>
      </w:r>
      <w:r w:rsidRPr="001E6525">
        <w:rPr>
          <w:color w:val="080000"/>
          <w:kern w:val="0"/>
          <w:sz w:val="21"/>
          <w:szCs w:val="21"/>
          <w:vertAlign w:val="superscript"/>
        </w:rPr>
        <w:t>[1</w:t>
      </w:r>
      <w:r w:rsidR="00527C5A" w:rsidRPr="001E6525">
        <w:rPr>
          <w:color w:val="080000"/>
          <w:kern w:val="0"/>
          <w:sz w:val="21"/>
          <w:szCs w:val="21"/>
          <w:vertAlign w:val="superscript"/>
        </w:rPr>
        <w:t>2</w:t>
      </w:r>
      <w:r w:rsidRPr="001E6525">
        <w:rPr>
          <w:color w:val="080000"/>
          <w:kern w:val="0"/>
          <w:sz w:val="21"/>
          <w:szCs w:val="21"/>
          <w:vertAlign w:val="superscript"/>
        </w:rPr>
        <w:t>]</w:t>
      </w:r>
      <w:r w:rsidR="000A4BE1" w:rsidRPr="001E6525">
        <w:rPr>
          <w:color w:val="080000"/>
          <w:kern w:val="0"/>
          <w:sz w:val="21"/>
          <w:szCs w:val="21"/>
          <w:vertAlign w:val="superscript"/>
        </w:rPr>
        <w:fldChar w:fldCharType="end"/>
      </w:r>
      <w:r w:rsidR="001E6525">
        <w:rPr>
          <w:rFonts w:hint="eastAsia"/>
          <w:sz w:val="21"/>
          <w:szCs w:val="21"/>
        </w:rPr>
        <w:t>则认为</w:t>
      </w:r>
      <w:r w:rsidRPr="00507380">
        <w:rPr>
          <w:rFonts w:hint="eastAsia"/>
          <w:sz w:val="21"/>
          <w:szCs w:val="21"/>
        </w:rPr>
        <w:t>正常行走的步频平均值为</w:t>
      </w:r>
      <w:r w:rsidRPr="00507380">
        <w:rPr>
          <w:rFonts w:hint="eastAsia"/>
          <w:sz w:val="21"/>
          <w:szCs w:val="21"/>
        </w:rPr>
        <w:t>2Hz</w:t>
      </w:r>
      <w:r w:rsidRPr="00507380">
        <w:rPr>
          <w:rFonts w:hint="eastAsia"/>
          <w:sz w:val="21"/>
          <w:szCs w:val="21"/>
        </w:rPr>
        <w:t>，标准差约为</w:t>
      </w:r>
      <w:r w:rsidRPr="00507380">
        <w:rPr>
          <w:rFonts w:hint="eastAsia"/>
          <w:sz w:val="21"/>
          <w:szCs w:val="21"/>
        </w:rPr>
        <w:t>0.18Hz</w:t>
      </w:r>
      <w:r w:rsidRPr="00507380">
        <w:rPr>
          <w:rFonts w:hint="eastAsia"/>
          <w:sz w:val="21"/>
          <w:szCs w:val="21"/>
        </w:rPr>
        <w:t>。</w:t>
      </w:r>
      <w:r w:rsidRPr="00507380">
        <w:rPr>
          <w:rFonts w:hint="eastAsia"/>
          <w:sz w:val="21"/>
          <w:szCs w:val="21"/>
        </w:rPr>
        <w:t>Kerr</w:t>
      </w:r>
      <w:r w:rsidRPr="00507380">
        <w:rPr>
          <w:rFonts w:hint="eastAsia"/>
          <w:sz w:val="21"/>
          <w:szCs w:val="21"/>
        </w:rPr>
        <w:t>和</w:t>
      </w:r>
      <w:proofErr w:type="spellStart"/>
      <w:r w:rsidRPr="00507380">
        <w:rPr>
          <w:rFonts w:hint="eastAsia"/>
          <w:sz w:val="21"/>
          <w:szCs w:val="21"/>
        </w:rPr>
        <w:t>Bisshop</w:t>
      </w:r>
      <w:proofErr w:type="spellEnd"/>
      <w:r w:rsidR="000A4BE1" w:rsidRPr="00507380">
        <w:rPr>
          <w:sz w:val="21"/>
          <w:szCs w:val="21"/>
        </w:rPr>
        <w:fldChar w:fldCharType="begin"/>
      </w:r>
      <w:r w:rsidRPr="00507380">
        <w:rPr>
          <w:sz w:val="21"/>
          <w:szCs w:val="21"/>
        </w:rPr>
        <w:instrText xml:space="preserve"> ADDIN NE.Ref.{9DC243B7-9573-4D48-9EA2-DB9463397BF2}</w:instrText>
      </w:r>
      <w:r w:rsidR="000A4BE1" w:rsidRPr="00507380">
        <w:rPr>
          <w:sz w:val="21"/>
          <w:szCs w:val="21"/>
        </w:rPr>
        <w:fldChar w:fldCharType="separate"/>
      </w:r>
      <w:r w:rsidRPr="001E6525">
        <w:rPr>
          <w:color w:val="080000"/>
          <w:kern w:val="0"/>
          <w:sz w:val="21"/>
          <w:szCs w:val="21"/>
          <w:vertAlign w:val="superscript"/>
        </w:rPr>
        <w:t>[1</w:t>
      </w:r>
      <w:r w:rsidR="002C1921" w:rsidRPr="001E6525">
        <w:rPr>
          <w:color w:val="080000"/>
          <w:kern w:val="0"/>
          <w:sz w:val="21"/>
          <w:szCs w:val="21"/>
          <w:vertAlign w:val="superscript"/>
        </w:rPr>
        <w:t>3</w:t>
      </w:r>
      <w:r w:rsidRPr="001E6525">
        <w:rPr>
          <w:color w:val="080000"/>
          <w:kern w:val="0"/>
          <w:sz w:val="21"/>
          <w:szCs w:val="21"/>
          <w:vertAlign w:val="superscript"/>
        </w:rPr>
        <w:t>]</w:t>
      </w:r>
      <w:r w:rsidR="000A4BE1" w:rsidRPr="00507380">
        <w:rPr>
          <w:sz w:val="21"/>
          <w:szCs w:val="21"/>
        </w:rPr>
        <w:fldChar w:fldCharType="end"/>
      </w:r>
      <w:r w:rsidRPr="00507380">
        <w:rPr>
          <w:rFonts w:hint="eastAsia"/>
          <w:sz w:val="21"/>
          <w:szCs w:val="21"/>
        </w:rPr>
        <w:t>对</w:t>
      </w:r>
      <w:r w:rsidRPr="00507380">
        <w:rPr>
          <w:rFonts w:hint="eastAsia"/>
          <w:sz w:val="21"/>
          <w:szCs w:val="21"/>
        </w:rPr>
        <w:t>40</w:t>
      </w:r>
      <w:r w:rsidRPr="00507380">
        <w:rPr>
          <w:rFonts w:hint="eastAsia"/>
          <w:sz w:val="21"/>
          <w:szCs w:val="21"/>
        </w:rPr>
        <w:t>个人统计后得到的频率在</w:t>
      </w:r>
      <w:r w:rsidRPr="00507380">
        <w:rPr>
          <w:rFonts w:hint="eastAsia"/>
          <w:sz w:val="21"/>
          <w:szCs w:val="21"/>
        </w:rPr>
        <w:t>2Hz</w:t>
      </w:r>
      <w:r w:rsidRPr="00507380">
        <w:rPr>
          <w:rFonts w:hint="eastAsia"/>
          <w:sz w:val="21"/>
          <w:szCs w:val="21"/>
        </w:rPr>
        <w:t>左右，即在</w:t>
      </w:r>
      <w:r w:rsidRPr="00507380">
        <w:rPr>
          <w:rFonts w:hint="eastAsia"/>
          <w:sz w:val="21"/>
          <w:szCs w:val="21"/>
        </w:rPr>
        <w:t>1.7~2.3Hz</w:t>
      </w:r>
      <w:r w:rsidRPr="00507380">
        <w:rPr>
          <w:rFonts w:hint="eastAsia"/>
          <w:sz w:val="21"/>
          <w:szCs w:val="21"/>
        </w:rPr>
        <w:t>之间。</w:t>
      </w:r>
      <w:r w:rsidR="00302490" w:rsidRPr="00507380">
        <w:rPr>
          <w:rFonts w:hint="eastAsia"/>
          <w:sz w:val="21"/>
          <w:szCs w:val="21"/>
        </w:rPr>
        <w:t>众多学者对步行力的大量研究成果表明：行人激励在竖向和水平</w:t>
      </w:r>
      <w:proofErr w:type="gramStart"/>
      <w:r w:rsidR="00302490" w:rsidRPr="00507380">
        <w:rPr>
          <w:rFonts w:hint="eastAsia"/>
          <w:sz w:val="21"/>
          <w:szCs w:val="21"/>
        </w:rPr>
        <w:t>向引起</w:t>
      </w:r>
      <w:proofErr w:type="gramEnd"/>
      <w:r w:rsidR="00302490" w:rsidRPr="00507380">
        <w:rPr>
          <w:rFonts w:hint="eastAsia"/>
          <w:sz w:val="21"/>
          <w:szCs w:val="21"/>
        </w:rPr>
        <w:t>的动力荷载基本是呈周期性的，而且行人产生的激励力随着步频的增加而逐步增大。基于此现象，可采用傅立叶级数</w:t>
      </w:r>
      <w:r w:rsidR="001E6525">
        <w:rPr>
          <w:rFonts w:hint="eastAsia"/>
          <w:sz w:val="21"/>
          <w:szCs w:val="21"/>
        </w:rPr>
        <w:t>表达</w:t>
      </w:r>
      <w:r w:rsidR="00302490" w:rsidRPr="00507380">
        <w:rPr>
          <w:rFonts w:hint="eastAsia"/>
          <w:sz w:val="21"/>
          <w:szCs w:val="21"/>
        </w:rPr>
        <w:t>行人激励产生的竖向、横向荷载。</w:t>
      </w:r>
    </w:p>
    <w:p w14:paraId="4205B70D" w14:textId="6EAC44FC" w:rsidR="00302490" w:rsidRPr="00507380" w:rsidRDefault="00302490" w:rsidP="00302490">
      <w:pPr>
        <w:ind w:firstLineChars="200" w:firstLine="420"/>
        <w:rPr>
          <w:sz w:val="21"/>
          <w:szCs w:val="21"/>
        </w:rPr>
      </w:pPr>
      <w:r w:rsidRPr="00507380">
        <w:rPr>
          <w:rFonts w:hint="eastAsia"/>
          <w:sz w:val="21"/>
          <w:szCs w:val="21"/>
        </w:rPr>
        <w:t>本文采用孙利民等</w:t>
      </w:r>
      <w:r w:rsidR="000A4BE1" w:rsidRPr="00507380">
        <w:rPr>
          <w:sz w:val="21"/>
          <w:szCs w:val="21"/>
        </w:rPr>
        <w:fldChar w:fldCharType="begin"/>
      </w:r>
      <w:r w:rsidRPr="00507380">
        <w:rPr>
          <w:sz w:val="21"/>
          <w:szCs w:val="21"/>
        </w:rPr>
        <w:instrText xml:space="preserve"> ADDIN NE.Ref.{4AEA8252-4E2A-478A-A5E4-B99B6C2AB166}</w:instrText>
      </w:r>
      <w:r w:rsidR="000A4BE1" w:rsidRPr="00507380">
        <w:rPr>
          <w:sz w:val="21"/>
          <w:szCs w:val="21"/>
        </w:rPr>
        <w:fldChar w:fldCharType="separate"/>
      </w:r>
      <w:r w:rsidRPr="00507380">
        <w:rPr>
          <w:color w:val="080000"/>
          <w:kern w:val="0"/>
          <w:sz w:val="21"/>
          <w:szCs w:val="21"/>
          <w:vertAlign w:val="superscript"/>
        </w:rPr>
        <w:t>[</w:t>
      </w:r>
      <w:r w:rsidR="00527C5A">
        <w:rPr>
          <w:color w:val="080000"/>
          <w:kern w:val="0"/>
          <w:sz w:val="21"/>
          <w:szCs w:val="21"/>
          <w:vertAlign w:val="superscript"/>
        </w:rPr>
        <w:t>6</w:t>
      </w:r>
      <w:r w:rsidRPr="00507380">
        <w:rPr>
          <w:color w:val="080000"/>
          <w:kern w:val="0"/>
          <w:sz w:val="21"/>
          <w:szCs w:val="21"/>
          <w:vertAlign w:val="superscript"/>
        </w:rPr>
        <w:t>]</w:t>
      </w:r>
      <w:r w:rsidR="000A4BE1" w:rsidRPr="00507380">
        <w:rPr>
          <w:sz w:val="21"/>
          <w:szCs w:val="21"/>
        </w:rPr>
        <w:fldChar w:fldCharType="end"/>
      </w:r>
      <w:r w:rsidRPr="00507380">
        <w:rPr>
          <w:rFonts w:hint="eastAsia"/>
          <w:sz w:val="21"/>
          <w:szCs w:val="21"/>
        </w:rPr>
        <w:t>给出的人行荷载计算公式，并采用陈政清等</w:t>
      </w:r>
      <w:r w:rsidR="000A4BE1" w:rsidRPr="00507380">
        <w:rPr>
          <w:sz w:val="21"/>
          <w:szCs w:val="21"/>
        </w:rPr>
        <w:fldChar w:fldCharType="begin"/>
      </w:r>
      <w:r w:rsidRPr="00507380">
        <w:rPr>
          <w:sz w:val="21"/>
          <w:szCs w:val="21"/>
        </w:rPr>
        <w:instrText xml:space="preserve"> ADDIN NE.Ref.{8029B325-A825-44C3-8662-A1FD23951369}</w:instrText>
      </w:r>
      <w:r w:rsidR="000A4BE1" w:rsidRPr="00507380">
        <w:rPr>
          <w:sz w:val="21"/>
          <w:szCs w:val="21"/>
        </w:rPr>
        <w:fldChar w:fldCharType="separate"/>
      </w:r>
      <w:r w:rsidRPr="00507380">
        <w:rPr>
          <w:color w:val="080000"/>
          <w:kern w:val="0"/>
          <w:sz w:val="21"/>
          <w:szCs w:val="21"/>
          <w:vertAlign w:val="superscript"/>
        </w:rPr>
        <w:t>[</w:t>
      </w:r>
      <w:r w:rsidR="002C1921">
        <w:rPr>
          <w:color w:val="080000"/>
          <w:kern w:val="0"/>
          <w:sz w:val="21"/>
          <w:szCs w:val="21"/>
          <w:vertAlign w:val="superscript"/>
        </w:rPr>
        <w:t>14</w:t>
      </w:r>
      <w:r w:rsidRPr="00507380">
        <w:rPr>
          <w:color w:val="080000"/>
          <w:kern w:val="0"/>
          <w:sz w:val="21"/>
          <w:szCs w:val="21"/>
          <w:vertAlign w:val="superscript"/>
        </w:rPr>
        <w:t>]</w:t>
      </w:r>
      <w:r w:rsidR="000A4BE1" w:rsidRPr="00507380">
        <w:rPr>
          <w:sz w:val="21"/>
          <w:szCs w:val="21"/>
        </w:rPr>
        <w:fldChar w:fldCharType="end"/>
      </w:r>
      <w:r w:rsidRPr="00507380">
        <w:rPr>
          <w:rFonts w:hint="eastAsia"/>
          <w:sz w:val="21"/>
          <w:szCs w:val="21"/>
        </w:rPr>
        <w:t>测定的步频和步长，即取</w:t>
      </w:r>
      <w:proofErr w:type="spellStart"/>
      <w:r w:rsidRPr="00507380">
        <w:rPr>
          <w:rFonts w:hint="eastAsia"/>
          <w:i/>
          <w:sz w:val="21"/>
          <w:szCs w:val="21"/>
        </w:rPr>
        <w:t>f</w:t>
      </w:r>
      <w:r w:rsidRPr="00507380">
        <w:rPr>
          <w:rFonts w:hint="eastAsia"/>
          <w:sz w:val="21"/>
          <w:szCs w:val="21"/>
          <w:vertAlign w:val="subscript"/>
        </w:rPr>
        <w:t>v</w:t>
      </w:r>
      <w:proofErr w:type="spellEnd"/>
      <w:r w:rsidRPr="00507380">
        <w:rPr>
          <w:rFonts w:hint="eastAsia"/>
          <w:sz w:val="21"/>
          <w:szCs w:val="21"/>
        </w:rPr>
        <w:t>为步频</w:t>
      </w:r>
      <w:proofErr w:type="spellStart"/>
      <w:r w:rsidRPr="00507380">
        <w:rPr>
          <w:rFonts w:hint="eastAsia"/>
          <w:i/>
          <w:sz w:val="21"/>
          <w:szCs w:val="21"/>
        </w:rPr>
        <w:t>f</w:t>
      </w:r>
      <w:r w:rsidRPr="00507380">
        <w:rPr>
          <w:rFonts w:hint="eastAsia"/>
          <w:sz w:val="21"/>
          <w:szCs w:val="21"/>
          <w:vertAlign w:val="subscript"/>
        </w:rPr>
        <w:t>p</w:t>
      </w:r>
      <w:proofErr w:type="spellEnd"/>
      <w:r w:rsidR="005733C3">
        <w:rPr>
          <w:rFonts w:hint="eastAsia"/>
          <w:sz w:val="21"/>
          <w:szCs w:val="21"/>
        </w:rPr>
        <w:t>所得</w:t>
      </w:r>
      <w:r w:rsidRPr="00507380">
        <w:rPr>
          <w:rFonts w:hint="eastAsia"/>
          <w:sz w:val="21"/>
          <w:szCs w:val="21"/>
        </w:rPr>
        <w:t>人行动荷载</w:t>
      </w:r>
      <w:r w:rsidR="005733C3">
        <w:rPr>
          <w:rFonts w:hint="eastAsia"/>
          <w:sz w:val="21"/>
          <w:szCs w:val="21"/>
        </w:rPr>
        <w:t>如下</w:t>
      </w:r>
      <w:r w:rsidRPr="00507380">
        <w:rPr>
          <w:rFonts w:hint="eastAsia"/>
          <w:sz w:val="21"/>
          <w:szCs w:val="21"/>
        </w:rPr>
        <w:t>：</w:t>
      </w:r>
    </w:p>
    <w:p w14:paraId="704C55A5" w14:textId="77777777" w:rsidR="00302490" w:rsidRPr="00507380" w:rsidRDefault="00302490" w:rsidP="00302490">
      <w:pPr>
        <w:pStyle w:val="MTDisplayEquation"/>
        <w:rPr>
          <w:sz w:val="21"/>
        </w:rPr>
      </w:pPr>
      <m:oMath>
        <m:r>
          <w:rPr>
            <w:rFonts w:ascii="Cambria Math" w:hAnsi="Cambria Math"/>
            <w:sz w:val="21"/>
          </w:rPr>
          <m:t xml:space="preserve"> </m:t>
        </m:r>
        <m:sSub>
          <m:sSubPr>
            <m:ctrlPr>
              <w:rPr>
                <w:rFonts w:ascii="Cambria Math" w:hAnsi="Cambria Math"/>
                <w:i/>
                <w:sz w:val="21"/>
              </w:rPr>
            </m:ctrlPr>
          </m:sSubPr>
          <m:e>
            <m:r>
              <w:rPr>
                <w:rFonts w:ascii="Cambria Math"/>
                <w:sz w:val="21"/>
              </w:rPr>
              <m:t>F</m:t>
            </m:r>
          </m:e>
          <m:sub>
            <m:r>
              <m:rPr>
                <m:nor/>
              </m:rPr>
              <w:rPr>
                <w:rFonts w:ascii="Cambria Math"/>
                <w:sz w:val="21"/>
              </w:rPr>
              <m:t>pv</m:t>
            </m:r>
            <m:ctrlPr>
              <w:rPr>
                <w:rFonts w:ascii="Cambria Math" w:hAnsi="Cambria Math"/>
                <w:sz w:val="21"/>
              </w:rPr>
            </m:ctrlPr>
          </m:sub>
        </m:sSub>
        <m:d>
          <m:dPr>
            <m:ctrlPr>
              <w:rPr>
                <w:rFonts w:ascii="Cambria Math" w:hAnsi="Cambria Math"/>
                <w:i/>
                <w:sz w:val="21"/>
              </w:rPr>
            </m:ctrlPr>
          </m:dPr>
          <m:e>
            <m:r>
              <w:rPr>
                <w:rFonts w:ascii="Cambria Math"/>
                <w:sz w:val="21"/>
              </w:rPr>
              <m:t>t</m:t>
            </m:r>
          </m:e>
        </m:d>
        <m:r>
          <w:rPr>
            <w:rFonts w:ascii="Cambria Math"/>
            <w:sz w:val="21"/>
          </w:rPr>
          <m:t>=700+0.36</m:t>
        </m:r>
        <m:r>
          <w:rPr>
            <w:rFonts w:ascii="Cambria Math"/>
            <w:sz w:val="21"/>
          </w:rPr>
          <m:t>×</m:t>
        </m:r>
        <m:r>
          <w:rPr>
            <w:rFonts w:ascii="Cambria Math"/>
            <w:sz w:val="21"/>
          </w:rPr>
          <m:t>700</m:t>
        </m:r>
        <m:func>
          <m:funcPr>
            <m:ctrlPr>
              <w:rPr>
                <w:rFonts w:ascii="Cambria Math" w:hAnsi="Cambria Math"/>
                <w:i/>
                <w:sz w:val="21"/>
              </w:rPr>
            </m:ctrlPr>
          </m:funcPr>
          <m:fName>
            <m:r>
              <w:rPr>
                <w:rFonts w:ascii="Cambria Math"/>
                <w:sz w:val="21"/>
              </w:rPr>
              <m:t>sin</m:t>
            </m:r>
          </m:fName>
          <m:e>
            <m:d>
              <m:dPr>
                <m:ctrlPr>
                  <w:rPr>
                    <w:rFonts w:ascii="Cambria Math" w:hAnsi="Cambria Math"/>
                    <w:i/>
                    <w:sz w:val="21"/>
                  </w:rPr>
                </m:ctrlPr>
              </m:dPr>
              <m:e>
                <m:r>
                  <w:rPr>
                    <w:rFonts w:ascii="Cambria Math"/>
                    <w:sz w:val="21"/>
                  </w:rPr>
                  <m:t>2π</m:t>
                </m:r>
                <m:sSub>
                  <m:sSubPr>
                    <m:ctrlPr>
                      <w:rPr>
                        <w:rFonts w:ascii="Cambria Math" w:hAnsi="Cambria Math"/>
                        <w:i/>
                        <w:sz w:val="21"/>
                      </w:rPr>
                    </m:ctrlPr>
                  </m:sSubPr>
                  <m:e>
                    <m:r>
                      <w:rPr>
                        <w:rFonts w:ascii="Cambria Math"/>
                        <w:sz w:val="21"/>
                      </w:rPr>
                      <m:t>f</m:t>
                    </m:r>
                  </m:e>
                  <m:sub>
                    <m:r>
                      <w:rPr>
                        <w:rFonts w:ascii="Cambria Math"/>
                        <w:sz w:val="21"/>
                      </w:rPr>
                      <m:t>p</m:t>
                    </m:r>
                  </m:sub>
                </m:sSub>
                <m:r>
                  <w:rPr>
                    <w:rFonts w:ascii="Cambria Math"/>
                    <w:sz w:val="21"/>
                  </w:rPr>
                  <m:t>t</m:t>
                </m:r>
              </m:e>
            </m:d>
          </m:e>
        </m:func>
      </m:oMath>
      <w:r w:rsidRPr="00507380">
        <w:rPr>
          <w:rFonts w:hint="eastAsia"/>
          <w:sz w:val="21"/>
        </w:rPr>
        <w:tab/>
      </w:r>
      <w:r w:rsidRPr="00507380">
        <w:rPr>
          <w:sz w:val="21"/>
        </w:rPr>
        <w:t xml:space="preserve">                          </w:t>
      </w:r>
    </w:p>
    <w:p w14:paraId="3B7E98AC" w14:textId="61DF5DD2" w:rsidR="00302490" w:rsidRDefault="00F04BCF" w:rsidP="00302490">
      <w:pPr>
        <w:snapToGrid w:val="0"/>
        <w:spacing w:before="240"/>
        <w:rPr>
          <w:ins w:id="16" w:author="Mars 王" w:date="2020-04-20T15:16:00Z"/>
          <w:sz w:val="21"/>
          <w:szCs w:val="21"/>
        </w:rPr>
      </w:pPr>
      <m:oMath>
        <m:sSub>
          <m:sSubPr>
            <m:ctrlPr>
              <w:rPr>
                <w:rFonts w:ascii="Cambria Math" w:hAnsi="Cambria Math"/>
                <w:i/>
                <w:sz w:val="21"/>
                <w:szCs w:val="21"/>
              </w:rPr>
            </m:ctrlPr>
          </m:sSubPr>
          <m:e>
            <m:r>
              <w:rPr>
                <w:rFonts w:ascii="Cambria Math"/>
                <w:sz w:val="21"/>
                <w:szCs w:val="21"/>
              </w:rPr>
              <m:t xml:space="preserve">   F</m:t>
            </m:r>
          </m:e>
          <m:sub>
            <m:r>
              <m:rPr>
                <m:nor/>
              </m:rPr>
              <w:rPr>
                <w:rFonts w:ascii="Cambria Math"/>
                <w:sz w:val="21"/>
                <w:szCs w:val="21"/>
              </w:rPr>
              <m:t>pl</m:t>
            </m:r>
            <m:ctrlPr>
              <w:rPr>
                <w:rFonts w:ascii="Cambria Math" w:hAnsi="Cambria Math"/>
                <w:sz w:val="21"/>
                <w:szCs w:val="21"/>
              </w:rPr>
            </m:ctrlPr>
          </m:sub>
        </m:sSub>
        <m:d>
          <m:dPr>
            <m:ctrlPr>
              <w:rPr>
                <w:rFonts w:ascii="Cambria Math" w:hAnsi="Cambria Math"/>
                <w:i/>
                <w:sz w:val="21"/>
                <w:szCs w:val="21"/>
              </w:rPr>
            </m:ctrlPr>
          </m:dPr>
          <m:e>
            <m:r>
              <w:rPr>
                <w:rFonts w:ascii="Cambria Math"/>
                <w:sz w:val="21"/>
                <w:szCs w:val="21"/>
              </w:rPr>
              <m:t>t</m:t>
            </m:r>
          </m:e>
        </m:d>
        <m:r>
          <w:rPr>
            <w:rFonts w:ascii="Cambria Math"/>
            <w:sz w:val="21"/>
            <w:szCs w:val="21"/>
          </w:rPr>
          <m:t>=0.033</m:t>
        </m:r>
        <m:r>
          <w:rPr>
            <w:rFonts w:ascii="Cambria Math"/>
            <w:sz w:val="21"/>
            <w:szCs w:val="21"/>
          </w:rPr>
          <m:t>×</m:t>
        </m:r>
        <m:r>
          <w:rPr>
            <w:rFonts w:ascii="Cambria Math"/>
            <w:sz w:val="21"/>
            <w:szCs w:val="21"/>
          </w:rPr>
          <m:t>700</m:t>
        </m:r>
        <m:func>
          <m:funcPr>
            <m:ctrlPr>
              <w:rPr>
                <w:rFonts w:ascii="Cambria Math" w:hAnsi="Cambria Math"/>
                <w:i/>
                <w:sz w:val="21"/>
                <w:szCs w:val="21"/>
              </w:rPr>
            </m:ctrlPr>
          </m:funcPr>
          <m:fName>
            <m:r>
              <w:rPr>
                <w:rFonts w:ascii="Cambria Math"/>
                <w:sz w:val="21"/>
                <w:szCs w:val="21"/>
              </w:rPr>
              <m:t>sin</m:t>
            </m:r>
          </m:fName>
          <m:e>
            <m:d>
              <m:dPr>
                <m:ctrlPr>
                  <w:rPr>
                    <w:rFonts w:ascii="Cambria Math" w:hAnsi="Cambria Math"/>
                    <w:i/>
                    <w:sz w:val="21"/>
                    <w:szCs w:val="21"/>
                  </w:rPr>
                </m:ctrlPr>
              </m:dPr>
              <m:e>
                <m:r>
                  <w:rPr>
                    <w:rFonts w:ascii="Cambria Math"/>
                    <w:sz w:val="21"/>
                    <w:szCs w:val="21"/>
                  </w:rPr>
                  <m:t>π</m:t>
                </m:r>
                <m:sSub>
                  <m:sSubPr>
                    <m:ctrlPr>
                      <w:rPr>
                        <w:rFonts w:ascii="Cambria Math" w:hAnsi="Cambria Math"/>
                        <w:i/>
                        <w:sz w:val="21"/>
                        <w:szCs w:val="21"/>
                      </w:rPr>
                    </m:ctrlPr>
                  </m:sSubPr>
                  <m:e>
                    <m:r>
                      <w:rPr>
                        <w:rFonts w:ascii="Cambria Math"/>
                        <w:sz w:val="21"/>
                        <w:szCs w:val="21"/>
                      </w:rPr>
                      <m:t>f</m:t>
                    </m:r>
                  </m:e>
                  <m:sub>
                    <m:r>
                      <w:rPr>
                        <w:rFonts w:ascii="Cambria Math"/>
                        <w:sz w:val="21"/>
                        <w:szCs w:val="21"/>
                      </w:rPr>
                      <m:t>p</m:t>
                    </m:r>
                  </m:sub>
                </m:sSub>
                <m:r>
                  <w:rPr>
                    <w:rFonts w:ascii="Cambria Math"/>
                    <w:sz w:val="21"/>
                    <w:szCs w:val="21"/>
                  </w:rPr>
                  <m:t>t</m:t>
                </m:r>
              </m:e>
            </m:d>
          </m:e>
        </m:func>
      </m:oMath>
      <w:r w:rsidR="00302490" w:rsidRPr="00507380">
        <w:rPr>
          <w:rFonts w:hint="eastAsia"/>
          <w:sz w:val="21"/>
          <w:szCs w:val="21"/>
        </w:rPr>
        <w:tab/>
      </w:r>
      <w:r w:rsidR="00302490" w:rsidRPr="00507380">
        <w:rPr>
          <w:sz w:val="21"/>
          <w:szCs w:val="21"/>
        </w:rPr>
        <w:t xml:space="preserve">  </w:t>
      </w:r>
    </w:p>
    <w:p w14:paraId="511F3F3E" w14:textId="4D649F2C" w:rsidR="00B82921" w:rsidRDefault="00B82921" w:rsidP="00302490">
      <w:pPr>
        <w:snapToGrid w:val="0"/>
        <w:spacing w:before="240"/>
        <w:rPr>
          <w:rFonts w:hint="eastAsia"/>
          <w:sz w:val="21"/>
          <w:szCs w:val="21"/>
        </w:rPr>
      </w:pPr>
      <w:r>
        <w:rPr>
          <w:rFonts w:hint="eastAsia"/>
          <w:sz w:val="21"/>
          <w:szCs w:val="21"/>
        </w:rPr>
        <w:t>其中：</w:t>
      </w:r>
      <m:oMath>
        <m:sSub>
          <m:sSubPr>
            <m:ctrlPr>
              <w:rPr>
                <w:rFonts w:ascii="Cambria Math" w:hAnsi="Cambria Math"/>
                <w:i/>
                <w:sz w:val="21"/>
              </w:rPr>
            </m:ctrlPr>
          </m:sSubPr>
          <m:e>
            <m:r>
              <w:rPr>
                <w:rFonts w:ascii="Cambria Math"/>
                <w:sz w:val="21"/>
              </w:rPr>
              <m:t>F</m:t>
            </m:r>
          </m:e>
          <m:sub>
            <m:r>
              <m:rPr>
                <m:nor/>
              </m:rPr>
              <w:rPr>
                <w:rFonts w:ascii="Cambria Math"/>
                <w:sz w:val="21"/>
              </w:rPr>
              <m:t>pv</m:t>
            </m:r>
            <m:ctrlPr>
              <w:rPr>
                <w:rFonts w:ascii="Cambria Math" w:hAnsi="Cambria Math"/>
                <w:sz w:val="21"/>
              </w:rPr>
            </m:ctrlPr>
          </m:sub>
        </m:sSub>
        <m:d>
          <m:dPr>
            <m:ctrlPr>
              <w:rPr>
                <w:rFonts w:ascii="Cambria Math" w:hAnsi="Cambria Math"/>
                <w:i/>
                <w:sz w:val="21"/>
              </w:rPr>
            </m:ctrlPr>
          </m:dPr>
          <m:e>
            <m:r>
              <w:rPr>
                <w:rFonts w:ascii="Cambria Math"/>
                <w:sz w:val="21"/>
              </w:rPr>
              <m:t>t</m:t>
            </m:r>
          </m:e>
        </m:d>
        <m:r>
          <w:rPr>
            <w:rFonts w:ascii="Cambria Math" w:hAnsi="Cambria Math" w:hint="eastAsia"/>
            <w:sz w:val="21"/>
          </w:rPr>
          <m:t>、</m:t>
        </m:r>
        <m:sSub>
          <m:sSubPr>
            <m:ctrlPr>
              <w:rPr>
                <w:rFonts w:ascii="Cambria Math" w:hAnsi="Cambria Math"/>
                <w:i/>
                <w:sz w:val="21"/>
                <w:szCs w:val="21"/>
              </w:rPr>
            </m:ctrlPr>
          </m:sSubPr>
          <m:e>
            <m:r>
              <w:rPr>
                <w:rFonts w:ascii="Cambria Math"/>
                <w:sz w:val="21"/>
                <w:szCs w:val="21"/>
              </w:rPr>
              <m:t xml:space="preserve">   F</m:t>
            </m:r>
          </m:e>
          <m:sub>
            <m:r>
              <m:rPr>
                <m:nor/>
              </m:rPr>
              <w:rPr>
                <w:rFonts w:ascii="Cambria Math"/>
                <w:sz w:val="21"/>
                <w:szCs w:val="21"/>
              </w:rPr>
              <m:t>pl</m:t>
            </m:r>
            <m:ctrlPr>
              <w:rPr>
                <w:rFonts w:ascii="Cambria Math" w:hAnsi="Cambria Math"/>
                <w:sz w:val="21"/>
                <w:szCs w:val="21"/>
              </w:rPr>
            </m:ctrlPr>
          </m:sub>
        </m:sSub>
        <m:d>
          <m:dPr>
            <m:ctrlPr>
              <w:rPr>
                <w:rFonts w:ascii="Cambria Math" w:hAnsi="Cambria Math"/>
                <w:i/>
                <w:sz w:val="21"/>
                <w:szCs w:val="21"/>
              </w:rPr>
            </m:ctrlPr>
          </m:dPr>
          <m:e>
            <m:r>
              <w:rPr>
                <w:rFonts w:ascii="Cambria Math"/>
                <w:sz w:val="21"/>
                <w:szCs w:val="21"/>
              </w:rPr>
              <m:t>t</m:t>
            </m:r>
          </m:e>
        </m:d>
      </m:oMath>
      <w:r>
        <w:rPr>
          <w:rFonts w:hint="eastAsia"/>
          <w:sz w:val="21"/>
          <w:szCs w:val="21"/>
        </w:rPr>
        <w:t>分别为行人的竖向力以及横向力。</w:t>
      </w:r>
    </w:p>
    <w:p w14:paraId="02B3D089" w14:textId="06B001E0" w:rsidR="00091D18" w:rsidRPr="009C654D" w:rsidRDefault="00091D18" w:rsidP="001E6525">
      <w:pPr>
        <w:snapToGrid w:val="0"/>
        <w:spacing w:before="240"/>
        <w:ind w:firstLineChars="200" w:firstLine="420"/>
        <w:rPr>
          <w:sz w:val="21"/>
          <w:szCs w:val="21"/>
        </w:rPr>
      </w:pPr>
      <w:r>
        <w:rPr>
          <w:rFonts w:hint="eastAsia"/>
          <w:sz w:val="21"/>
          <w:szCs w:val="21"/>
        </w:rPr>
        <w:t>基于上述研究，</w:t>
      </w:r>
      <w:r w:rsidR="001E6525">
        <w:rPr>
          <w:rFonts w:hint="eastAsia"/>
          <w:sz w:val="21"/>
          <w:szCs w:val="21"/>
        </w:rPr>
        <w:t>有</w:t>
      </w:r>
      <w:proofErr w:type="spellStart"/>
      <w:r w:rsidR="001E6525">
        <w:rPr>
          <w:sz w:val="21"/>
          <w:szCs w:val="21"/>
        </w:rPr>
        <w:t>M</w:t>
      </w:r>
      <w:r>
        <w:rPr>
          <w:rFonts w:hint="eastAsia"/>
          <w:sz w:val="21"/>
          <w:szCs w:val="21"/>
        </w:rPr>
        <w:t>at</w:t>
      </w:r>
      <w:r w:rsidR="001E6525">
        <w:rPr>
          <w:sz w:val="21"/>
          <w:szCs w:val="21"/>
        </w:rPr>
        <w:t>L</w:t>
      </w:r>
      <w:r>
        <w:rPr>
          <w:rFonts w:hint="eastAsia"/>
          <w:sz w:val="21"/>
          <w:szCs w:val="21"/>
        </w:rPr>
        <w:t>ab</w:t>
      </w:r>
      <w:proofErr w:type="spellEnd"/>
      <w:r w:rsidR="001E6525">
        <w:rPr>
          <w:rFonts w:hint="eastAsia"/>
          <w:sz w:val="21"/>
          <w:szCs w:val="21"/>
        </w:rPr>
        <w:t>按照所需人数、</w:t>
      </w:r>
      <w:r>
        <w:rPr>
          <w:rFonts w:hint="eastAsia"/>
          <w:sz w:val="21"/>
          <w:szCs w:val="21"/>
        </w:rPr>
        <w:t>生成不同的人群荷载序列，然后加载到桥梁模型以模拟人群通过桥梁</w:t>
      </w:r>
      <w:r w:rsidR="001E6525">
        <w:rPr>
          <w:rFonts w:hint="eastAsia"/>
          <w:sz w:val="21"/>
          <w:szCs w:val="21"/>
        </w:rPr>
        <w:t>时</w:t>
      </w:r>
      <w:r w:rsidR="001E6525">
        <w:rPr>
          <w:sz w:val="21"/>
          <w:szCs w:val="21"/>
        </w:rPr>
        <w:t>的行人荷载</w:t>
      </w:r>
      <w:r>
        <w:rPr>
          <w:rFonts w:hint="eastAsia"/>
          <w:sz w:val="21"/>
          <w:szCs w:val="21"/>
        </w:rPr>
        <w:t>。</w:t>
      </w:r>
      <w:r w:rsidR="005456BB">
        <w:rPr>
          <w:rFonts w:hint="eastAsia"/>
          <w:sz w:val="21"/>
          <w:szCs w:val="21"/>
        </w:rPr>
        <w:t>在</w:t>
      </w:r>
      <w:r w:rsidR="00DC72DB">
        <w:rPr>
          <w:rFonts w:hint="eastAsia"/>
          <w:sz w:val="21"/>
          <w:szCs w:val="21"/>
        </w:rPr>
        <w:t>具体</w:t>
      </w:r>
      <w:r w:rsidR="005456BB">
        <w:rPr>
          <w:rFonts w:hint="eastAsia"/>
          <w:sz w:val="21"/>
          <w:szCs w:val="21"/>
        </w:rPr>
        <w:t>模拟</w:t>
      </w:r>
      <w:r w:rsidR="005456BB">
        <w:rPr>
          <w:sz w:val="21"/>
          <w:szCs w:val="21"/>
        </w:rPr>
        <w:t>人群过桥</w:t>
      </w:r>
      <w:r w:rsidR="00DC72DB">
        <w:rPr>
          <w:rFonts w:hint="eastAsia"/>
          <w:sz w:val="21"/>
          <w:szCs w:val="21"/>
        </w:rPr>
        <w:t>的</w:t>
      </w:r>
      <w:r w:rsidR="00DC72DB">
        <w:rPr>
          <w:sz w:val="21"/>
          <w:szCs w:val="21"/>
        </w:rPr>
        <w:t>行人</w:t>
      </w:r>
      <w:r w:rsidR="005456BB">
        <w:rPr>
          <w:sz w:val="21"/>
          <w:szCs w:val="21"/>
        </w:rPr>
        <w:t>荷载</w:t>
      </w:r>
      <w:r w:rsidR="00DC72DB">
        <w:rPr>
          <w:rFonts w:hint="eastAsia"/>
          <w:sz w:val="21"/>
          <w:szCs w:val="21"/>
        </w:rPr>
        <w:t>时程</w:t>
      </w:r>
      <w:r w:rsidR="005456BB">
        <w:rPr>
          <w:sz w:val="21"/>
          <w:szCs w:val="21"/>
        </w:rPr>
        <w:t>时</w:t>
      </w:r>
      <w:r w:rsidR="009C654D">
        <w:rPr>
          <w:rFonts w:hint="eastAsia"/>
          <w:sz w:val="21"/>
          <w:szCs w:val="21"/>
        </w:rPr>
        <w:t>，采取</w:t>
      </w:r>
      <w:r w:rsidR="00DC72DB">
        <w:rPr>
          <w:rFonts w:hint="eastAsia"/>
          <w:sz w:val="21"/>
          <w:szCs w:val="21"/>
        </w:rPr>
        <w:t>了以下</w:t>
      </w:r>
      <w:r w:rsidR="009C654D">
        <w:rPr>
          <w:rFonts w:hint="eastAsia"/>
          <w:sz w:val="21"/>
          <w:szCs w:val="21"/>
        </w:rPr>
        <w:t>循环加载模式：</w:t>
      </w:r>
      <w:r w:rsidR="009C654D" w:rsidRPr="009C654D">
        <w:rPr>
          <w:rFonts w:ascii="宋体" w:hAnsi="宋体" w:hint="eastAsia"/>
          <w:sz w:val="21"/>
          <w:szCs w:val="21"/>
        </w:rPr>
        <w:t>人群从-100m处开始上桥，当有人行荷载在另一端出桥时，</w:t>
      </w:r>
      <w:r w:rsidR="009C654D" w:rsidRPr="009C654D">
        <w:rPr>
          <w:rFonts w:ascii="宋体" w:hAnsi="宋体" w:hint="eastAsia"/>
          <w:sz w:val="21"/>
          <w:szCs w:val="21"/>
        </w:rPr>
        <w:t>将有一个与之重量、相位，步频相同的人行荷载从-100m处（即主梁左端）上桥</w:t>
      </w:r>
      <w:r w:rsidR="009C654D" w:rsidRPr="009C654D">
        <w:rPr>
          <w:rFonts w:hint="eastAsia"/>
          <w:sz w:val="21"/>
          <w:szCs w:val="21"/>
        </w:rPr>
        <w:t>。</w:t>
      </w:r>
    </w:p>
    <w:p w14:paraId="7410A86A" w14:textId="5E68E76A" w:rsidR="00302490" w:rsidRPr="00507380" w:rsidRDefault="00302490" w:rsidP="00302490">
      <w:pPr>
        <w:ind w:firstLineChars="200" w:firstLine="420"/>
        <w:rPr>
          <w:sz w:val="21"/>
          <w:szCs w:val="21"/>
        </w:rPr>
      </w:pPr>
      <w:r w:rsidRPr="00507380">
        <w:rPr>
          <w:rFonts w:hint="eastAsia"/>
          <w:sz w:val="21"/>
          <w:szCs w:val="21"/>
        </w:rPr>
        <w:t>由于</w:t>
      </w:r>
      <w:r w:rsidR="00214992">
        <w:rPr>
          <w:rFonts w:hint="eastAsia"/>
          <w:sz w:val="21"/>
          <w:szCs w:val="21"/>
        </w:rPr>
        <w:t>方案</w:t>
      </w:r>
      <w:r w:rsidRPr="00507380">
        <w:rPr>
          <w:rFonts w:hint="eastAsia"/>
          <w:sz w:val="21"/>
          <w:szCs w:val="21"/>
        </w:rPr>
        <w:t>桥</w:t>
      </w:r>
      <w:r w:rsidR="00214992">
        <w:rPr>
          <w:rFonts w:hint="eastAsia"/>
          <w:sz w:val="21"/>
          <w:szCs w:val="21"/>
        </w:rPr>
        <w:t>主梁</w:t>
      </w:r>
      <w:r w:rsidR="00214992">
        <w:rPr>
          <w:sz w:val="21"/>
          <w:szCs w:val="21"/>
        </w:rPr>
        <w:t>高差变化很小</w:t>
      </w:r>
      <w:r w:rsidRPr="00507380">
        <w:rPr>
          <w:rFonts w:hint="eastAsia"/>
          <w:sz w:val="21"/>
          <w:szCs w:val="21"/>
        </w:rPr>
        <w:t>，</w:t>
      </w:r>
      <w:r w:rsidR="00214992">
        <w:rPr>
          <w:rFonts w:hint="eastAsia"/>
          <w:sz w:val="21"/>
          <w:szCs w:val="21"/>
        </w:rPr>
        <w:t>故</w:t>
      </w:r>
      <w:r w:rsidR="00214992">
        <w:rPr>
          <w:sz w:val="21"/>
          <w:szCs w:val="21"/>
        </w:rPr>
        <w:t>在</w:t>
      </w:r>
      <w:r w:rsidRPr="00507380">
        <w:rPr>
          <w:rFonts w:hint="eastAsia"/>
          <w:sz w:val="21"/>
          <w:szCs w:val="21"/>
        </w:rPr>
        <w:t>风场</w:t>
      </w:r>
      <w:r w:rsidRPr="00507380">
        <w:rPr>
          <w:rFonts w:hint="eastAsia"/>
          <w:kern w:val="0"/>
          <w:sz w:val="21"/>
          <w:szCs w:val="21"/>
        </w:rPr>
        <w:t>模拟时假定脉动</w:t>
      </w:r>
      <w:proofErr w:type="gramStart"/>
      <w:r w:rsidRPr="00507380">
        <w:rPr>
          <w:rFonts w:hint="eastAsia"/>
          <w:kern w:val="0"/>
          <w:sz w:val="21"/>
          <w:szCs w:val="21"/>
        </w:rPr>
        <w:t>风场</w:t>
      </w:r>
      <w:r w:rsidR="00214992">
        <w:rPr>
          <w:rFonts w:hint="eastAsia"/>
          <w:kern w:val="0"/>
          <w:sz w:val="21"/>
          <w:szCs w:val="21"/>
        </w:rPr>
        <w:t>仅</w:t>
      </w:r>
      <w:r w:rsidRPr="00507380">
        <w:rPr>
          <w:rFonts w:hint="eastAsia"/>
          <w:kern w:val="0"/>
          <w:sz w:val="21"/>
          <w:szCs w:val="21"/>
        </w:rPr>
        <w:t>沿跨度</w:t>
      </w:r>
      <w:proofErr w:type="gramEnd"/>
      <w:r w:rsidRPr="00507380">
        <w:rPr>
          <w:rFonts w:hint="eastAsia"/>
          <w:kern w:val="0"/>
          <w:sz w:val="21"/>
          <w:szCs w:val="21"/>
        </w:rPr>
        <w:t>方向变化</w:t>
      </w:r>
      <w:r w:rsidRPr="00507380">
        <w:rPr>
          <w:rFonts w:ascii="TimesNewRoman" w:eastAsia="TimesNewRoman" w:cs="TimesNewRoman" w:hint="eastAsia"/>
          <w:kern w:val="0"/>
          <w:sz w:val="21"/>
          <w:szCs w:val="21"/>
        </w:rPr>
        <w:t>，</w:t>
      </w:r>
      <w:r w:rsidRPr="00507380">
        <w:rPr>
          <w:rFonts w:hint="eastAsia"/>
          <w:kern w:val="0"/>
          <w:sz w:val="21"/>
          <w:szCs w:val="21"/>
        </w:rPr>
        <w:t>而</w:t>
      </w:r>
      <w:r w:rsidR="00214992">
        <w:rPr>
          <w:rFonts w:hint="eastAsia"/>
          <w:kern w:val="0"/>
          <w:sz w:val="21"/>
          <w:szCs w:val="21"/>
        </w:rPr>
        <w:t>不</w:t>
      </w:r>
      <w:r w:rsidR="00214992">
        <w:rPr>
          <w:kern w:val="0"/>
          <w:sz w:val="21"/>
          <w:szCs w:val="21"/>
        </w:rPr>
        <w:t>考虑</w:t>
      </w:r>
      <w:r w:rsidRPr="00507380">
        <w:rPr>
          <w:rFonts w:hint="eastAsia"/>
          <w:kern w:val="0"/>
          <w:sz w:val="21"/>
          <w:szCs w:val="21"/>
        </w:rPr>
        <w:t>高度</w:t>
      </w:r>
      <w:r w:rsidR="00214992">
        <w:rPr>
          <w:rFonts w:hint="eastAsia"/>
          <w:kern w:val="0"/>
          <w:sz w:val="21"/>
          <w:szCs w:val="21"/>
        </w:rPr>
        <w:t>不同</w:t>
      </w:r>
      <w:r w:rsidR="00214992">
        <w:rPr>
          <w:kern w:val="0"/>
          <w:sz w:val="21"/>
          <w:szCs w:val="21"/>
        </w:rPr>
        <w:t>的影响</w:t>
      </w:r>
      <w:r w:rsidRPr="00507380">
        <w:rPr>
          <w:rFonts w:hint="eastAsia"/>
          <w:kern w:val="0"/>
          <w:sz w:val="21"/>
          <w:szCs w:val="21"/>
        </w:rPr>
        <w:t>。将主梁从左到右等间隔（</w:t>
      </w:r>
      <w:r w:rsidRPr="00507380">
        <w:rPr>
          <w:rFonts w:hint="eastAsia"/>
          <w:kern w:val="0"/>
          <w:sz w:val="21"/>
          <w:szCs w:val="21"/>
        </w:rPr>
        <w:t>1</w:t>
      </w:r>
      <w:r w:rsidRPr="00507380">
        <w:rPr>
          <w:kern w:val="0"/>
          <w:sz w:val="21"/>
          <w:szCs w:val="21"/>
        </w:rPr>
        <w:t>0</w:t>
      </w:r>
      <w:r w:rsidRPr="00507380">
        <w:rPr>
          <w:rFonts w:hint="eastAsia"/>
          <w:kern w:val="0"/>
          <w:sz w:val="21"/>
          <w:szCs w:val="21"/>
        </w:rPr>
        <w:t>m</w:t>
      </w:r>
      <w:r w:rsidRPr="00507380">
        <w:rPr>
          <w:rFonts w:hint="eastAsia"/>
          <w:kern w:val="0"/>
          <w:sz w:val="21"/>
          <w:szCs w:val="21"/>
        </w:rPr>
        <w:t>）分布</w:t>
      </w:r>
      <w:r w:rsidRPr="00507380">
        <w:rPr>
          <w:kern w:val="0"/>
          <w:sz w:val="21"/>
          <w:szCs w:val="21"/>
        </w:rPr>
        <w:t>18</w:t>
      </w:r>
      <w:r w:rsidRPr="00507380">
        <w:rPr>
          <w:rFonts w:hint="eastAsia"/>
          <w:kern w:val="0"/>
          <w:sz w:val="21"/>
          <w:szCs w:val="21"/>
        </w:rPr>
        <w:t>个风速模拟点</w:t>
      </w:r>
      <w:r w:rsidRPr="00507380">
        <w:rPr>
          <w:rFonts w:hint="eastAsia"/>
          <w:sz w:val="21"/>
          <w:szCs w:val="21"/>
        </w:rPr>
        <w:t>。采用</w:t>
      </w:r>
      <w:r w:rsidRPr="00507380">
        <w:rPr>
          <w:rFonts w:hint="eastAsia"/>
          <w:kern w:val="0"/>
          <w:sz w:val="21"/>
          <w:szCs w:val="21"/>
        </w:rPr>
        <w:t>西南交通大学自主研究开发的桥梁科研分析软件</w:t>
      </w:r>
      <w:r w:rsidRPr="00507380">
        <w:rPr>
          <w:rFonts w:ascii="TimesNewRomanPSMT" w:hAnsi="TimesNewRomanPSMT" w:cs="TimesNewRomanPSMT"/>
          <w:kern w:val="0"/>
          <w:sz w:val="21"/>
          <w:szCs w:val="21"/>
        </w:rPr>
        <w:t>BANSYS</w:t>
      </w:r>
      <w:r w:rsidRPr="00507380">
        <w:rPr>
          <w:rFonts w:hint="eastAsia"/>
          <w:kern w:val="0"/>
          <w:sz w:val="21"/>
          <w:szCs w:val="21"/>
        </w:rPr>
        <w:t>（</w:t>
      </w:r>
      <w:r w:rsidRPr="00507380">
        <w:rPr>
          <w:rFonts w:ascii="TimesNewRomanPSMT" w:hAnsi="TimesNewRomanPSMT" w:cs="TimesNewRomanPSMT"/>
          <w:kern w:val="0"/>
          <w:sz w:val="21"/>
          <w:szCs w:val="21"/>
        </w:rPr>
        <w:t xml:space="preserve">Bridge </w:t>
      </w:r>
      <w:proofErr w:type="spellStart"/>
      <w:r w:rsidRPr="00507380">
        <w:rPr>
          <w:rFonts w:ascii="TimesNewRomanPSMT" w:hAnsi="TimesNewRomanPSMT" w:cs="TimesNewRomanPSMT"/>
          <w:kern w:val="0"/>
          <w:sz w:val="21"/>
          <w:szCs w:val="21"/>
        </w:rPr>
        <w:t>ANalysis</w:t>
      </w:r>
      <w:proofErr w:type="spellEnd"/>
      <w:r w:rsidRPr="00507380">
        <w:rPr>
          <w:rFonts w:ascii="TimesNewRomanPSMT" w:hAnsi="TimesNewRomanPSMT" w:cs="TimesNewRomanPSMT"/>
          <w:kern w:val="0"/>
          <w:sz w:val="21"/>
          <w:szCs w:val="21"/>
        </w:rPr>
        <w:t xml:space="preserve"> </w:t>
      </w:r>
      <w:proofErr w:type="spellStart"/>
      <w:r w:rsidRPr="00507380">
        <w:rPr>
          <w:rFonts w:ascii="TimesNewRomanPSMT" w:hAnsi="TimesNewRomanPSMT" w:cs="TimesNewRomanPSMT"/>
          <w:kern w:val="0"/>
          <w:sz w:val="21"/>
          <w:szCs w:val="21"/>
        </w:rPr>
        <w:t>SYStem</w:t>
      </w:r>
      <w:proofErr w:type="spellEnd"/>
      <w:r w:rsidRPr="00507380">
        <w:rPr>
          <w:rFonts w:hint="eastAsia"/>
          <w:kern w:val="0"/>
          <w:sz w:val="21"/>
          <w:szCs w:val="21"/>
        </w:rPr>
        <w:t>）进行脉动</w:t>
      </w:r>
      <w:proofErr w:type="gramStart"/>
      <w:r w:rsidRPr="00507380">
        <w:rPr>
          <w:rFonts w:hint="eastAsia"/>
          <w:sz w:val="21"/>
          <w:szCs w:val="21"/>
        </w:rPr>
        <w:t>风速场</w:t>
      </w:r>
      <w:proofErr w:type="gramEnd"/>
      <w:r w:rsidRPr="00507380">
        <w:rPr>
          <w:rFonts w:hint="eastAsia"/>
          <w:sz w:val="21"/>
          <w:szCs w:val="21"/>
        </w:rPr>
        <w:t>的模拟。横桥</w:t>
      </w:r>
      <w:r w:rsidR="00B45EA0">
        <w:rPr>
          <w:rFonts w:hint="eastAsia"/>
          <w:sz w:val="21"/>
          <w:szCs w:val="21"/>
        </w:rPr>
        <w:t>向脉动</w:t>
      </w:r>
      <w:r w:rsidR="00B45EA0">
        <w:rPr>
          <w:sz w:val="21"/>
          <w:szCs w:val="21"/>
        </w:rPr>
        <w:t>风的模拟</w:t>
      </w:r>
      <w:r w:rsidRPr="00507380">
        <w:rPr>
          <w:rFonts w:hint="eastAsia"/>
          <w:sz w:val="21"/>
          <w:szCs w:val="21"/>
        </w:rPr>
        <w:t>采用</w:t>
      </w:r>
      <w:r w:rsidR="00B45EA0">
        <w:rPr>
          <w:rFonts w:hint="eastAsia"/>
          <w:sz w:val="21"/>
          <w:szCs w:val="21"/>
        </w:rPr>
        <w:t>如下常用的</w:t>
      </w:r>
      <w:proofErr w:type="spellStart"/>
      <w:r w:rsidRPr="00507380">
        <w:rPr>
          <w:sz w:val="21"/>
          <w:szCs w:val="21"/>
        </w:rPr>
        <w:t>Simiu</w:t>
      </w:r>
      <w:proofErr w:type="spellEnd"/>
      <w:r w:rsidRPr="00507380">
        <w:rPr>
          <w:rFonts w:hint="eastAsia"/>
          <w:sz w:val="21"/>
          <w:szCs w:val="21"/>
        </w:rPr>
        <w:t>谱</w:t>
      </w:r>
      <w:r w:rsidR="00214992">
        <w:rPr>
          <w:rFonts w:hint="eastAsia"/>
          <w:sz w:val="21"/>
          <w:szCs w:val="21"/>
        </w:rPr>
        <w:t>：</w:t>
      </w:r>
    </w:p>
    <w:p w14:paraId="3E19CF23" w14:textId="77777777" w:rsidR="00302490" w:rsidRPr="00507380" w:rsidRDefault="00F04BCF" w:rsidP="007527FA">
      <w:pPr>
        <w:ind w:leftChars="200" w:left="480"/>
        <w:rPr>
          <w:sz w:val="21"/>
          <w:szCs w:val="21"/>
        </w:rPr>
      </w:pPr>
      <m:oMath>
        <m:f>
          <m:fPr>
            <m:ctrlPr>
              <w:rPr>
                <w:rFonts w:ascii="Cambria Math" w:hAnsi="Cambria Math"/>
                <w:sz w:val="21"/>
                <w:szCs w:val="21"/>
              </w:rPr>
            </m:ctrlPr>
          </m:fPr>
          <m:num>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u</m:t>
                </m:r>
              </m:sub>
            </m:sSub>
            <m:d>
              <m:dPr>
                <m:ctrlPr>
                  <w:rPr>
                    <w:rFonts w:ascii="Cambria Math" w:hAnsi="Cambria Math"/>
                    <w:i/>
                    <w:sz w:val="21"/>
                    <w:szCs w:val="21"/>
                  </w:rPr>
                </m:ctrlPr>
              </m:dPr>
              <m:e>
                <m:r>
                  <w:rPr>
                    <w:rFonts w:ascii="Cambria Math" w:hAnsi="Cambria Math"/>
                    <w:sz w:val="21"/>
                    <w:szCs w:val="21"/>
                  </w:rPr>
                  <m:t>n</m:t>
                </m:r>
              </m:e>
            </m:d>
          </m:num>
          <m:den>
            <m:sSubSup>
              <m:sSubSupPr>
                <m:ctrlPr>
                  <w:rPr>
                    <w:rFonts w:ascii="Cambria Math" w:hAnsi="Cambria Math"/>
                    <w:i/>
                    <w:sz w:val="21"/>
                    <w:szCs w:val="21"/>
                  </w:rPr>
                </m:ctrlPr>
              </m:sSubSupPr>
              <m:e>
                <m:r>
                  <w:rPr>
                    <w:rFonts w:ascii="Cambria Math" w:hAnsi="Cambria Math"/>
                    <w:sz w:val="21"/>
                    <w:szCs w:val="21"/>
                  </w:rPr>
                  <m:t>u</m:t>
                </m:r>
              </m:e>
              <m:sub>
                <m:r>
                  <w:rPr>
                    <w:rFonts w:ascii="Cambria Math" w:hAnsi="Cambria Math"/>
                    <w:sz w:val="21"/>
                    <w:szCs w:val="21"/>
                  </w:rPr>
                  <m:t>*</m:t>
                </m:r>
              </m:sub>
              <m:sup>
                <m:r>
                  <w:rPr>
                    <w:rFonts w:ascii="Cambria Math" w:hAnsi="Cambria Math"/>
                    <w:sz w:val="21"/>
                    <w:szCs w:val="21"/>
                  </w:rPr>
                  <m:t>2</m:t>
                </m:r>
              </m:sup>
            </m:sSubSup>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200f</m:t>
            </m:r>
          </m:num>
          <m:den>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1+50f</m:t>
                    </m:r>
                  </m:e>
                </m:d>
              </m:e>
              <m:sup>
                <m:r>
                  <w:rPr>
                    <w:rFonts w:ascii="Cambria Math" w:hAnsi="Cambria Math"/>
                    <w:sz w:val="21"/>
                    <w:szCs w:val="21"/>
                  </w:rPr>
                  <m:t>5/3</m:t>
                </m:r>
              </m:sup>
            </m:sSup>
          </m:den>
        </m:f>
      </m:oMath>
      <w:r w:rsidR="00302490" w:rsidRPr="00507380">
        <w:rPr>
          <w:rFonts w:hint="eastAsia"/>
          <w:sz w:val="21"/>
          <w:szCs w:val="21"/>
        </w:rPr>
        <w:t xml:space="preserve"> </w:t>
      </w:r>
      <w:r w:rsidR="00302490" w:rsidRPr="00507380">
        <w:rPr>
          <w:sz w:val="21"/>
          <w:szCs w:val="21"/>
        </w:rPr>
        <w:t xml:space="preserve">                                           </w:t>
      </w:r>
    </w:p>
    <w:p w14:paraId="7F2C4974" w14:textId="77777777" w:rsidR="00302490" w:rsidRPr="00507380" w:rsidRDefault="00091D18" w:rsidP="00363B25">
      <w:pPr>
        <w:ind w:firstLineChars="200" w:firstLine="420"/>
        <w:rPr>
          <w:sz w:val="21"/>
          <w:szCs w:val="21"/>
        </w:rPr>
      </w:pPr>
      <w:r>
        <w:rPr>
          <w:sz w:val="21"/>
          <w:szCs w:val="21"/>
        </w:rPr>
        <w:t>18</w:t>
      </w:r>
      <w:r w:rsidR="00302490" w:rsidRPr="00507380">
        <w:rPr>
          <w:rFonts w:hint="eastAsia"/>
          <w:sz w:val="21"/>
          <w:szCs w:val="21"/>
        </w:rPr>
        <w:t>个主梁</w:t>
      </w:r>
      <w:r w:rsidR="00302490" w:rsidRPr="00507380">
        <w:rPr>
          <w:sz w:val="21"/>
          <w:szCs w:val="21"/>
        </w:rPr>
        <w:t>风场</w:t>
      </w:r>
      <w:r w:rsidR="00302490" w:rsidRPr="00507380">
        <w:rPr>
          <w:rFonts w:hint="eastAsia"/>
          <w:sz w:val="21"/>
          <w:szCs w:val="21"/>
        </w:rPr>
        <w:t>模拟点沿主跨</w:t>
      </w:r>
      <w:r w:rsidR="00302490" w:rsidRPr="00507380">
        <w:rPr>
          <w:sz w:val="21"/>
          <w:szCs w:val="21"/>
        </w:rPr>
        <w:t>长度均匀分布，模拟点间距</w:t>
      </w:r>
      <w:r w:rsidR="00302490" w:rsidRPr="00507380">
        <w:rPr>
          <w:rFonts w:hint="eastAsia"/>
          <w:sz w:val="21"/>
          <w:szCs w:val="21"/>
        </w:rPr>
        <w:t>6</w:t>
      </w:r>
      <w:r w:rsidR="00302490" w:rsidRPr="00507380">
        <w:rPr>
          <w:sz w:val="21"/>
          <w:szCs w:val="21"/>
        </w:rPr>
        <w:t>m</w:t>
      </w:r>
      <w:r w:rsidR="00302490" w:rsidRPr="00507380">
        <w:rPr>
          <w:rFonts w:hint="eastAsia"/>
          <w:sz w:val="21"/>
          <w:szCs w:val="21"/>
        </w:rPr>
        <w:t>，</w:t>
      </w:r>
      <w:r w:rsidR="00302490" w:rsidRPr="00507380">
        <w:rPr>
          <w:sz w:val="21"/>
          <w:szCs w:val="21"/>
        </w:rPr>
        <w:t>故第</w:t>
      </w:r>
      <w:r w:rsidR="00302490" w:rsidRPr="00507380">
        <w:rPr>
          <w:rFonts w:hint="eastAsia"/>
          <w:sz w:val="21"/>
          <w:szCs w:val="21"/>
        </w:rPr>
        <w:t>9</w:t>
      </w:r>
      <w:r w:rsidR="00302490" w:rsidRPr="00507380">
        <w:rPr>
          <w:rFonts w:hint="eastAsia"/>
          <w:sz w:val="21"/>
          <w:szCs w:val="21"/>
        </w:rPr>
        <w:t>个（自左而右）</w:t>
      </w:r>
      <w:r w:rsidR="00302490" w:rsidRPr="00507380">
        <w:rPr>
          <w:sz w:val="21"/>
          <w:szCs w:val="21"/>
        </w:rPr>
        <w:t>主梁风场模拟点近似位于钢箱梁段</w:t>
      </w:r>
      <w:proofErr w:type="gramStart"/>
      <w:r w:rsidR="00302490" w:rsidRPr="00507380">
        <w:rPr>
          <w:sz w:val="21"/>
          <w:szCs w:val="21"/>
        </w:rPr>
        <w:t>的跨中位置</w:t>
      </w:r>
      <w:proofErr w:type="gramEnd"/>
      <w:r w:rsidR="00302490" w:rsidRPr="00507380">
        <w:rPr>
          <w:rFonts w:hint="eastAsia"/>
          <w:sz w:val="21"/>
          <w:szCs w:val="21"/>
        </w:rPr>
        <w:t>。</w:t>
      </w:r>
    </w:p>
    <w:p w14:paraId="78A22093" w14:textId="7982A6AB" w:rsidR="00302490" w:rsidRPr="00507380" w:rsidRDefault="00302490" w:rsidP="00202279">
      <w:pPr>
        <w:spacing w:before="240"/>
        <w:ind w:firstLineChars="200" w:firstLine="420"/>
        <w:rPr>
          <w:sz w:val="21"/>
          <w:szCs w:val="21"/>
        </w:rPr>
      </w:pPr>
      <w:r w:rsidRPr="00507380">
        <w:rPr>
          <w:rFonts w:hint="eastAsia"/>
          <w:sz w:val="21"/>
          <w:szCs w:val="21"/>
        </w:rPr>
        <w:t>图</w:t>
      </w:r>
      <w:r w:rsidRPr="00507380">
        <w:rPr>
          <w:sz w:val="21"/>
          <w:szCs w:val="21"/>
        </w:rPr>
        <w:t>4</w:t>
      </w:r>
      <w:r w:rsidRPr="00507380">
        <w:rPr>
          <w:rFonts w:hint="eastAsia"/>
          <w:sz w:val="21"/>
          <w:szCs w:val="21"/>
        </w:rPr>
        <w:t>为</w:t>
      </w:r>
      <w:r w:rsidRPr="00507380">
        <w:rPr>
          <w:sz w:val="21"/>
          <w:szCs w:val="21"/>
        </w:rPr>
        <w:t>主梁第</w:t>
      </w:r>
      <w:r w:rsidRPr="00507380">
        <w:rPr>
          <w:rFonts w:hint="eastAsia"/>
          <w:sz w:val="21"/>
          <w:szCs w:val="21"/>
        </w:rPr>
        <w:t>9</w:t>
      </w:r>
      <w:r w:rsidRPr="00507380">
        <w:rPr>
          <w:rFonts w:hint="eastAsia"/>
          <w:sz w:val="21"/>
          <w:szCs w:val="21"/>
        </w:rPr>
        <w:t>个</w:t>
      </w:r>
      <w:r w:rsidRPr="00507380">
        <w:rPr>
          <w:sz w:val="21"/>
          <w:szCs w:val="21"/>
        </w:rPr>
        <w:t>风速模拟点</w:t>
      </w:r>
      <w:r w:rsidRPr="00507380">
        <w:rPr>
          <w:rFonts w:hint="eastAsia"/>
          <w:sz w:val="21"/>
          <w:szCs w:val="21"/>
        </w:rPr>
        <w:t>的横桥向脉动风速</w:t>
      </w:r>
      <w:proofErr w:type="gramStart"/>
      <w:r w:rsidRPr="00507380">
        <w:rPr>
          <w:sz w:val="21"/>
          <w:szCs w:val="21"/>
        </w:rPr>
        <w:t>时程</w:t>
      </w:r>
      <w:r w:rsidRPr="00507380">
        <w:rPr>
          <w:rFonts w:hint="eastAsia"/>
          <w:sz w:val="21"/>
          <w:szCs w:val="21"/>
        </w:rPr>
        <w:t>及</w:t>
      </w:r>
      <w:r w:rsidRPr="00507380">
        <w:rPr>
          <w:sz w:val="21"/>
          <w:szCs w:val="21"/>
        </w:rPr>
        <w:t>功率谱</w:t>
      </w:r>
      <w:proofErr w:type="gramEnd"/>
      <w:r w:rsidR="007527FA" w:rsidRPr="00507380">
        <w:rPr>
          <w:rFonts w:hint="eastAsia"/>
          <w:sz w:val="21"/>
          <w:szCs w:val="21"/>
        </w:rPr>
        <w:t>。</w:t>
      </w:r>
      <w:r w:rsidR="00DC72DB">
        <w:rPr>
          <w:rFonts w:hint="eastAsia"/>
          <w:sz w:val="21"/>
          <w:szCs w:val="21"/>
        </w:rPr>
        <w:t>该</w:t>
      </w:r>
      <w:r w:rsidRPr="00507380">
        <w:rPr>
          <w:rFonts w:hint="eastAsia"/>
          <w:sz w:val="21"/>
          <w:szCs w:val="21"/>
        </w:rPr>
        <w:t>图表明</w:t>
      </w:r>
      <w:r w:rsidRPr="00507380">
        <w:rPr>
          <w:sz w:val="21"/>
          <w:szCs w:val="21"/>
        </w:rPr>
        <w:t>，</w:t>
      </w:r>
      <w:r w:rsidRPr="00507380">
        <w:rPr>
          <w:rFonts w:hint="eastAsia"/>
          <w:sz w:val="21"/>
          <w:szCs w:val="21"/>
        </w:rPr>
        <w:t>所</w:t>
      </w:r>
      <w:r w:rsidRPr="00507380">
        <w:rPr>
          <w:sz w:val="21"/>
          <w:szCs w:val="21"/>
        </w:rPr>
        <w:t>模拟的主梁脉动风场</w:t>
      </w:r>
      <w:r w:rsidRPr="00507380">
        <w:rPr>
          <w:rFonts w:hint="eastAsia"/>
          <w:sz w:val="21"/>
          <w:szCs w:val="21"/>
        </w:rPr>
        <w:t>，与</w:t>
      </w:r>
      <w:r w:rsidRPr="00507380">
        <w:rPr>
          <w:sz w:val="21"/>
          <w:szCs w:val="21"/>
        </w:rPr>
        <w:t>目标谱吻合良好。</w:t>
      </w:r>
    </w:p>
    <w:p w14:paraId="7EC89F6F" w14:textId="45271662" w:rsidR="007527FA" w:rsidRPr="00507380" w:rsidRDefault="00B45EA0" w:rsidP="00202279">
      <w:pPr>
        <w:ind w:firstLineChars="200" w:firstLine="420"/>
        <w:rPr>
          <w:sz w:val="21"/>
          <w:szCs w:val="21"/>
        </w:rPr>
      </w:pPr>
      <w:r>
        <w:rPr>
          <w:rFonts w:hint="eastAsia"/>
          <w:sz w:val="21"/>
          <w:szCs w:val="21"/>
        </w:rPr>
        <w:t>作用</w:t>
      </w:r>
      <w:r>
        <w:rPr>
          <w:sz w:val="21"/>
          <w:szCs w:val="21"/>
        </w:rPr>
        <w:t>于主梁的脉动风荷载，则采用</w:t>
      </w:r>
      <w:r w:rsidR="007527FA" w:rsidRPr="00507380">
        <w:rPr>
          <w:rFonts w:hint="eastAsia"/>
          <w:sz w:val="21"/>
          <w:szCs w:val="21"/>
        </w:rPr>
        <w:t>基于</w:t>
      </w:r>
      <w:r w:rsidR="007527FA" w:rsidRPr="00507380">
        <w:rPr>
          <w:rFonts w:hint="eastAsia"/>
          <w:sz w:val="21"/>
          <w:szCs w:val="21"/>
        </w:rPr>
        <w:t>Davenport</w:t>
      </w:r>
      <w:r w:rsidR="007527FA" w:rsidRPr="00507380">
        <w:rPr>
          <w:rFonts w:hint="eastAsia"/>
          <w:sz w:val="21"/>
          <w:szCs w:val="21"/>
        </w:rPr>
        <w:t>准定常抖振力模型。</w:t>
      </w:r>
    </w:p>
    <w:p w14:paraId="71996539" w14:textId="77777777" w:rsidR="00302490" w:rsidRPr="001161E5" w:rsidRDefault="007527FA" w:rsidP="00302490">
      <w:pPr>
        <w:jc w:val="center"/>
      </w:pPr>
      <w:r>
        <w:object w:dxaOrig="6435" w:dyaOrig="4555" w14:anchorId="1854D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5pt;height:143.5pt" o:ole="">
            <v:imagedata r:id="rId12" o:title=""/>
          </v:shape>
          <o:OLEObject Type="Embed" ProgID="Origin50.Graph" ShapeID="_x0000_i1025" DrawAspect="Content" ObjectID="_1648901124" r:id="rId13"/>
        </w:object>
      </w:r>
    </w:p>
    <w:p w14:paraId="24CD3E4F" w14:textId="77777777" w:rsidR="00302490" w:rsidRDefault="00302490" w:rsidP="00302490">
      <w:pPr>
        <w:jc w:val="center"/>
        <w:rPr>
          <w:sz w:val="15"/>
          <w:szCs w:val="15"/>
        </w:rPr>
      </w:pPr>
      <w:r w:rsidRPr="000169B4">
        <w:rPr>
          <w:rFonts w:hint="eastAsia"/>
          <w:sz w:val="15"/>
          <w:szCs w:val="15"/>
        </w:rPr>
        <w:t>图</w:t>
      </w:r>
      <w:r w:rsidRPr="000169B4">
        <w:rPr>
          <w:rFonts w:hint="eastAsia"/>
          <w:sz w:val="15"/>
          <w:szCs w:val="15"/>
        </w:rPr>
        <w:t xml:space="preserve">4 </w:t>
      </w:r>
      <w:r w:rsidRPr="000169B4">
        <w:rPr>
          <w:sz w:val="15"/>
          <w:szCs w:val="15"/>
        </w:rPr>
        <w:t>主梁第</w:t>
      </w:r>
      <w:r w:rsidRPr="000169B4">
        <w:rPr>
          <w:rFonts w:hint="eastAsia"/>
          <w:sz w:val="15"/>
          <w:szCs w:val="15"/>
        </w:rPr>
        <w:t>9</w:t>
      </w:r>
      <w:r w:rsidRPr="000169B4">
        <w:rPr>
          <w:rFonts w:hint="eastAsia"/>
          <w:sz w:val="15"/>
          <w:szCs w:val="15"/>
        </w:rPr>
        <w:t>个</w:t>
      </w:r>
      <w:r w:rsidRPr="000169B4">
        <w:rPr>
          <w:sz w:val="15"/>
          <w:szCs w:val="15"/>
        </w:rPr>
        <w:t>风速模拟点</w:t>
      </w:r>
      <w:r w:rsidRPr="000169B4">
        <w:rPr>
          <w:rFonts w:hint="eastAsia"/>
          <w:sz w:val="15"/>
          <w:szCs w:val="15"/>
        </w:rPr>
        <w:t>的脉动风速</w:t>
      </w:r>
      <w:proofErr w:type="gramStart"/>
      <w:r w:rsidRPr="000169B4">
        <w:rPr>
          <w:sz w:val="15"/>
          <w:szCs w:val="15"/>
        </w:rPr>
        <w:t>时程</w:t>
      </w:r>
      <w:r w:rsidRPr="000169B4">
        <w:rPr>
          <w:rFonts w:hint="eastAsia"/>
          <w:sz w:val="15"/>
          <w:szCs w:val="15"/>
        </w:rPr>
        <w:t>及功率谱</w:t>
      </w:r>
      <w:proofErr w:type="gramEnd"/>
    </w:p>
    <w:p w14:paraId="70DC2740" w14:textId="77777777" w:rsidR="002C1921" w:rsidRPr="004D474A" w:rsidRDefault="002C1921" w:rsidP="002C1921">
      <w:pPr>
        <w:jc w:val="center"/>
        <w:rPr>
          <w:sz w:val="15"/>
          <w:szCs w:val="15"/>
        </w:rPr>
      </w:pPr>
      <w:r w:rsidRPr="004D474A">
        <w:rPr>
          <w:sz w:val="15"/>
          <w:szCs w:val="15"/>
        </w:rPr>
        <w:t xml:space="preserve">Fig. </w:t>
      </w:r>
      <w:r w:rsidR="00C0066B">
        <w:rPr>
          <w:sz w:val="15"/>
          <w:szCs w:val="15"/>
        </w:rPr>
        <w:t>4</w:t>
      </w:r>
      <w:r w:rsidRPr="004D474A">
        <w:rPr>
          <w:sz w:val="15"/>
          <w:szCs w:val="15"/>
        </w:rPr>
        <w:t xml:space="preserve"> </w:t>
      </w:r>
      <w:r w:rsidR="00C0066B" w:rsidRPr="00C0066B">
        <w:rPr>
          <w:sz w:val="15"/>
          <w:szCs w:val="15"/>
        </w:rPr>
        <w:t>Time history and power spectrum of fluctuating wind speed at the 9th wind speed simulation point of the main beam</w:t>
      </w:r>
    </w:p>
    <w:p w14:paraId="48DAB830" w14:textId="77777777" w:rsidR="00302490" w:rsidRDefault="00302490" w:rsidP="00302490">
      <w:pPr>
        <w:pStyle w:val="1"/>
        <w:ind w:firstLine="0"/>
        <w:rPr>
          <w:rFonts w:eastAsiaTheme="minorEastAsia"/>
          <w:sz w:val="28"/>
          <w:szCs w:val="28"/>
        </w:rPr>
      </w:pPr>
      <w:r>
        <w:rPr>
          <w:rFonts w:eastAsiaTheme="minorEastAsia" w:hint="eastAsia"/>
          <w:sz w:val="28"/>
          <w:szCs w:val="28"/>
        </w:rPr>
        <w:t>3</w:t>
      </w:r>
      <w:r>
        <w:rPr>
          <w:rFonts w:eastAsiaTheme="minorEastAsia" w:hint="eastAsia"/>
          <w:sz w:val="28"/>
          <w:szCs w:val="28"/>
        </w:rPr>
        <w:t>计算结果及分析</w:t>
      </w:r>
    </w:p>
    <w:p w14:paraId="09D8DFAF" w14:textId="77777777" w:rsidR="00302490" w:rsidRPr="00363B25" w:rsidRDefault="00302490" w:rsidP="00302490">
      <w:pPr>
        <w:spacing w:before="240"/>
        <w:ind w:firstLineChars="200" w:firstLine="420"/>
        <w:rPr>
          <w:sz w:val="21"/>
          <w:szCs w:val="21"/>
        </w:rPr>
      </w:pPr>
      <w:r w:rsidRPr="00507380">
        <w:rPr>
          <w:rFonts w:hint="eastAsia"/>
          <w:sz w:val="21"/>
          <w:szCs w:val="21"/>
        </w:rPr>
        <w:t>目前国内</w:t>
      </w:r>
      <w:r w:rsidR="00730060">
        <w:rPr>
          <w:rFonts w:hint="eastAsia"/>
          <w:sz w:val="21"/>
          <w:szCs w:val="21"/>
        </w:rPr>
        <w:t>尚无</w:t>
      </w:r>
      <w:r w:rsidR="00730060">
        <w:rPr>
          <w:sz w:val="21"/>
          <w:szCs w:val="21"/>
        </w:rPr>
        <w:t>确定的</w:t>
      </w:r>
      <w:r w:rsidRPr="00507380">
        <w:rPr>
          <w:rFonts w:hint="eastAsia"/>
          <w:sz w:val="21"/>
          <w:szCs w:val="21"/>
        </w:rPr>
        <w:t>关于人行桥的舒适性评价标准，</w:t>
      </w:r>
      <w:r w:rsidR="00730060">
        <w:rPr>
          <w:rFonts w:hint="eastAsia"/>
          <w:sz w:val="21"/>
          <w:szCs w:val="21"/>
        </w:rPr>
        <w:t>仅</w:t>
      </w:r>
      <w:r w:rsidRPr="00507380">
        <w:rPr>
          <w:rFonts w:hint="eastAsia"/>
          <w:sz w:val="21"/>
          <w:szCs w:val="21"/>
        </w:rPr>
        <w:t>在《公路桥梁抗风设计规范》</w:t>
      </w:r>
      <w:r w:rsidRPr="00507380">
        <w:rPr>
          <w:rFonts w:hint="eastAsia"/>
          <w:sz w:val="21"/>
          <w:szCs w:val="21"/>
        </w:rPr>
        <w:t>JTG</w:t>
      </w:r>
      <w:r w:rsidRPr="00507380">
        <w:rPr>
          <w:rFonts w:hint="eastAsia"/>
          <w:sz w:val="21"/>
          <w:szCs w:val="21"/>
        </w:rPr>
        <w:t>∕</w:t>
      </w:r>
      <w:r w:rsidRPr="00507380">
        <w:rPr>
          <w:rFonts w:hint="eastAsia"/>
          <w:sz w:val="21"/>
          <w:szCs w:val="21"/>
        </w:rPr>
        <w:t>T 3360-01-2018</w:t>
      </w:r>
      <w:r w:rsidR="000A4BE1" w:rsidRPr="00507380">
        <w:rPr>
          <w:sz w:val="21"/>
          <w:szCs w:val="21"/>
        </w:rPr>
        <w:fldChar w:fldCharType="begin"/>
      </w:r>
      <w:r w:rsidR="00363B25" w:rsidRPr="00507380">
        <w:rPr>
          <w:sz w:val="21"/>
          <w:szCs w:val="21"/>
        </w:rPr>
        <w:instrText xml:space="preserve"> ADDIN NE.Ref.{32AE01E0-525D-4228-86A0-3E377827FE62}</w:instrText>
      </w:r>
      <w:r w:rsidR="000A4BE1" w:rsidRPr="00507380">
        <w:rPr>
          <w:sz w:val="21"/>
          <w:szCs w:val="21"/>
        </w:rPr>
        <w:fldChar w:fldCharType="separate"/>
      </w:r>
      <w:r w:rsidR="00363B25" w:rsidRPr="00507380">
        <w:rPr>
          <w:color w:val="080000"/>
          <w:kern w:val="0"/>
          <w:sz w:val="21"/>
          <w:szCs w:val="21"/>
          <w:vertAlign w:val="superscript"/>
        </w:rPr>
        <w:t>[1</w:t>
      </w:r>
      <w:r w:rsidR="002C1921">
        <w:rPr>
          <w:color w:val="080000"/>
          <w:kern w:val="0"/>
          <w:sz w:val="21"/>
          <w:szCs w:val="21"/>
          <w:vertAlign w:val="superscript"/>
        </w:rPr>
        <w:t>5</w:t>
      </w:r>
      <w:r w:rsidR="00363B25" w:rsidRPr="00507380">
        <w:rPr>
          <w:color w:val="080000"/>
          <w:kern w:val="0"/>
          <w:sz w:val="21"/>
          <w:szCs w:val="21"/>
          <w:vertAlign w:val="superscript"/>
        </w:rPr>
        <w:t>]</w:t>
      </w:r>
      <w:r w:rsidR="000A4BE1" w:rsidRPr="00507380">
        <w:rPr>
          <w:sz w:val="21"/>
          <w:szCs w:val="21"/>
        </w:rPr>
        <w:fldChar w:fldCharType="end"/>
      </w:r>
      <w:r w:rsidRPr="00507380">
        <w:rPr>
          <w:rFonts w:hint="eastAsia"/>
          <w:sz w:val="21"/>
          <w:szCs w:val="21"/>
        </w:rPr>
        <w:t>中</w:t>
      </w:r>
      <w:r w:rsidRPr="00507380">
        <w:rPr>
          <w:sz w:val="21"/>
          <w:szCs w:val="21"/>
          <w:shd w:val="clear" w:color="auto" w:fill="FFFFFF"/>
        </w:rPr>
        <w:t>8.5.1</w:t>
      </w:r>
      <w:r w:rsidRPr="00507380">
        <w:rPr>
          <w:rFonts w:hint="eastAsia"/>
          <w:sz w:val="21"/>
          <w:szCs w:val="21"/>
          <w:shd w:val="clear" w:color="auto" w:fill="FFFFFF"/>
        </w:rPr>
        <w:t>项</w:t>
      </w:r>
      <w:r w:rsidRPr="00507380">
        <w:rPr>
          <w:sz w:val="21"/>
          <w:szCs w:val="21"/>
          <w:shd w:val="clear" w:color="auto" w:fill="FFFFFF"/>
        </w:rPr>
        <w:t>的</w:t>
      </w:r>
      <w:r w:rsidRPr="00507380">
        <w:rPr>
          <w:rFonts w:hint="eastAsia"/>
          <w:sz w:val="21"/>
          <w:szCs w:val="21"/>
          <w:shd w:val="clear" w:color="auto" w:fill="FFFFFF"/>
        </w:rPr>
        <w:t>规定：在</w:t>
      </w:r>
      <w:r w:rsidRPr="00507380">
        <w:rPr>
          <w:rFonts w:hint="eastAsia"/>
          <w:sz w:val="21"/>
          <w:szCs w:val="21"/>
          <w:shd w:val="clear" w:color="auto" w:fill="FFFFFF"/>
        </w:rPr>
        <w:t>W1</w:t>
      </w:r>
      <w:r w:rsidRPr="00507380">
        <w:rPr>
          <w:rFonts w:hint="eastAsia"/>
          <w:sz w:val="21"/>
          <w:szCs w:val="21"/>
          <w:shd w:val="clear" w:color="auto" w:fill="FFFFFF"/>
        </w:rPr>
        <w:t>（</w:t>
      </w:r>
      <w:r w:rsidRPr="00507380">
        <w:rPr>
          <w:rFonts w:hint="eastAsia"/>
          <w:sz w:val="21"/>
          <w:szCs w:val="21"/>
          <w:shd w:val="clear" w:color="auto" w:fill="FFFFFF"/>
        </w:rPr>
        <w:t>1</w:t>
      </w:r>
      <w:r w:rsidRPr="00507380">
        <w:rPr>
          <w:sz w:val="21"/>
          <w:szCs w:val="21"/>
          <w:shd w:val="clear" w:color="auto" w:fill="FFFFFF"/>
        </w:rPr>
        <w:t>0</w:t>
      </w:r>
      <w:r w:rsidRPr="00507380">
        <w:rPr>
          <w:rFonts w:hint="eastAsia"/>
          <w:sz w:val="21"/>
          <w:szCs w:val="21"/>
          <w:shd w:val="clear" w:color="auto" w:fill="FFFFFF"/>
        </w:rPr>
        <w:t>年重现期）风作用水平及以下风速范围内，有行人通行功能的桥梁抖振或</w:t>
      </w:r>
      <w:proofErr w:type="gramStart"/>
      <w:r w:rsidRPr="00507380">
        <w:rPr>
          <w:rFonts w:hint="eastAsia"/>
          <w:sz w:val="21"/>
          <w:szCs w:val="21"/>
          <w:shd w:val="clear" w:color="auto" w:fill="FFFFFF"/>
        </w:rPr>
        <w:t>涡</w:t>
      </w:r>
      <w:proofErr w:type="gramEnd"/>
      <w:r w:rsidRPr="00507380">
        <w:rPr>
          <w:rFonts w:hint="eastAsia"/>
          <w:sz w:val="21"/>
          <w:szCs w:val="21"/>
          <w:shd w:val="clear" w:color="auto" w:fill="FFFFFF"/>
        </w:rPr>
        <w:t>激共振引起的竖向加速度峰值不宜超</w:t>
      </w:r>
      <w:r w:rsidRPr="00507380">
        <w:rPr>
          <w:rFonts w:hint="eastAsia"/>
          <w:sz w:val="21"/>
          <w:szCs w:val="21"/>
          <w:shd w:val="clear" w:color="auto" w:fill="FFFFFF"/>
        </w:rPr>
        <w:lastRenderedPageBreak/>
        <w:t>过</w:t>
      </w:r>
      <w:r w:rsidRPr="00363B25">
        <w:rPr>
          <w:rFonts w:hint="eastAsia"/>
          <w:sz w:val="21"/>
          <w:szCs w:val="21"/>
        </w:rPr>
        <w:t>1</w:t>
      </w:r>
      <w:r w:rsidRPr="00363B25">
        <w:rPr>
          <w:sz w:val="21"/>
          <w:szCs w:val="21"/>
        </w:rPr>
        <w:t>.1</w:t>
      </w:r>
      <w:r w:rsidRPr="00363B25">
        <w:rPr>
          <w:rFonts w:hint="eastAsia"/>
          <w:sz w:val="21"/>
          <w:szCs w:val="21"/>
        </w:rPr>
        <w:t>m</w:t>
      </w:r>
      <w:r w:rsidRPr="00363B25">
        <w:rPr>
          <w:sz w:val="21"/>
          <w:szCs w:val="21"/>
        </w:rPr>
        <w:t>/s</w:t>
      </w:r>
      <w:r w:rsidRPr="00202279">
        <w:rPr>
          <w:sz w:val="21"/>
          <w:szCs w:val="21"/>
          <w:vertAlign w:val="superscript"/>
        </w:rPr>
        <w:t>2</w:t>
      </w:r>
      <w:r w:rsidRPr="00363B25">
        <w:rPr>
          <w:rFonts w:hint="eastAsia"/>
          <w:sz w:val="21"/>
          <w:szCs w:val="21"/>
        </w:rPr>
        <w:t>，横向加速度峰值不宜超过</w:t>
      </w:r>
      <w:r w:rsidRPr="00363B25">
        <w:rPr>
          <w:rFonts w:hint="eastAsia"/>
          <w:sz w:val="21"/>
          <w:szCs w:val="21"/>
        </w:rPr>
        <w:t>0</w:t>
      </w:r>
      <w:r w:rsidRPr="00363B25">
        <w:rPr>
          <w:sz w:val="21"/>
          <w:szCs w:val="21"/>
        </w:rPr>
        <w:t>.5</w:t>
      </w:r>
      <w:r w:rsidRPr="00363B25">
        <w:rPr>
          <w:rFonts w:hint="eastAsia"/>
          <w:sz w:val="21"/>
          <w:szCs w:val="21"/>
        </w:rPr>
        <w:t>m</w:t>
      </w:r>
      <w:r w:rsidRPr="00363B25">
        <w:rPr>
          <w:sz w:val="21"/>
          <w:szCs w:val="21"/>
        </w:rPr>
        <w:t>/s</w:t>
      </w:r>
      <w:r w:rsidRPr="00202279">
        <w:rPr>
          <w:sz w:val="22"/>
          <w:szCs w:val="21"/>
          <w:vertAlign w:val="superscript"/>
        </w:rPr>
        <w:t>2</w:t>
      </w:r>
      <w:r w:rsidRPr="00363B25">
        <w:rPr>
          <w:rFonts w:hint="eastAsia"/>
          <w:sz w:val="21"/>
          <w:szCs w:val="21"/>
        </w:rPr>
        <w:t>。</w:t>
      </w:r>
    </w:p>
    <w:p w14:paraId="6009F2AC" w14:textId="77777777" w:rsidR="00302490" w:rsidRPr="00507380" w:rsidRDefault="00730060" w:rsidP="00363B25">
      <w:pPr>
        <w:pStyle w:val="1"/>
        <w:spacing w:line="240" w:lineRule="auto"/>
        <w:ind w:firstLine="0"/>
        <w:rPr>
          <w:sz w:val="21"/>
          <w:szCs w:val="21"/>
        </w:rPr>
      </w:pPr>
      <w:r>
        <w:rPr>
          <w:rFonts w:hint="eastAsia"/>
          <w:sz w:val="21"/>
          <w:szCs w:val="21"/>
        </w:rPr>
        <w:t>本文</w:t>
      </w:r>
      <w:r>
        <w:rPr>
          <w:sz w:val="21"/>
          <w:szCs w:val="21"/>
        </w:rPr>
        <w:t>即</w:t>
      </w:r>
      <w:r w:rsidR="00302490" w:rsidRPr="00507380">
        <w:rPr>
          <w:rFonts w:hint="eastAsia"/>
          <w:sz w:val="21"/>
          <w:szCs w:val="21"/>
        </w:rPr>
        <w:t>基于</w:t>
      </w:r>
      <w:r>
        <w:rPr>
          <w:rFonts w:hint="eastAsia"/>
          <w:sz w:val="21"/>
          <w:szCs w:val="21"/>
        </w:rPr>
        <w:t>上述</w:t>
      </w:r>
      <w:r w:rsidR="00B86560" w:rsidRPr="00507380">
        <w:rPr>
          <w:rFonts w:hint="eastAsia"/>
          <w:sz w:val="21"/>
          <w:szCs w:val="21"/>
        </w:rPr>
        <w:t>标准</w:t>
      </w:r>
      <w:r w:rsidR="00302490" w:rsidRPr="00507380">
        <w:rPr>
          <w:rFonts w:hint="eastAsia"/>
          <w:sz w:val="21"/>
          <w:szCs w:val="21"/>
        </w:rPr>
        <w:t>，对</w:t>
      </w:r>
      <w:r>
        <w:rPr>
          <w:rFonts w:hint="eastAsia"/>
          <w:sz w:val="21"/>
          <w:szCs w:val="21"/>
        </w:rPr>
        <w:t>方案</w:t>
      </w:r>
      <w:r w:rsidR="001B19ED" w:rsidRPr="00507380">
        <w:rPr>
          <w:rFonts w:hint="eastAsia"/>
          <w:sz w:val="21"/>
          <w:szCs w:val="21"/>
        </w:rPr>
        <w:t>桥</w:t>
      </w:r>
      <w:r>
        <w:rPr>
          <w:rFonts w:hint="eastAsia"/>
          <w:sz w:val="21"/>
          <w:szCs w:val="21"/>
        </w:rPr>
        <w:t>在所</w:t>
      </w:r>
      <w:r>
        <w:rPr>
          <w:sz w:val="21"/>
          <w:szCs w:val="21"/>
        </w:rPr>
        <w:t>设定</w:t>
      </w:r>
      <w:r>
        <w:rPr>
          <w:rFonts w:hint="eastAsia"/>
          <w:sz w:val="21"/>
          <w:szCs w:val="21"/>
        </w:rPr>
        <w:t>的</w:t>
      </w:r>
      <w:r>
        <w:rPr>
          <w:sz w:val="21"/>
          <w:szCs w:val="21"/>
        </w:rPr>
        <w:t>不同</w:t>
      </w:r>
      <w:r>
        <w:rPr>
          <w:rFonts w:hint="eastAsia"/>
          <w:sz w:val="21"/>
          <w:szCs w:val="21"/>
        </w:rPr>
        <w:t>荷载</w:t>
      </w:r>
      <w:r>
        <w:rPr>
          <w:sz w:val="21"/>
          <w:szCs w:val="21"/>
        </w:rPr>
        <w:t>工况下</w:t>
      </w:r>
      <w:r w:rsidR="001B19ED" w:rsidRPr="00507380">
        <w:rPr>
          <w:rFonts w:hint="eastAsia"/>
          <w:sz w:val="21"/>
          <w:szCs w:val="21"/>
        </w:rPr>
        <w:t>的</w:t>
      </w:r>
      <w:r>
        <w:rPr>
          <w:rFonts w:hint="eastAsia"/>
          <w:sz w:val="21"/>
          <w:szCs w:val="21"/>
        </w:rPr>
        <w:t>行人</w:t>
      </w:r>
      <w:r w:rsidR="001B19ED" w:rsidRPr="00507380">
        <w:rPr>
          <w:rFonts w:hint="eastAsia"/>
          <w:sz w:val="21"/>
          <w:szCs w:val="21"/>
        </w:rPr>
        <w:t>舒适性进行分析</w:t>
      </w:r>
      <w:r>
        <w:rPr>
          <w:rFonts w:hint="eastAsia"/>
          <w:sz w:val="21"/>
          <w:szCs w:val="21"/>
        </w:rPr>
        <w:t>、</w:t>
      </w:r>
      <w:r>
        <w:rPr>
          <w:sz w:val="21"/>
          <w:szCs w:val="21"/>
        </w:rPr>
        <w:t>评估</w:t>
      </w:r>
      <w:r w:rsidR="001B19ED" w:rsidRPr="00507380">
        <w:rPr>
          <w:rFonts w:hint="eastAsia"/>
          <w:sz w:val="21"/>
          <w:szCs w:val="21"/>
        </w:rPr>
        <w:t>。</w:t>
      </w:r>
    </w:p>
    <w:p w14:paraId="78AF8FDD" w14:textId="77777777" w:rsidR="007527FA" w:rsidRPr="00507380" w:rsidRDefault="00730060" w:rsidP="007527FA">
      <w:pPr>
        <w:ind w:firstLineChars="200" w:firstLine="420"/>
        <w:rPr>
          <w:sz w:val="21"/>
          <w:szCs w:val="21"/>
        </w:rPr>
      </w:pPr>
      <w:r>
        <w:rPr>
          <w:rFonts w:hint="eastAsia"/>
          <w:sz w:val="21"/>
          <w:szCs w:val="21"/>
        </w:rPr>
        <w:t>结合方案桥</w:t>
      </w:r>
      <w:proofErr w:type="gramStart"/>
      <w:r>
        <w:rPr>
          <w:sz w:val="21"/>
          <w:szCs w:val="21"/>
        </w:rPr>
        <w:t>桥址</w:t>
      </w:r>
      <w:r>
        <w:rPr>
          <w:rFonts w:hint="eastAsia"/>
          <w:sz w:val="21"/>
          <w:szCs w:val="21"/>
        </w:rPr>
        <w:t>风环境</w:t>
      </w:r>
      <w:proofErr w:type="gramEnd"/>
      <w:r w:rsidR="007527FA" w:rsidRPr="00507380">
        <w:rPr>
          <w:rFonts w:hint="eastAsia"/>
          <w:sz w:val="21"/>
          <w:szCs w:val="21"/>
        </w:rPr>
        <w:t>及行人可以承受的风速，</w:t>
      </w:r>
      <w:r>
        <w:rPr>
          <w:rFonts w:hint="eastAsia"/>
          <w:sz w:val="21"/>
          <w:szCs w:val="21"/>
        </w:rPr>
        <w:t>分别</w:t>
      </w:r>
      <w:r w:rsidR="007527FA" w:rsidRPr="00507380">
        <w:rPr>
          <w:rFonts w:hint="eastAsia"/>
          <w:sz w:val="21"/>
          <w:szCs w:val="21"/>
        </w:rPr>
        <w:t>选取</w:t>
      </w:r>
      <w:r>
        <w:rPr>
          <w:rFonts w:hint="eastAsia"/>
          <w:sz w:val="21"/>
          <w:szCs w:val="21"/>
        </w:rPr>
        <w:t>了</w:t>
      </w:r>
      <w:r w:rsidR="007527FA" w:rsidRPr="00507380">
        <w:rPr>
          <w:rFonts w:ascii="宋体" w:hAnsi="宋体" w:hint="eastAsia"/>
          <w:sz w:val="21"/>
          <w:szCs w:val="21"/>
        </w:rPr>
        <w:t>5m/s、10m/s、15m/s以及17m/s风速下</w:t>
      </w:r>
      <w:r w:rsidR="00795910">
        <w:rPr>
          <w:rFonts w:ascii="宋体" w:hAnsi="宋体" w:hint="eastAsia"/>
          <w:sz w:val="21"/>
          <w:szCs w:val="21"/>
        </w:rPr>
        <w:t>（</w:t>
      </w:r>
      <w:r w:rsidR="00795910">
        <w:rPr>
          <w:rFonts w:hint="eastAsia"/>
          <w:sz w:val="21"/>
          <w:szCs w:val="21"/>
        </w:rPr>
        <w:t>虑及</w:t>
      </w:r>
      <w:r w:rsidR="00795910" w:rsidRPr="00507380">
        <w:rPr>
          <w:rFonts w:hint="eastAsia"/>
          <w:sz w:val="21"/>
          <w:szCs w:val="21"/>
        </w:rPr>
        <w:t>8</w:t>
      </w:r>
      <w:r w:rsidR="00795910" w:rsidRPr="00507380">
        <w:rPr>
          <w:rFonts w:hint="eastAsia"/>
          <w:sz w:val="21"/>
          <w:szCs w:val="21"/>
        </w:rPr>
        <w:t>级大风时、人行桥应关闭</w:t>
      </w:r>
      <w:r w:rsidR="00795910" w:rsidRPr="00507380">
        <w:rPr>
          <w:sz w:val="21"/>
          <w:szCs w:val="21"/>
        </w:rPr>
        <w:t>或仅有</w:t>
      </w:r>
      <w:r w:rsidR="00795910" w:rsidRPr="00507380">
        <w:rPr>
          <w:rFonts w:hint="eastAsia"/>
          <w:sz w:val="21"/>
          <w:szCs w:val="21"/>
        </w:rPr>
        <w:t>极少数行人，</w:t>
      </w:r>
      <w:r w:rsidR="00795910">
        <w:rPr>
          <w:rFonts w:hint="eastAsia"/>
          <w:sz w:val="21"/>
          <w:szCs w:val="21"/>
        </w:rPr>
        <w:t>故</w:t>
      </w:r>
      <w:r w:rsidR="00795910">
        <w:rPr>
          <w:sz w:val="21"/>
          <w:szCs w:val="21"/>
        </w:rPr>
        <w:t>以</w:t>
      </w:r>
      <w:r w:rsidR="00795910" w:rsidRPr="00507380">
        <w:rPr>
          <w:rFonts w:hint="eastAsia"/>
          <w:sz w:val="21"/>
          <w:szCs w:val="21"/>
        </w:rPr>
        <w:t>17m/s</w:t>
      </w:r>
      <w:r w:rsidR="00795910" w:rsidRPr="00507380">
        <w:rPr>
          <w:rFonts w:hint="eastAsia"/>
          <w:sz w:val="21"/>
          <w:szCs w:val="21"/>
        </w:rPr>
        <w:t>风速</w:t>
      </w:r>
      <w:r w:rsidR="00795910">
        <w:rPr>
          <w:rFonts w:hint="eastAsia"/>
          <w:sz w:val="21"/>
          <w:szCs w:val="21"/>
        </w:rPr>
        <w:t>为</w:t>
      </w:r>
      <w:r w:rsidR="00795910">
        <w:rPr>
          <w:sz w:val="21"/>
          <w:szCs w:val="21"/>
        </w:rPr>
        <w:t>计算上限</w:t>
      </w:r>
      <w:r w:rsidR="00795910">
        <w:rPr>
          <w:rFonts w:ascii="宋体" w:hAnsi="宋体"/>
          <w:sz w:val="21"/>
          <w:szCs w:val="21"/>
        </w:rPr>
        <w:t>）</w:t>
      </w:r>
      <w:r w:rsidR="007527FA" w:rsidRPr="00507380">
        <w:rPr>
          <w:rFonts w:ascii="宋体" w:hAnsi="宋体" w:hint="eastAsia"/>
          <w:sz w:val="21"/>
          <w:szCs w:val="21"/>
        </w:rPr>
        <w:t>，</w:t>
      </w:r>
      <w:r>
        <w:rPr>
          <w:rFonts w:ascii="宋体" w:hAnsi="宋体" w:hint="eastAsia"/>
          <w:sz w:val="21"/>
          <w:szCs w:val="21"/>
        </w:rPr>
        <w:t>以</w:t>
      </w:r>
      <w:r w:rsidR="007527FA" w:rsidRPr="00507380">
        <w:rPr>
          <w:rFonts w:ascii="宋体" w:hAnsi="宋体" w:hint="eastAsia"/>
          <w:sz w:val="21"/>
          <w:szCs w:val="21"/>
        </w:rPr>
        <w:t>1人/m</w:t>
      </w:r>
      <w:r w:rsidR="007527FA" w:rsidRPr="00507380">
        <w:rPr>
          <w:rFonts w:ascii="宋体" w:hAnsi="宋体" w:hint="eastAsia"/>
          <w:sz w:val="21"/>
          <w:szCs w:val="21"/>
          <w:vertAlign w:val="superscript"/>
        </w:rPr>
        <w:t>2</w:t>
      </w:r>
      <w:r w:rsidR="007527FA" w:rsidRPr="00507380">
        <w:rPr>
          <w:rFonts w:hint="eastAsia"/>
          <w:sz w:val="21"/>
          <w:szCs w:val="21"/>
        </w:rPr>
        <w:t>人群</w:t>
      </w:r>
      <w:r>
        <w:rPr>
          <w:rFonts w:hint="eastAsia"/>
          <w:sz w:val="21"/>
          <w:szCs w:val="21"/>
        </w:rPr>
        <w:t>密度</w:t>
      </w:r>
      <w:r>
        <w:rPr>
          <w:sz w:val="21"/>
          <w:szCs w:val="21"/>
        </w:rPr>
        <w:t>循环</w:t>
      </w:r>
      <w:r w:rsidR="007527FA" w:rsidRPr="00507380">
        <w:rPr>
          <w:sz w:val="21"/>
          <w:szCs w:val="21"/>
        </w:rPr>
        <w:t>过桥</w:t>
      </w:r>
      <w:r w:rsidR="00795910" w:rsidRPr="00507380">
        <w:rPr>
          <w:rFonts w:hint="eastAsia"/>
          <w:sz w:val="21"/>
          <w:szCs w:val="21"/>
        </w:rPr>
        <w:t>（据此</w:t>
      </w:r>
      <w:r w:rsidR="00795910" w:rsidRPr="00507380">
        <w:rPr>
          <w:sz w:val="21"/>
          <w:szCs w:val="21"/>
        </w:rPr>
        <w:t>密度</w:t>
      </w:r>
      <w:r w:rsidR="00795910" w:rsidRPr="00507380">
        <w:rPr>
          <w:rFonts w:hint="eastAsia"/>
          <w:sz w:val="21"/>
          <w:szCs w:val="21"/>
        </w:rPr>
        <w:t>、</w:t>
      </w:r>
      <w:r w:rsidR="00795910">
        <w:rPr>
          <w:rFonts w:hint="eastAsia"/>
          <w:sz w:val="21"/>
          <w:szCs w:val="21"/>
        </w:rPr>
        <w:t>方案</w:t>
      </w:r>
      <w:r w:rsidR="00795910" w:rsidRPr="00507380">
        <w:rPr>
          <w:sz w:val="21"/>
          <w:szCs w:val="21"/>
        </w:rPr>
        <w:t>桥上行人数为</w:t>
      </w:r>
      <w:r w:rsidR="00795910" w:rsidRPr="00507380">
        <w:rPr>
          <w:rFonts w:hint="eastAsia"/>
          <w:sz w:val="21"/>
          <w:szCs w:val="21"/>
        </w:rPr>
        <w:t>1700</w:t>
      </w:r>
      <w:r w:rsidR="00795910" w:rsidRPr="00507380">
        <w:rPr>
          <w:rFonts w:hint="eastAsia"/>
          <w:sz w:val="21"/>
          <w:szCs w:val="21"/>
        </w:rPr>
        <w:t>人</w:t>
      </w:r>
      <w:r w:rsidR="00795910">
        <w:rPr>
          <w:rFonts w:hint="eastAsia"/>
          <w:sz w:val="21"/>
          <w:szCs w:val="21"/>
        </w:rPr>
        <w:t>）</w:t>
      </w:r>
      <w:r>
        <w:rPr>
          <w:rFonts w:hint="eastAsia"/>
          <w:sz w:val="21"/>
          <w:szCs w:val="21"/>
        </w:rPr>
        <w:t>，</w:t>
      </w:r>
      <w:r w:rsidR="00795910">
        <w:rPr>
          <w:rFonts w:hint="eastAsia"/>
          <w:sz w:val="21"/>
          <w:szCs w:val="21"/>
        </w:rPr>
        <w:t>即</w:t>
      </w:r>
      <w:r w:rsidR="00795910">
        <w:rPr>
          <w:sz w:val="21"/>
          <w:szCs w:val="21"/>
        </w:rPr>
        <w:t>工</w:t>
      </w:r>
      <w:r w:rsidR="00795910">
        <w:rPr>
          <w:rFonts w:hint="eastAsia"/>
          <w:sz w:val="21"/>
          <w:szCs w:val="21"/>
        </w:rPr>
        <w:t>况</w:t>
      </w:r>
      <w:proofErr w:type="gramStart"/>
      <w:r w:rsidR="00795910">
        <w:rPr>
          <w:sz w:val="21"/>
          <w:szCs w:val="21"/>
        </w:rPr>
        <w:t>一</w:t>
      </w:r>
      <w:proofErr w:type="gramEnd"/>
      <w:r w:rsidR="00795910">
        <w:rPr>
          <w:rFonts w:hint="eastAsia"/>
          <w:sz w:val="21"/>
          <w:szCs w:val="21"/>
        </w:rPr>
        <w:t>，</w:t>
      </w:r>
      <w:r w:rsidR="007527FA" w:rsidRPr="00507380">
        <w:rPr>
          <w:rFonts w:hint="eastAsia"/>
          <w:sz w:val="21"/>
          <w:szCs w:val="21"/>
        </w:rPr>
        <w:t>以及</w:t>
      </w:r>
      <w:r>
        <w:rPr>
          <w:rFonts w:hint="eastAsia"/>
          <w:sz w:val="21"/>
          <w:szCs w:val="21"/>
        </w:rPr>
        <w:t>在</w:t>
      </w:r>
      <w:r w:rsidR="007527FA" w:rsidRPr="00507380">
        <w:rPr>
          <w:rFonts w:ascii="宋体" w:hAnsi="宋体" w:hint="eastAsia"/>
          <w:sz w:val="21"/>
          <w:szCs w:val="21"/>
        </w:rPr>
        <w:t>10m/s</w:t>
      </w:r>
      <w:r>
        <w:rPr>
          <w:rFonts w:ascii="宋体" w:hAnsi="宋体" w:hint="eastAsia"/>
          <w:sz w:val="21"/>
          <w:szCs w:val="21"/>
        </w:rPr>
        <w:t>的</w:t>
      </w:r>
      <w:r>
        <w:rPr>
          <w:rFonts w:ascii="宋体" w:hAnsi="宋体"/>
          <w:sz w:val="21"/>
          <w:szCs w:val="21"/>
        </w:rPr>
        <w:t>风速下</w:t>
      </w:r>
      <w:r w:rsidR="007527FA" w:rsidRPr="00507380">
        <w:rPr>
          <w:rFonts w:ascii="宋体" w:hAnsi="宋体" w:hint="eastAsia"/>
          <w:sz w:val="21"/>
          <w:szCs w:val="21"/>
        </w:rPr>
        <w:t>下，</w:t>
      </w:r>
      <w:r>
        <w:rPr>
          <w:rFonts w:ascii="宋体" w:hAnsi="宋体" w:hint="eastAsia"/>
          <w:sz w:val="21"/>
          <w:szCs w:val="21"/>
        </w:rPr>
        <w:t>以</w:t>
      </w:r>
      <w:r w:rsidR="007527FA" w:rsidRPr="00507380">
        <w:rPr>
          <w:rFonts w:ascii="宋体" w:hAnsi="宋体" w:hint="eastAsia"/>
          <w:sz w:val="21"/>
          <w:szCs w:val="21"/>
        </w:rPr>
        <w:t>1人/m</w:t>
      </w:r>
      <w:r w:rsidR="007527FA" w:rsidRPr="00507380">
        <w:rPr>
          <w:rFonts w:ascii="宋体" w:hAnsi="宋体" w:hint="eastAsia"/>
          <w:sz w:val="21"/>
          <w:szCs w:val="21"/>
          <w:vertAlign w:val="superscript"/>
        </w:rPr>
        <w:t>2</w:t>
      </w:r>
      <w:r w:rsidR="007527FA" w:rsidRPr="00507380">
        <w:rPr>
          <w:rFonts w:ascii="宋体" w:hAnsi="宋体" w:hint="eastAsia"/>
          <w:sz w:val="21"/>
          <w:szCs w:val="21"/>
        </w:rPr>
        <w:t>、</w:t>
      </w:r>
      <w:r w:rsidR="007527FA" w:rsidRPr="00507380">
        <w:rPr>
          <w:rFonts w:ascii="宋体" w:hAnsi="宋体"/>
          <w:sz w:val="21"/>
          <w:szCs w:val="21"/>
        </w:rPr>
        <w:t>4</w:t>
      </w:r>
      <w:r w:rsidR="007527FA" w:rsidRPr="00507380">
        <w:rPr>
          <w:rFonts w:ascii="宋体" w:hAnsi="宋体" w:hint="eastAsia"/>
          <w:sz w:val="21"/>
          <w:szCs w:val="21"/>
        </w:rPr>
        <w:t>人/m</w:t>
      </w:r>
      <w:r w:rsidR="007527FA" w:rsidRPr="00507380">
        <w:rPr>
          <w:rFonts w:ascii="宋体" w:hAnsi="宋体" w:hint="eastAsia"/>
          <w:sz w:val="21"/>
          <w:szCs w:val="21"/>
          <w:vertAlign w:val="superscript"/>
        </w:rPr>
        <w:t>2</w:t>
      </w:r>
      <w:r w:rsidR="007527FA" w:rsidRPr="00507380">
        <w:rPr>
          <w:rFonts w:ascii="宋体" w:hAnsi="宋体" w:hint="eastAsia"/>
          <w:sz w:val="21"/>
          <w:szCs w:val="21"/>
        </w:rPr>
        <w:t>、</w:t>
      </w:r>
      <w:r w:rsidR="007527FA" w:rsidRPr="00507380">
        <w:rPr>
          <w:rFonts w:ascii="宋体" w:hAnsi="宋体"/>
          <w:sz w:val="21"/>
          <w:szCs w:val="21"/>
        </w:rPr>
        <w:t>6</w:t>
      </w:r>
      <w:r w:rsidR="007527FA" w:rsidRPr="00507380">
        <w:rPr>
          <w:rFonts w:ascii="宋体" w:hAnsi="宋体" w:hint="eastAsia"/>
          <w:sz w:val="21"/>
          <w:szCs w:val="21"/>
        </w:rPr>
        <w:t>人/m</w:t>
      </w:r>
      <w:r w:rsidR="007527FA" w:rsidRPr="00507380">
        <w:rPr>
          <w:rFonts w:ascii="宋体" w:hAnsi="宋体" w:hint="eastAsia"/>
          <w:sz w:val="21"/>
          <w:szCs w:val="21"/>
          <w:vertAlign w:val="superscript"/>
        </w:rPr>
        <w:t>2</w:t>
      </w:r>
      <w:r>
        <w:rPr>
          <w:rFonts w:ascii="宋体" w:hAnsi="宋体" w:hint="eastAsia"/>
          <w:sz w:val="21"/>
          <w:szCs w:val="21"/>
        </w:rPr>
        <w:t>的</w:t>
      </w:r>
      <w:r w:rsidR="007527FA" w:rsidRPr="00507380">
        <w:rPr>
          <w:rFonts w:ascii="宋体" w:hAnsi="宋体" w:hint="eastAsia"/>
          <w:sz w:val="21"/>
          <w:szCs w:val="21"/>
        </w:rPr>
        <w:t>人群</w:t>
      </w:r>
      <w:r w:rsidRPr="00507380">
        <w:rPr>
          <w:rFonts w:ascii="宋体" w:hAnsi="宋体" w:hint="eastAsia"/>
          <w:sz w:val="21"/>
          <w:szCs w:val="21"/>
        </w:rPr>
        <w:t>密度</w:t>
      </w:r>
      <w:r w:rsidR="00795910">
        <w:rPr>
          <w:rFonts w:ascii="宋体" w:hAnsi="宋体" w:hint="eastAsia"/>
          <w:sz w:val="21"/>
          <w:szCs w:val="21"/>
        </w:rPr>
        <w:t>循环</w:t>
      </w:r>
      <w:r w:rsidR="007527FA" w:rsidRPr="00507380">
        <w:rPr>
          <w:rFonts w:ascii="宋体" w:hAnsi="宋体" w:hint="eastAsia"/>
          <w:sz w:val="21"/>
          <w:szCs w:val="21"/>
        </w:rPr>
        <w:t>过桥</w:t>
      </w:r>
      <w:r w:rsidR="00795910">
        <w:rPr>
          <w:rFonts w:ascii="宋体" w:hAnsi="宋体" w:hint="eastAsia"/>
          <w:sz w:val="21"/>
          <w:szCs w:val="21"/>
        </w:rPr>
        <w:t>，</w:t>
      </w:r>
      <w:r w:rsidR="00795910">
        <w:rPr>
          <w:rFonts w:ascii="宋体" w:hAnsi="宋体"/>
          <w:sz w:val="21"/>
          <w:szCs w:val="21"/>
        </w:rPr>
        <w:t>即工况二的</w:t>
      </w:r>
      <w:r w:rsidR="00795910">
        <w:rPr>
          <w:rFonts w:ascii="宋体" w:hAnsi="宋体" w:hint="eastAsia"/>
          <w:sz w:val="21"/>
          <w:szCs w:val="21"/>
        </w:rPr>
        <w:t>两组</w:t>
      </w:r>
      <w:r w:rsidR="00795910">
        <w:rPr>
          <w:rFonts w:ascii="宋体" w:hAnsi="宋体"/>
          <w:sz w:val="21"/>
          <w:szCs w:val="21"/>
        </w:rPr>
        <w:t>计算</w:t>
      </w:r>
      <w:r w:rsidR="00795910">
        <w:rPr>
          <w:rFonts w:ascii="宋体" w:hAnsi="宋体" w:hint="eastAsia"/>
          <w:sz w:val="21"/>
          <w:szCs w:val="21"/>
        </w:rPr>
        <w:t>工况</w:t>
      </w:r>
      <w:r w:rsidR="00795910">
        <w:rPr>
          <w:rFonts w:ascii="宋体" w:hAnsi="宋体"/>
          <w:sz w:val="21"/>
          <w:szCs w:val="21"/>
        </w:rPr>
        <w:t>，</w:t>
      </w:r>
      <w:r w:rsidR="00795910">
        <w:rPr>
          <w:rFonts w:ascii="宋体" w:hAnsi="宋体" w:hint="eastAsia"/>
          <w:sz w:val="21"/>
          <w:szCs w:val="21"/>
        </w:rPr>
        <w:t>对方案桥</w:t>
      </w:r>
      <w:r w:rsidR="00795910">
        <w:rPr>
          <w:rFonts w:ascii="宋体" w:hAnsi="宋体"/>
          <w:sz w:val="21"/>
          <w:szCs w:val="21"/>
        </w:rPr>
        <w:t>的</w:t>
      </w:r>
      <w:r w:rsidR="00795910">
        <w:rPr>
          <w:rFonts w:ascii="宋体" w:hAnsi="宋体" w:hint="eastAsia"/>
          <w:sz w:val="21"/>
          <w:szCs w:val="21"/>
        </w:rPr>
        <w:t>行人</w:t>
      </w:r>
      <w:r w:rsidR="00795910">
        <w:rPr>
          <w:rFonts w:ascii="宋体" w:hAnsi="宋体"/>
          <w:sz w:val="21"/>
          <w:szCs w:val="21"/>
        </w:rPr>
        <w:t>舒适性进行分析与评估</w:t>
      </w:r>
      <w:r w:rsidR="007527FA" w:rsidRPr="00507380">
        <w:rPr>
          <w:rFonts w:ascii="宋体" w:hAnsi="宋体" w:hint="eastAsia"/>
          <w:sz w:val="21"/>
          <w:szCs w:val="21"/>
        </w:rPr>
        <w:t>。</w:t>
      </w:r>
    </w:p>
    <w:p w14:paraId="022F1A42" w14:textId="77777777" w:rsidR="007527FA" w:rsidRPr="00507380" w:rsidRDefault="000169B4" w:rsidP="00363B25">
      <w:pPr>
        <w:pStyle w:val="1"/>
        <w:spacing w:line="240" w:lineRule="auto"/>
        <w:ind w:firstLineChars="200"/>
        <w:rPr>
          <w:sz w:val="21"/>
          <w:szCs w:val="21"/>
        </w:rPr>
      </w:pPr>
      <w:r w:rsidRPr="00507380">
        <w:rPr>
          <w:rFonts w:hint="eastAsia"/>
          <w:sz w:val="21"/>
          <w:szCs w:val="21"/>
        </w:rPr>
        <w:t>图</w:t>
      </w:r>
      <w:r w:rsidR="00363B25">
        <w:rPr>
          <w:sz w:val="21"/>
          <w:szCs w:val="21"/>
        </w:rPr>
        <w:t>5</w:t>
      </w:r>
      <w:r w:rsidRPr="00507380">
        <w:rPr>
          <w:rFonts w:hint="eastAsia"/>
          <w:sz w:val="21"/>
          <w:szCs w:val="21"/>
        </w:rPr>
        <w:t>为</w:t>
      </w:r>
      <w:r w:rsidR="00795910">
        <w:rPr>
          <w:rFonts w:hint="eastAsia"/>
          <w:sz w:val="21"/>
          <w:szCs w:val="21"/>
        </w:rPr>
        <w:t>工况一下</w:t>
      </w:r>
      <w:r w:rsidR="00795910">
        <w:rPr>
          <w:sz w:val="21"/>
          <w:szCs w:val="21"/>
        </w:rPr>
        <w:t>方案</w:t>
      </w:r>
      <w:r w:rsidRPr="00507380">
        <w:rPr>
          <w:rFonts w:hint="eastAsia"/>
          <w:sz w:val="21"/>
          <w:szCs w:val="21"/>
        </w:rPr>
        <w:t>桥</w:t>
      </w:r>
      <w:r w:rsidR="00795910">
        <w:rPr>
          <w:rFonts w:hint="eastAsia"/>
          <w:sz w:val="21"/>
          <w:szCs w:val="21"/>
        </w:rPr>
        <w:t>的</w:t>
      </w:r>
      <w:r w:rsidR="00795910">
        <w:rPr>
          <w:sz w:val="21"/>
          <w:szCs w:val="21"/>
        </w:rPr>
        <w:t>主梁竖向</w:t>
      </w:r>
      <w:r w:rsidR="00F67136">
        <w:rPr>
          <w:rFonts w:hint="eastAsia"/>
          <w:sz w:val="21"/>
          <w:szCs w:val="21"/>
        </w:rPr>
        <w:t>及</w:t>
      </w:r>
      <w:r w:rsidR="00F67136">
        <w:rPr>
          <w:sz w:val="21"/>
          <w:szCs w:val="21"/>
        </w:rPr>
        <w:t>横向</w:t>
      </w:r>
      <w:r w:rsidRPr="00507380">
        <w:rPr>
          <w:rFonts w:hint="eastAsia"/>
          <w:sz w:val="21"/>
          <w:szCs w:val="21"/>
        </w:rPr>
        <w:t>加速度</w:t>
      </w:r>
      <w:r w:rsidR="00795910">
        <w:rPr>
          <w:rFonts w:hint="eastAsia"/>
          <w:sz w:val="21"/>
          <w:szCs w:val="21"/>
        </w:rPr>
        <w:t>峰值</w:t>
      </w:r>
      <w:r w:rsidRPr="00507380">
        <w:rPr>
          <w:rFonts w:hint="eastAsia"/>
          <w:sz w:val="21"/>
          <w:szCs w:val="21"/>
        </w:rPr>
        <w:t>。</w:t>
      </w:r>
    </w:p>
    <w:p w14:paraId="640F0AF3" w14:textId="77777777" w:rsidR="000169B4" w:rsidRDefault="00363B25" w:rsidP="00302490">
      <w:pPr>
        <w:pStyle w:val="1"/>
        <w:ind w:firstLine="0"/>
        <w:rPr>
          <w:rFonts w:asciiTheme="minorHAnsi" w:eastAsiaTheme="minorEastAsia" w:hAnsiTheme="minorHAnsi"/>
          <w:sz w:val="21"/>
          <w:szCs w:val="22"/>
        </w:rPr>
      </w:pPr>
      <w:r w:rsidRPr="000A4BE1">
        <w:rPr>
          <w:rFonts w:asciiTheme="minorHAnsi" w:eastAsiaTheme="minorEastAsia" w:hAnsiTheme="minorHAnsi" w:hint="eastAsia"/>
          <w:sz w:val="21"/>
          <w:szCs w:val="22"/>
        </w:rPr>
        <w:object w:dxaOrig="7294" w:dyaOrig="5598" w14:anchorId="094ED2D8">
          <v:shape id="_x0000_i1026" type="#_x0000_t75" style="width:189.5pt;height:149.5pt" o:ole="">
            <v:imagedata r:id="rId14" o:title="" croptop="3982f" cropbottom="3982f" cropleft="3056f" cropright="6112f"/>
          </v:shape>
          <o:OLEObject Type="Embed" ProgID="Origin95.Graph" ShapeID="_x0000_i1026" DrawAspect="Content" ObjectID="_1648901125" r:id="rId15"/>
        </w:object>
      </w:r>
    </w:p>
    <w:p w14:paraId="3023F63B" w14:textId="77777777" w:rsidR="00C0066B" w:rsidRDefault="00C0066B" w:rsidP="00C0066B">
      <w:pPr>
        <w:jc w:val="center"/>
        <w:rPr>
          <w:sz w:val="15"/>
          <w:szCs w:val="15"/>
        </w:rPr>
      </w:pPr>
      <w:r w:rsidRPr="003F5F35">
        <w:rPr>
          <w:rFonts w:hint="eastAsia"/>
          <w:sz w:val="15"/>
          <w:szCs w:val="15"/>
        </w:rPr>
        <w:t>（</w:t>
      </w:r>
      <w:r w:rsidR="00795910">
        <w:rPr>
          <w:sz w:val="15"/>
          <w:szCs w:val="15"/>
        </w:rPr>
        <w:t>a</w:t>
      </w:r>
      <w:r w:rsidRPr="003F5F35">
        <w:rPr>
          <w:rFonts w:hint="eastAsia"/>
          <w:sz w:val="15"/>
          <w:szCs w:val="15"/>
        </w:rPr>
        <w:t>）</w:t>
      </w:r>
      <w:r w:rsidR="00795910">
        <w:rPr>
          <w:rFonts w:hint="eastAsia"/>
          <w:sz w:val="15"/>
          <w:szCs w:val="15"/>
        </w:rPr>
        <w:t>主</w:t>
      </w:r>
      <w:r>
        <w:rPr>
          <w:rFonts w:hint="eastAsia"/>
          <w:sz w:val="15"/>
          <w:szCs w:val="15"/>
        </w:rPr>
        <w:t>梁各节点竖</w:t>
      </w:r>
      <w:r w:rsidRPr="000169B4">
        <w:rPr>
          <w:rFonts w:hint="eastAsia"/>
          <w:sz w:val="15"/>
          <w:szCs w:val="15"/>
        </w:rPr>
        <w:t>向加速度峰值</w:t>
      </w:r>
    </w:p>
    <w:p w14:paraId="6EA9F9C4" w14:textId="77777777" w:rsidR="000169B4" w:rsidRDefault="00363B25" w:rsidP="000169B4">
      <w:pPr>
        <w:jc w:val="center"/>
        <w:rPr>
          <w:rFonts w:asciiTheme="minorHAnsi" w:eastAsiaTheme="minorEastAsia" w:hAnsiTheme="minorHAnsi"/>
          <w:sz w:val="21"/>
        </w:rPr>
      </w:pPr>
      <w:r w:rsidRPr="000A4BE1">
        <w:rPr>
          <w:rFonts w:asciiTheme="minorHAnsi" w:eastAsiaTheme="minorEastAsia" w:hAnsiTheme="minorHAnsi" w:hint="eastAsia"/>
          <w:sz w:val="21"/>
        </w:rPr>
        <w:object w:dxaOrig="7294" w:dyaOrig="5598" w14:anchorId="2FFB5ABF">
          <v:shape id="_x0000_i1027" type="#_x0000_t75" style="width:189.5pt;height:150pt" o:ole="">
            <v:imagedata r:id="rId16" o:title="" croptop="3982f" cropbottom="3982f" cropleft="3056f" cropright="6112f"/>
          </v:shape>
          <o:OLEObject Type="Embed" ProgID="Origin95.Graph" ShapeID="_x0000_i1027" DrawAspect="Content" ObjectID="_1648901126" r:id="rId17"/>
        </w:object>
      </w:r>
    </w:p>
    <w:p w14:paraId="09DFC739" w14:textId="77777777" w:rsidR="00C0066B" w:rsidRDefault="00C0066B" w:rsidP="00C0066B">
      <w:pPr>
        <w:jc w:val="center"/>
        <w:rPr>
          <w:sz w:val="15"/>
          <w:szCs w:val="15"/>
        </w:rPr>
      </w:pPr>
      <w:r w:rsidRPr="003F5F35">
        <w:rPr>
          <w:rFonts w:hint="eastAsia"/>
          <w:sz w:val="15"/>
          <w:szCs w:val="15"/>
        </w:rPr>
        <w:t>（</w:t>
      </w:r>
      <w:r>
        <w:rPr>
          <w:rFonts w:hint="eastAsia"/>
          <w:sz w:val="15"/>
          <w:szCs w:val="15"/>
        </w:rPr>
        <w:t>b</w:t>
      </w:r>
      <w:r w:rsidRPr="003F5F35">
        <w:rPr>
          <w:rFonts w:hint="eastAsia"/>
          <w:sz w:val="15"/>
          <w:szCs w:val="15"/>
        </w:rPr>
        <w:t>）</w:t>
      </w:r>
      <w:r w:rsidR="00795910">
        <w:rPr>
          <w:rFonts w:hint="eastAsia"/>
          <w:sz w:val="15"/>
          <w:szCs w:val="15"/>
        </w:rPr>
        <w:t>主</w:t>
      </w:r>
      <w:r>
        <w:rPr>
          <w:rFonts w:hint="eastAsia"/>
          <w:sz w:val="15"/>
          <w:szCs w:val="15"/>
        </w:rPr>
        <w:t>梁各节点横</w:t>
      </w:r>
      <w:r w:rsidRPr="000169B4">
        <w:rPr>
          <w:rFonts w:hint="eastAsia"/>
          <w:sz w:val="15"/>
          <w:szCs w:val="15"/>
        </w:rPr>
        <w:t>向加速度峰值</w:t>
      </w:r>
    </w:p>
    <w:p w14:paraId="68EA824A" w14:textId="77777777" w:rsidR="000169B4" w:rsidRDefault="000169B4" w:rsidP="000169B4">
      <w:pPr>
        <w:jc w:val="center"/>
        <w:rPr>
          <w:sz w:val="15"/>
          <w:szCs w:val="15"/>
        </w:rPr>
      </w:pPr>
      <w:r>
        <w:rPr>
          <w:rFonts w:hint="eastAsia"/>
          <w:sz w:val="15"/>
          <w:szCs w:val="15"/>
        </w:rPr>
        <w:t>图</w:t>
      </w:r>
      <w:r w:rsidR="002C1921">
        <w:rPr>
          <w:sz w:val="15"/>
          <w:szCs w:val="15"/>
        </w:rPr>
        <w:t>5</w:t>
      </w:r>
      <w:r>
        <w:rPr>
          <w:sz w:val="15"/>
          <w:szCs w:val="15"/>
        </w:rPr>
        <w:t xml:space="preserve"> </w:t>
      </w:r>
      <w:r w:rsidR="00795910">
        <w:rPr>
          <w:rFonts w:hint="eastAsia"/>
          <w:sz w:val="15"/>
          <w:szCs w:val="15"/>
        </w:rPr>
        <w:t>工况一</w:t>
      </w:r>
      <w:r w:rsidR="00795910">
        <w:rPr>
          <w:sz w:val="15"/>
          <w:szCs w:val="15"/>
        </w:rPr>
        <w:t>下</w:t>
      </w:r>
      <w:r w:rsidRPr="000169B4">
        <w:rPr>
          <w:rFonts w:hint="eastAsia"/>
          <w:sz w:val="15"/>
          <w:szCs w:val="15"/>
        </w:rPr>
        <w:t>主梁各节点加速度</w:t>
      </w:r>
      <w:r w:rsidR="002C1921">
        <w:rPr>
          <w:rFonts w:hint="eastAsia"/>
          <w:sz w:val="15"/>
          <w:szCs w:val="15"/>
        </w:rPr>
        <w:t>响应</w:t>
      </w:r>
      <w:r w:rsidR="002C1921">
        <w:rPr>
          <w:rFonts w:hint="eastAsia"/>
          <w:sz w:val="15"/>
          <w:szCs w:val="15"/>
        </w:rPr>
        <w:t xml:space="preserve"> </w:t>
      </w:r>
      <w:r w:rsidR="002C1921" w:rsidRPr="004D474A">
        <w:rPr>
          <w:rFonts w:hint="eastAsia"/>
          <w:sz w:val="15"/>
          <w:szCs w:val="15"/>
        </w:rPr>
        <w:t>(</w:t>
      </w:r>
      <w:r w:rsidR="002C1921" w:rsidRPr="004D474A">
        <w:rPr>
          <w:rFonts w:hint="eastAsia"/>
          <w:sz w:val="15"/>
          <w:szCs w:val="15"/>
        </w:rPr>
        <w:t>单位</w:t>
      </w:r>
      <w:r w:rsidR="002C1921" w:rsidRPr="004D474A">
        <w:rPr>
          <w:rFonts w:hint="eastAsia"/>
          <w:sz w:val="15"/>
          <w:szCs w:val="15"/>
        </w:rPr>
        <w:t xml:space="preserve">: </w:t>
      </w:r>
      <w:r w:rsidR="002C1921" w:rsidRPr="004D474A">
        <w:rPr>
          <w:sz w:val="15"/>
          <w:szCs w:val="15"/>
        </w:rPr>
        <w:t>m</w:t>
      </w:r>
      <w:r w:rsidR="002C1921">
        <w:rPr>
          <w:rFonts w:hint="eastAsia"/>
          <w:sz w:val="15"/>
          <w:szCs w:val="15"/>
        </w:rPr>
        <w:t>/</w:t>
      </w:r>
      <w:r w:rsidR="002C1921">
        <w:rPr>
          <w:sz w:val="15"/>
          <w:szCs w:val="15"/>
        </w:rPr>
        <w:t>s</w:t>
      </w:r>
      <w:r w:rsidR="002C1921" w:rsidRPr="002C1921">
        <w:rPr>
          <w:sz w:val="15"/>
          <w:szCs w:val="15"/>
          <w:vertAlign w:val="superscript"/>
        </w:rPr>
        <w:t>2</w:t>
      </w:r>
      <w:r w:rsidR="002C1921" w:rsidRPr="004D474A">
        <w:rPr>
          <w:sz w:val="15"/>
          <w:szCs w:val="15"/>
        </w:rPr>
        <w:t>)</w:t>
      </w:r>
    </w:p>
    <w:p w14:paraId="07952DA6" w14:textId="77777777" w:rsidR="00C0066B" w:rsidRDefault="00C0066B" w:rsidP="000169B4">
      <w:pPr>
        <w:jc w:val="center"/>
        <w:rPr>
          <w:sz w:val="15"/>
          <w:szCs w:val="15"/>
        </w:rPr>
      </w:pPr>
      <w:r w:rsidRPr="004D474A">
        <w:rPr>
          <w:sz w:val="15"/>
          <w:szCs w:val="15"/>
        </w:rPr>
        <w:t xml:space="preserve">Fig. </w:t>
      </w:r>
      <w:proofErr w:type="gramStart"/>
      <w:r>
        <w:rPr>
          <w:sz w:val="15"/>
          <w:szCs w:val="15"/>
        </w:rPr>
        <w:t xml:space="preserve">5  </w:t>
      </w:r>
      <w:r w:rsidRPr="00C0066B">
        <w:rPr>
          <w:sz w:val="15"/>
          <w:szCs w:val="15"/>
        </w:rPr>
        <w:t>Acceleration</w:t>
      </w:r>
      <w:proofErr w:type="gramEnd"/>
      <w:r w:rsidRPr="00C0066B">
        <w:rPr>
          <w:sz w:val="15"/>
          <w:szCs w:val="15"/>
        </w:rPr>
        <w:t xml:space="preserve"> response of each node of the main beam when 1 person </w:t>
      </w:r>
      <w:r>
        <w:rPr>
          <w:rFonts w:hint="eastAsia"/>
          <w:sz w:val="15"/>
          <w:szCs w:val="15"/>
        </w:rPr>
        <w:t>/</w:t>
      </w:r>
      <w:r w:rsidRPr="000169B4">
        <w:rPr>
          <w:rFonts w:hint="eastAsia"/>
          <w:sz w:val="15"/>
          <w:szCs w:val="15"/>
        </w:rPr>
        <w:t>m</w:t>
      </w:r>
      <w:r w:rsidRPr="000169B4">
        <w:rPr>
          <w:rFonts w:hint="eastAsia"/>
          <w:sz w:val="15"/>
          <w:szCs w:val="15"/>
          <w:vertAlign w:val="superscript"/>
        </w:rPr>
        <w:t>2</w:t>
      </w:r>
      <w:r w:rsidRPr="00C0066B">
        <w:rPr>
          <w:sz w:val="15"/>
          <w:szCs w:val="15"/>
        </w:rPr>
        <w:t>crossing the bridge</w:t>
      </w:r>
      <w:r>
        <w:rPr>
          <w:sz w:val="15"/>
          <w:szCs w:val="15"/>
        </w:rPr>
        <w:t xml:space="preserve"> </w:t>
      </w:r>
      <w:r w:rsidRPr="004D474A">
        <w:rPr>
          <w:rFonts w:hint="eastAsia"/>
          <w:sz w:val="15"/>
          <w:szCs w:val="15"/>
        </w:rPr>
        <w:t>(</w:t>
      </w:r>
      <w:r>
        <w:rPr>
          <w:rFonts w:hint="eastAsia"/>
          <w:sz w:val="15"/>
          <w:szCs w:val="15"/>
        </w:rPr>
        <w:t>u</w:t>
      </w:r>
      <w:r>
        <w:rPr>
          <w:sz w:val="15"/>
          <w:szCs w:val="15"/>
        </w:rPr>
        <w:t>nit</w:t>
      </w:r>
      <w:r w:rsidRPr="004D474A">
        <w:rPr>
          <w:rFonts w:hint="eastAsia"/>
          <w:sz w:val="15"/>
          <w:szCs w:val="15"/>
        </w:rPr>
        <w:t xml:space="preserve">: </w:t>
      </w:r>
      <w:r w:rsidRPr="004D474A">
        <w:rPr>
          <w:sz w:val="15"/>
          <w:szCs w:val="15"/>
        </w:rPr>
        <w:t>m</w:t>
      </w:r>
      <w:r>
        <w:rPr>
          <w:rFonts w:hint="eastAsia"/>
          <w:sz w:val="15"/>
          <w:szCs w:val="15"/>
        </w:rPr>
        <w:t>/</w:t>
      </w:r>
      <w:r>
        <w:rPr>
          <w:sz w:val="15"/>
          <w:szCs w:val="15"/>
        </w:rPr>
        <w:t>s</w:t>
      </w:r>
      <w:r w:rsidRPr="002C1921">
        <w:rPr>
          <w:sz w:val="15"/>
          <w:szCs w:val="15"/>
          <w:vertAlign w:val="superscript"/>
        </w:rPr>
        <w:t>2</w:t>
      </w:r>
      <w:r w:rsidRPr="004D474A">
        <w:rPr>
          <w:sz w:val="15"/>
          <w:szCs w:val="15"/>
        </w:rPr>
        <w:t>)</w:t>
      </w:r>
    </w:p>
    <w:p w14:paraId="0104E7D7" w14:textId="77777777" w:rsidR="000169B4" w:rsidRDefault="006A31A5" w:rsidP="00363B25">
      <w:pPr>
        <w:ind w:firstLineChars="200" w:firstLine="420"/>
        <w:rPr>
          <w:rFonts w:ascii="宋体" w:hAnsi="宋体"/>
          <w:sz w:val="21"/>
          <w:szCs w:val="21"/>
        </w:rPr>
      </w:pPr>
      <w:r w:rsidRPr="002C1921">
        <w:rPr>
          <w:rFonts w:ascii="宋体" w:hAnsi="宋体" w:hint="eastAsia"/>
          <w:sz w:val="21"/>
          <w:szCs w:val="21"/>
        </w:rPr>
        <w:t>由于</w:t>
      </w:r>
      <w:r w:rsidR="000169B4" w:rsidRPr="002C1921">
        <w:rPr>
          <w:rFonts w:ascii="宋体" w:hAnsi="宋体" w:hint="eastAsia"/>
          <w:sz w:val="21"/>
          <w:szCs w:val="21"/>
        </w:rPr>
        <w:t>行人舒适性</w:t>
      </w:r>
      <w:r w:rsidR="00795910">
        <w:rPr>
          <w:rFonts w:ascii="宋体" w:hAnsi="宋体" w:hint="eastAsia"/>
          <w:sz w:val="21"/>
          <w:szCs w:val="21"/>
        </w:rPr>
        <w:t>评估的</w:t>
      </w:r>
      <w:r w:rsidR="000169B4" w:rsidRPr="002C1921">
        <w:rPr>
          <w:rFonts w:ascii="宋体" w:hAnsi="宋体" w:hint="eastAsia"/>
          <w:sz w:val="21"/>
          <w:szCs w:val="21"/>
        </w:rPr>
        <w:t>主要</w:t>
      </w:r>
      <w:r w:rsidR="00795910">
        <w:rPr>
          <w:rFonts w:ascii="宋体" w:hAnsi="宋体" w:hint="eastAsia"/>
          <w:sz w:val="21"/>
          <w:szCs w:val="21"/>
        </w:rPr>
        <w:t>标准</w:t>
      </w:r>
      <w:r w:rsidR="00795910">
        <w:rPr>
          <w:rFonts w:ascii="宋体" w:hAnsi="宋体"/>
          <w:sz w:val="21"/>
          <w:szCs w:val="21"/>
        </w:rPr>
        <w:t>在于</w:t>
      </w:r>
      <w:r w:rsidR="00F67136">
        <w:rPr>
          <w:rFonts w:ascii="宋体" w:hAnsi="宋体" w:hint="eastAsia"/>
          <w:sz w:val="21"/>
          <w:szCs w:val="21"/>
        </w:rPr>
        <w:t>主梁</w:t>
      </w:r>
      <w:r w:rsidR="00F67136">
        <w:rPr>
          <w:rFonts w:ascii="宋体" w:hAnsi="宋体"/>
          <w:sz w:val="21"/>
          <w:szCs w:val="21"/>
        </w:rPr>
        <w:t>的平动</w:t>
      </w:r>
      <w:r w:rsidR="000169B4" w:rsidRPr="002C1921">
        <w:rPr>
          <w:rFonts w:ascii="宋体" w:hAnsi="宋体" w:hint="eastAsia"/>
          <w:sz w:val="21"/>
          <w:szCs w:val="21"/>
        </w:rPr>
        <w:t>加速度</w:t>
      </w:r>
      <w:r w:rsidR="00F67136">
        <w:rPr>
          <w:rFonts w:ascii="宋体" w:hAnsi="宋体" w:hint="eastAsia"/>
          <w:sz w:val="21"/>
          <w:szCs w:val="21"/>
        </w:rPr>
        <w:t>封</w:t>
      </w:r>
      <w:r w:rsidR="000169B4" w:rsidRPr="002C1921">
        <w:rPr>
          <w:rFonts w:ascii="宋体" w:hAnsi="宋体" w:hint="eastAsia"/>
          <w:sz w:val="21"/>
          <w:szCs w:val="21"/>
        </w:rPr>
        <w:t>值，表1</w:t>
      </w:r>
      <w:r w:rsidR="00F67136">
        <w:rPr>
          <w:rFonts w:ascii="宋体" w:hAnsi="宋体" w:hint="eastAsia"/>
          <w:sz w:val="21"/>
          <w:szCs w:val="21"/>
        </w:rPr>
        <w:t>给出</w:t>
      </w:r>
      <w:r w:rsidR="00F67136">
        <w:rPr>
          <w:rFonts w:ascii="宋体" w:hAnsi="宋体"/>
          <w:sz w:val="21"/>
          <w:szCs w:val="21"/>
        </w:rPr>
        <w:t>了工况一</w:t>
      </w:r>
      <w:r w:rsidR="00F67136">
        <w:rPr>
          <w:rFonts w:ascii="宋体" w:hAnsi="宋体"/>
          <w:sz w:val="21"/>
          <w:szCs w:val="21"/>
        </w:rPr>
        <w:t>下</w:t>
      </w:r>
      <w:r w:rsidR="00F67136">
        <w:rPr>
          <w:rFonts w:ascii="宋体" w:hAnsi="宋体" w:hint="eastAsia"/>
          <w:sz w:val="21"/>
          <w:szCs w:val="21"/>
        </w:rPr>
        <w:t>方案</w:t>
      </w:r>
      <w:r w:rsidR="000169B4" w:rsidRPr="002C1921">
        <w:rPr>
          <w:rFonts w:ascii="宋体" w:hAnsi="宋体" w:hint="eastAsia"/>
          <w:sz w:val="21"/>
          <w:szCs w:val="21"/>
        </w:rPr>
        <w:t>桥</w:t>
      </w:r>
      <w:r w:rsidR="00F67136">
        <w:rPr>
          <w:rFonts w:ascii="宋体" w:hAnsi="宋体" w:hint="eastAsia"/>
          <w:sz w:val="21"/>
          <w:szCs w:val="21"/>
        </w:rPr>
        <w:t>主梁具体</w:t>
      </w:r>
      <w:r w:rsidR="00F67136">
        <w:rPr>
          <w:rFonts w:ascii="宋体" w:hAnsi="宋体"/>
          <w:sz w:val="21"/>
          <w:szCs w:val="21"/>
        </w:rPr>
        <w:t>的</w:t>
      </w:r>
      <w:r w:rsidR="000169B4" w:rsidRPr="002C1921">
        <w:rPr>
          <w:rFonts w:ascii="宋体" w:hAnsi="宋体" w:hint="eastAsia"/>
          <w:sz w:val="21"/>
          <w:szCs w:val="21"/>
        </w:rPr>
        <w:t>加速度</w:t>
      </w:r>
      <w:r w:rsidR="00F67136">
        <w:rPr>
          <w:rFonts w:ascii="宋体" w:hAnsi="宋体" w:hint="eastAsia"/>
          <w:sz w:val="21"/>
          <w:szCs w:val="21"/>
        </w:rPr>
        <w:t>峰</w:t>
      </w:r>
      <w:r w:rsidR="000169B4" w:rsidRPr="002C1921">
        <w:rPr>
          <w:rFonts w:ascii="宋体" w:hAnsi="宋体" w:hint="eastAsia"/>
          <w:sz w:val="21"/>
          <w:szCs w:val="21"/>
        </w:rPr>
        <w:t>值。</w:t>
      </w:r>
    </w:p>
    <w:p w14:paraId="343ECEDD" w14:textId="77777777" w:rsidR="00DA18CC" w:rsidRPr="002C1921" w:rsidRDefault="00F67136" w:rsidP="00F67136">
      <w:pPr>
        <w:ind w:firstLineChars="200" w:firstLine="420"/>
        <w:rPr>
          <w:rFonts w:ascii="宋体" w:hAnsi="宋体"/>
          <w:sz w:val="21"/>
          <w:szCs w:val="21"/>
        </w:rPr>
      </w:pPr>
      <w:r>
        <w:rPr>
          <w:rFonts w:ascii="宋体" w:hAnsi="宋体" w:hint="eastAsia"/>
          <w:sz w:val="21"/>
          <w:szCs w:val="21"/>
        </w:rPr>
        <w:t>由图5可知</w:t>
      </w:r>
      <w:r w:rsidR="00DA18CC" w:rsidRPr="002C1921">
        <w:rPr>
          <w:rFonts w:ascii="宋体" w:hAnsi="宋体" w:hint="eastAsia"/>
          <w:sz w:val="21"/>
          <w:szCs w:val="21"/>
        </w:rPr>
        <w:t>，</w:t>
      </w:r>
      <w:r w:rsidR="00B2709D">
        <w:rPr>
          <w:rFonts w:ascii="宋体" w:hAnsi="宋体" w:hint="eastAsia"/>
          <w:sz w:val="21"/>
          <w:szCs w:val="21"/>
        </w:rPr>
        <w:t>在</w:t>
      </w:r>
      <w:r w:rsidR="00B2709D">
        <w:rPr>
          <w:rFonts w:ascii="宋体" w:hAnsi="宋体"/>
          <w:sz w:val="21"/>
          <w:szCs w:val="21"/>
        </w:rPr>
        <w:t>工况一下，</w:t>
      </w:r>
      <w:r w:rsidR="00DA18CC" w:rsidRPr="002C1921">
        <w:rPr>
          <w:rFonts w:ascii="宋体" w:hAnsi="宋体" w:hint="eastAsia"/>
          <w:sz w:val="21"/>
          <w:szCs w:val="21"/>
        </w:rPr>
        <w:t>随着风速的增加，桥梁的最大加速度响应也相应增加，但是风速较低时，钢梁段竖向加速度的响应增加不大</w:t>
      </w:r>
      <w:r>
        <w:rPr>
          <w:rFonts w:ascii="宋体" w:hAnsi="宋体" w:hint="eastAsia"/>
          <w:sz w:val="21"/>
          <w:szCs w:val="21"/>
        </w:rPr>
        <w:t>；当</w:t>
      </w:r>
      <w:r w:rsidR="00DA18CC" w:rsidRPr="002C1921">
        <w:rPr>
          <w:rFonts w:ascii="宋体" w:hAnsi="宋体" w:hint="eastAsia"/>
          <w:sz w:val="21"/>
          <w:szCs w:val="21"/>
        </w:rPr>
        <w:t>风速较大时，</w:t>
      </w:r>
      <w:r>
        <w:rPr>
          <w:rFonts w:ascii="宋体" w:hAnsi="宋体" w:hint="eastAsia"/>
          <w:sz w:val="21"/>
          <w:szCs w:val="21"/>
        </w:rPr>
        <w:t>其</w:t>
      </w:r>
      <w:r w:rsidR="00DA18CC" w:rsidRPr="002C1921">
        <w:rPr>
          <w:rFonts w:ascii="宋体" w:hAnsi="宋体" w:hint="eastAsia"/>
          <w:sz w:val="21"/>
          <w:szCs w:val="21"/>
        </w:rPr>
        <w:t>竖向加速度</w:t>
      </w:r>
      <w:r>
        <w:rPr>
          <w:rFonts w:ascii="宋体" w:hAnsi="宋体" w:hint="eastAsia"/>
          <w:sz w:val="21"/>
          <w:szCs w:val="21"/>
        </w:rPr>
        <w:t>峰值</w:t>
      </w:r>
      <w:r w:rsidR="00DA18CC" w:rsidRPr="002C1921">
        <w:rPr>
          <w:rFonts w:ascii="宋体" w:hAnsi="宋体" w:hint="eastAsia"/>
          <w:sz w:val="21"/>
          <w:szCs w:val="21"/>
        </w:rPr>
        <w:t>明显增</w:t>
      </w:r>
      <w:r>
        <w:rPr>
          <w:rFonts w:ascii="宋体" w:hAnsi="宋体" w:hint="eastAsia"/>
          <w:sz w:val="21"/>
          <w:szCs w:val="21"/>
        </w:rPr>
        <w:t>大</w:t>
      </w:r>
      <w:r w:rsidR="00DA18CC" w:rsidRPr="002C1921">
        <w:rPr>
          <w:rFonts w:ascii="宋体" w:hAnsi="宋体" w:hint="eastAsia"/>
          <w:sz w:val="21"/>
          <w:szCs w:val="21"/>
        </w:rPr>
        <w:t>。同时，</w:t>
      </w:r>
      <w:r w:rsidRPr="002C1921">
        <w:rPr>
          <w:rFonts w:ascii="宋体" w:hAnsi="宋体" w:hint="eastAsia"/>
          <w:sz w:val="21"/>
          <w:szCs w:val="21"/>
        </w:rPr>
        <w:t>钢梁段</w:t>
      </w:r>
      <w:r>
        <w:rPr>
          <w:rFonts w:ascii="宋体" w:hAnsi="宋体" w:hint="eastAsia"/>
          <w:sz w:val="21"/>
          <w:szCs w:val="21"/>
        </w:rPr>
        <w:t>的主梁</w:t>
      </w:r>
      <w:r w:rsidR="00DA18CC" w:rsidRPr="002C1921">
        <w:rPr>
          <w:rFonts w:ascii="宋体" w:hAnsi="宋体" w:hint="eastAsia"/>
          <w:sz w:val="21"/>
          <w:szCs w:val="21"/>
        </w:rPr>
        <w:t>横向加速度峰值随着风速的增加</w:t>
      </w:r>
      <w:r>
        <w:rPr>
          <w:rFonts w:ascii="宋体" w:hAnsi="宋体" w:hint="eastAsia"/>
          <w:sz w:val="21"/>
          <w:szCs w:val="21"/>
        </w:rPr>
        <w:t>而</w:t>
      </w:r>
      <w:r w:rsidR="00DA18CC" w:rsidRPr="002C1921">
        <w:rPr>
          <w:rFonts w:ascii="宋体" w:hAnsi="宋体" w:hint="eastAsia"/>
          <w:sz w:val="21"/>
          <w:szCs w:val="21"/>
        </w:rPr>
        <w:t>呈非线性趋势增加，而对于混凝土梁段而言，不同的风速对其横向加速度影响较大，对竖向加速度几乎没有影响。</w:t>
      </w:r>
    </w:p>
    <w:p w14:paraId="6892D11F" w14:textId="77777777" w:rsidR="000169B4" w:rsidRPr="00507380" w:rsidRDefault="000169B4" w:rsidP="00507380">
      <w:pPr>
        <w:pStyle w:val="1"/>
        <w:spacing w:line="240" w:lineRule="auto"/>
        <w:ind w:firstLine="0"/>
        <w:rPr>
          <w:sz w:val="15"/>
          <w:szCs w:val="15"/>
        </w:rPr>
      </w:pPr>
      <w:r w:rsidRPr="00507380">
        <w:rPr>
          <w:rFonts w:hint="eastAsia"/>
          <w:sz w:val="15"/>
          <w:szCs w:val="15"/>
        </w:rPr>
        <w:t>表</w:t>
      </w:r>
      <w:r w:rsidR="00507380">
        <w:rPr>
          <w:sz w:val="15"/>
          <w:szCs w:val="15"/>
        </w:rPr>
        <w:t>1</w:t>
      </w:r>
      <w:r w:rsidRPr="00507380">
        <w:rPr>
          <w:rFonts w:hint="eastAsia"/>
          <w:sz w:val="15"/>
          <w:szCs w:val="15"/>
        </w:rPr>
        <w:t xml:space="preserve"> </w:t>
      </w:r>
      <w:r w:rsidRPr="00507380">
        <w:rPr>
          <w:rFonts w:hint="eastAsia"/>
          <w:sz w:val="15"/>
          <w:szCs w:val="15"/>
        </w:rPr>
        <w:t>四种风速下、</w:t>
      </w:r>
      <w:r w:rsidRPr="00507380">
        <w:rPr>
          <w:rFonts w:hint="eastAsia"/>
          <w:sz w:val="15"/>
          <w:szCs w:val="15"/>
        </w:rPr>
        <w:t>1700</w:t>
      </w:r>
      <w:r w:rsidRPr="00507380">
        <w:rPr>
          <w:rFonts w:hint="eastAsia"/>
          <w:sz w:val="15"/>
          <w:szCs w:val="15"/>
        </w:rPr>
        <w:t>人循环过桥时桥梁加速度响应最大值</w:t>
      </w:r>
    </w:p>
    <w:tbl>
      <w:tblPr>
        <w:tblStyle w:val="a9"/>
        <w:tblW w:w="5180" w:type="pct"/>
        <w:tblInd w:w="-142" w:type="dxa"/>
        <w:tblLook w:val="04A0" w:firstRow="1" w:lastRow="0" w:firstColumn="1" w:lastColumn="0" w:noHBand="0" w:noVBand="1"/>
      </w:tblPr>
      <w:tblGrid>
        <w:gridCol w:w="840"/>
        <w:gridCol w:w="1733"/>
        <w:gridCol w:w="1733"/>
      </w:tblGrid>
      <w:tr w:rsidR="00A73B8D" w14:paraId="715DFFD6" w14:textId="77777777" w:rsidTr="00A73B8D">
        <w:tc>
          <w:tcPr>
            <w:tcW w:w="975" w:type="pct"/>
            <w:tcBorders>
              <w:top w:val="single" w:sz="4" w:space="0" w:color="auto"/>
              <w:left w:val="nil"/>
              <w:bottom w:val="single" w:sz="4" w:space="0" w:color="auto"/>
              <w:right w:val="nil"/>
            </w:tcBorders>
            <w:hideMark/>
          </w:tcPr>
          <w:p w14:paraId="636D79A0" w14:textId="77777777" w:rsidR="00A73B8D" w:rsidRPr="000169B4" w:rsidRDefault="00A73B8D" w:rsidP="000169B4">
            <w:pPr>
              <w:rPr>
                <w:sz w:val="15"/>
                <w:szCs w:val="15"/>
              </w:rPr>
            </w:pPr>
            <w:r w:rsidRPr="000169B4">
              <w:rPr>
                <w:rFonts w:hint="eastAsia"/>
                <w:sz w:val="15"/>
                <w:szCs w:val="15"/>
              </w:rPr>
              <w:t>风速</w:t>
            </w:r>
            <w:r w:rsidRPr="000169B4">
              <w:rPr>
                <w:rFonts w:hint="eastAsia"/>
                <w:sz w:val="15"/>
                <w:szCs w:val="15"/>
              </w:rPr>
              <w:t>m/s</w:t>
            </w:r>
          </w:p>
        </w:tc>
        <w:tc>
          <w:tcPr>
            <w:tcW w:w="2012" w:type="pct"/>
            <w:tcBorders>
              <w:top w:val="single" w:sz="4" w:space="0" w:color="auto"/>
              <w:left w:val="nil"/>
              <w:bottom w:val="single" w:sz="4" w:space="0" w:color="auto"/>
              <w:right w:val="nil"/>
            </w:tcBorders>
            <w:hideMark/>
          </w:tcPr>
          <w:p w14:paraId="79DFCBBC" w14:textId="77777777" w:rsidR="00A73B8D" w:rsidRPr="000169B4" w:rsidRDefault="00A73B8D" w:rsidP="000169B4">
            <w:pPr>
              <w:rPr>
                <w:sz w:val="15"/>
                <w:szCs w:val="15"/>
              </w:rPr>
            </w:pPr>
            <w:r w:rsidRPr="000169B4">
              <w:rPr>
                <w:rFonts w:hint="eastAsia"/>
                <w:sz w:val="15"/>
                <w:szCs w:val="15"/>
              </w:rPr>
              <w:t>竖向加速度</w:t>
            </w:r>
            <w:r w:rsidRPr="000169B4">
              <w:rPr>
                <w:rFonts w:hint="eastAsia"/>
                <w:sz w:val="15"/>
                <w:szCs w:val="15"/>
              </w:rPr>
              <w:t>m/</w:t>
            </w:r>
            <w:r w:rsidR="00A34C89" w:rsidRPr="000169B4">
              <w:rPr>
                <w:rFonts w:hint="eastAsia"/>
                <w:sz w:val="15"/>
                <w:szCs w:val="15"/>
              </w:rPr>
              <w:t xml:space="preserve"> </w:t>
            </w:r>
            <w:r w:rsidR="00A34C89">
              <w:rPr>
                <w:rFonts w:hint="eastAsia"/>
                <w:sz w:val="15"/>
                <w:szCs w:val="15"/>
              </w:rPr>
              <w:t>s</w:t>
            </w:r>
            <w:r w:rsidR="00A34C89" w:rsidRPr="000169B4">
              <w:rPr>
                <w:rFonts w:hint="eastAsia"/>
                <w:sz w:val="15"/>
                <w:szCs w:val="15"/>
                <w:vertAlign w:val="superscript"/>
              </w:rPr>
              <w:t>2</w:t>
            </w:r>
          </w:p>
        </w:tc>
        <w:tc>
          <w:tcPr>
            <w:tcW w:w="2012" w:type="pct"/>
            <w:tcBorders>
              <w:top w:val="single" w:sz="4" w:space="0" w:color="auto"/>
              <w:left w:val="nil"/>
              <w:bottom w:val="single" w:sz="4" w:space="0" w:color="auto"/>
              <w:right w:val="nil"/>
            </w:tcBorders>
          </w:tcPr>
          <w:p w14:paraId="1997D89F" w14:textId="77777777" w:rsidR="00A73B8D" w:rsidRPr="000169B4" w:rsidRDefault="00A73B8D" w:rsidP="000169B4">
            <w:pPr>
              <w:rPr>
                <w:sz w:val="15"/>
                <w:szCs w:val="15"/>
              </w:rPr>
            </w:pPr>
            <w:r w:rsidRPr="000169B4">
              <w:rPr>
                <w:rFonts w:hint="eastAsia"/>
                <w:sz w:val="15"/>
                <w:szCs w:val="15"/>
              </w:rPr>
              <w:t>横向加速度</w:t>
            </w:r>
            <w:r w:rsidRPr="000169B4">
              <w:rPr>
                <w:rFonts w:hint="eastAsia"/>
                <w:sz w:val="15"/>
                <w:szCs w:val="15"/>
              </w:rPr>
              <w:t>m/</w:t>
            </w:r>
            <w:r w:rsidR="00A34C89">
              <w:rPr>
                <w:rFonts w:hint="eastAsia"/>
                <w:sz w:val="15"/>
                <w:szCs w:val="15"/>
              </w:rPr>
              <w:t xml:space="preserve"> s</w:t>
            </w:r>
            <w:r w:rsidR="00A34C89" w:rsidRPr="000169B4">
              <w:rPr>
                <w:rFonts w:hint="eastAsia"/>
                <w:sz w:val="15"/>
                <w:szCs w:val="15"/>
                <w:vertAlign w:val="superscript"/>
              </w:rPr>
              <w:t>2</w:t>
            </w:r>
          </w:p>
        </w:tc>
      </w:tr>
      <w:tr w:rsidR="00A73B8D" w14:paraId="4F76C93B" w14:textId="77777777" w:rsidTr="00A73B8D">
        <w:tc>
          <w:tcPr>
            <w:tcW w:w="975" w:type="pct"/>
            <w:tcBorders>
              <w:top w:val="single" w:sz="4" w:space="0" w:color="auto"/>
              <w:left w:val="nil"/>
              <w:bottom w:val="nil"/>
              <w:right w:val="nil"/>
            </w:tcBorders>
            <w:hideMark/>
          </w:tcPr>
          <w:p w14:paraId="3E2C97CC" w14:textId="77777777" w:rsidR="00A73B8D" w:rsidRPr="000169B4" w:rsidRDefault="00A73B8D" w:rsidP="00507380">
            <w:pPr>
              <w:jc w:val="center"/>
              <w:rPr>
                <w:sz w:val="15"/>
                <w:szCs w:val="15"/>
              </w:rPr>
            </w:pPr>
            <w:r w:rsidRPr="000169B4">
              <w:rPr>
                <w:rFonts w:hint="eastAsia"/>
                <w:sz w:val="15"/>
                <w:szCs w:val="15"/>
              </w:rPr>
              <w:t>5</w:t>
            </w:r>
            <w:r w:rsidRPr="000169B4">
              <w:rPr>
                <w:sz w:val="15"/>
                <w:szCs w:val="15"/>
              </w:rPr>
              <w:t>.0</w:t>
            </w:r>
          </w:p>
        </w:tc>
        <w:tc>
          <w:tcPr>
            <w:tcW w:w="2012" w:type="pct"/>
            <w:tcBorders>
              <w:top w:val="single" w:sz="4" w:space="0" w:color="auto"/>
              <w:left w:val="nil"/>
              <w:bottom w:val="nil"/>
              <w:right w:val="nil"/>
            </w:tcBorders>
            <w:hideMark/>
          </w:tcPr>
          <w:p w14:paraId="4FC84C0B" w14:textId="77777777" w:rsidR="00A73B8D" w:rsidRPr="000169B4" w:rsidRDefault="00A73B8D" w:rsidP="00507380">
            <w:pPr>
              <w:jc w:val="center"/>
              <w:rPr>
                <w:sz w:val="15"/>
                <w:szCs w:val="15"/>
              </w:rPr>
            </w:pPr>
            <w:r w:rsidRPr="000169B4">
              <w:rPr>
                <w:rFonts w:hint="eastAsia"/>
                <w:sz w:val="15"/>
                <w:szCs w:val="15"/>
              </w:rPr>
              <w:t>0.</w:t>
            </w:r>
            <w:r w:rsidRPr="000169B4">
              <w:rPr>
                <w:sz w:val="15"/>
                <w:szCs w:val="15"/>
              </w:rPr>
              <w:t>0797</w:t>
            </w:r>
          </w:p>
        </w:tc>
        <w:tc>
          <w:tcPr>
            <w:tcW w:w="2012" w:type="pct"/>
            <w:tcBorders>
              <w:top w:val="single" w:sz="4" w:space="0" w:color="auto"/>
              <w:left w:val="nil"/>
              <w:bottom w:val="nil"/>
              <w:right w:val="nil"/>
            </w:tcBorders>
          </w:tcPr>
          <w:p w14:paraId="521A2127" w14:textId="77777777" w:rsidR="00A73B8D" w:rsidRPr="000169B4" w:rsidRDefault="00A73B8D" w:rsidP="00507380">
            <w:pPr>
              <w:jc w:val="center"/>
              <w:rPr>
                <w:sz w:val="15"/>
                <w:szCs w:val="15"/>
              </w:rPr>
            </w:pPr>
            <w:r w:rsidRPr="000169B4">
              <w:rPr>
                <w:rFonts w:hint="eastAsia"/>
                <w:sz w:val="15"/>
                <w:szCs w:val="15"/>
              </w:rPr>
              <w:t>0.013</w:t>
            </w:r>
            <w:r w:rsidRPr="000169B4">
              <w:rPr>
                <w:sz w:val="15"/>
                <w:szCs w:val="15"/>
              </w:rPr>
              <w:t>0</w:t>
            </w:r>
          </w:p>
        </w:tc>
      </w:tr>
      <w:tr w:rsidR="00A73B8D" w14:paraId="61C9707A" w14:textId="77777777" w:rsidTr="00A73B8D">
        <w:tc>
          <w:tcPr>
            <w:tcW w:w="975" w:type="pct"/>
            <w:tcBorders>
              <w:top w:val="nil"/>
              <w:left w:val="nil"/>
              <w:bottom w:val="nil"/>
              <w:right w:val="nil"/>
            </w:tcBorders>
            <w:hideMark/>
          </w:tcPr>
          <w:p w14:paraId="1B12C423" w14:textId="77777777" w:rsidR="00A73B8D" w:rsidRPr="000169B4" w:rsidRDefault="00A73B8D" w:rsidP="00507380">
            <w:pPr>
              <w:jc w:val="center"/>
              <w:rPr>
                <w:sz w:val="15"/>
                <w:szCs w:val="15"/>
              </w:rPr>
            </w:pPr>
            <w:r w:rsidRPr="000169B4">
              <w:rPr>
                <w:rFonts w:hint="eastAsia"/>
                <w:sz w:val="15"/>
                <w:szCs w:val="15"/>
              </w:rPr>
              <w:t>10</w:t>
            </w:r>
            <w:r w:rsidRPr="000169B4">
              <w:rPr>
                <w:sz w:val="15"/>
                <w:szCs w:val="15"/>
              </w:rPr>
              <w:t>.0</w:t>
            </w:r>
          </w:p>
        </w:tc>
        <w:tc>
          <w:tcPr>
            <w:tcW w:w="2012" w:type="pct"/>
            <w:tcBorders>
              <w:top w:val="nil"/>
              <w:left w:val="nil"/>
              <w:bottom w:val="nil"/>
              <w:right w:val="nil"/>
            </w:tcBorders>
            <w:hideMark/>
          </w:tcPr>
          <w:p w14:paraId="39FB352D" w14:textId="77777777" w:rsidR="00A73B8D" w:rsidRPr="000169B4" w:rsidRDefault="00A73B8D" w:rsidP="00507380">
            <w:pPr>
              <w:jc w:val="center"/>
              <w:rPr>
                <w:sz w:val="15"/>
                <w:szCs w:val="15"/>
              </w:rPr>
            </w:pPr>
            <w:r w:rsidRPr="000169B4">
              <w:rPr>
                <w:rFonts w:hint="eastAsia"/>
                <w:sz w:val="15"/>
                <w:szCs w:val="15"/>
              </w:rPr>
              <w:t>0.</w:t>
            </w:r>
            <w:r w:rsidRPr="000169B4">
              <w:rPr>
                <w:sz w:val="15"/>
                <w:szCs w:val="15"/>
              </w:rPr>
              <w:t>0899</w:t>
            </w:r>
          </w:p>
        </w:tc>
        <w:tc>
          <w:tcPr>
            <w:tcW w:w="2012" w:type="pct"/>
            <w:tcBorders>
              <w:top w:val="nil"/>
              <w:left w:val="nil"/>
              <w:bottom w:val="nil"/>
              <w:right w:val="nil"/>
            </w:tcBorders>
          </w:tcPr>
          <w:p w14:paraId="7533DD9B" w14:textId="77777777" w:rsidR="00A73B8D" w:rsidRPr="000169B4" w:rsidRDefault="00A73B8D" w:rsidP="00507380">
            <w:pPr>
              <w:jc w:val="center"/>
              <w:rPr>
                <w:sz w:val="15"/>
                <w:szCs w:val="15"/>
              </w:rPr>
            </w:pPr>
            <w:r w:rsidRPr="000169B4">
              <w:rPr>
                <w:rFonts w:hint="eastAsia"/>
                <w:sz w:val="15"/>
                <w:szCs w:val="15"/>
              </w:rPr>
              <w:t>0.0</w:t>
            </w:r>
            <w:r w:rsidRPr="000169B4">
              <w:rPr>
                <w:sz w:val="15"/>
                <w:szCs w:val="15"/>
              </w:rPr>
              <w:t>508</w:t>
            </w:r>
          </w:p>
        </w:tc>
      </w:tr>
      <w:tr w:rsidR="00A73B8D" w14:paraId="7359021F" w14:textId="77777777" w:rsidTr="00A73B8D">
        <w:tc>
          <w:tcPr>
            <w:tcW w:w="975" w:type="pct"/>
            <w:tcBorders>
              <w:top w:val="nil"/>
              <w:left w:val="nil"/>
              <w:bottom w:val="nil"/>
              <w:right w:val="nil"/>
            </w:tcBorders>
            <w:hideMark/>
          </w:tcPr>
          <w:p w14:paraId="07ECEB30" w14:textId="77777777" w:rsidR="00A73B8D" w:rsidRPr="000169B4" w:rsidRDefault="00A73B8D" w:rsidP="00507380">
            <w:pPr>
              <w:jc w:val="center"/>
              <w:rPr>
                <w:sz w:val="15"/>
                <w:szCs w:val="15"/>
              </w:rPr>
            </w:pPr>
            <w:r w:rsidRPr="000169B4">
              <w:rPr>
                <w:rFonts w:hint="eastAsia"/>
                <w:sz w:val="15"/>
                <w:szCs w:val="15"/>
              </w:rPr>
              <w:t>15</w:t>
            </w:r>
            <w:r w:rsidRPr="000169B4">
              <w:rPr>
                <w:sz w:val="15"/>
                <w:szCs w:val="15"/>
              </w:rPr>
              <w:t>.0</w:t>
            </w:r>
          </w:p>
        </w:tc>
        <w:tc>
          <w:tcPr>
            <w:tcW w:w="2012" w:type="pct"/>
            <w:tcBorders>
              <w:top w:val="nil"/>
              <w:left w:val="nil"/>
              <w:bottom w:val="nil"/>
              <w:right w:val="nil"/>
            </w:tcBorders>
            <w:hideMark/>
          </w:tcPr>
          <w:p w14:paraId="27075560" w14:textId="77777777" w:rsidR="00A73B8D" w:rsidRPr="000169B4" w:rsidRDefault="00A73B8D" w:rsidP="00507380">
            <w:pPr>
              <w:jc w:val="center"/>
              <w:rPr>
                <w:sz w:val="15"/>
                <w:szCs w:val="15"/>
              </w:rPr>
            </w:pPr>
            <w:r w:rsidRPr="000169B4">
              <w:rPr>
                <w:rFonts w:hint="eastAsia"/>
                <w:sz w:val="15"/>
                <w:szCs w:val="15"/>
              </w:rPr>
              <w:t>0.1</w:t>
            </w:r>
            <w:r w:rsidRPr="000169B4">
              <w:rPr>
                <w:sz w:val="15"/>
                <w:szCs w:val="15"/>
              </w:rPr>
              <w:t>754</w:t>
            </w:r>
          </w:p>
        </w:tc>
        <w:tc>
          <w:tcPr>
            <w:tcW w:w="2012" w:type="pct"/>
            <w:tcBorders>
              <w:top w:val="nil"/>
              <w:left w:val="nil"/>
              <w:bottom w:val="nil"/>
              <w:right w:val="nil"/>
            </w:tcBorders>
          </w:tcPr>
          <w:p w14:paraId="5F62FB8C" w14:textId="77777777" w:rsidR="00A73B8D" w:rsidRPr="000169B4" w:rsidRDefault="00A73B8D" w:rsidP="00507380">
            <w:pPr>
              <w:jc w:val="center"/>
              <w:rPr>
                <w:sz w:val="15"/>
                <w:szCs w:val="15"/>
              </w:rPr>
            </w:pPr>
            <w:r w:rsidRPr="000169B4">
              <w:rPr>
                <w:rFonts w:hint="eastAsia"/>
                <w:sz w:val="15"/>
                <w:szCs w:val="15"/>
              </w:rPr>
              <w:t>0.1</w:t>
            </w:r>
            <w:r w:rsidRPr="000169B4">
              <w:rPr>
                <w:sz w:val="15"/>
                <w:szCs w:val="15"/>
              </w:rPr>
              <w:t>137</w:t>
            </w:r>
          </w:p>
        </w:tc>
      </w:tr>
      <w:tr w:rsidR="00A73B8D" w14:paraId="177217FB" w14:textId="77777777" w:rsidTr="00A73B8D">
        <w:tc>
          <w:tcPr>
            <w:tcW w:w="975" w:type="pct"/>
            <w:tcBorders>
              <w:top w:val="nil"/>
              <w:left w:val="nil"/>
              <w:bottom w:val="single" w:sz="4" w:space="0" w:color="auto"/>
              <w:right w:val="nil"/>
            </w:tcBorders>
            <w:hideMark/>
          </w:tcPr>
          <w:p w14:paraId="38B35E6A" w14:textId="77777777" w:rsidR="00A73B8D" w:rsidRPr="000169B4" w:rsidRDefault="00A73B8D" w:rsidP="00507380">
            <w:pPr>
              <w:jc w:val="center"/>
              <w:rPr>
                <w:sz w:val="15"/>
                <w:szCs w:val="15"/>
              </w:rPr>
            </w:pPr>
            <w:r w:rsidRPr="000169B4">
              <w:rPr>
                <w:rFonts w:hint="eastAsia"/>
                <w:sz w:val="15"/>
                <w:szCs w:val="15"/>
              </w:rPr>
              <w:t>17</w:t>
            </w:r>
            <w:r w:rsidRPr="000169B4">
              <w:rPr>
                <w:sz w:val="15"/>
                <w:szCs w:val="15"/>
              </w:rPr>
              <w:t>.0</w:t>
            </w:r>
          </w:p>
        </w:tc>
        <w:tc>
          <w:tcPr>
            <w:tcW w:w="2012" w:type="pct"/>
            <w:tcBorders>
              <w:top w:val="nil"/>
              <w:left w:val="nil"/>
              <w:bottom w:val="single" w:sz="4" w:space="0" w:color="auto"/>
              <w:right w:val="nil"/>
            </w:tcBorders>
            <w:hideMark/>
          </w:tcPr>
          <w:p w14:paraId="5439EBC9" w14:textId="77777777" w:rsidR="00A73B8D" w:rsidRPr="000169B4" w:rsidRDefault="00A73B8D" w:rsidP="00507380">
            <w:pPr>
              <w:jc w:val="center"/>
              <w:rPr>
                <w:sz w:val="15"/>
                <w:szCs w:val="15"/>
              </w:rPr>
            </w:pPr>
            <w:r w:rsidRPr="000169B4">
              <w:rPr>
                <w:rFonts w:hint="eastAsia"/>
                <w:sz w:val="15"/>
                <w:szCs w:val="15"/>
              </w:rPr>
              <w:t>0.24</w:t>
            </w:r>
            <w:r w:rsidRPr="000169B4">
              <w:rPr>
                <w:sz w:val="15"/>
                <w:szCs w:val="15"/>
              </w:rPr>
              <w:t>99</w:t>
            </w:r>
          </w:p>
        </w:tc>
        <w:tc>
          <w:tcPr>
            <w:tcW w:w="2012" w:type="pct"/>
            <w:tcBorders>
              <w:top w:val="nil"/>
              <w:left w:val="nil"/>
              <w:bottom w:val="single" w:sz="4" w:space="0" w:color="auto"/>
              <w:right w:val="nil"/>
            </w:tcBorders>
          </w:tcPr>
          <w:p w14:paraId="4D1771B5" w14:textId="77777777" w:rsidR="00A73B8D" w:rsidRPr="000169B4" w:rsidRDefault="00A73B8D" w:rsidP="00507380">
            <w:pPr>
              <w:jc w:val="center"/>
              <w:rPr>
                <w:sz w:val="15"/>
                <w:szCs w:val="15"/>
              </w:rPr>
            </w:pPr>
            <w:r w:rsidRPr="000169B4">
              <w:rPr>
                <w:rFonts w:hint="eastAsia"/>
                <w:sz w:val="15"/>
                <w:szCs w:val="15"/>
              </w:rPr>
              <w:t>0.</w:t>
            </w:r>
            <w:r w:rsidRPr="000169B4">
              <w:rPr>
                <w:sz w:val="15"/>
                <w:szCs w:val="15"/>
              </w:rPr>
              <w:t>1531</w:t>
            </w:r>
          </w:p>
        </w:tc>
      </w:tr>
    </w:tbl>
    <w:p w14:paraId="0F0EA8E4" w14:textId="77777777" w:rsidR="000F4BDD" w:rsidRDefault="000F4BDD" w:rsidP="00363B25">
      <w:pPr>
        <w:ind w:firstLineChars="200" w:firstLine="420"/>
        <w:rPr>
          <w:rFonts w:ascii="宋体" w:hAnsi="宋体"/>
          <w:sz w:val="21"/>
          <w:szCs w:val="21"/>
        </w:rPr>
      </w:pPr>
      <w:r>
        <w:rPr>
          <w:rFonts w:ascii="宋体" w:hAnsi="宋体" w:hint="eastAsia"/>
          <w:sz w:val="21"/>
          <w:szCs w:val="21"/>
        </w:rPr>
        <w:t>由</w:t>
      </w:r>
      <w:r>
        <w:rPr>
          <w:rFonts w:ascii="宋体" w:hAnsi="宋体"/>
          <w:sz w:val="21"/>
          <w:szCs w:val="21"/>
        </w:rPr>
        <w:t>表</w:t>
      </w:r>
      <w:r>
        <w:rPr>
          <w:rFonts w:ascii="宋体" w:hAnsi="宋体" w:hint="eastAsia"/>
          <w:sz w:val="21"/>
          <w:szCs w:val="21"/>
        </w:rPr>
        <w:t>1可知</w:t>
      </w:r>
      <w:r>
        <w:rPr>
          <w:rFonts w:ascii="宋体" w:hAnsi="宋体"/>
          <w:sz w:val="21"/>
          <w:szCs w:val="21"/>
        </w:rPr>
        <w:t>，方案桥在工况一下能满足文献【</w:t>
      </w:r>
      <w:r>
        <w:rPr>
          <w:rFonts w:ascii="宋体" w:hAnsi="宋体" w:hint="eastAsia"/>
          <w:sz w:val="21"/>
          <w:szCs w:val="21"/>
        </w:rPr>
        <w:t>15</w:t>
      </w:r>
      <w:r>
        <w:rPr>
          <w:rFonts w:ascii="宋体" w:hAnsi="宋体"/>
          <w:sz w:val="21"/>
          <w:szCs w:val="21"/>
        </w:rPr>
        <w:t>】</w:t>
      </w:r>
      <w:r>
        <w:rPr>
          <w:rFonts w:ascii="宋体" w:hAnsi="宋体" w:hint="eastAsia"/>
          <w:sz w:val="21"/>
          <w:szCs w:val="21"/>
        </w:rPr>
        <w:t>所</w:t>
      </w:r>
      <w:r>
        <w:rPr>
          <w:rFonts w:ascii="宋体" w:hAnsi="宋体"/>
          <w:sz w:val="21"/>
          <w:szCs w:val="21"/>
        </w:rPr>
        <w:t>要求的行人舒适性标准。</w:t>
      </w:r>
    </w:p>
    <w:p w14:paraId="4071E8DA" w14:textId="77777777" w:rsidR="002C1921" w:rsidRPr="002C1921" w:rsidRDefault="002C1921" w:rsidP="00363B25">
      <w:pPr>
        <w:ind w:firstLineChars="200" w:firstLine="420"/>
        <w:rPr>
          <w:rFonts w:ascii="宋体" w:hAnsi="宋体"/>
          <w:sz w:val="21"/>
          <w:szCs w:val="21"/>
        </w:rPr>
      </w:pPr>
      <w:r w:rsidRPr="002C1921">
        <w:rPr>
          <w:rFonts w:ascii="宋体" w:hAnsi="宋体" w:hint="eastAsia"/>
          <w:sz w:val="21"/>
          <w:szCs w:val="21"/>
        </w:rPr>
        <w:t>图</w:t>
      </w:r>
      <w:r w:rsidR="00C0066B">
        <w:rPr>
          <w:rFonts w:ascii="宋体" w:hAnsi="宋体"/>
          <w:sz w:val="21"/>
          <w:szCs w:val="21"/>
        </w:rPr>
        <w:t>6</w:t>
      </w:r>
      <w:r w:rsidRPr="002C1921">
        <w:rPr>
          <w:rFonts w:ascii="宋体" w:hAnsi="宋体" w:hint="eastAsia"/>
          <w:sz w:val="21"/>
          <w:szCs w:val="21"/>
        </w:rPr>
        <w:t>为</w:t>
      </w:r>
      <w:r w:rsidR="00F67136">
        <w:rPr>
          <w:rFonts w:ascii="宋体" w:hAnsi="宋体" w:hint="eastAsia"/>
          <w:sz w:val="21"/>
          <w:szCs w:val="21"/>
        </w:rPr>
        <w:t>工况二</w:t>
      </w:r>
      <w:r w:rsidRPr="002C1921">
        <w:rPr>
          <w:rFonts w:ascii="宋体" w:hAnsi="宋体" w:hint="eastAsia"/>
          <w:sz w:val="21"/>
          <w:szCs w:val="21"/>
        </w:rPr>
        <w:t>下</w:t>
      </w:r>
      <w:r w:rsidR="00F67136">
        <w:rPr>
          <w:rFonts w:ascii="宋体" w:hAnsi="宋体" w:hint="eastAsia"/>
          <w:sz w:val="21"/>
          <w:szCs w:val="21"/>
        </w:rPr>
        <w:t>方案</w:t>
      </w:r>
      <w:r w:rsidRPr="002C1921">
        <w:rPr>
          <w:rFonts w:ascii="宋体" w:hAnsi="宋体"/>
          <w:sz w:val="21"/>
          <w:szCs w:val="21"/>
        </w:rPr>
        <w:t>桥</w:t>
      </w:r>
      <w:r w:rsidR="00F67136">
        <w:rPr>
          <w:rFonts w:ascii="宋体" w:hAnsi="宋体" w:hint="eastAsia"/>
          <w:sz w:val="21"/>
          <w:szCs w:val="21"/>
        </w:rPr>
        <w:t>的</w:t>
      </w:r>
      <w:r w:rsidR="00F67136">
        <w:rPr>
          <w:rFonts w:ascii="宋体" w:hAnsi="宋体"/>
          <w:sz w:val="21"/>
          <w:szCs w:val="21"/>
        </w:rPr>
        <w:t>主</w:t>
      </w:r>
      <w:r w:rsidRPr="002C1921">
        <w:rPr>
          <w:rFonts w:ascii="宋体" w:hAnsi="宋体" w:hint="eastAsia"/>
          <w:sz w:val="21"/>
          <w:szCs w:val="21"/>
        </w:rPr>
        <w:t>梁</w:t>
      </w:r>
      <w:r w:rsidR="00F67136">
        <w:rPr>
          <w:rFonts w:ascii="宋体" w:hAnsi="宋体" w:hint="eastAsia"/>
          <w:sz w:val="21"/>
          <w:szCs w:val="21"/>
        </w:rPr>
        <w:t>竖向</w:t>
      </w:r>
      <w:r w:rsidR="00F67136">
        <w:rPr>
          <w:rFonts w:ascii="宋体" w:hAnsi="宋体"/>
          <w:sz w:val="21"/>
          <w:szCs w:val="21"/>
        </w:rPr>
        <w:t>及横向</w:t>
      </w:r>
      <w:r w:rsidRPr="002C1921">
        <w:rPr>
          <w:rFonts w:ascii="宋体" w:hAnsi="宋体" w:hint="eastAsia"/>
          <w:sz w:val="21"/>
          <w:szCs w:val="21"/>
        </w:rPr>
        <w:t>加速度</w:t>
      </w:r>
      <w:r w:rsidR="00F67136">
        <w:rPr>
          <w:rFonts w:ascii="宋体" w:hAnsi="宋体" w:hint="eastAsia"/>
          <w:sz w:val="21"/>
          <w:szCs w:val="21"/>
        </w:rPr>
        <w:t>峰值</w:t>
      </w:r>
      <w:r w:rsidRPr="002C1921">
        <w:rPr>
          <w:rFonts w:ascii="宋体" w:hAnsi="宋体" w:hint="eastAsia"/>
          <w:sz w:val="21"/>
          <w:szCs w:val="21"/>
        </w:rPr>
        <w:t>。</w:t>
      </w:r>
    </w:p>
    <w:p w14:paraId="6CFECB9C" w14:textId="77777777" w:rsidR="00A73B8D" w:rsidRPr="002C1921" w:rsidRDefault="00A73B8D" w:rsidP="00363B25">
      <w:pPr>
        <w:ind w:firstLineChars="200" w:firstLine="420"/>
        <w:rPr>
          <w:rFonts w:ascii="宋体" w:hAnsi="宋体"/>
          <w:sz w:val="21"/>
          <w:szCs w:val="21"/>
        </w:rPr>
      </w:pPr>
      <w:r w:rsidRPr="002C1921">
        <w:rPr>
          <w:rFonts w:ascii="宋体" w:hAnsi="宋体" w:hint="eastAsia"/>
          <w:sz w:val="21"/>
          <w:szCs w:val="21"/>
        </w:rPr>
        <w:t>表2</w:t>
      </w:r>
      <w:r w:rsidR="00092B42">
        <w:rPr>
          <w:rFonts w:ascii="宋体" w:hAnsi="宋体" w:hint="eastAsia"/>
          <w:sz w:val="21"/>
          <w:szCs w:val="21"/>
        </w:rPr>
        <w:t>则列出</w:t>
      </w:r>
      <w:r w:rsidR="00092B42">
        <w:rPr>
          <w:rFonts w:ascii="宋体" w:hAnsi="宋体"/>
          <w:sz w:val="21"/>
          <w:szCs w:val="21"/>
        </w:rPr>
        <w:t>了工况二下</w:t>
      </w:r>
      <w:r w:rsidR="00092B42">
        <w:rPr>
          <w:rFonts w:ascii="宋体" w:hAnsi="宋体" w:hint="eastAsia"/>
          <w:sz w:val="21"/>
          <w:szCs w:val="21"/>
        </w:rPr>
        <w:t>方案</w:t>
      </w:r>
      <w:r w:rsidR="00092B42" w:rsidRPr="002C1921">
        <w:rPr>
          <w:rFonts w:ascii="宋体" w:hAnsi="宋体" w:hint="eastAsia"/>
          <w:sz w:val="21"/>
          <w:szCs w:val="21"/>
        </w:rPr>
        <w:t>桥</w:t>
      </w:r>
      <w:r w:rsidR="00092B42">
        <w:rPr>
          <w:rFonts w:ascii="宋体" w:hAnsi="宋体" w:hint="eastAsia"/>
          <w:sz w:val="21"/>
          <w:szCs w:val="21"/>
        </w:rPr>
        <w:t>主梁具体</w:t>
      </w:r>
      <w:r w:rsidR="00092B42">
        <w:rPr>
          <w:rFonts w:ascii="宋体" w:hAnsi="宋体"/>
          <w:sz w:val="21"/>
          <w:szCs w:val="21"/>
        </w:rPr>
        <w:t>的</w:t>
      </w:r>
      <w:r w:rsidR="00092B42" w:rsidRPr="002C1921">
        <w:rPr>
          <w:rFonts w:ascii="宋体" w:hAnsi="宋体" w:hint="eastAsia"/>
          <w:sz w:val="21"/>
          <w:szCs w:val="21"/>
        </w:rPr>
        <w:t>加速度</w:t>
      </w:r>
      <w:r w:rsidR="00092B42">
        <w:rPr>
          <w:rFonts w:ascii="宋体" w:hAnsi="宋体" w:hint="eastAsia"/>
          <w:sz w:val="21"/>
          <w:szCs w:val="21"/>
        </w:rPr>
        <w:t>峰</w:t>
      </w:r>
      <w:r w:rsidR="00092B42" w:rsidRPr="002C1921">
        <w:rPr>
          <w:rFonts w:ascii="宋体" w:hAnsi="宋体" w:hint="eastAsia"/>
          <w:sz w:val="21"/>
          <w:szCs w:val="21"/>
        </w:rPr>
        <w:t>值</w:t>
      </w:r>
      <w:r w:rsidRPr="002C1921">
        <w:rPr>
          <w:rFonts w:ascii="宋体" w:hAnsi="宋体" w:hint="eastAsia"/>
          <w:sz w:val="21"/>
          <w:szCs w:val="21"/>
        </w:rPr>
        <w:t>。</w:t>
      </w:r>
    </w:p>
    <w:p w14:paraId="05D60667" w14:textId="77777777" w:rsidR="0043234E" w:rsidRDefault="00363B25" w:rsidP="000169B4">
      <w:r>
        <w:object w:dxaOrig="7294" w:dyaOrig="5598" w14:anchorId="58D526A7">
          <v:shape id="_x0000_i1028" type="#_x0000_t75" style="width:189.5pt;height:149.5pt" o:ole="">
            <v:imagedata r:id="rId18" o:title="" croptop="3982f" cropbottom="3982f" cropleft="3056f" cropright="6112f"/>
          </v:shape>
          <o:OLEObject Type="Embed" ProgID="Origin95.Graph" ShapeID="_x0000_i1028" DrawAspect="Content" ObjectID="_1648901127" r:id="rId19"/>
        </w:object>
      </w:r>
    </w:p>
    <w:p w14:paraId="7EC05217" w14:textId="77777777" w:rsidR="00C0066B" w:rsidRDefault="00C0066B" w:rsidP="00C0066B">
      <w:pPr>
        <w:jc w:val="center"/>
        <w:rPr>
          <w:sz w:val="15"/>
          <w:szCs w:val="15"/>
        </w:rPr>
      </w:pPr>
      <w:r w:rsidRPr="003F5F35">
        <w:rPr>
          <w:rFonts w:hint="eastAsia"/>
          <w:sz w:val="15"/>
          <w:szCs w:val="15"/>
        </w:rPr>
        <w:t>（</w:t>
      </w:r>
      <w:r>
        <w:rPr>
          <w:rFonts w:hint="eastAsia"/>
          <w:sz w:val="15"/>
          <w:szCs w:val="15"/>
        </w:rPr>
        <w:t>a</w:t>
      </w:r>
      <w:r w:rsidRPr="003F5F35">
        <w:rPr>
          <w:rFonts w:hint="eastAsia"/>
          <w:sz w:val="15"/>
          <w:szCs w:val="15"/>
        </w:rPr>
        <w:t>）</w:t>
      </w:r>
      <w:r w:rsidR="00092B42">
        <w:rPr>
          <w:rFonts w:hint="eastAsia"/>
          <w:sz w:val="15"/>
          <w:szCs w:val="15"/>
        </w:rPr>
        <w:t>主</w:t>
      </w:r>
      <w:r>
        <w:rPr>
          <w:rFonts w:hint="eastAsia"/>
          <w:sz w:val="15"/>
          <w:szCs w:val="15"/>
        </w:rPr>
        <w:t>梁各节点</w:t>
      </w:r>
      <w:r w:rsidRPr="000169B4">
        <w:rPr>
          <w:rFonts w:hint="eastAsia"/>
          <w:sz w:val="15"/>
          <w:szCs w:val="15"/>
        </w:rPr>
        <w:t>竖向加速度峰值</w:t>
      </w:r>
    </w:p>
    <w:p w14:paraId="331A30CC" w14:textId="77777777" w:rsidR="0043234E" w:rsidRDefault="00363B25" w:rsidP="000169B4">
      <w:r>
        <w:object w:dxaOrig="7294" w:dyaOrig="5598" w14:anchorId="0438C9A3">
          <v:shape id="_x0000_i1029" type="#_x0000_t75" style="width:189.5pt;height:149.5pt" o:ole="">
            <v:imagedata r:id="rId20" o:title="" croptop="3982f" cropbottom="3982f" cropleft="3056f" cropright="6112f"/>
          </v:shape>
          <o:OLEObject Type="Embed" ProgID="Origin95.Graph" ShapeID="_x0000_i1029" DrawAspect="Content" ObjectID="_1648901128" r:id="rId21"/>
        </w:object>
      </w:r>
    </w:p>
    <w:p w14:paraId="0ECEC014" w14:textId="77777777" w:rsidR="00C0066B" w:rsidRDefault="00C0066B" w:rsidP="00C0066B">
      <w:pPr>
        <w:jc w:val="center"/>
        <w:rPr>
          <w:sz w:val="15"/>
          <w:szCs w:val="15"/>
        </w:rPr>
      </w:pPr>
      <w:r w:rsidRPr="003F5F35">
        <w:rPr>
          <w:rFonts w:hint="eastAsia"/>
          <w:sz w:val="15"/>
          <w:szCs w:val="15"/>
        </w:rPr>
        <w:t>（</w:t>
      </w:r>
      <w:r>
        <w:rPr>
          <w:rFonts w:hint="eastAsia"/>
          <w:sz w:val="15"/>
          <w:szCs w:val="15"/>
        </w:rPr>
        <w:t>b</w:t>
      </w:r>
      <w:r w:rsidRPr="003F5F35">
        <w:rPr>
          <w:rFonts w:hint="eastAsia"/>
          <w:sz w:val="15"/>
          <w:szCs w:val="15"/>
        </w:rPr>
        <w:t>）</w:t>
      </w:r>
      <w:r w:rsidR="00092B42">
        <w:rPr>
          <w:rFonts w:hint="eastAsia"/>
          <w:sz w:val="15"/>
          <w:szCs w:val="15"/>
        </w:rPr>
        <w:t>主</w:t>
      </w:r>
      <w:r>
        <w:rPr>
          <w:rFonts w:hint="eastAsia"/>
          <w:sz w:val="15"/>
          <w:szCs w:val="15"/>
        </w:rPr>
        <w:t>梁各节点横</w:t>
      </w:r>
      <w:r w:rsidRPr="000169B4">
        <w:rPr>
          <w:rFonts w:hint="eastAsia"/>
          <w:sz w:val="15"/>
          <w:szCs w:val="15"/>
        </w:rPr>
        <w:t>向加速度峰值</w:t>
      </w:r>
    </w:p>
    <w:p w14:paraId="2CAB7B0F" w14:textId="77777777" w:rsidR="00C0066B" w:rsidRDefault="002C1921" w:rsidP="00C0066B">
      <w:pPr>
        <w:jc w:val="center"/>
        <w:rPr>
          <w:sz w:val="15"/>
          <w:szCs w:val="15"/>
        </w:rPr>
      </w:pPr>
      <w:r>
        <w:rPr>
          <w:rFonts w:hint="eastAsia"/>
          <w:sz w:val="15"/>
          <w:szCs w:val="15"/>
        </w:rPr>
        <w:lastRenderedPageBreak/>
        <w:t>图</w:t>
      </w:r>
      <w:r w:rsidR="00C0066B">
        <w:rPr>
          <w:sz w:val="15"/>
          <w:szCs w:val="15"/>
        </w:rPr>
        <w:t xml:space="preserve">6 </w:t>
      </w:r>
      <w:r w:rsidR="00092B42">
        <w:rPr>
          <w:sz w:val="15"/>
          <w:szCs w:val="15"/>
        </w:rPr>
        <w:t xml:space="preserve"> </w:t>
      </w:r>
      <w:r w:rsidR="00092B42">
        <w:rPr>
          <w:rFonts w:hint="eastAsia"/>
          <w:sz w:val="15"/>
          <w:szCs w:val="15"/>
        </w:rPr>
        <w:t>工况二</w:t>
      </w:r>
      <w:r w:rsidR="00092B42">
        <w:rPr>
          <w:sz w:val="15"/>
          <w:szCs w:val="15"/>
        </w:rPr>
        <w:t>下</w:t>
      </w:r>
      <w:r w:rsidRPr="000169B4">
        <w:rPr>
          <w:rFonts w:hint="eastAsia"/>
          <w:sz w:val="15"/>
          <w:szCs w:val="15"/>
        </w:rPr>
        <w:t>主梁各节点加速度</w:t>
      </w:r>
      <w:r>
        <w:rPr>
          <w:rFonts w:hint="eastAsia"/>
          <w:sz w:val="15"/>
          <w:szCs w:val="15"/>
        </w:rPr>
        <w:t>响应</w:t>
      </w:r>
      <w:r>
        <w:rPr>
          <w:rFonts w:hint="eastAsia"/>
          <w:sz w:val="15"/>
          <w:szCs w:val="15"/>
        </w:rPr>
        <w:t xml:space="preserve"> </w:t>
      </w:r>
      <w:r w:rsidRPr="004D474A">
        <w:rPr>
          <w:rFonts w:hint="eastAsia"/>
          <w:sz w:val="15"/>
          <w:szCs w:val="15"/>
        </w:rPr>
        <w:t>(</w:t>
      </w:r>
      <w:r w:rsidRPr="004D474A">
        <w:rPr>
          <w:rFonts w:hint="eastAsia"/>
          <w:sz w:val="15"/>
          <w:szCs w:val="15"/>
        </w:rPr>
        <w:t>单位</w:t>
      </w:r>
      <w:r w:rsidRPr="004D474A">
        <w:rPr>
          <w:rFonts w:hint="eastAsia"/>
          <w:sz w:val="15"/>
          <w:szCs w:val="15"/>
        </w:rPr>
        <w:t xml:space="preserve">: </w:t>
      </w:r>
      <w:r w:rsidRPr="004D474A">
        <w:rPr>
          <w:sz w:val="15"/>
          <w:szCs w:val="15"/>
        </w:rPr>
        <w:t>m</w:t>
      </w:r>
      <w:r>
        <w:rPr>
          <w:rFonts w:hint="eastAsia"/>
          <w:sz w:val="15"/>
          <w:szCs w:val="15"/>
        </w:rPr>
        <w:t>/</w:t>
      </w:r>
      <w:r>
        <w:rPr>
          <w:sz w:val="15"/>
          <w:szCs w:val="15"/>
        </w:rPr>
        <w:t>s</w:t>
      </w:r>
      <w:r w:rsidRPr="002C1921">
        <w:rPr>
          <w:sz w:val="15"/>
          <w:szCs w:val="15"/>
          <w:vertAlign w:val="superscript"/>
        </w:rPr>
        <w:t>2</w:t>
      </w:r>
      <w:r w:rsidRPr="004D474A">
        <w:rPr>
          <w:sz w:val="15"/>
          <w:szCs w:val="15"/>
        </w:rPr>
        <w:t>)</w:t>
      </w:r>
    </w:p>
    <w:p w14:paraId="499CC657" w14:textId="77777777" w:rsidR="00C0066B" w:rsidRDefault="00C0066B" w:rsidP="00C0066B">
      <w:pPr>
        <w:jc w:val="center"/>
        <w:rPr>
          <w:sz w:val="15"/>
          <w:szCs w:val="15"/>
        </w:rPr>
      </w:pPr>
      <w:r w:rsidRPr="004D474A">
        <w:rPr>
          <w:sz w:val="15"/>
          <w:szCs w:val="15"/>
        </w:rPr>
        <w:t>Fig.</w:t>
      </w:r>
      <w:r>
        <w:rPr>
          <w:sz w:val="15"/>
          <w:szCs w:val="15"/>
        </w:rPr>
        <w:t xml:space="preserve">6 </w:t>
      </w:r>
      <w:r w:rsidRPr="00C0066B">
        <w:rPr>
          <w:sz w:val="15"/>
          <w:szCs w:val="15"/>
        </w:rPr>
        <w:t xml:space="preserve">Acceleration response of each node of the main beam </w:t>
      </w:r>
      <w:r>
        <w:rPr>
          <w:sz w:val="15"/>
          <w:szCs w:val="15"/>
        </w:rPr>
        <w:t>with</w:t>
      </w:r>
      <w:r w:rsidRPr="00C0066B">
        <w:rPr>
          <w:sz w:val="15"/>
          <w:szCs w:val="15"/>
        </w:rPr>
        <w:t xml:space="preserve"> 10m / s</w:t>
      </w:r>
      <w:r>
        <w:rPr>
          <w:sz w:val="15"/>
          <w:szCs w:val="15"/>
        </w:rPr>
        <w:t xml:space="preserve"> </w:t>
      </w:r>
      <w:r w:rsidRPr="004D474A">
        <w:rPr>
          <w:rFonts w:hint="eastAsia"/>
          <w:sz w:val="15"/>
          <w:szCs w:val="15"/>
        </w:rPr>
        <w:t>(</w:t>
      </w:r>
      <w:r>
        <w:rPr>
          <w:rFonts w:hint="eastAsia"/>
          <w:sz w:val="15"/>
          <w:szCs w:val="15"/>
        </w:rPr>
        <w:t>u</w:t>
      </w:r>
      <w:r>
        <w:rPr>
          <w:sz w:val="15"/>
          <w:szCs w:val="15"/>
        </w:rPr>
        <w:t>nit</w:t>
      </w:r>
      <w:r w:rsidRPr="004D474A">
        <w:rPr>
          <w:rFonts w:hint="eastAsia"/>
          <w:sz w:val="15"/>
          <w:szCs w:val="15"/>
        </w:rPr>
        <w:t xml:space="preserve">: </w:t>
      </w:r>
      <w:r w:rsidRPr="004D474A">
        <w:rPr>
          <w:sz w:val="15"/>
          <w:szCs w:val="15"/>
        </w:rPr>
        <w:t>m</w:t>
      </w:r>
      <w:r>
        <w:rPr>
          <w:rFonts w:hint="eastAsia"/>
          <w:sz w:val="15"/>
          <w:szCs w:val="15"/>
        </w:rPr>
        <w:t>/</w:t>
      </w:r>
      <w:r>
        <w:rPr>
          <w:sz w:val="15"/>
          <w:szCs w:val="15"/>
        </w:rPr>
        <w:t>s</w:t>
      </w:r>
      <w:r w:rsidRPr="002C1921">
        <w:rPr>
          <w:sz w:val="15"/>
          <w:szCs w:val="15"/>
          <w:vertAlign w:val="superscript"/>
        </w:rPr>
        <w:t>2</w:t>
      </w:r>
      <w:r w:rsidRPr="004D474A">
        <w:rPr>
          <w:sz w:val="15"/>
          <w:szCs w:val="15"/>
        </w:rPr>
        <w:t>)</w:t>
      </w:r>
    </w:p>
    <w:p w14:paraId="1E71D3EB" w14:textId="77777777" w:rsidR="00A34C89" w:rsidRPr="00507380" w:rsidRDefault="00A34C89" w:rsidP="00C0066B">
      <w:pPr>
        <w:jc w:val="center"/>
        <w:rPr>
          <w:sz w:val="15"/>
          <w:szCs w:val="15"/>
        </w:rPr>
      </w:pPr>
      <w:r w:rsidRPr="00507380">
        <w:rPr>
          <w:rFonts w:hint="eastAsia"/>
          <w:sz w:val="15"/>
          <w:szCs w:val="15"/>
        </w:rPr>
        <w:t>表</w:t>
      </w:r>
      <w:r w:rsidR="00507380">
        <w:rPr>
          <w:sz w:val="15"/>
          <w:szCs w:val="15"/>
        </w:rPr>
        <w:t>2</w:t>
      </w:r>
      <w:r w:rsidRPr="00507380">
        <w:rPr>
          <w:rFonts w:hint="eastAsia"/>
          <w:sz w:val="15"/>
          <w:szCs w:val="15"/>
        </w:rPr>
        <w:t xml:space="preserve"> 1</w:t>
      </w:r>
      <w:r w:rsidRPr="00507380">
        <w:rPr>
          <w:sz w:val="15"/>
          <w:szCs w:val="15"/>
        </w:rPr>
        <w:t>0</w:t>
      </w:r>
      <w:r w:rsidRPr="00507380">
        <w:rPr>
          <w:rFonts w:hint="eastAsia"/>
          <w:sz w:val="15"/>
          <w:szCs w:val="15"/>
        </w:rPr>
        <w:t>m/s</w:t>
      </w:r>
      <w:r w:rsidRPr="00507380">
        <w:rPr>
          <w:rFonts w:hint="eastAsia"/>
          <w:sz w:val="15"/>
          <w:szCs w:val="15"/>
        </w:rPr>
        <w:t>风速不同密度人群过桥时桥梁加速度响应最大值</w:t>
      </w:r>
    </w:p>
    <w:tbl>
      <w:tblPr>
        <w:tblStyle w:val="a9"/>
        <w:tblW w:w="5180" w:type="pct"/>
        <w:tblInd w:w="-142" w:type="dxa"/>
        <w:tblLook w:val="04A0" w:firstRow="1" w:lastRow="0" w:firstColumn="1" w:lastColumn="0" w:noHBand="0" w:noVBand="1"/>
      </w:tblPr>
      <w:tblGrid>
        <w:gridCol w:w="1048"/>
        <w:gridCol w:w="1525"/>
        <w:gridCol w:w="1733"/>
      </w:tblGrid>
      <w:tr w:rsidR="00A34C89" w14:paraId="3880EE05" w14:textId="77777777" w:rsidTr="00A34C89">
        <w:tc>
          <w:tcPr>
            <w:tcW w:w="1216" w:type="pct"/>
            <w:tcBorders>
              <w:top w:val="single" w:sz="4" w:space="0" w:color="auto"/>
              <w:left w:val="nil"/>
              <w:bottom w:val="single" w:sz="4" w:space="0" w:color="auto"/>
              <w:right w:val="nil"/>
            </w:tcBorders>
            <w:hideMark/>
          </w:tcPr>
          <w:p w14:paraId="0FDBAFD2" w14:textId="77777777" w:rsidR="00A34C89" w:rsidRPr="000169B4" w:rsidRDefault="00A34C89" w:rsidP="0027012A">
            <w:pPr>
              <w:rPr>
                <w:sz w:val="15"/>
                <w:szCs w:val="15"/>
              </w:rPr>
            </w:pPr>
            <w:r>
              <w:rPr>
                <w:rFonts w:hint="eastAsia"/>
                <w:sz w:val="15"/>
                <w:szCs w:val="15"/>
              </w:rPr>
              <w:t>密度人</w:t>
            </w:r>
            <w:r w:rsidRPr="000169B4">
              <w:rPr>
                <w:rFonts w:hint="eastAsia"/>
                <w:sz w:val="15"/>
                <w:szCs w:val="15"/>
              </w:rPr>
              <w:t>/</w:t>
            </w:r>
            <w:r>
              <w:rPr>
                <w:rFonts w:hint="eastAsia"/>
                <w:sz w:val="15"/>
                <w:szCs w:val="15"/>
              </w:rPr>
              <w:t xml:space="preserve"> m</w:t>
            </w:r>
            <w:r w:rsidRPr="000169B4">
              <w:rPr>
                <w:rFonts w:hint="eastAsia"/>
                <w:sz w:val="15"/>
                <w:szCs w:val="15"/>
                <w:vertAlign w:val="superscript"/>
              </w:rPr>
              <w:t>2</w:t>
            </w:r>
          </w:p>
        </w:tc>
        <w:tc>
          <w:tcPr>
            <w:tcW w:w="1771" w:type="pct"/>
            <w:tcBorders>
              <w:top w:val="single" w:sz="4" w:space="0" w:color="auto"/>
              <w:left w:val="nil"/>
              <w:bottom w:val="single" w:sz="4" w:space="0" w:color="auto"/>
              <w:right w:val="nil"/>
            </w:tcBorders>
            <w:hideMark/>
          </w:tcPr>
          <w:p w14:paraId="79F4CFC5" w14:textId="77777777" w:rsidR="00A34C89" w:rsidRPr="000169B4" w:rsidRDefault="00A34C89" w:rsidP="0027012A">
            <w:pPr>
              <w:rPr>
                <w:sz w:val="15"/>
                <w:szCs w:val="15"/>
              </w:rPr>
            </w:pPr>
            <w:r w:rsidRPr="000169B4">
              <w:rPr>
                <w:rFonts w:hint="eastAsia"/>
                <w:sz w:val="15"/>
                <w:szCs w:val="15"/>
              </w:rPr>
              <w:t>竖向加速度</w:t>
            </w:r>
            <w:r w:rsidRPr="000169B4">
              <w:rPr>
                <w:rFonts w:hint="eastAsia"/>
                <w:sz w:val="15"/>
                <w:szCs w:val="15"/>
              </w:rPr>
              <w:t>m/</w:t>
            </w:r>
            <w:r>
              <w:rPr>
                <w:rFonts w:hint="eastAsia"/>
                <w:sz w:val="15"/>
                <w:szCs w:val="15"/>
              </w:rPr>
              <w:t xml:space="preserve"> s</w:t>
            </w:r>
            <w:r w:rsidRPr="000169B4">
              <w:rPr>
                <w:rFonts w:hint="eastAsia"/>
                <w:sz w:val="15"/>
                <w:szCs w:val="15"/>
                <w:vertAlign w:val="superscript"/>
              </w:rPr>
              <w:t>2</w:t>
            </w:r>
          </w:p>
        </w:tc>
        <w:tc>
          <w:tcPr>
            <w:tcW w:w="2012" w:type="pct"/>
            <w:tcBorders>
              <w:top w:val="single" w:sz="4" w:space="0" w:color="auto"/>
              <w:left w:val="nil"/>
              <w:bottom w:val="single" w:sz="4" w:space="0" w:color="auto"/>
              <w:right w:val="nil"/>
            </w:tcBorders>
          </w:tcPr>
          <w:p w14:paraId="3FD3B985" w14:textId="77777777" w:rsidR="00A34C89" w:rsidRPr="000169B4" w:rsidRDefault="00A34C89" w:rsidP="0027012A">
            <w:pPr>
              <w:rPr>
                <w:sz w:val="15"/>
                <w:szCs w:val="15"/>
              </w:rPr>
            </w:pPr>
            <w:r w:rsidRPr="000169B4">
              <w:rPr>
                <w:rFonts w:hint="eastAsia"/>
                <w:sz w:val="15"/>
                <w:szCs w:val="15"/>
              </w:rPr>
              <w:t>横向加速度</w:t>
            </w:r>
            <w:r w:rsidRPr="000169B4">
              <w:rPr>
                <w:rFonts w:hint="eastAsia"/>
                <w:sz w:val="15"/>
                <w:szCs w:val="15"/>
              </w:rPr>
              <w:t>m/</w:t>
            </w:r>
            <w:r>
              <w:rPr>
                <w:rFonts w:hint="eastAsia"/>
                <w:sz w:val="15"/>
                <w:szCs w:val="15"/>
              </w:rPr>
              <w:t xml:space="preserve"> s</w:t>
            </w:r>
            <w:r w:rsidRPr="000169B4">
              <w:rPr>
                <w:rFonts w:hint="eastAsia"/>
                <w:sz w:val="15"/>
                <w:szCs w:val="15"/>
                <w:vertAlign w:val="superscript"/>
              </w:rPr>
              <w:t>2</w:t>
            </w:r>
          </w:p>
        </w:tc>
      </w:tr>
      <w:tr w:rsidR="00A34C89" w14:paraId="659423D1" w14:textId="77777777" w:rsidTr="00A34C89">
        <w:tc>
          <w:tcPr>
            <w:tcW w:w="1216" w:type="pct"/>
            <w:tcBorders>
              <w:top w:val="single" w:sz="4" w:space="0" w:color="auto"/>
              <w:left w:val="nil"/>
              <w:bottom w:val="nil"/>
              <w:right w:val="nil"/>
            </w:tcBorders>
            <w:hideMark/>
          </w:tcPr>
          <w:p w14:paraId="45381354" w14:textId="77777777" w:rsidR="00A34C89" w:rsidRPr="000169B4" w:rsidRDefault="00A34C89" w:rsidP="00507380">
            <w:pPr>
              <w:jc w:val="center"/>
              <w:rPr>
                <w:sz w:val="15"/>
                <w:szCs w:val="15"/>
              </w:rPr>
            </w:pPr>
            <w:r>
              <w:rPr>
                <w:sz w:val="15"/>
                <w:szCs w:val="15"/>
              </w:rPr>
              <w:t>1</w:t>
            </w:r>
            <w:r w:rsidRPr="000169B4">
              <w:rPr>
                <w:sz w:val="15"/>
                <w:szCs w:val="15"/>
              </w:rPr>
              <w:t>.0</w:t>
            </w:r>
          </w:p>
        </w:tc>
        <w:tc>
          <w:tcPr>
            <w:tcW w:w="1771" w:type="pct"/>
            <w:tcBorders>
              <w:top w:val="single" w:sz="4" w:space="0" w:color="auto"/>
              <w:left w:val="nil"/>
              <w:bottom w:val="nil"/>
              <w:right w:val="nil"/>
            </w:tcBorders>
            <w:hideMark/>
          </w:tcPr>
          <w:p w14:paraId="134A4B5F" w14:textId="77777777" w:rsidR="00A34C89" w:rsidRPr="000169B4" w:rsidRDefault="00A34C89" w:rsidP="0027012A">
            <w:pPr>
              <w:jc w:val="center"/>
              <w:rPr>
                <w:sz w:val="15"/>
                <w:szCs w:val="15"/>
              </w:rPr>
            </w:pPr>
            <w:r w:rsidRPr="000169B4">
              <w:rPr>
                <w:rFonts w:hint="eastAsia"/>
                <w:sz w:val="15"/>
                <w:szCs w:val="15"/>
              </w:rPr>
              <w:t>0.</w:t>
            </w:r>
            <w:r w:rsidRPr="000169B4">
              <w:rPr>
                <w:sz w:val="15"/>
                <w:szCs w:val="15"/>
              </w:rPr>
              <w:t>0</w:t>
            </w:r>
            <w:r>
              <w:rPr>
                <w:sz w:val="15"/>
                <w:szCs w:val="15"/>
              </w:rPr>
              <w:t>899</w:t>
            </w:r>
          </w:p>
        </w:tc>
        <w:tc>
          <w:tcPr>
            <w:tcW w:w="2012" w:type="pct"/>
            <w:tcBorders>
              <w:top w:val="single" w:sz="4" w:space="0" w:color="auto"/>
              <w:left w:val="nil"/>
              <w:bottom w:val="nil"/>
              <w:right w:val="nil"/>
            </w:tcBorders>
          </w:tcPr>
          <w:p w14:paraId="243A246D" w14:textId="77777777" w:rsidR="00A34C89" w:rsidRPr="000169B4" w:rsidRDefault="00A34C89" w:rsidP="0027012A">
            <w:pPr>
              <w:jc w:val="center"/>
              <w:rPr>
                <w:sz w:val="15"/>
                <w:szCs w:val="15"/>
              </w:rPr>
            </w:pPr>
            <w:r w:rsidRPr="000169B4">
              <w:rPr>
                <w:rFonts w:hint="eastAsia"/>
                <w:sz w:val="15"/>
                <w:szCs w:val="15"/>
              </w:rPr>
              <w:t>0.</w:t>
            </w:r>
            <w:r>
              <w:rPr>
                <w:sz w:val="15"/>
                <w:szCs w:val="15"/>
              </w:rPr>
              <w:t>0508</w:t>
            </w:r>
          </w:p>
        </w:tc>
      </w:tr>
      <w:tr w:rsidR="00A34C89" w14:paraId="6E61474A" w14:textId="77777777" w:rsidTr="00A34C89">
        <w:tc>
          <w:tcPr>
            <w:tcW w:w="1216" w:type="pct"/>
            <w:tcBorders>
              <w:top w:val="nil"/>
              <w:left w:val="nil"/>
              <w:bottom w:val="nil"/>
              <w:right w:val="nil"/>
            </w:tcBorders>
            <w:hideMark/>
          </w:tcPr>
          <w:p w14:paraId="7F2EE7EE" w14:textId="77777777" w:rsidR="00A34C89" w:rsidRPr="000169B4" w:rsidRDefault="00A34C89" w:rsidP="00507380">
            <w:pPr>
              <w:jc w:val="center"/>
              <w:rPr>
                <w:sz w:val="15"/>
                <w:szCs w:val="15"/>
              </w:rPr>
            </w:pPr>
            <w:r>
              <w:rPr>
                <w:sz w:val="15"/>
                <w:szCs w:val="15"/>
              </w:rPr>
              <w:t>4</w:t>
            </w:r>
            <w:r w:rsidRPr="000169B4">
              <w:rPr>
                <w:sz w:val="15"/>
                <w:szCs w:val="15"/>
              </w:rPr>
              <w:t>.0</w:t>
            </w:r>
          </w:p>
        </w:tc>
        <w:tc>
          <w:tcPr>
            <w:tcW w:w="1771" w:type="pct"/>
            <w:tcBorders>
              <w:top w:val="nil"/>
              <w:left w:val="nil"/>
              <w:bottom w:val="nil"/>
              <w:right w:val="nil"/>
            </w:tcBorders>
            <w:hideMark/>
          </w:tcPr>
          <w:p w14:paraId="4584A1F4" w14:textId="77777777" w:rsidR="00A34C89" w:rsidRPr="000169B4" w:rsidRDefault="00A34C89" w:rsidP="0027012A">
            <w:pPr>
              <w:jc w:val="center"/>
              <w:rPr>
                <w:sz w:val="15"/>
                <w:szCs w:val="15"/>
              </w:rPr>
            </w:pPr>
            <w:r w:rsidRPr="000169B4">
              <w:rPr>
                <w:rFonts w:hint="eastAsia"/>
                <w:sz w:val="15"/>
                <w:szCs w:val="15"/>
              </w:rPr>
              <w:t>0.</w:t>
            </w:r>
            <w:r>
              <w:rPr>
                <w:sz w:val="15"/>
                <w:szCs w:val="15"/>
              </w:rPr>
              <w:t>1307</w:t>
            </w:r>
          </w:p>
        </w:tc>
        <w:tc>
          <w:tcPr>
            <w:tcW w:w="2012" w:type="pct"/>
            <w:tcBorders>
              <w:top w:val="nil"/>
              <w:left w:val="nil"/>
              <w:bottom w:val="nil"/>
              <w:right w:val="nil"/>
            </w:tcBorders>
          </w:tcPr>
          <w:p w14:paraId="0C45D74C" w14:textId="77777777" w:rsidR="00A34C89" w:rsidRPr="000169B4" w:rsidRDefault="00A34C89" w:rsidP="0027012A">
            <w:pPr>
              <w:jc w:val="center"/>
              <w:rPr>
                <w:sz w:val="15"/>
                <w:szCs w:val="15"/>
              </w:rPr>
            </w:pPr>
            <w:r w:rsidRPr="000169B4">
              <w:rPr>
                <w:rFonts w:hint="eastAsia"/>
                <w:sz w:val="15"/>
                <w:szCs w:val="15"/>
              </w:rPr>
              <w:t>0.0</w:t>
            </w:r>
            <w:r w:rsidRPr="000169B4">
              <w:rPr>
                <w:sz w:val="15"/>
                <w:szCs w:val="15"/>
              </w:rPr>
              <w:t>50</w:t>
            </w:r>
            <w:r>
              <w:rPr>
                <w:sz w:val="15"/>
                <w:szCs w:val="15"/>
              </w:rPr>
              <w:t>4</w:t>
            </w:r>
          </w:p>
        </w:tc>
      </w:tr>
      <w:tr w:rsidR="00A34C89" w14:paraId="78A98BF9" w14:textId="77777777" w:rsidTr="00A34C89">
        <w:tc>
          <w:tcPr>
            <w:tcW w:w="1216" w:type="pct"/>
            <w:tcBorders>
              <w:top w:val="nil"/>
              <w:left w:val="nil"/>
              <w:bottom w:val="single" w:sz="4" w:space="0" w:color="auto"/>
              <w:right w:val="nil"/>
            </w:tcBorders>
            <w:hideMark/>
          </w:tcPr>
          <w:p w14:paraId="24F8C311" w14:textId="77777777" w:rsidR="00A34C89" w:rsidRPr="000169B4" w:rsidRDefault="00A34C89" w:rsidP="00507380">
            <w:pPr>
              <w:jc w:val="center"/>
              <w:rPr>
                <w:sz w:val="15"/>
                <w:szCs w:val="15"/>
              </w:rPr>
            </w:pPr>
            <w:r>
              <w:rPr>
                <w:sz w:val="15"/>
                <w:szCs w:val="15"/>
              </w:rPr>
              <w:t>6</w:t>
            </w:r>
            <w:r w:rsidRPr="000169B4">
              <w:rPr>
                <w:sz w:val="15"/>
                <w:szCs w:val="15"/>
              </w:rPr>
              <w:t>.0</w:t>
            </w:r>
          </w:p>
        </w:tc>
        <w:tc>
          <w:tcPr>
            <w:tcW w:w="1771" w:type="pct"/>
            <w:tcBorders>
              <w:top w:val="nil"/>
              <w:left w:val="nil"/>
              <w:bottom w:val="single" w:sz="4" w:space="0" w:color="auto"/>
              <w:right w:val="nil"/>
            </w:tcBorders>
            <w:hideMark/>
          </w:tcPr>
          <w:p w14:paraId="76602D47" w14:textId="77777777" w:rsidR="00A34C89" w:rsidRPr="000169B4" w:rsidRDefault="00A34C89" w:rsidP="0027012A">
            <w:pPr>
              <w:jc w:val="center"/>
              <w:rPr>
                <w:sz w:val="15"/>
                <w:szCs w:val="15"/>
              </w:rPr>
            </w:pPr>
            <w:r w:rsidRPr="000169B4">
              <w:rPr>
                <w:rFonts w:hint="eastAsia"/>
                <w:sz w:val="15"/>
                <w:szCs w:val="15"/>
              </w:rPr>
              <w:t>0.</w:t>
            </w:r>
            <w:r>
              <w:rPr>
                <w:sz w:val="15"/>
                <w:szCs w:val="15"/>
              </w:rPr>
              <w:t>1525</w:t>
            </w:r>
          </w:p>
        </w:tc>
        <w:tc>
          <w:tcPr>
            <w:tcW w:w="2012" w:type="pct"/>
            <w:tcBorders>
              <w:top w:val="nil"/>
              <w:left w:val="nil"/>
              <w:bottom w:val="single" w:sz="4" w:space="0" w:color="auto"/>
              <w:right w:val="nil"/>
            </w:tcBorders>
          </w:tcPr>
          <w:p w14:paraId="62B5EF48" w14:textId="77777777" w:rsidR="00A34C89" w:rsidRPr="000169B4" w:rsidRDefault="00A34C89" w:rsidP="0027012A">
            <w:pPr>
              <w:jc w:val="center"/>
              <w:rPr>
                <w:sz w:val="15"/>
                <w:szCs w:val="15"/>
              </w:rPr>
            </w:pPr>
            <w:r w:rsidRPr="000169B4">
              <w:rPr>
                <w:rFonts w:hint="eastAsia"/>
                <w:sz w:val="15"/>
                <w:szCs w:val="15"/>
              </w:rPr>
              <w:t>0.</w:t>
            </w:r>
            <w:r>
              <w:rPr>
                <w:sz w:val="15"/>
                <w:szCs w:val="15"/>
              </w:rPr>
              <w:t>0529</w:t>
            </w:r>
          </w:p>
        </w:tc>
      </w:tr>
    </w:tbl>
    <w:p w14:paraId="1B6BC21A" w14:textId="77777777" w:rsidR="000F4BDD" w:rsidRDefault="000F4BDD" w:rsidP="00507380">
      <w:pPr>
        <w:ind w:firstLineChars="200" w:firstLine="420"/>
        <w:rPr>
          <w:rFonts w:ascii="宋体" w:hAnsi="宋体"/>
          <w:sz w:val="21"/>
          <w:szCs w:val="21"/>
        </w:rPr>
      </w:pPr>
      <w:r>
        <w:rPr>
          <w:rFonts w:ascii="宋体" w:hAnsi="宋体" w:hint="eastAsia"/>
          <w:sz w:val="21"/>
          <w:szCs w:val="21"/>
        </w:rPr>
        <w:t>由</w:t>
      </w:r>
      <w:r>
        <w:rPr>
          <w:rFonts w:ascii="宋体" w:hAnsi="宋体"/>
          <w:sz w:val="21"/>
          <w:szCs w:val="21"/>
        </w:rPr>
        <w:t>表</w:t>
      </w:r>
      <w:r>
        <w:rPr>
          <w:rFonts w:ascii="宋体" w:hAnsi="宋体" w:hint="eastAsia"/>
          <w:sz w:val="21"/>
          <w:szCs w:val="21"/>
        </w:rPr>
        <w:t>31可知</w:t>
      </w:r>
      <w:r>
        <w:rPr>
          <w:rFonts w:ascii="宋体" w:hAnsi="宋体"/>
          <w:sz w:val="21"/>
          <w:szCs w:val="21"/>
        </w:rPr>
        <w:t>，方案桥在工况</w:t>
      </w:r>
      <w:r>
        <w:rPr>
          <w:rFonts w:ascii="宋体" w:hAnsi="宋体" w:hint="eastAsia"/>
          <w:sz w:val="21"/>
          <w:szCs w:val="21"/>
        </w:rPr>
        <w:t>二</w:t>
      </w:r>
      <w:r>
        <w:rPr>
          <w:rFonts w:ascii="宋体" w:hAnsi="宋体"/>
          <w:sz w:val="21"/>
          <w:szCs w:val="21"/>
        </w:rPr>
        <w:t>下</w:t>
      </w:r>
      <w:r>
        <w:rPr>
          <w:rFonts w:ascii="宋体" w:hAnsi="宋体" w:hint="eastAsia"/>
          <w:sz w:val="21"/>
          <w:szCs w:val="21"/>
        </w:rPr>
        <w:t>也</w:t>
      </w:r>
      <w:r>
        <w:rPr>
          <w:rFonts w:ascii="宋体" w:hAnsi="宋体"/>
          <w:sz w:val="21"/>
          <w:szCs w:val="21"/>
        </w:rPr>
        <w:t>能满足文献【</w:t>
      </w:r>
      <w:r>
        <w:rPr>
          <w:rFonts w:ascii="宋体" w:hAnsi="宋体" w:hint="eastAsia"/>
          <w:sz w:val="21"/>
          <w:szCs w:val="21"/>
        </w:rPr>
        <w:t>15</w:t>
      </w:r>
      <w:r>
        <w:rPr>
          <w:rFonts w:ascii="宋体" w:hAnsi="宋体"/>
          <w:sz w:val="21"/>
          <w:szCs w:val="21"/>
        </w:rPr>
        <w:t>】</w:t>
      </w:r>
      <w:r>
        <w:rPr>
          <w:rFonts w:ascii="宋体" w:hAnsi="宋体" w:hint="eastAsia"/>
          <w:sz w:val="21"/>
          <w:szCs w:val="21"/>
        </w:rPr>
        <w:t>所</w:t>
      </w:r>
      <w:r>
        <w:rPr>
          <w:rFonts w:ascii="宋体" w:hAnsi="宋体"/>
          <w:sz w:val="21"/>
          <w:szCs w:val="21"/>
        </w:rPr>
        <w:t>要求的行人舒适性标准。</w:t>
      </w:r>
    </w:p>
    <w:p w14:paraId="10020FA1" w14:textId="77777777" w:rsidR="0043234E" w:rsidRPr="002C1921" w:rsidRDefault="0043234E" w:rsidP="00507380">
      <w:pPr>
        <w:ind w:firstLineChars="200" w:firstLine="420"/>
        <w:rPr>
          <w:rFonts w:ascii="宋体" w:hAnsi="宋体"/>
          <w:sz w:val="21"/>
          <w:szCs w:val="21"/>
        </w:rPr>
      </w:pPr>
      <w:r w:rsidRPr="002C1921">
        <w:rPr>
          <w:rFonts w:ascii="宋体" w:hAnsi="宋体" w:hint="eastAsia"/>
          <w:sz w:val="21"/>
          <w:szCs w:val="21"/>
        </w:rPr>
        <w:t>从</w:t>
      </w:r>
      <w:r w:rsidR="00B2709D">
        <w:rPr>
          <w:rFonts w:ascii="宋体" w:hAnsi="宋体" w:hint="eastAsia"/>
          <w:sz w:val="21"/>
          <w:szCs w:val="21"/>
        </w:rPr>
        <w:t>图6可知</w:t>
      </w:r>
      <w:r w:rsidR="00B2709D">
        <w:rPr>
          <w:rFonts w:ascii="宋体" w:hAnsi="宋体"/>
          <w:sz w:val="21"/>
          <w:szCs w:val="21"/>
        </w:rPr>
        <w:t>，</w:t>
      </w:r>
      <w:r w:rsidR="00B2709D">
        <w:rPr>
          <w:rFonts w:ascii="宋体" w:hAnsi="宋体" w:hint="eastAsia"/>
          <w:sz w:val="21"/>
          <w:szCs w:val="21"/>
        </w:rPr>
        <w:t>在</w:t>
      </w:r>
      <w:r w:rsidR="00B2709D">
        <w:rPr>
          <w:rFonts w:ascii="宋体" w:hAnsi="宋体"/>
          <w:sz w:val="21"/>
          <w:szCs w:val="21"/>
        </w:rPr>
        <w:t>工况</w:t>
      </w:r>
      <w:r w:rsidR="00B2709D">
        <w:rPr>
          <w:rFonts w:ascii="宋体" w:hAnsi="宋体" w:hint="eastAsia"/>
          <w:sz w:val="21"/>
          <w:szCs w:val="21"/>
        </w:rPr>
        <w:t>二</w:t>
      </w:r>
      <w:r w:rsidRPr="002C1921">
        <w:rPr>
          <w:rFonts w:ascii="宋体" w:hAnsi="宋体" w:hint="eastAsia"/>
          <w:sz w:val="21"/>
          <w:szCs w:val="21"/>
        </w:rPr>
        <w:t>，随着风速的增加，</w:t>
      </w:r>
      <w:r w:rsidR="00B2709D">
        <w:rPr>
          <w:rFonts w:ascii="宋体" w:hAnsi="宋体" w:hint="eastAsia"/>
          <w:sz w:val="21"/>
          <w:szCs w:val="21"/>
        </w:rPr>
        <w:t>主</w:t>
      </w:r>
      <w:r w:rsidRPr="002C1921">
        <w:rPr>
          <w:rFonts w:ascii="宋体" w:hAnsi="宋体" w:hint="eastAsia"/>
          <w:sz w:val="21"/>
          <w:szCs w:val="21"/>
        </w:rPr>
        <w:t>梁加速度</w:t>
      </w:r>
      <w:r w:rsidR="00B2709D">
        <w:rPr>
          <w:rFonts w:ascii="宋体" w:hAnsi="宋体" w:hint="eastAsia"/>
          <w:sz w:val="21"/>
          <w:szCs w:val="21"/>
        </w:rPr>
        <w:t>峰值</w:t>
      </w:r>
      <w:r w:rsidRPr="002C1921">
        <w:rPr>
          <w:rFonts w:ascii="宋体" w:hAnsi="宋体" w:hint="eastAsia"/>
          <w:sz w:val="21"/>
          <w:szCs w:val="21"/>
        </w:rPr>
        <w:t>也相应增加，但是加速度</w:t>
      </w:r>
      <w:r w:rsidR="000F4BDD">
        <w:rPr>
          <w:rFonts w:ascii="宋体" w:hAnsi="宋体" w:hint="eastAsia"/>
          <w:sz w:val="21"/>
          <w:szCs w:val="21"/>
        </w:rPr>
        <w:t>峰值</w:t>
      </w:r>
      <w:r w:rsidRPr="002C1921">
        <w:rPr>
          <w:rFonts w:ascii="宋体" w:hAnsi="宋体" w:hint="eastAsia"/>
          <w:sz w:val="21"/>
          <w:szCs w:val="21"/>
        </w:rPr>
        <w:t>的增加</w:t>
      </w:r>
      <w:r w:rsidR="000F4BDD">
        <w:rPr>
          <w:rFonts w:ascii="宋体" w:hAnsi="宋体" w:hint="eastAsia"/>
          <w:sz w:val="21"/>
          <w:szCs w:val="21"/>
        </w:rPr>
        <w:t>趋势</w:t>
      </w:r>
      <w:r w:rsidR="000F4BDD">
        <w:rPr>
          <w:rFonts w:ascii="宋体" w:hAnsi="宋体"/>
          <w:sz w:val="21"/>
          <w:szCs w:val="21"/>
        </w:rPr>
        <w:t>，</w:t>
      </w:r>
      <w:r w:rsidRPr="002C1921">
        <w:rPr>
          <w:rFonts w:ascii="宋体" w:hAnsi="宋体" w:hint="eastAsia"/>
          <w:sz w:val="21"/>
          <w:szCs w:val="21"/>
        </w:rPr>
        <w:t>随着人数</w:t>
      </w:r>
      <w:r w:rsidR="000F4BDD">
        <w:rPr>
          <w:rFonts w:ascii="宋体" w:hAnsi="宋体" w:hint="eastAsia"/>
          <w:sz w:val="21"/>
          <w:szCs w:val="21"/>
        </w:rPr>
        <w:t>的</w:t>
      </w:r>
      <w:r w:rsidR="006A31A5" w:rsidRPr="002C1921">
        <w:rPr>
          <w:rFonts w:ascii="宋体" w:hAnsi="宋体" w:hint="eastAsia"/>
          <w:sz w:val="21"/>
          <w:szCs w:val="21"/>
        </w:rPr>
        <w:t>增加</w:t>
      </w:r>
      <w:r w:rsidR="000F4BDD">
        <w:rPr>
          <w:rFonts w:ascii="宋体" w:hAnsi="宋体" w:hint="eastAsia"/>
          <w:sz w:val="21"/>
          <w:szCs w:val="21"/>
        </w:rPr>
        <w:t>而</w:t>
      </w:r>
      <w:r w:rsidR="006A31A5" w:rsidRPr="002C1921">
        <w:rPr>
          <w:rFonts w:ascii="宋体" w:hAnsi="宋体" w:hint="eastAsia"/>
          <w:sz w:val="21"/>
          <w:szCs w:val="21"/>
        </w:rPr>
        <w:t>变缓</w:t>
      </w:r>
      <w:r w:rsidRPr="002C1921">
        <w:rPr>
          <w:rFonts w:ascii="宋体" w:hAnsi="宋体" w:hint="eastAsia"/>
          <w:sz w:val="21"/>
          <w:szCs w:val="21"/>
        </w:rPr>
        <w:t>，</w:t>
      </w:r>
      <w:r w:rsidR="000F4BDD">
        <w:rPr>
          <w:rFonts w:ascii="宋体" w:hAnsi="宋体" w:hint="eastAsia"/>
          <w:sz w:val="21"/>
          <w:szCs w:val="21"/>
        </w:rPr>
        <w:t>同时，</w:t>
      </w:r>
      <w:r w:rsidRPr="002C1921">
        <w:rPr>
          <w:rFonts w:ascii="宋体" w:hAnsi="宋体" w:hint="eastAsia"/>
          <w:sz w:val="21"/>
          <w:szCs w:val="21"/>
        </w:rPr>
        <w:t>混凝土梁段</w:t>
      </w:r>
      <w:r w:rsidR="000F4BDD">
        <w:rPr>
          <w:rFonts w:ascii="宋体" w:hAnsi="宋体" w:hint="eastAsia"/>
          <w:sz w:val="21"/>
          <w:szCs w:val="21"/>
        </w:rPr>
        <w:t>主梁</w:t>
      </w:r>
      <w:r w:rsidRPr="002C1921">
        <w:rPr>
          <w:rFonts w:ascii="宋体" w:hAnsi="宋体" w:hint="eastAsia"/>
          <w:sz w:val="21"/>
          <w:szCs w:val="21"/>
        </w:rPr>
        <w:t>加速度</w:t>
      </w:r>
      <w:r w:rsidR="000F4BDD">
        <w:rPr>
          <w:rFonts w:ascii="宋体" w:hAnsi="宋体" w:hint="eastAsia"/>
          <w:sz w:val="21"/>
          <w:szCs w:val="21"/>
        </w:rPr>
        <w:t>峰值明</w:t>
      </w:r>
      <w:r w:rsidRPr="002C1921">
        <w:rPr>
          <w:rFonts w:ascii="宋体" w:hAnsi="宋体" w:hint="eastAsia"/>
          <w:sz w:val="21"/>
          <w:szCs w:val="21"/>
        </w:rPr>
        <w:t>显小于钢梁段</w:t>
      </w:r>
      <w:r w:rsidR="000F4BDD">
        <w:rPr>
          <w:rFonts w:ascii="宋体" w:hAnsi="宋体" w:hint="eastAsia"/>
          <w:sz w:val="21"/>
          <w:szCs w:val="21"/>
        </w:rPr>
        <w:t>者</w:t>
      </w:r>
      <w:r w:rsidRPr="002C1921">
        <w:rPr>
          <w:rFonts w:ascii="宋体" w:hAnsi="宋体" w:hint="eastAsia"/>
          <w:sz w:val="21"/>
          <w:szCs w:val="21"/>
        </w:rPr>
        <w:t>。</w:t>
      </w:r>
      <w:r w:rsidR="000F4BDD">
        <w:rPr>
          <w:rFonts w:ascii="宋体" w:hAnsi="宋体" w:hint="eastAsia"/>
          <w:sz w:val="21"/>
          <w:szCs w:val="21"/>
        </w:rPr>
        <w:t>另外</w:t>
      </w:r>
      <w:r w:rsidRPr="002C1921">
        <w:rPr>
          <w:rFonts w:ascii="宋体" w:hAnsi="宋体" w:hint="eastAsia"/>
          <w:sz w:val="21"/>
          <w:szCs w:val="21"/>
        </w:rPr>
        <w:t>，</w:t>
      </w:r>
      <w:r w:rsidR="00A34C89" w:rsidRPr="002C1921">
        <w:rPr>
          <w:rFonts w:ascii="宋体" w:hAnsi="宋体" w:hint="eastAsia"/>
          <w:sz w:val="21"/>
          <w:szCs w:val="21"/>
        </w:rPr>
        <w:t>钢梁段</w:t>
      </w:r>
      <w:r w:rsidR="000F4BDD">
        <w:rPr>
          <w:rFonts w:ascii="宋体" w:hAnsi="宋体" w:hint="eastAsia"/>
          <w:sz w:val="21"/>
          <w:szCs w:val="21"/>
        </w:rPr>
        <w:t>主梁</w:t>
      </w:r>
      <w:r w:rsidR="000F4BDD">
        <w:rPr>
          <w:rFonts w:ascii="宋体" w:hAnsi="宋体"/>
          <w:sz w:val="21"/>
          <w:szCs w:val="21"/>
        </w:rPr>
        <w:t>段的</w:t>
      </w:r>
      <w:r w:rsidR="00A34C89" w:rsidRPr="002C1921">
        <w:rPr>
          <w:rFonts w:ascii="宋体" w:hAnsi="宋体" w:hint="eastAsia"/>
          <w:sz w:val="21"/>
          <w:szCs w:val="21"/>
        </w:rPr>
        <w:t>横向加速度响应几乎没有变化，说明此时，钢梁段的响应主要</w:t>
      </w:r>
      <w:r w:rsidR="000F4BDD">
        <w:rPr>
          <w:rFonts w:ascii="宋体" w:hAnsi="宋体" w:hint="eastAsia"/>
          <w:sz w:val="21"/>
          <w:szCs w:val="21"/>
        </w:rPr>
        <w:t>由</w:t>
      </w:r>
      <w:r w:rsidR="00A34C89" w:rsidRPr="002C1921">
        <w:rPr>
          <w:rFonts w:ascii="宋体" w:hAnsi="宋体" w:hint="eastAsia"/>
          <w:sz w:val="21"/>
          <w:szCs w:val="21"/>
        </w:rPr>
        <w:t>到风荷载</w:t>
      </w:r>
      <w:r w:rsidR="000F4BDD">
        <w:rPr>
          <w:rFonts w:ascii="宋体" w:hAnsi="宋体" w:hint="eastAsia"/>
          <w:sz w:val="21"/>
          <w:szCs w:val="21"/>
        </w:rPr>
        <w:t>控制</w:t>
      </w:r>
      <w:r w:rsidR="00A34C89" w:rsidRPr="002C1921">
        <w:rPr>
          <w:rFonts w:ascii="宋体" w:hAnsi="宋体" w:hint="eastAsia"/>
          <w:sz w:val="21"/>
          <w:szCs w:val="21"/>
        </w:rPr>
        <w:t>，而桥梁混凝土梁段的横向加速度响应则随着人群的增加有明显的</w:t>
      </w:r>
      <w:proofErr w:type="gramStart"/>
      <w:r w:rsidR="00A34C89" w:rsidRPr="002C1921">
        <w:rPr>
          <w:rFonts w:ascii="宋体" w:hAnsi="宋体" w:hint="eastAsia"/>
          <w:sz w:val="21"/>
          <w:szCs w:val="21"/>
        </w:rPr>
        <w:t>的</w:t>
      </w:r>
      <w:proofErr w:type="gramEnd"/>
      <w:r w:rsidR="00A34C89" w:rsidRPr="002C1921">
        <w:rPr>
          <w:rFonts w:ascii="宋体" w:hAnsi="宋体" w:hint="eastAsia"/>
          <w:sz w:val="21"/>
          <w:szCs w:val="21"/>
        </w:rPr>
        <w:t>增加，人数越多时，这种效应也会越加明显。</w:t>
      </w:r>
    </w:p>
    <w:p w14:paraId="3A1E3F19" w14:textId="77777777" w:rsidR="001B19ED" w:rsidRDefault="001B19ED" w:rsidP="00B733F4">
      <w:pPr>
        <w:spacing w:beforeLines="50" w:before="156" w:afterLines="50" w:after="156"/>
        <w:rPr>
          <w:rFonts w:asciiTheme="minorEastAsia" w:eastAsiaTheme="minorEastAsia" w:hAnsiTheme="minorEastAsia"/>
          <w:sz w:val="28"/>
          <w:szCs w:val="28"/>
        </w:rPr>
      </w:pPr>
      <w:r>
        <w:rPr>
          <w:rFonts w:eastAsiaTheme="minorEastAsia" w:hint="eastAsia"/>
          <w:sz w:val="28"/>
          <w:szCs w:val="28"/>
        </w:rPr>
        <w:t>4</w:t>
      </w:r>
      <w:r>
        <w:rPr>
          <w:rFonts w:asciiTheme="minorEastAsia" w:eastAsiaTheme="minorEastAsia" w:hAnsiTheme="minorEastAsia" w:hint="eastAsia"/>
          <w:sz w:val="28"/>
          <w:szCs w:val="28"/>
        </w:rPr>
        <w:t xml:space="preserve"> 结论</w:t>
      </w:r>
    </w:p>
    <w:p w14:paraId="356770FC" w14:textId="6B7A2E15" w:rsidR="00B86560" w:rsidRDefault="00B86560" w:rsidP="00B86560">
      <w:pPr>
        <w:ind w:firstLine="420"/>
        <w:rPr>
          <w:rFonts w:asciiTheme="minorEastAsia" w:hAnsiTheme="minorEastAsia"/>
          <w:sz w:val="21"/>
          <w:szCs w:val="21"/>
        </w:rPr>
      </w:pPr>
      <w:r>
        <w:rPr>
          <w:rFonts w:asciiTheme="minorEastAsia" w:hAnsiTheme="minorEastAsia" w:hint="eastAsia"/>
          <w:sz w:val="21"/>
          <w:szCs w:val="21"/>
        </w:rPr>
        <w:t>通过</w:t>
      </w:r>
      <w:r w:rsidR="00B733F4">
        <w:rPr>
          <w:rFonts w:asciiTheme="minorEastAsia" w:hAnsiTheme="minorEastAsia" w:hint="eastAsia"/>
          <w:sz w:val="21"/>
          <w:szCs w:val="21"/>
        </w:rPr>
        <w:t>对人行桥</w:t>
      </w:r>
      <w:r w:rsidR="0027012A">
        <w:rPr>
          <w:rFonts w:asciiTheme="minorEastAsia" w:hAnsiTheme="minorEastAsia"/>
          <w:sz w:val="21"/>
          <w:szCs w:val="21"/>
        </w:rPr>
        <w:t>在</w:t>
      </w:r>
      <w:r w:rsidR="00B733F4">
        <w:rPr>
          <w:rFonts w:asciiTheme="minorEastAsia" w:hAnsiTheme="minorEastAsia" w:hint="eastAsia"/>
          <w:sz w:val="21"/>
          <w:szCs w:val="21"/>
        </w:rPr>
        <w:t>风和行人共同作用下</w:t>
      </w:r>
      <w:r w:rsidR="0001142C">
        <w:rPr>
          <w:rFonts w:asciiTheme="minorEastAsia" w:hAnsiTheme="minorEastAsia" w:hint="eastAsia"/>
          <w:sz w:val="21"/>
          <w:szCs w:val="21"/>
        </w:rPr>
        <w:t>的</w:t>
      </w:r>
      <w:r w:rsidR="0027012A">
        <w:rPr>
          <w:rFonts w:asciiTheme="minorEastAsia" w:hAnsiTheme="minorEastAsia" w:hint="eastAsia"/>
          <w:sz w:val="21"/>
          <w:szCs w:val="21"/>
        </w:rPr>
        <w:t>舒适性</w:t>
      </w:r>
      <w:r w:rsidR="0027012A">
        <w:rPr>
          <w:rFonts w:asciiTheme="minorEastAsia" w:hAnsiTheme="minorEastAsia"/>
          <w:sz w:val="21"/>
          <w:szCs w:val="21"/>
        </w:rPr>
        <w:t>研究</w:t>
      </w:r>
      <w:r>
        <w:rPr>
          <w:rFonts w:asciiTheme="minorEastAsia" w:hAnsiTheme="minorEastAsia" w:hint="eastAsia"/>
          <w:sz w:val="21"/>
          <w:szCs w:val="21"/>
        </w:rPr>
        <w:t>，</w:t>
      </w:r>
      <w:r w:rsidR="0027012A">
        <w:rPr>
          <w:rFonts w:asciiTheme="minorEastAsia" w:hAnsiTheme="minorEastAsia" w:hint="eastAsia"/>
          <w:sz w:val="21"/>
          <w:szCs w:val="21"/>
        </w:rPr>
        <w:t>可</w:t>
      </w:r>
      <w:r>
        <w:rPr>
          <w:rFonts w:asciiTheme="minorEastAsia" w:hAnsiTheme="minorEastAsia" w:hint="eastAsia"/>
          <w:sz w:val="21"/>
          <w:szCs w:val="21"/>
        </w:rPr>
        <w:t>得出结论如下</w:t>
      </w:r>
      <w:r>
        <w:rPr>
          <w:rFonts w:asciiTheme="minorEastAsia" w:hAnsiTheme="minorEastAsia" w:hint="eastAsia"/>
          <w:sz w:val="21"/>
          <w:szCs w:val="21"/>
        </w:rPr>
        <w:t>:</w:t>
      </w:r>
    </w:p>
    <w:p w14:paraId="5C663149" w14:textId="77777777" w:rsidR="00B86560" w:rsidRDefault="00B86560" w:rsidP="00B86560">
      <w:pPr>
        <w:rPr>
          <w:rFonts w:asciiTheme="minorEastAsia" w:hAnsiTheme="minorEastAsia"/>
          <w:sz w:val="21"/>
          <w:szCs w:val="21"/>
        </w:rPr>
      </w:pPr>
      <w:r>
        <w:rPr>
          <w:rFonts w:asciiTheme="minorEastAsia" w:hAnsiTheme="minorEastAsia" w:hint="eastAsia"/>
          <w:sz w:val="21"/>
          <w:szCs w:val="21"/>
        </w:rPr>
        <w:t>（</w:t>
      </w:r>
      <w:r>
        <w:rPr>
          <w:rFonts w:hint="eastAsia"/>
          <w:sz w:val="21"/>
          <w:szCs w:val="21"/>
        </w:rPr>
        <w:t>1</w:t>
      </w:r>
      <w:r>
        <w:rPr>
          <w:rFonts w:asciiTheme="minorEastAsia" w:hAnsiTheme="minorEastAsia" w:hint="eastAsia"/>
          <w:sz w:val="21"/>
          <w:szCs w:val="21"/>
        </w:rPr>
        <w:t>）</w:t>
      </w:r>
      <w:r w:rsidR="0001142C">
        <w:rPr>
          <w:rFonts w:asciiTheme="minorEastAsia" w:hAnsiTheme="minorEastAsia" w:hint="eastAsia"/>
          <w:sz w:val="21"/>
          <w:szCs w:val="21"/>
        </w:rPr>
        <w:t>相比于混凝土梁段，钢梁段</w:t>
      </w:r>
      <w:r w:rsidR="00F27553">
        <w:rPr>
          <w:rFonts w:asciiTheme="minorEastAsia" w:hAnsiTheme="minorEastAsia" w:hint="eastAsia"/>
          <w:sz w:val="21"/>
          <w:szCs w:val="21"/>
        </w:rPr>
        <w:t>主梁</w:t>
      </w:r>
      <w:r w:rsidR="0001142C">
        <w:rPr>
          <w:rFonts w:asciiTheme="minorEastAsia" w:hAnsiTheme="minorEastAsia" w:hint="eastAsia"/>
          <w:sz w:val="21"/>
          <w:szCs w:val="21"/>
        </w:rPr>
        <w:t>的</w:t>
      </w:r>
      <w:r w:rsidR="00F27553">
        <w:rPr>
          <w:rFonts w:asciiTheme="minorEastAsia" w:hAnsiTheme="minorEastAsia" w:hint="eastAsia"/>
          <w:sz w:val="21"/>
          <w:szCs w:val="21"/>
        </w:rPr>
        <w:t>横向</w:t>
      </w:r>
      <w:r w:rsidR="00F27553">
        <w:rPr>
          <w:rFonts w:asciiTheme="minorEastAsia" w:hAnsiTheme="minorEastAsia"/>
          <w:sz w:val="21"/>
          <w:szCs w:val="21"/>
        </w:rPr>
        <w:t>与竖向动力</w:t>
      </w:r>
      <w:r w:rsidR="0001142C">
        <w:rPr>
          <w:rFonts w:asciiTheme="minorEastAsia" w:hAnsiTheme="minorEastAsia" w:hint="eastAsia"/>
          <w:sz w:val="21"/>
          <w:szCs w:val="21"/>
        </w:rPr>
        <w:t>响应更加明显</w:t>
      </w:r>
      <w:r w:rsidR="00F27553">
        <w:rPr>
          <w:rFonts w:asciiTheme="minorEastAsia" w:hAnsiTheme="minorEastAsia" w:hint="eastAsia"/>
          <w:sz w:val="21"/>
          <w:szCs w:val="21"/>
        </w:rPr>
        <w:t>；</w:t>
      </w:r>
    </w:p>
    <w:p w14:paraId="577DB122" w14:textId="3A13DE1A" w:rsidR="00B86560" w:rsidRDefault="00B86560" w:rsidP="00B86560">
      <w:pPr>
        <w:rPr>
          <w:rFonts w:asciiTheme="minorEastAsia" w:hAnsiTheme="minorEastAsia"/>
          <w:sz w:val="21"/>
          <w:szCs w:val="21"/>
        </w:rPr>
      </w:pPr>
      <w:r>
        <w:rPr>
          <w:rFonts w:asciiTheme="minorEastAsia" w:hAnsiTheme="minorEastAsia" w:hint="eastAsia"/>
          <w:sz w:val="21"/>
          <w:szCs w:val="21"/>
        </w:rPr>
        <w:t>（</w:t>
      </w:r>
      <w:r>
        <w:rPr>
          <w:rFonts w:hint="eastAsia"/>
          <w:sz w:val="21"/>
          <w:szCs w:val="21"/>
        </w:rPr>
        <w:t>2</w:t>
      </w:r>
      <w:r>
        <w:rPr>
          <w:rFonts w:asciiTheme="minorEastAsia" w:hAnsiTheme="minorEastAsia" w:hint="eastAsia"/>
          <w:sz w:val="21"/>
          <w:szCs w:val="21"/>
        </w:rPr>
        <w:t>）</w:t>
      </w:r>
      <w:r w:rsidR="0001142C">
        <w:rPr>
          <w:rFonts w:asciiTheme="minorEastAsia" w:hAnsiTheme="minorEastAsia" w:hint="eastAsia"/>
          <w:sz w:val="21"/>
          <w:szCs w:val="21"/>
        </w:rPr>
        <w:t>受风速的影响，相同的人群荷载过桥时，风速越大，桥梁</w:t>
      </w:r>
      <w:r w:rsidR="00914C66">
        <w:rPr>
          <w:rFonts w:asciiTheme="minorEastAsia" w:hAnsiTheme="minorEastAsia" w:hint="eastAsia"/>
          <w:sz w:val="21"/>
          <w:szCs w:val="21"/>
        </w:rPr>
        <w:t>钢梁段</w:t>
      </w:r>
      <w:r w:rsidR="0001142C">
        <w:rPr>
          <w:rFonts w:asciiTheme="minorEastAsia" w:hAnsiTheme="minorEastAsia" w:hint="eastAsia"/>
          <w:sz w:val="21"/>
          <w:szCs w:val="21"/>
        </w:rPr>
        <w:t>的抖振响应越加明显，而且，风速越大</w:t>
      </w:r>
      <w:r w:rsidR="00D10A3C">
        <w:rPr>
          <w:rFonts w:asciiTheme="minorEastAsia" w:hAnsiTheme="minorEastAsia" w:hint="eastAsia"/>
          <w:sz w:val="21"/>
          <w:szCs w:val="21"/>
        </w:rPr>
        <w:t>时</w:t>
      </w:r>
      <w:r w:rsidR="0001142C">
        <w:rPr>
          <w:rFonts w:asciiTheme="minorEastAsia" w:hAnsiTheme="minorEastAsia" w:hint="eastAsia"/>
          <w:sz w:val="21"/>
          <w:szCs w:val="21"/>
        </w:rPr>
        <w:t>，桥梁的加速度响应</w:t>
      </w:r>
      <w:r w:rsidR="00914C66">
        <w:rPr>
          <w:rFonts w:asciiTheme="minorEastAsia" w:hAnsiTheme="minorEastAsia" w:hint="eastAsia"/>
          <w:sz w:val="21"/>
          <w:szCs w:val="21"/>
        </w:rPr>
        <w:t>峰值</w:t>
      </w:r>
      <w:r w:rsidR="00D10A3C">
        <w:rPr>
          <w:rFonts w:asciiTheme="minorEastAsia" w:hAnsiTheme="minorEastAsia" w:hint="eastAsia"/>
          <w:sz w:val="21"/>
          <w:szCs w:val="21"/>
        </w:rPr>
        <w:t>也</w:t>
      </w:r>
      <w:r w:rsidR="0001142C">
        <w:rPr>
          <w:rFonts w:asciiTheme="minorEastAsia" w:hAnsiTheme="minorEastAsia" w:hint="eastAsia"/>
          <w:sz w:val="21"/>
          <w:szCs w:val="21"/>
        </w:rPr>
        <w:t>增加越快。而混凝土梁段基本没有变化。同时可以看到，风速越大时，</w:t>
      </w:r>
      <w:r w:rsidR="006A31A5">
        <w:rPr>
          <w:rFonts w:asciiTheme="minorEastAsia" w:hAnsiTheme="minorEastAsia" w:hint="eastAsia"/>
          <w:sz w:val="21"/>
          <w:szCs w:val="21"/>
        </w:rPr>
        <w:t>主梁的振动响应越由抖振因素决定，加速度响应图形类似于抖振响应的单峰图形。因此，在较</w:t>
      </w:r>
      <w:r w:rsidR="00F27553">
        <w:rPr>
          <w:rFonts w:asciiTheme="minorEastAsia" w:hAnsiTheme="minorEastAsia" w:hint="eastAsia"/>
          <w:sz w:val="21"/>
          <w:szCs w:val="21"/>
        </w:rPr>
        <w:t>高风速下，行人通过桥梁的舒适性更急速下降，应在大风速下设置警告；</w:t>
      </w:r>
    </w:p>
    <w:p w14:paraId="0C01499C" w14:textId="77777777" w:rsidR="00B86560" w:rsidRPr="00202279" w:rsidRDefault="00B86560" w:rsidP="00B86560">
      <w:pPr>
        <w:rPr>
          <w:rFonts w:asciiTheme="minorEastAsia" w:hAnsiTheme="minorEastAsia"/>
          <w:sz w:val="21"/>
          <w:szCs w:val="21"/>
        </w:rPr>
      </w:pPr>
      <w:r>
        <w:rPr>
          <w:rFonts w:asciiTheme="minorEastAsia" w:hAnsiTheme="minorEastAsia" w:hint="eastAsia"/>
          <w:sz w:val="21"/>
          <w:szCs w:val="21"/>
        </w:rPr>
        <w:t>（</w:t>
      </w:r>
      <w:r w:rsidRPr="00202279">
        <w:rPr>
          <w:rFonts w:asciiTheme="minorEastAsia" w:hAnsiTheme="minorEastAsia"/>
          <w:sz w:val="21"/>
          <w:szCs w:val="21"/>
        </w:rPr>
        <w:t>3</w:t>
      </w:r>
      <w:r>
        <w:rPr>
          <w:rFonts w:asciiTheme="minorEastAsia" w:hAnsiTheme="minorEastAsia" w:hint="eastAsia"/>
          <w:sz w:val="21"/>
          <w:szCs w:val="21"/>
        </w:rPr>
        <w:t>）</w:t>
      </w:r>
      <w:r w:rsidR="006A31A5">
        <w:rPr>
          <w:rFonts w:asciiTheme="minorEastAsia" w:hAnsiTheme="minorEastAsia" w:hint="eastAsia"/>
          <w:sz w:val="21"/>
          <w:szCs w:val="21"/>
        </w:rPr>
        <w:t>1</w:t>
      </w:r>
      <w:r w:rsidR="006A31A5">
        <w:rPr>
          <w:rFonts w:asciiTheme="minorEastAsia" w:hAnsiTheme="minorEastAsia"/>
          <w:sz w:val="21"/>
          <w:szCs w:val="21"/>
        </w:rPr>
        <w:t>0</w:t>
      </w:r>
      <w:r w:rsidR="006A31A5">
        <w:rPr>
          <w:rFonts w:asciiTheme="minorEastAsia" w:hAnsiTheme="minorEastAsia" w:hint="eastAsia"/>
          <w:sz w:val="21"/>
          <w:szCs w:val="21"/>
        </w:rPr>
        <w:t>m/s</w:t>
      </w:r>
      <w:r w:rsidR="006A31A5">
        <w:rPr>
          <w:rFonts w:asciiTheme="minorEastAsia" w:hAnsiTheme="minorEastAsia" w:hint="eastAsia"/>
          <w:sz w:val="21"/>
          <w:szCs w:val="21"/>
        </w:rPr>
        <w:t>风速下，不同的人群密度循环过桥时，人群荷载对桥梁的动力响应更加明显，桥梁的动力响应图更类似于人群荷载的双峰图形。同时也可以看到，随着人群荷载的增加，钢梁段桥梁的竖向加速度增量明显减小，而混凝土梁段加速度变化较小，而横向加速度来说，混凝土梁段的横向振动增加更加明</w:t>
      </w:r>
      <w:r w:rsidR="00F27553">
        <w:rPr>
          <w:rFonts w:asciiTheme="minorEastAsia" w:hAnsiTheme="minorEastAsia" w:hint="eastAsia"/>
          <w:sz w:val="21"/>
          <w:szCs w:val="21"/>
        </w:rPr>
        <w:t>显。由于行人对于横向振动比较明显，因此，也需要设置行人通行数量；</w:t>
      </w:r>
    </w:p>
    <w:p w14:paraId="6C2BACFC" w14:textId="77777777" w:rsidR="00CB305F" w:rsidRDefault="006A31A5" w:rsidP="00363B25">
      <w:pPr>
        <w:rPr>
          <w:ins w:id="17" w:author="Mars 王" w:date="2020-04-20T15:18:00Z"/>
          <w:rFonts w:asciiTheme="minorEastAsia" w:hAnsiTheme="minorEastAsia"/>
          <w:sz w:val="21"/>
          <w:szCs w:val="21"/>
        </w:rPr>
      </w:pPr>
      <w:r>
        <w:rPr>
          <w:rFonts w:asciiTheme="minorEastAsia" w:hAnsiTheme="minorEastAsia" w:hint="eastAsia"/>
          <w:sz w:val="21"/>
          <w:szCs w:val="21"/>
        </w:rPr>
        <w:t>（</w:t>
      </w:r>
      <w:r>
        <w:rPr>
          <w:sz w:val="21"/>
          <w:szCs w:val="21"/>
        </w:rPr>
        <w:t>4</w:t>
      </w:r>
      <w:r>
        <w:rPr>
          <w:rFonts w:asciiTheme="minorEastAsia" w:hAnsiTheme="minorEastAsia" w:hint="eastAsia"/>
          <w:sz w:val="21"/>
          <w:szCs w:val="21"/>
        </w:rPr>
        <w:t>）</w:t>
      </w:r>
      <w:r w:rsidR="0027012A">
        <w:rPr>
          <w:rFonts w:asciiTheme="minorEastAsia" w:hAnsiTheme="minorEastAsia" w:hint="eastAsia"/>
          <w:sz w:val="21"/>
          <w:szCs w:val="21"/>
        </w:rPr>
        <w:t>方案桥</w:t>
      </w:r>
      <w:r>
        <w:rPr>
          <w:rFonts w:asciiTheme="minorEastAsia" w:hAnsiTheme="minorEastAsia" w:hint="eastAsia"/>
          <w:sz w:val="21"/>
          <w:szCs w:val="21"/>
        </w:rPr>
        <w:t>的基频虽然小于</w:t>
      </w:r>
      <w:r>
        <w:rPr>
          <w:rFonts w:asciiTheme="minorEastAsia" w:hAnsiTheme="minorEastAsia" w:hint="eastAsia"/>
          <w:sz w:val="21"/>
          <w:szCs w:val="21"/>
        </w:rPr>
        <w:t>3Hz</w:t>
      </w:r>
      <w:r w:rsidR="0027012A">
        <w:rPr>
          <w:rFonts w:asciiTheme="minorEastAsia" w:hAnsiTheme="minorEastAsia" w:hint="eastAsia"/>
          <w:sz w:val="21"/>
          <w:szCs w:val="21"/>
        </w:rPr>
        <w:t>，但</w:t>
      </w:r>
      <w:r w:rsidR="00F27553">
        <w:rPr>
          <w:rFonts w:asciiTheme="minorEastAsia" w:hAnsiTheme="minorEastAsia" w:hint="eastAsia"/>
          <w:sz w:val="21"/>
          <w:szCs w:val="21"/>
        </w:rPr>
        <w:t>在</w:t>
      </w:r>
      <w:r w:rsidR="00F27553">
        <w:rPr>
          <w:rFonts w:asciiTheme="minorEastAsia" w:hAnsiTheme="minorEastAsia"/>
          <w:sz w:val="21"/>
          <w:szCs w:val="21"/>
        </w:rPr>
        <w:t>所设定的两组不同工况下，</w:t>
      </w:r>
      <w:r w:rsidR="0027012A">
        <w:rPr>
          <w:rFonts w:asciiTheme="minorEastAsia" w:hAnsiTheme="minorEastAsia" w:hint="eastAsia"/>
          <w:sz w:val="21"/>
          <w:szCs w:val="21"/>
        </w:rPr>
        <w:t>其行人舒适性仍然满足工程需求</w:t>
      </w:r>
      <w:r w:rsidR="0027012A">
        <w:rPr>
          <w:rFonts w:asciiTheme="minorEastAsia" w:hAnsiTheme="minorEastAsia"/>
          <w:sz w:val="21"/>
          <w:szCs w:val="21"/>
        </w:rPr>
        <w:t>。</w:t>
      </w:r>
    </w:p>
    <w:p w14:paraId="28719A80" w14:textId="070EA2E9" w:rsidR="00B82921" w:rsidRDefault="00B82921" w:rsidP="00363B25">
      <w:pPr>
        <w:rPr>
          <w:rFonts w:asciiTheme="minorEastAsia" w:hAnsiTheme="minorEastAsia" w:hint="eastAsia"/>
          <w:sz w:val="21"/>
          <w:szCs w:val="21"/>
        </w:rPr>
        <w:sectPr w:rsidR="00B82921" w:rsidSect="00B8793A">
          <w:footerReference w:type="default" r:id="rId22"/>
          <w:type w:val="continuous"/>
          <w:pgSz w:w="11906" w:h="16838"/>
          <w:pgMar w:top="1440" w:right="1800" w:bottom="1440" w:left="1800" w:header="851" w:footer="992" w:gutter="0"/>
          <w:cols w:num="2" w:space="425"/>
          <w:docGrid w:type="lines" w:linePitch="312"/>
        </w:sectPr>
      </w:pPr>
    </w:p>
    <w:p w14:paraId="2940D626" w14:textId="77777777" w:rsidR="0027012A" w:rsidRPr="00B86560" w:rsidRDefault="0027012A" w:rsidP="00363B25">
      <w:pPr>
        <w:rPr>
          <w:rFonts w:asciiTheme="minorEastAsia" w:eastAsiaTheme="minorEastAsia" w:hAnsiTheme="minorEastAsia"/>
          <w:sz w:val="28"/>
          <w:szCs w:val="28"/>
        </w:rPr>
      </w:pPr>
    </w:p>
    <w:p w14:paraId="37644BBE" w14:textId="77777777" w:rsidR="001B19ED" w:rsidRDefault="001B19ED" w:rsidP="001B19ED">
      <w:pPr>
        <w:widowControl/>
        <w:jc w:val="left"/>
        <w:rPr>
          <w:rFonts w:eastAsiaTheme="minorEastAsia"/>
          <w:sz w:val="28"/>
          <w:szCs w:val="28"/>
        </w:rPr>
      </w:pPr>
      <w:r>
        <w:rPr>
          <w:rFonts w:eastAsiaTheme="minorEastAsia" w:hint="eastAsia"/>
          <w:sz w:val="28"/>
          <w:szCs w:val="28"/>
        </w:rPr>
        <w:t>参考文献</w:t>
      </w:r>
      <w:r>
        <w:rPr>
          <w:rFonts w:eastAsiaTheme="minorEastAsia" w:hint="eastAsia"/>
          <w:sz w:val="28"/>
          <w:szCs w:val="28"/>
        </w:rPr>
        <w:t>:</w:t>
      </w:r>
    </w:p>
    <w:p w14:paraId="1DBA8CFF" w14:textId="77777777" w:rsidR="00936300" w:rsidRPr="00936300" w:rsidRDefault="00936300" w:rsidP="00936300">
      <w:pPr>
        <w:rPr>
          <w:sz w:val="18"/>
          <w:szCs w:val="18"/>
        </w:rPr>
      </w:pPr>
      <w:r w:rsidRPr="00936300">
        <w:rPr>
          <w:sz w:val="18"/>
          <w:szCs w:val="18"/>
        </w:rPr>
        <w:t>[</w:t>
      </w:r>
      <w:r>
        <w:rPr>
          <w:sz w:val="18"/>
          <w:szCs w:val="18"/>
        </w:rPr>
        <w:t>1</w:t>
      </w:r>
      <w:r w:rsidRPr="00936300">
        <w:rPr>
          <w:sz w:val="18"/>
          <w:szCs w:val="18"/>
        </w:rPr>
        <w:t>]</w:t>
      </w:r>
      <w:r w:rsidRPr="00936300">
        <w:rPr>
          <w:sz w:val="18"/>
          <w:szCs w:val="18"/>
        </w:rPr>
        <w:tab/>
      </w:r>
      <w:bookmarkStart w:id="18" w:name="_neb41C83A2F_2C9D_4F5E_B40D_06CB553B0210"/>
      <w:proofErr w:type="spellStart"/>
      <w:r w:rsidRPr="00936300">
        <w:rPr>
          <w:sz w:val="18"/>
          <w:szCs w:val="18"/>
        </w:rPr>
        <w:t>Fujino</w:t>
      </w:r>
      <w:proofErr w:type="spellEnd"/>
      <w:r w:rsidRPr="00936300">
        <w:rPr>
          <w:sz w:val="18"/>
          <w:szCs w:val="18"/>
        </w:rPr>
        <w:t xml:space="preserve"> Y, Pacheco B M, Nakamura S, et al. Synchronization of human walking observed during lateral vibration of a congested pedestrian bridge[J]. Earthquake Engineering and Structural Dynamics, 1993,22(9):741-758.</w:t>
      </w:r>
      <w:bookmarkEnd w:id="18"/>
    </w:p>
    <w:p w14:paraId="18BFC55E" w14:textId="77777777" w:rsidR="00936300" w:rsidRPr="00936300" w:rsidRDefault="00936300" w:rsidP="00936300">
      <w:pPr>
        <w:rPr>
          <w:sz w:val="18"/>
          <w:szCs w:val="18"/>
        </w:rPr>
      </w:pPr>
      <w:r w:rsidRPr="00936300">
        <w:rPr>
          <w:sz w:val="18"/>
          <w:szCs w:val="18"/>
        </w:rPr>
        <w:t>[</w:t>
      </w:r>
      <w:r>
        <w:rPr>
          <w:sz w:val="18"/>
          <w:szCs w:val="18"/>
        </w:rPr>
        <w:t>2</w:t>
      </w:r>
      <w:r w:rsidRPr="00936300">
        <w:rPr>
          <w:sz w:val="18"/>
          <w:szCs w:val="18"/>
        </w:rPr>
        <w:t>]</w:t>
      </w:r>
      <w:r w:rsidRPr="00936300">
        <w:rPr>
          <w:sz w:val="18"/>
          <w:szCs w:val="18"/>
        </w:rPr>
        <w:tab/>
      </w:r>
      <w:bookmarkStart w:id="19" w:name="_nebAB3E2997_5267_4EB6_9AE9_DECE39271773"/>
      <w:proofErr w:type="spellStart"/>
      <w:r w:rsidRPr="00936300">
        <w:rPr>
          <w:sz w:val="18"/>
          <w:szCs w:val="18"/>
        </w:rPr>
        <w:t>Dallard</w:t>
      </w:r>
      <w:proofErr w:type="spellEnd"/>
      <w:r w:rsidRPr="00936300">
        <w:rPr>
          <w:sz w:val="18"/>
          <w:szCs w:val="18"/>
        </w:rPr>
        <w:t xml:space="preserve"> P, Fitzpatrick T, Flint A, et al. London Millennium bridge: Pedestrian-induced lateral vibration[J]. Journal of Bridge Engineering, 2001,6(6):412-417.</w:t>
      </w:r>
      <w:bookmarkEnd w:id="19"/>
    </w:p>
    <w:p w14:paraId="10035981" w14:textId="77777777" w:rsidR="00936300" w:rsidRPr="00936300" w:rsidRDefault="00936300" w:rsidP="00936300">
      <w:pPr>
        <w:rPr>
          <w:sz w:val="18"/>
          <w:szCs w:val="18"/>
        </w:rPr>
      </w:pPr>
      <w:r w:rsidRPr="00936300">
        <w:rPr>
          <w:sz w:val="18"/>
          <w:szCs w:val="18"/>
        </w:rPr>
        <w:t>[</w:t>
      </w:r>
      <w:r>
        <w:rPr>
          <w:sz w:val="18"/>
          <w:szCs w:val="18"/>
        </w:rPr>
        <w:t>3</w:t>
      </w:r>
      <w:r w:rsidRPr="00936300">
        <w:rPr>
          <w:sz w:val="18"/>
          <w:szCs w:val="18"/>
        </w:rPr>
        <w:t>]</w:t>
      </w:r>
      <w:r w:rsidRPr="00936300">
        <w:rPr>
          <w:sz w:val="18"/>
          <w:szCs w:val="18"/>
        </w:rPr>
        <w:tab/>
      </w:r>
      <w:bookmarkStart w:id="20" w:name="_neb886475E7_DA11_4C8D_B0EF_E61E20E97770"/>
      <w:r w:rsidRPr="00936300">
        <w:rPr>
          <w:sz w:val="18"/>
          <w:szCs w:val="18"/>
        </w:rPr>
        <w:t>Nakamura S, Kawasaki T. Lateral vibration of footbridges by synchronous walking[J]. Journal of Constructional Steel Research, 2006,62(11):1148-1160.</w:t>
      </w:r>
      <w:bookmarkEnd w:id="20"/>
    </w:p>
    <w:p w14:paraId="299EA024" w14:textId="30B4599F" w:rsidR="00936300" w:rsidRPr="002C1921" w:rsidRDefault="00936300" w:rsidP="002C1921">
      <w:pPr>
        <w:rPr>
          <w:sz w:val="18"/>
          <w:szCs w:val="18"/>
        </w:rPr>
      </w:pPr>
      <w:r w:rsidRPr="002C1921">
        <w:rPr>
          <w:sz w:val="18"/>
          <w:szCs w:val="18"/>
        </w:rPr>
        <w:t>[</w:t>
      </w:r>
      <w:r w:rsidR="002F47C2">
        <w:rPr>
          <w:sz w:val="18"/>
          <w:szCs w:val="18"/>
        </w:rPr>
        <w:t>4</w:t>
      </w:r>
      <w:r w:rsidRPr="002C1921">
        <w:rPr>
          <w:sz w:val="18"/>
          <w:szCs w:val="18"/>
        </w:rPr>
        <w:t>]</w:t>
      </w:r>
      <w:r w:rsidRPr="002C1921">
        <w:rPr>
          <w:sz w:val="18"/>
          <w:szCs w:val="18"/>
        </w:rPr>
        <w:tab/>
      </w:r>
      <w:bookmarkStart w:id="21" w:name="_neb5C866035_CFF0_4A70_9E6B_EFBE2BB8B917"/>
      <w:r w:rsidRPr="002C1921">
        <w:rPr>
          <w:rFonts w:hint="eastAsia"/>
          <w:sz w:val="18"/>
          <w:szCs w:val="18"/>
        </w:rPr>
        <w:t>陈政清</w:t>
      </w:r>
      <w:r w:rsidRPr="002C1921">
        <w:rPr>
          <w:sz w:val="18"/>
          <w:szCs w:val="18"/>
        </w:rPr>
        <w:t xml:space="preserve">, </w:t>
      </w:r>
      <w:r w:rsidRPr="002C1921">
        <w:rPr>
          <w:rFonts w:hint="eastAsia"/>
          <w:sz w:val="18"/>
          <w:szCs w:val="18"/>
        </w:rPr>
        <w:t>刘光栋</w:t>
      </w:r>
      <w:r w:rsidRPr="002C1921">
        <w:rPr>
          <w:sz w:val="18"/>
          <w:szCs w:val="18"/>
        </w:rPr>
        <w:t xml:space="preserve">. </w:t>
      </w:r>
      <w:r w:rsidRPr="002C1921">
        <w:rPr>
          <w:rFonts w:hint="eastAsia"/>
          <w:sz w:val="18"/>
          <w:szCs w:val="18"/>
        </w:rPr>
        <w:t>人行桥的人致振动理论与动力设计</w:t>
      </w:r>
      <w:r w:rsidRPr="002C1921">
        <w:rPr>
          <w:sz w:val="18"/>
          <w:szCs w:val="18"/>
        </w:rPr>
        <w:t xml:space="preserve">[J]. </w:t>
      </w:r>
      <w:r w:rsidRPr="002C1921">
        <w:rPr>
          <w:rFonts w:hint="eastAsia"/>
          <w:sz w:val="18"/>
          <w:szCs w:val="18"/>
        </w:rPr>
        <w:t>工程力学</w:t>
      </w:r>
      <w:r w:rsidRPr="002C1921">
        <w:rPr>
          <w:sz w:val="18"/>
          <w:szCs w:val="18"/>
        </w:rPr>
        <w:t>, 2009(S2):148-159.</w:t>
      </w:r>
      <w:bookmarkEnd w:id="21"/>
    </w:p>
    <w:p w14:paraId="4208D905" w14:textId="77777777" w:rsidR="00B82921" w:rsidRDefault="00936300" w:rsidP="002C1921">
      <w:pPr>
        <w:rPr>
          <w:ins w:id="22" w:author="Mars 王" w:date="2020-04-20T15:19:00Z"/>
          <w:sz w:val="18"/>
          <w:szCs w:val="18"/>
        </w:rPr>
      </w:pPr>
      <w:r w:rsidRPr="002C1921">
        <w:rPr>
          <w:rFonts w:hint="eastAsia"/>
          <w:sz w:val="18"/>
          <w:szCs w:val="18"/>
        </w:rPr>
        <w:t>[</w:t>
      </w:r>
      <w:r w:rsidR="002F47C2">
        <w:rPr>
          <w:sz w:val="18"/>
          <w:szCs w:val="18"/>
        </w:rPr>
        <w:t>5</w:t>
      </w:r>
      <w:r w:rsidRPr="002C1921">
        <w:rPr>
          <w:rFonts w:hint="eastAsia"/>
          <w:sz w:val="18"/>
          <w:szCs w:val="18"/>
        </w:rPr>
        <w:t>]</w:t>
      </w:r>
      <w:r w:rsidRPr="002C1921">
        <w:rPr>
          <w:rFonts w:hint="eastAsia"/>
          <w:sz w:val="18"/>
          <w:szCs w:val="18"/>
        </w:rPr>
        <w:t>关山月</w:t>
      </w:r>
      <w:r w:rsidRPr="002C1921">
        <w:rPr>
          <w:rFonts w:hint="eastAsia"/>
          <w:sz w:val="18"/>
          <w:szCs w:val="18"/>
        </w:rPr>
        <w:t>.</w:t>
      </w:r>
      <w:r w:rsidRPr="002C1921">
        <w:rPr>
          <w:rFonts w:hint="eastAsia"/>
          <w:sz w:val="18"/>
          <w:szCs w:val="18"/>
        </w:rPr>
        <w:t>大跨度人行桥的人致振动分析与设计方</w:t>
      </w:r>
    </w:p>
    <w:p w14:paraId="3E105C64" w14:textId="77777777" w:rsidR="00B82921" w:rsidRDefault="00B82921" w:rsidP="002C1921">
      <w:pPr>
        <w:rPr>
          <w:ins w:id="23" w:author="Mars 王" w:date="2020-04-20T15:19:00Z"/>
          <w:sz w:val="18"/>
          <w:szCs w:val="18"/>
        </w:rPr>
      </w:pPr>
    </w:p>
    <w:p w14:paraId="07878B01" w14:textId="77777777" w:rsidR="00B82921" w:rsidRDefault="00B82921" w:rsidP="002C1921">
      <w:pPr>
        <w:rPr>
          <w:ins w:id="24" w:author="Mars 王" w:date="2020-04-20T15:19:00Z"/>
          <w:sz w:val="18"/>
          <w:szCs w:val="18"/>
        </w:rPr>
      </w:pPr>
    </w:p>
    <w:p w14:paraId="0940E8F3" w14:textId="77777777" w:rsidR="00B82921" w:rsidRDefault="00B82921" w:rsidP="002C1921">
      <w:pPr>
        <w:rPr>
          <w:ins w:id="25" w:author="Mars 王" w:date="2020-04-20T15:19:00Z"/>
          <w:sz w:val="18"/>
          <w:szCs w:val="18"/>
        </w:rPr>
      </w:pPr>
    </w:p>
    <w:p w14:paraId="0FA9D67A" w14:textId="77777777" w:rsidR="00B82921" w:rsidRDefault="00B82921" w:rsidP="002C1921">
      <w:pPr>
        <w:rPr>
          <w:ins w:id="26" w:author="Mars 王" w:date="2020-04-20T15:19:00Z"/>
          <w:sz w:val="18"/>
          <w:szCs w:val="18"/>
        </w:rPr>
      </w:pPr>
    </w:p>
    <w:p w14:paraId="4D20CC87" w14:textId="1A3573D8" w:rsidR="00936300" w:rsidRPr="002C1921" w:rsidRDefault="00936300" w:rsidP="002C1921">
      <w:pPr>
        <w:rPr>
          <w:sz w:val="18"/>
          <w:szCs w:val="18"/>
        </w:rPr>
      </w:pPr>
      <w:r w:rsidRPr="002C1921">
        <w:rPr>
          <w:rFonts w:hint="eastAsia"/>
          <w:sz w:val="18"/>
          <w:szCs w:val="18"/>
        </w:rPr>
        <w:t>法</w:t>
      </w:r>
      <w:r w:rsidRPr="002C1921">
        <w:rPr>
          <w:rFonts w:hint="eastAsia"/>
          <w:sz w:val="18"/>
          <w:szCs w:val="18"/>
        </w:rPr>
        <w:t>[J].</w:t>
      </w:r>
      <w:r w:rsidRPr="002C1921">
        <w:rPr>
          <w:rFonts w:hint="eastAsia"/>
          <w:sz w:val="18"/>
          <w:szCs w:val="18"/>
        </w:rPr>
        <w:t>防灾减灾工程学报</w:t>
      </w:r>
      <w:r w:rsidRPr="002C1921">
        <w:rPr>
          <w:rFonts w:hint="eastAsia"/>
          <w:sz w:val="18"/>
          <w:szCs w:val="18"/>
        </w:rPr>
        <w:t>,2010,30(S1):106-110.</w:t>
      </w:r>
    </w:p>
    <w:p w14:paraId="7E534350" w14:textId="0F307D49" w:rsidR="00936300" w:rsidRPr="002C1921" w:rsidRDefault="00936300" w:rsidP="002C1921">
      <w:pPr>
        <w:rPr>
          <w:sz w:val="18"/>
          <w:szCs w:val="18"/>
        </w:rPr>
      </w:pPr>
      <w:r w:rsidRPr="002C1921">
        <w:rPr>
          <w:rFonts w:hint="eastAsia"/>
          <w:sz w:val="18"/>
          <w:szCs w:val="18"/>
        </w:rPr>
        <w:t>[</w:t>
      </w:r>
      <w:r w:rsidR="002F47C2">
        <w:rPr>
          <w:sz w:val="18"/>
          <w:szCs w:val="18"/>
        </w:rPr>
        <w:t>6</w:t>
      </w:r>
      <w:r w:rsidRPr="002C1921">
        <w:rPr>
          <w:rFonts w:hint="eastAsia"/>
          <w:sz w:val="18"/>
          <w:szCs w:val="18"/>
        </w:rPr>
        <w:t>]</w:t>
      </w:r>
      <w:r w:rsidRPr="002C1921">
        <w:rPr>
          <w:rFonts w:hint="eastAsia"/>
          <w:sz w:val="18"/>
          <w:szCs w:val="18"/>
        </w:rPr>
        <w:t>何勇</w:t>
      </w:r>
      <w:r w:rsidRPr="002C1921">
        <w:rPr>
          <w:rFonts w:hint="eastAsia"/>
          <w:sz w:val="18"/>
          <w:szCs w:val="18"/>
        </w:rPr>
        <w:t>,</w:t>
      </w:r>
      <w:r w:rsidRPr="002C1921">
        <w:rPr>
          <w:rFonts w:hint="eastAsia"/>
          <w:sz w:val="18"/>
          <w:szCs w:val="18"/>
        </w:rPr>
        <w:t>金伟良</w:t>
      </w:r>
      <w:r w:rsidRPr="002C1921">
        <w:rPr>
          <w:rFonts w:hint="eastAsia"/>
          <w:sz w:val="18"/>
          <w:szCs w:val="18"/>
        </w:rPr>
        <w:t>,</w:t>
      </w:r>
      <w:r w:rsidRPr="002C1921">
        <w:rPr>
          <w:rFonts w:hint="eastAsia"/>
          <w:sz w:val="18"/>
          <w:szCs w:val="18"/>
        </w:rPr>
        <w:t>宋志刚</w:t>
      </w:r>
      <w:r w:rsidRPr="002C1921">
        <w:rPr>
          <w:rFonts w:hint="eastAsia"/>
          <w:sz w:val="18"/>
          <w:szCs w:val="18"/>
        </w:rPr>
        <w:t>.</w:t>
      </w:r>
      <w:r w:rsidRPr="002C1921">
        <w:rPr>
          <w:rFonts w:hint="eastAsia"/>
          <w:sz w:val="18"/>
          <w:szCs w:val="18"/>
        </w:rPr>
        <w:t>多跨人行桥振动均方根加速度响应谱法</w:t>
      </w:r>
      <w:r w:rsidRPr="002C1921">
        <w:rPr>
          <w:rFonts w:hint="eastAsia"/>
          <w:sz w:val="18"/>
          <w:szCs w:val="18"/>
        </w:rPr>
        <w:t>[J].</w:t>
      </w:r>
      <w:r w:rsidRPr="002C1921">
        <w:rPr>
          <w:rFonts w:hint="eastAsia"/>
          <w:sz w:val="18"/>
          <w:szCs w:val="18"/>
        </w:rPr>
        <w:t>浙江大学学报</w:t>
      </w:r>
      <w:r w:rsidRPr="002C1921">
        <w:rPr>
          <w:rFonts w:hint="eastAsia"/>
          <w:sz w:val="18"/>
          <w:szCs w:val="18"/>
        </w:rPr>
        <w:t>(</w:t>
      </w:r>
      <w:proofErr w:type="gramStart"/>
      <w:r w:rsidRPr="002C1921">
        <w:rPr>
          <w:rFonts w:hint="eastAsia"/>
          <w:sz w:val="18"/>
          <w:szCs w:val="18"/>
        </w:rPr>
        <w:t>工学版</w:t>
      </w:r>
      <w:proofErr w:type="gramEnd"/>
      <w:r w:rsidRPr="002C1921">
        <w:rPr>
          <w:rFonts w:hint="eastAsia"/>
          <w:sz w:val="18"/>
          <w:szCs w:val="18"/>
        </w:rPr>
        <w:t>),2008(01):48-53.</w:t>
      </w:r>
    </w:p>
    <w:p w14:paraId="5B4A3FF5" w14:textId="52430102" w:rsidR="00936300" w:rsidRDefault="00936300" w:rsidP="002C1921">
      <w:pPr>
        <w:rPr>
          <w:sz w:val="18"/>
          <w:szCs w:val="18"/>
        </w:rPr>
      </w:pPr>
      <w:r w:rsidRPr="002C1921">
        <w:rPr>
          <w:sz w:val="18"/>
          <w:szCs w:val="18"/>
        </w:rPr>
        <w:t>[</w:t>
      </w:r>
      <w:r w:rsidR="002F47C2">
        <w:rPr>
          <w:sz w:val="18"/>
          <w:szCs w:val="18"/>
        </w:rPr>
        <w:t>7</w:t>
      </w:r>
      <w:r w:rsidRPr="002C1921">
        <w:rPr>
          <w:sz w:val="18"/>
          <w:szCs w:val="18"/>
        </w:rPr>
        <w:t>]</w:t>
      </w:r>
      <w:r w:rsidRPr="002C1921">
        <w:rPr>
          <w:sz w:val="18"/>
          <w:szCs w:val="18"/>
        </w:rPr>
        <w:tab/>
      </w:r>
      <w:bookmarkStart w:id="27" w:name="_neb9A956F80_3E6E_4531_9FD9_62CCCD828A68"/>
      <w:r w:rsidRPr="002C1921">
        <w:rPr>
          <w:rFonts w:hint="eastAsia"/>
          <w:sz w:val="18"/>
          <w:szCs w:val="18"/>
        </w:rPr>
        <w:t>袁旭斌</w:t>
      </w:r>
      <w:r w:rsidRPr="002C1921">
        <w:rPr>
          <w:sz w:val="18"/>
          <w:szCs w:val="18"/>
        </w:rPr>
        <w:t xml:space="preserve">. </w:t>
      </w:r>
      <w:r w:rsidRPr="002C1921">
        <w:rPr>
          <w:rFonts w:hint="eastAsia"/>
          <w:sz w:val="18"/>
          <w:szCs w:val="18"/>
        </w:rPr>
        <w:t>人行桥人致振动特性研究</w:t>
      </w:r>
      <w:r w:rsidRPr="002C1921">
        <w:rPr>
          <w:sz w:val="18"/>
          <w:szCs w:val="18"/>
        </w:rPr>
        <w:t xml:space="preserve">[D]. </w:t>
      </w:r>
      <w:r w:rsidRPr="002C1921">
        <w:rPr>
          <w:rFonts w:hint="eastAsia"/>
          <w:sz w:val="18"/>
          <w:szCs w:val="18"/>
        </w:rPr>
        <w:t>同济大学</w:t>
      </w:r>
      <w:r w:rsidRPr="002C1921">
        <w:rPr>
          <w:sz w:val="18"/>
          <w:szCs w:val="18"/>
        </w:rPr>
        <w:t>, 2006.</w:t>
      </w:r>
      <w:bookmarkEnd w:id="27"/>
    </w:p>
    <w:p w14:paraId="774B8DC3" w14:textId="5053C9AD" w:rsidR="002F47C2" w:rsidRDefault="002F47C2" w:rsidP="002C1921">
      <w:pPr>
        <w:rPr>
          <w:rFonts w:ascii="Arial" w:hAnsi="Arial" w:cs="Arial"/>
          <w:color w:val="333333"/>
          <w:sz w:val="18"/>
          <w:szCs w:val="18"/>
          <w:shd w:val="clear" w:color="auto" w:fill="FFFFFF"/>
        </w:rPr>
      </w:pPr>
      <w:r w:rsidRPr="002C1921">
        <w:rPr>
          <w:sz w:val="18"/>
          <w:szCs w:val="18"/>
        </w:rPr>
        <w:t>[</w:t>
      </w:r>
      <w:r>
        <w:rPr>
          <w:sz w:val="18"/>
          <w:szCs w:val="18"/>
        </w:rPr>
        <w:t>8</w:t>
      </w:r>
      <w:r w:rsidRPr="002C1921">
        <w:rPr>
          <w:sz w:val="18"/>
          <w:szCs w:val="18"/>
        </w:rPr>
        <w:t>]</w:t>
      </w:r>
      <w:r>
        <w:rPr>
          <w:rFonts w:ascii="Arial" w:hAnsi="Arial" w:cs="Arial"/>
          <w:color w:val="333333"/>
          <w:sz w:val="18"/>
          <w:szCs w:val="18"/>
          <w:shd w:val="clear" w:color="auto" w:fill="FFFFFF"/>
        </w:rPr>
        <w:t>杨赐</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风与人群荷载共同作用下人行悬索桥的振动响应</w:t>
      </w:r>
      <w:r>
        <w:rPr>
          <w:rFonts w:ascii="Arial" w:hAnsi="Arial" w:cs="Arial"/>
          <w:color w:val="333333"/>
          <w:sz w:val="18"/>
          <w:szCs w:val="18"/>
          <w:shd w:val="clear" w:color="auto" w:fill="FFFFFF"/>
        </w:rPr>
        <w:t>[D].</w:t>
      </w:r>
      <w:r>
        <w:rPr>
          <w:rFonts w:ascii="Arial" w:hAnsi="Arial" w:cs="Arial"/>
          <w:color w:val="333333"/>
          <w:sz w:val="18"/>
          <w:szCs w:val="18"/>
          <w:shd w:val="clear" w:color="auto" w:fill="FFFFFF"/>
        </w:rPr>
        <w:t>长安大学</w:t>
      </w:r>
      <w:r>
        <w:rPr>
          <w:rFonts w:ascii="Arial" w:hAnsi="Arial" w:cs="Arial"/>
          <w:color w:val="333333"/>
          <w:sz w:val="18"/>
          <w:szCs w:val="18"/>
          <w:shd w:val="clear" w:color="auto" w:fill="FFFFFF"/>
        </w:rPr>
        <w:t>,2018.</w:t>
      </w:r>
    </w:p>
    <w:p w14:paraId="396CCFE2" w14:textId="236F1D8F" w:rsidR="002F47C2" w:rsidRPr="002C1921" w:rsidRDefault="002F47C2" w:rsidP="002C1921">
      <w:pPr>
        <w:rPr>
          <w:sz w:val="18"/>
          <w:szCs w:val="18"/>
        </w:rPr>
      </w:pPr>
      <w:r>
        <w:rPr>
          <w:rFonts w:ascii="Arial" w:hAnsi="Arial" w:cs="Arial"/>
          <w:color w:val="333333"/>
          <w:sz w:val="18"/>
          <w:szCs w:val="18"/>
          <w:shd w:val="clear" w:color="auto" w:fill="FFFFFF"/>
        </w:rPr>
        <w:t>[9]</w:t>
      </w:r>
      <w:r>
        <w:rPr>
          <w:rFonts w:ascii="Arial" w:hAnsi="Arial" w:cs="Arial"/>
          <w:color w:val="333333"/>
          <w:sz w:val="18"/>
          <w:szCs w:val="18"/>
          <w:shd w:val="clear" w:color="auto" w:fill="FFFFFF"/>
        </w:rPr>
        <w:t>吴桂楠</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风</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人</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桥系统的步行参数与气动参数研究</w:t>
      </w:r>
      <w:r>
        <w:rPr>
          <w:rFonts w:ascii="Arial" w:hAnsi="Arial" w:cs="Arial"/>
          <w:color w:val="333333"/>
          <w:sz w:val="18"/>
          <w:szCs w:val="18"/>
          <w:shd w:val="clear" w:color="auto" w:fill="FFFFFF"/>
        </w:rPr>
        <w:t>[D].</w:t>
      </w:r>
      <w:r>
        <w:rPr>
          <w:rFonts w:ascii="Arial" w:hAnsi="Arial" w:cs="Arial"/>
          <w:color w:val="333333"/>
          <w:sz w:val="18"/>
          <w:szCs w:val="18"/>
          <w:shd w:val="clear" w:color="auto" w:fill="FFFFFF"/>
        </w:rPr>
        <w:t>长安大学</w:t>
      </w:r>
      <w:r>
        <w:rPr>
          <w:rFonts w:ascii="Arial" w:hAnsi="Arial" w:cs="Arial"/>
          <w:color w:val="333333"/>
          <w:sz w:val="18"/>
          <w:szCs w:val="18"/>
          <w:shd w:val="clear" w:color="auto" w:fill="FFFFFF"/>
        </w:rPr>
        <w:t>,2019.</w:t>
      </w:r>
    </w:p>
    <w:p w14:paraId="4A84896C" w14:textId="77777777" w:rsidR="00936300" w:rsidRPr="002C1921" w:rsidRDefault="00936300" w:rsidP="002C1921">
      <w:pPr>
        <w:rPr>
          <w:sz w:val="18"/>
          <w:szCs w:val="18"/>
        </w:rPr>
      </w:pPr>
      <w:r w:rsidRPr="00DF37F0">
        <w:rPr>
          <w:color w:val="000000"/>
          <w:kern w:val="0"/>
        </w:rPr>
        <w:t>[</w:t>
      </w:r>
      <w:r w:rsidRPr="002C1921">
        <w:rPr>
          <w:sz w:val="18"/>
          <w:szCs w:val="18"/>
        </w:rPr>
        <w:t>1</w:t>
      </w:r>
      <w:r w:rsidR="00527C5A" w:rsidRPr="002C1921">
        <w:rPr>
          <w:sz w:val="18"/>
          <w:szCs w:val="18"/>
        </w:rPr>
        <w:t>0</w:t>
      </w:r>
      <w:r w:rsidRPr="002C1921">
        <w:rPr>
          <w:sz w:val="18"/>
          <w:szCs w:val="18"/>
        </w:rPr>
        <w:t>]</w:t>
      </w:r>
      <w:r w:rsidRPr="002C1921">
        <w:rPr>
          <w:sz w:val="18"/>
          <w:szCs w:val="18"/>
        </w:rPr>
        <w:tab/>
      </w:r>
      <w:bookmarkStart w:id="28" w:name="_neb9C462FB7_6549_47F6_8B3C_0D3774BF3EAF"/>
      <w:proofErr w:type="spellStart"/>
      <w:r w:rsidRPr="002C1921">
        <w:rPr>
          <w:sz w:val="18"/>
          <w:szCs w:val="18"/>
        </w:rPr>
        <w:t>Andriacchi</w:t>
      </w:r>
      <w:proofErr w:type="spellEnd"/>
      <w:r w:rsidRPr="002C1921">
        <w:rPr>
          <w:sz w:val="18"/>
          <w:szCs w:val="18"/>
        </w:rPr>
        <w:t xml:space="preserve"> T P, Ogle J A, Galante J O. Walking speed as a basis for normal and abnormal gait measurements[J]. Journal of Biomechanics, 1977,10:261-268.</w:t>
      </w:r>
      <w:bookmarkEnd w:id="28"/>
    </w:p>
    <w:p w14:paraId="5998D1E5" w14:textId="77777777" w:rsidR="00936300" w:rsidRPr="002C1921" w:rsidRDefault="00936300" w:rsidP="002C1921">
      <w:pPr>
        <w:rPr>
          <w:sz w:val="18"/>
          <w:szCs w:val="18"/>
        </w:rPr>
      </w:pPr>
      <w:r w:rsidRPr="002C1921">
        <w:rPr>
          <w:sz w:val="18"/>
          <w:szCs w:val="18"/>
        </w:rPr>
        <w:t>[1</w:t>
      </w:r>
      <w:r w:rsidR="00527C5A" w:rsidRPr="002C1921">
        <w:rPr>
          <w:sz w:val="18"/>
          <w:szCs w:val="18"/>
        </w:rPr>
        <w:t>1</w:t>
      </w:r>
      <w:r w:rsidRPr="002C1921">
        <w:rPr>
          <w:sz w:val="18"/>
          <w:szCs w:val="18"/>
        </w:rPr>
        <w:t>]</w:t>
      </w:r>
      <w:r w:rsidRPr="002C1921">
        <w:rPr>
          <w:sz w:val="18"/>
          <w:szCs w:val="18"/>
        </w:rPr>
        <w:tab/>
      </w:r>
      <w:bookmarkStart w:id="29" w:name="_neb64E38196_A584_41A7_B6A9_53E596E38107"/>
      <w:r w:rsidRPr="002C1921">
        <w:rPr>
          <w:sz w:val="18"/>
          <w:szCs w:val="18"/>
        </w:rPr>
        <w:t xml:space="preserve">Matsumoto Y, </w:t>
      </w:r>
      <w:proofErr w:type="spellStart"/>
      <w:r w:rsidRPr="002C1921">
        <w:rPr>
          <w:sz w:val="18"/>
          <w:szCs w:val="18"/>
        </w:rPr>
        <w:t>Nishioka</w:t>
      </w:r>
      <w:proofErr w:type="spellEnd"/>
      <w:r w:rsidRPr="002C1921">
        <w:rPr>
          <w:sz w:val="18"/>
          <w:szCs w:val="18"/>
        </w:rPr>
        <w:t xml:space="preserve"> T, </w:t>
      </w:r>
      <w:proofErr w:type="spellStart"/>
      <w:r w:rsidRPr="002C1921">
        <w:rPr>
          <w:sz w:val="18"/>
          <w:szCs w:val="18"/>
        </w:rPr>
        <w:t>Shiojiri</w:t>
      </w:r>
      <w:proofErr w:type="spellEnd"/>
      <w:r w:rsidRPr="002C1921">
        <w:rPr>
          <w:sz w:val="18"/>
          <w:szCs w:val="18"/>
        </w:rPr>
        <w:t xml:space="preserve"> H, et al. Dynamic design of footbridges, No. P-17/78[R].1978.</w:t>
      </w:r>
      <w:bookmarkEnd w:id="29"/>
    </w:p>
    <w:p w14:paraId="56B919FA" w14:textId="77777777" w:rsidR="00936300" w:rsidRPr="002C1921" w:rsidRDefault="00936300" w:rsidP="002C1921">
      <w:pPr>
        <w:rPr>
          <w:sz w:val="18"/>
          <w:szCs w:val="18"/>
        </w:rPr>
      </w:pPr>
      <w:r w:rsidRPr="002C1921">
        <w:rPr>
          <w:sz w:val="18"/>
          <w:szCs w:val="18"/>
        </w:rPr>
        <w:lastRenderedPageBreak/>
        <w:t>[1</w:t>
      </w:r>
      <w:r w:rsidR="00527C5A" w:rsidRPr="002C1921">
        <w:rPr>
          <w:sz w:val="18"/>
          <w:szCs w:val="18"/>
        </w:rPr>
        <w:t>2</w:t>
      </w:r>
      <w:r w:rsidRPr="002C1921">
        <w:rPr>
          <w:sz w:val="18"/>
          <w:szCs w:val="18"/>
        </w:rPr>
        <w:t>]</w:t>
      </w:r>
      <w:r w:rsidRPr="002C1921">
        <w:rPr>
          <w:sz w:val="18"/>
          <w:szCs w:val="18"/>
        </w:rPr>
        <w:tab/>
      </w:r>
      <w:bookmarkStart w:id="30" w:name="_nebDDD6DED8_78C9_46B6_A4D9_5511801CCB7A"/>
      <w:r w:rsidRPr="002C1921">
        <w:rPr>
          <w:sz w:val="18"/>
          <w:szCs w:val="18"/>
        </w:rPr>
        <w:t xml:space="preserve">Bachmann H, Ammann W, </w:t>
      </w:r>
      <w:proofErr w:type="spellStart"/>
      <w:r w:rsidRPr="002C1921">
        <w:rPr>
          <w:sz w:val="18"/>
          <w:szCs w:val="18"/>
        </w:rPr>
        <w:t>Deischl</w:t>
      </w:r>
      <w:proofErr w:type="spellEnd"/>
      <w:r w:rsidRPr="002C1921">
        <w:rPr>
          <w:sz w:val="18"/>
          <w:szCs w:val="18"/>
        </w:rPr>
        <w:t xml:space="preserve"> F, et al. Vibration problems in structures: Practical guidelines[M]. </w:t>
      </w:r>
      <w:proofErr w:type="spellStart"/>
      <w:r w:rsidRPr="002C1921">
        <w:rPr>
          <w:sz w:val="18"/>
          <w:szCs w:val="18"/>
        </w:rPr>
        <w:t>Birkhäuser</w:t>
      </w:r>
      <w:proofErr w:type="spellEnd"/>
      <w:r w:rsidRPr="002C1921">
        <w:rPr>
          <w:sz w:val="18"/>
          <w:szCs w:val="18"/>
        </w:rPr>
        <w:t xml:space="preserve"> Basel, 1994.</w:t>
      </w:r>
      <w:bookmarkEnd w:id="30"/>
    </w:p>
    <w:p w14:paraId="16267938" w14:textId="77777777" w:rsidR="00936300" w:rsidRPr="002C1921" w:rsidRDefault="00936300" w:rsidP="002C1921">
      <w:pPr>
        <w:rPr>
          <w:sz w:val="18"/>
          <w:szCs w:val="18"/>
        </w:rPr>
      </w:pPr>
      <w:r w:rsidRPr="002C1921">
        <w:rPr>
          <w:sz w:val="18"/>
          <w:szCs w:val="18"/>
        </w:rPr>
        <w:t>[1</w:t>
      </w:r>
      <w:r w:rsidR="00527C5A" w:rsidRPr="002C1921">
        <w:rPr>
          <w:sz w:val="18"/>
          <w:szCs w:val="18"/>
        </w:rPr>
        <w:t>3</w:t>
      </w:r>
      <w:r w:rsidRPr="002C1921">
        <w:rPr>
          <w:sz w:val="18"/>
          <w:szCs w:val="18"/>
        </w:rPr>
        <w:t>]</w:t>
      </w:r>
      <w:r w:rsidRPr="002C1921">
        <w:rPr>
          <w:sz w:val="18"/>
          <w:szCs w:val="18"/>
        </w:rPr>
        <w:tab/>
      </w:r>
      <w:bookmarkStart w:id="31" w:name="_nebF69C4195_6340_4AAD_B2C7_E4CF74E651EE"/>
      <w:r w:rsidRPr="002C1921">
        <w:rPr>
          <w:sz w:val="18"/>
          <w:szCs w:val="18"/>
        </w:rPr>
        <w:t>Kerr S, Bishop N. Human induced loading on flexible staircases[J]. Engineering Structures, 2001,23(1):37-45.</w:t>
      </w:r>
      <w:bookmarkEnd w:id="31"/>
    </w:p>
    <w:p w14:paraId="5D051450" w14:textId="77777777" w:rsidR="002C1921" w:rsidRPr="002C1921" w:rsidRDefault="002C1921" w:rsidP="002C1921">
      <w:pPr>
        <w:rPr>
          <w:sz w:val="18"/>
          <w:szCs w:val="18"/>
        </w:rPr>
      </w:pPr>
      <w:r w:rsidRPr="002C1921">
        <w:rPr>
          <w:rFonts w:hint="eastAsia"/>
          <w:sz w:val="18"/>
          <w:szCs w:val="18"/>
        </w:rPr>
        <w:t>[</w:t>
      </w:r>
      <w:r w:rsidRPr="002C1921">
        <w:rPr>
          <w:sz w:val="18"/>
          <w:szCs w:val="18"/>
        </w:rPr>
        <w:t>14]</w:t>
      </w:r>
      <w:r w:rsidRPr="002C1921">
        <w:rPr>
          <w:rFonts w:hint="eastAsia"/>
          <w:sz w:val="18"/>
          <w:szCs w:val="18"/>
        </w:rPr>
        <w:t>陈政清，华旭刚，人行桥的振动与动力设计，北京：人民交通</w:t>
      </w:r>
      <w:r w:rsidRPr="002C1921">
        <w:rPr>
          <w:sz w:val="18"/>
          <w:szCs w:val="18"/>
        </w:rPr>
        <w:t>出版社</w:t>
      </w:r>
      <w:r w:rsidRPr="002C1921">
        <w:rPr>
          <w:rFonts w:hint="eastAsia"/>
          <w:sz w:val="18"/>
          <w:szCs w:val="18"/>
        </w:rPr>
        <w:t>，</w:t>
      </w:r>
      <w:r w:rsidRPr="002C1921">
        <w:rPr>
          <w:rFonts w:hint="eastAsia"/>
          <w:sz w:val="18"/>
          <w:szCs w:val="18"/>
        </w:rPr>
        <w:t>2009</w:t>
      </w:r>
    </w:p>
    <w:p w14:paraId="26E91908" w14:textId="77777777" w:rsidR="00A25469" w:rsidRPr="001C1255" w:rsidRDefault="002C1921" w:rsidP="00B8793A">
      <w:pPr>
        <w:rPr>
          <w:sz w:val="18"/>
          <w:szCs w:val="18"/>
        </w:rPr>
      </w:pPr>
      <w:r w:rsidRPr="002C1921">
        <w:rPr>
          <w:sz w:val="18"/>
          <w:szCs w:val="18"/>
        </w:rPr>
        <w:t>[1</w:t>
      </w:r>
      <w:r>
        <w:rPr>
          <w:sz w:val="18"/>
          <w:szCs w:val="18"/>
        </w:rPr>
        <w:t>5</w:t>
      </w:r>
      <w:r w:rsidRPr="002C1921">
        <w:rPr>
          <w:sz w:val="18"/>
          <w:szCs w:val="18"/>
        </w:rPr>
        <w:t>] JTG/T 3360-01-2018</w:t>
      </w:r>
      <w:r w:rsidRPr="002C1921">
        <w:rPr>
          <w:rFonts w:hint="eastAsia"/>
          <w:sz w:val="18"/>
          <w:szCs w:val="18"/>
        </w:rPr>
        <w:t>，公路桥梁抗风设计规范</w:t>
      </w:r>
      <w:r w:rsidRPr="002C1921">
        <w:rPr>
          <w:rFonts w:hint="eastAsia"/>
          <w:sz w:val="18"/>
          <w:szCs w:val="18"/>
        </w:rPr>
        <w:t>[</w:t>
      </w:r>
      <w:r w:rsidRPr="002C1921">
        <w:rPr>
          <w:sz w:val="18"/>
          <w:szCs w:val="18"/>
        </w:rPr>
        <w:t>S</w:t>
      </w:r>
      <w:r w:rsidRPr="002C1921">
        <w:rPr>
          <w:rFonts w:hint="eastAsia"/>
          <w:sz w:val="18"/>
          <w:szCs w:val="18"/>
        </w:rPr>
        <w:t>]</w:t>
      </w:r>
      <w:r w:rsidRPr="002C1921">
        <w:rPr>
          <w:sz w:val="18"/>
          <w:szCs w:val="18"/>
        </w:rPr>
        <w:t xml:space="preserve">. </w:t>
      </w:r>
      <w:r w:rsidRPr="002C1921">
        <w:rPr>
          <w:rFonts w:hint="eastAsia"/>
          <w:sz w:val="18"/>
          <w:szCs w:val="18"/>
        </w:rPr>
        <w:t>北京</w:t>
      </w:r>
      <w:r w:rsidRPr="002C1921">
        <w:rPr>
          <w:sz w:val="18"/>
          <w:szCs w:val="18"/>
        </w:rPr>
        <w:t>：</w:t>
      </w:r>
      <w:r w:rsidRPr="002C1921">
        <w:rPr>
          <w:rFonts w:hint="eastAsia"/>
          <w:sz w:val="18"/>
          <w:szCs w:val="18"/>
        </w:rPr>
        <w:t>人民交通</w:t>
      </w:r>
      <w:r w:rsidRPr="002C1921">
        <w:rPr>
          <w:sz w:val="18"/>
          <w:szCs w:val="18"/>
        </w:rPr>
        <w:t>出版社</w:t>
      </w:r>
      <w:r w:rsidRPr="002C1921">
        <w:rPr>
          <w:rFonts w:hint="eastAsia"/>
          <w:sz w:val="18"/>
          <w:szCs w:val="18"/>
        </w:rPr>
        <w:t>，</w:t>
      </w:r>
      <w:r w:rsidRPr="002C1921">
        <w:rPr>
          <w:rFonts w:hint="eastAsia"/>
          <w:sz w:val="18"/>
          <w:szCs w:val="18"/>
        </w:rPr>
        <w:t>2018</w:t>
      </w:r>
    </w:p>
    <w:sectPr w:rsidR="00A25469" w:rsidRPr="001C1255" w:rsidSect="00B8793A">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4A217" w14:textId="77777777" w:rsidR="00F04BCF" w:rsidRDefault="00F04BCF" w:rsidP="00201E85">
      <w:r>
        <w:separator/>
      </w:r>
    </w:p>
  </w:endnote>
  <w:endnote w:type="continuationSeparator" w:id="0">
    <w:p w14:paraId="719A7600" w14:textId="77777777" w:rsidR="00F04BCF" w:rsidRDefault="00F04BCF" w:rsidP="00201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altName w:val="方正舒体"/>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D2C3B" w14:textId="77777777" w:rsidR="0027012A" w:rsidRDefault="0027012A" w:rsidP="00D06EA2">
    <w:pPr>
      <w:pStyle w:val="ac"/>
      <w:rPr>
        <w:sz w:val="15"/>
        <w:szCs w:val="15"/>
      </w:rPr>
    </w:pPr>
    <w:r>
      <w:rPr>
        <w:rFonts w:hint="eastAsia"/>
        <w:sz w:val="15"/>
        <w:szCs w:val="15"/>
      </w:rPr>
      <w:t>收稿日期：</w:t>
    </w:r>
  </w:p>
  <w:p w14:paraId="5BB6A6C1" w14:textId="416EEACF" w:rsidR="0027012A" w:rsidRDefault="0027012A">
    <w:pPr>
      <w:pStyle w:val="a5"/>
      <w:rPr>
        <w:sz w:val="15"/>
        <w:szCs w:val="15"/>
      </w:rPr>
    </w:pPr>
    <w:r>
      <w:rPr>
        <w:rFonts w:hint="eastAsia"/>
        <w:sz w:val="15"/>
        <w:szCs w:val="15"/>
      </w:rPr>
      <w:t>作者简介：王义超（</w:t>
    </w:r>
    <w:r>
      <w:rPr>
        <w:rFonts w:hint="eastAsia"/>
        <w:sz w:val="15"/>
        <w:szCs w:val="15"/>
      </w:rPr>
      <w:t>199</w:t>
    </w:r>
    <w:r>
      <w:rPr>
        <w:sz w:val="15"/>
        <w:szCs w:val="15"/>
      </w:rPr>
      <w:t>3</w:t>
    </w:r>
    <w:r>
      <w:rPr>
        <w:rFonts w:hint="eastAsia"/>
        <w:sz w:val="15"/>
        <w:szCs w:val="15"/>
      </w:rPr>
      <w:t>-</w:t>
    </w:r>
    <w:r>
      <w:rPr>
        <w:rFonts w:hint="eastAsia"/>
        <w:sz w:val="15"/>
        <w:szCs w:val="15"/>
      </w:rPr>
      <w:t>），男，硕士研究生，研究方向：桥梁抗风，电话：</w:t>
    </w:r>
    <w:r>
      <w:rPr>
        <w:sz w:val="15"/>
        <w:szCs w:val="15"/>
      </w:rPr>
      <w:t xml:space="preserve">15208131507.  </w:t>
    </w:r>
    <w:r>
      <w:rPr>
        <w:rFonts w:hint="eastAsia"/>
        <w:sz w:val="15"/>
        <w:szCs w:val="15"/>
      </w:rPr>
      <w:t>E-mail</w:t>
    </w:r>
    <w:r>
      <w:rPr>
        <w:rFonts w:hint="eastAsia"/>
        <w:sz w:val="15"/>
        <w:szCs w:val="15"/>
      </w:rPr>
      <w:t>：</w:t>
    </w:r>
    <w:hyperlink r:id="rId1" w:history="1">
      <w:r w:rsidR="00AE75A6" w:rsidRPr="00D716BC">
        <w:rPr>
          <w:rStyle w:val="af3"/>
          <w:sz w:val="15"/>
          <w:szCs w:val="15"/>
        </w:rPr>
        <w:t>625077789</w:t>
      </w:r>
      <w:r w:rsidR="00AE75A6" w:rsidRPr="00D716BC">
        <w:rPr>
          <w:rStyle w:val="af3"/>
          <w:rFonts w:hint="eastAsia"/>
          <w:sz w:val="15"/>
          <w:szCs w:val="15"/>
        </w:rPr>
        <w:t>@qq.com</w:t>
      </w:r>
    </w:hyperlink>
  </w:p>
  <w:p w14:paraId="0BB4EB99" w14:textId="379CAE38" w:rsidR="00D923A2" w:rsidRPr="00F33991" w:rsidRDefault="00D923A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B4A58" w14:textId="77777777" w:rsidR="0027012A" w:rsidRDefault="002701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84BD2" w14:textId="77777777" w:rsidR="00F04BCF" w:rsidRDefault="00F04BCF" w:rsidP="00201E85">
      <w:r>
        <w:separator/>
      </w:r>
    </w:p>
  </w:footnote>
  <w:footnote w:type="continuationSeparator" w:id="0">
    <w:p w14:paraId="3C8B93D6" w14:textId="77777777" w:rsidR="00F04BCF" w:rsidRDefault="00F04BCF" w:rsidP="00201E8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s 王">
    <w15:presenceInfo w15:providerId="Windows Live" w15:userId="ce3be6fd263e1676"/>
  </w15:person>
  <w15:person w15:author="hxd">
    <w15:presenceInfo w15:providerId="None" w15:userId="hx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569B4"/>
    <w:rsid w:val="00006AFA"/>
    <w:rsid w:val="0001142C"/>
    <w:rsid w:val="000169B4"/>
    <w:rsid w:val="000718F8"/>
    <w:rsid w:val="00091D18"/>
    <w:rsid w:val="00092B42"/>
    <w:rsid w:val="0009457C"/>
    <w:rsid w:val="000A4BE1"/>
    <w:rsid w:val="000C2FAF"/>
    <w:rsid w:val="000F4BDD"/>
    <w:rsid w:val="00185E02"/>
    <w:rsid w:val="001B19ED"/>
    <w:rsid w:val="001B4404"/>
    <w:rsid w:val="001C1255"/>
    <w:rsid w:val="001E6525"/>
    <w:rsid w:val="00201E85"/>
    <w:rsid w:val="00202279"/>
    <w:rsid w:val="0020652A"/>
    <w:rsid w:val="00214992"/>
    <w:rsid w:val="002557A6"/>
    <w:rsid w:val="002606A7"/>
    <w:rsid w:val="0027012A"/>
    <w:rsid w:val="00272F75"/>
    <w:rsid w:val="002C1921"/>
    <w:rsid w:val="002C4F38"/>
    <w:rsid w:val="002D4BF1"/>
    <w:rsid w:val="002F47C2"/>
    <w:rsid w:val="00302490"/>
    <w:rsid w:val="00353DF3"/>
    <w:rsid w:val="00363B25"/>
    <w:rsid w:val="00422C8A"/>
    <w:rsid w:val="0043234E"/>
    <w:rsid w:val="00470990"/>
    <w:rsid w:val="00504D4D"/>
    <w:rsid w:val="00507380"/>
    <w:rsid w:val="00527C5A"/>
    <w:rsid w:val="0053714F"/>
    <w:rsid w:val="005456BB"/>
    <w:rsid w:val="00563EAB"/>
    <w:rsid w:val="005733C3"/>
    <w:rsid w:val="006422AE"/>
    <w:rsid w:val="006A31A5"/>
    <w:rsid w:val="006C1CB1"/>
    <w:rsid w:val="00730060"/>
    <w:rsid w:val="00737B46"/>
    <w:rsid w:val="007527FA"/>
    <w:rsid w:val="0075494E"/>
    <w:rsid w:val="007557DD"/>
    <w:rsid w:val="00767B65"/>
    <w:rsid w:val="00791397"/>
    <w:rsid w:val="00795910"/>
    <w:rsid w:val="007A243C"/>
    <w:rsid w:val="00802BD9"/>
    <w:rsid w:val="00914C66"/>
    <w:rsid w:val="0092497E"/>
    <w:rsid w:val="00936300"/>
    <w:rsid w:val="00974C57"/>
    <w:rsid w:val="009C654D"/>
    <w:rsid w:val="00A05783"/>
    <w:rsid w:val="00A25469"/>
    <w:rsid w:val="00A33637"/>
    <w:rsid w:val="00A34C89"/>
    <w:rsid w:val="00A4467B"/>
    <w:rsid w:val="00A53CEE"/>
    <w:rsid w:val="00A73B8D"/>
    <w:rsid w:val="00A8430B"/>
    <w:rsid w:val="00AE2290"/>
    <w:rsid w:val="00AE75A6"/>
    <w:rsid w:val="00AF57A3"/>
    <w:rsid w:val="00B07D70"/>
    <w:rsid w:val="00B2709D"/>
    <w:rsid w:val="00B2714A"/>
    <w:rsid w:val="00B45EA0"/>
    <w:rsid w:val="00B56FED"/>
    <w:rsid w:val="00B733F4"/>
    <w:rsid w:val="00B82921"/>
    <w:rsid w:val="00B86560"/>
    <w:rsid w:val="00B8793A"/>
    <w:rsid w:val="00B94C84"/>
    <w:rsid w:val="00BC7AA0"/>
    <w:rsid w:val="00C0066B"/>
    <w:rsid w:val="00C04D75"/>
    <w:rsid w:val="00C075E1"/>
    <w:rsid w:val="00C35EAE"/>
    <w:rsid w:val="00C569B4"/>
    <w:rsid w:val="00C66FF7"/>
    <w:rsid w:val="00C92C3B"/>
    <w:rsid w:val="00CB305F"/>
    <w:rsid w:val="00D06EA2"/>
    <w:rsid w:val="00D10A3C"/>
    <w:rsid w:val="00D11191"/>
    <w:rsid w:val="00D64E80"/>
    <w:rsid w:val="00D86874"/>
    <w:rsid w:val="00D923A2"/>
    <w:rsid w:val="00DA18CC"/>
    <w:rsid w:val="00DA7B1A"/>
    <w:rsid w:val="00DC72DB"/>
    <w:rsid w:val="00EA3C72"/>
    <w:rsid w:val="00EF07FA"/>
    <w:rsid w:val="00F04BCF"/>
    <w:rsid w:val="00F077BC"/>
    <w:rsid w:val="00F27553"/>
    <w:rsid w:val="00F33991"/>
    <w:rsid w:val="00F67136"/>
    <w:rsid w:val="00FB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386A6"/>
  <w15:docId w15:val="{211E4070-C132-46D0-B3C4-7A73B711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E85"/>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1E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1E85"/>
    <w:rPr>
      <w:sz w:val="18"/>
      <w:szCs w:val="18"/>
    </w:rPr>
  </w:style>
  <w:style w:type="paragraph" w:styleId="a5">
    <w:name w:val="footer"/>
    <w:basedOn w:val="a"/>
    <w:link w:val="a6"/>
    <w:uiPriority w:val="99"/>
    <w:unhideWhenUsed/>
    <w:rsid w:val="00201E8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01E85"/>
    <w:rPr>
      <w:sz w:val="18"/>
      <w:szCs w:val="18"/>
    </w:rPr>
  </w:style>
  <w:style w:type="paragraph" w:customStyle="1" w:styleId="a7">
    <w:name w:val="表格格式"/>
    <w:basedOn w:val="a"/>
    <w:next w:val="a"/>
    <w:uiPriority w:val="1"/>
    <w:qFormat/>
    <w:rsid w:val="00302490"/>
    <w:pPr>
      <w:adjustRightInd w:val="0"/>
      <w:spacing w:line="320" w:lineRule="atLeast"/>
      <w:jc w:val="center"/>
    </w:pPr>
    <w:rPr>
      <w:rFonts w:cs="Times New Roman"/>
      <w:szCs w:val="21"/>
    </w:rPr>
  </w:style>
  <w:style w:type="paragraph" w:styleId="a8">
    <w:name w:val="caption"/>
    <w:basedOn w:val="a"/>
    <w:next w:val="a"/>
    <w:uiPriority w:val="1"/>
    <w:qFormat/>
    <w:rsid w:val="00302490"/>
    <w:pPr>
      <w:adjustRightInd w:val="0"/>
      <w:snapToGrid w:val="0"/>
      <w:spacing w:line="400" w:lineRule="atLeast"/>
      <w:jc w:val="center"/>
    </w:pPr>
    <w:rPr>
      <w:rFonts w:eastAsia="黑体" w:cs="Times New Roman"/>
      <w:szCs w:val="20"/>
    </w:rPr>
  </w:style>
  <w:style w:type="paragraph" w:customStyle="1" w:styleId="MTDisplayEquation">
    <w:name w:val="MTDisplayEquation"/>
    <w:basedOn w:val="a"/>
    <w:next w:val="a"/>
    <w:link w:val="MTDisplayEquationChar"/>
    <w:rsid w:val="00302490"/>
    <w:pPr>
      <w:tabs>
        <w:tab w:val="center" w:pos="4480"/>
        <w:tab w:val="right" w:pos="8960"/>
      </w:tabs>
      <w:adjustRightInd w:val="0"/>
      <w:spacing w:line="400" w:lineRule="atLeast"/>
    </w:pPr>
    <w:rPr>
      <w:rFonts w:cs="Times New Roman"/>
      <w:szCs w:val="21"/>
    </w:rPr>
  </w:style>
  <w:style w:type="character" w:customStyle="1" w:styleId="MTDisplayEquationChar">
    <w:name w:val="MTDisplayEquation Char"/>
    <w:link w:val="MTDisplayEquation"/>
    <w:rsid w:val="00302490"/>
    <w:rPr>
      <w:rFonts w:ascii="Times New Roman" w:eastAsia="宋体" w:hAnsi="Times New Roman" w:cs="Times New Roman"/>
      <w:sz w:val="24"/>
      <w:szCs w:val="21"/>
    </w:rPr>
  </w:style>
  <w:style w:type="paragraph" w:customStyle="1" w:styleId="1">
    <w:name w:val="样式1"/>
    <w:basedOn w:val="a"/>
    <w:link w:val="1Char"/>
    <w:qFormat/>
    <w:rsid w:val="00302490"/>
    <w:pPr>
      <w:spacing w:line="360" w:lineRule="auto"/>
      <w:ind w:firstLine="420"/>
    </w:pPr>
    <w:rPr>
      <w:szCs w:val="24"/>
    </w:rPr>
  </w:style>
  <w:style w:type="character" w:customStyle="1" w:styleId="1Char">
    <w:name w:val="样式1 Char"/>
    <w:basedOn w:val="a0"/>
    <w:link w:val="1"/>
    <w:qFormat/>
    <w:rsid w:val="00302490"/>
    <w:rPr>
      <w:rFonts w:ascii="Times New Roman" w:eastAsia="宋体" w:hAnsi="Times New Roman"/>
      <w:sz w:val="24"/>
      <w:szCs w:val="24"/>
    </w:rPr>
  </w:style>
  <w:style w:type="table" w:styleId="a9">
    <w:name w:val="Table Grid"/>
    <w:basedOn w:val="a1"/>
    <w:uiPriority w:val="39"/>
    <w:rsid w:val="000169B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936300"/>
    <w:rPr>
      <w:sz w:val="18"/>
      <w:szCs w:val="18"/>
    </w:rPr>
  </w:style>
  <w:style w:type="character" w:customStyle="1" w:styleId="ab">
    <w:name w:val="批注框文本 字符"/>
    <w:basedOn w:val="a0"/>
    <w:link w:val="aa"/>
    <w:uiPriority w:val="99"/>
    <w:semiHidden/>
    <w:rsid w:val="00936300"/>
    <w:rPr>
      <w:rFonts w:ascii="Times New Roman" w:eastAsia="宋体" w:hAnsi="Times New Roman"/>
      <w:sz w:val="18"/>
      <w:szCs w:val="18"/>
    </w:rPr>
  </w:style>
  <w:style w:type="paragraph" w:styleId="ac">
    <w:name w:val="footnote text"/>
    <w:basedOn w:val="a"/>
    <w:link w:val="ad"/>
    <w:uiPriority w:val="99"/>
    <w:unhideWhenUsed/>
    <w:qFormat/>
    <w:rsid w:val="00D06EA2"/>
    <w:pPr>
      <w:snapToGrid w:val="0"/>
      <w:jc w:val="left"/>
    </w:pPr>
    <w:rPr>
      <w:sz w:val="18"/>
    </w:rPr>
  </w:style>
  <w:style w:type="character" w:customStyle="1" w:styleId="ad">
    <w:name w:val="脚注文本 字符"/>
    <w:basedOn w:val="a0"/>
    <w:link w:val="ac"/>
    <w:uiPriority w:val="99"/>
    <w:rsid w:val="00D06EA2"/>
    <w:rPr>
      <w:rFonts w:ascii="Times New Roman" w:eastAsia="宋体" w:hAnsi="Times New Roman"/>
      <w:sz w:val="18"/>
    </w:rPr>
  </w:style>
  <w:style w:type="character" w:styleId="ae">
    <w:name w:val="annotation reference"/>
    <w:basedOn w:val="a0"/>
    <w:uiPriority w:val="99"/>
    <w:semiHidden/>
    <w:unhideWhenUsed/>
    <w:rsid w:val="00B45EA0"/>
    <w:rPr>
      <w:sz w:val="21"/>
      <w:szCs w:val="21"/>
    </w:rPr>
  </w:style>
  <w:style w:type="paragraph" w:styleId="af">
    <w:name w:val="annotation text"/>
    <w:basedOn w:val="a"/>
    <w:link w:val="af0"/>
    <w:uiPriority w:val="99"/>
    <w:semiHidden/>
    <w:unhideWhenUsed/>
    <w:rsid w:val="00B45EA0"/>
    <w:pPr>
      <w:jc w:val="left"/>
    </w:pPr>
  </w:style>
  <w:style w:type="character" w:customStyle="1" w:styleId="af0">
    <w:name w:val="批注文字 字符"/>
    <w:basedOn w:val="a0"/>
    <w:link w:val="af"/>
    <w:uiPriority w:val="99"/>
    <w:semiHidden/>
    <w:rsid w:val="00B45EA0"/>
    <w:rPr>
      <w:rFonts w:ascii="Times New Roman" w:eastAsia="宋体" w:hAnsi="Times New Roman"/>
      <w:sz w:val="24"/>
    </w:rPr>
  </w:style>
  <w:style w:type="paragraph" w:styleId="af1">
    <w:name w:val="annotation subject"/>
    <w:basedOn w:val="af"/>
    <w:next w:val="af"/>
    <w:link w:val="af2"/>
    <w:uiPriority w:val="99"/>
    <w:semiHidden/>
    <w:unhideWhenUsed/>
    <w:rsid w:val="00B45EA0"/>
    <w:rPr>
      <w:b/>
      <w:bCs/>
    </w:rPr>
  </w:style>
  <w:style w:type="character" w:customStyle="1" w:styleId="af2">
    <w:name w:val="批注主题 字符"/>
    <w:basedOn w:val="af0"/>
    <w:link w:val="af1"/>
    <w:uiPriority w:val="99"/>
    <w:semiHidden/>
    <w:rsid w:val="00B45EA0"/>
    <w:rPr>
      <w:rFonts w:ascii="Times New Roman" w:eastAsia="宋体" w:hAnsi="Times New Roman"/>
      <w:b/>
      <w:bCs/>
      <w:sz w:val="24"/>
    </w:rPr>
  </w:style>
  <w:style w:type="character" w:styleId="af3">
    <w:name w:val="Hyperlink"/>
    <w:basedOn w:val="a0"/>
    <w:uiPriority w:val="99"/>
    <w:unhideWhenUsed/>
    <w:rsid w:val="00AE75A6"/>
    <w:rPr>
      <w:color w:val="0563C1" w:themeColor="hyperlink"/>
      <w:u w:val="single"/>
    </w:rPr>
  </w:style>
  <w:style w:type="character" w:styleId="af4">
    <w:name w:val="Unresolved Mention"/>
    <w:basedOn w:val="a0"/>
    <w:uiPriority w:val="99"/>
    <w:semiHidden/>
    <w:unhideWhenUsed/>
    <w:rsid w:val="00AE7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824448">
      <w:bodyDiv w:val="1"/>
      <w:marLeft w:val="0"/>
      <w:marRight w:val="0"/>
      <w:marTop w:val="0"/>
      <w:marBottom w:val="0"/>
      <w:divBdr>
        <w:top w:val="none" w:sz="0" w:space="0" w:color="auto"/>
        <w:left w:val="none" w:sz="0" w:space="0" w:color="auto"/>
        <w:bottom w:val="none" w:sz="0" w:space="0" w:color="auto"/>
        <w:right w:val="none" w:sz="0" w:space="0" w:color="auto"/>
      </w:divBdr>
      <w:divsChild>
        <w:div w:id="838351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footer" Target="footer1.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625077789@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242FC-C29A-4447-9797-321539D2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1362</Words>
  <Characters>7770</Characters>
  <Application>Microsoft Office Word</Application>
  <DocSecurity>0</DocSecurity>
  <Lines>64</Lines>
  <Paragraphs>18</Paragraphs>
  <ScaleCrop>false</ScaleCrop>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王</dc:creator>
  <cp:keywords/>
  <dc:description/>
  <cp:lastModifiedBy>Mars 王</cp:lastModifiedBy>
  <cp:revision>52</cp:revision>
  <dcterms:created xsi:type="dcterms:W3CDTF">2020-03-12T09:02:00Z</dcterms:created>
  <dcterms:modified xsi:type="dcterms:W3CDTF">2020-04-20T07:19:00Z</dcterms:modified>
</cp:coreProperties>
</file>