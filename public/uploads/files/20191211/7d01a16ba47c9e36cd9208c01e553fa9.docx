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b/>
          <w:bCs/>
          <w:color w:val="auto"/>
          <w:sz w:val="36"/>
          <w:szCs w:val="36"/>
          <w:rPrChange w:id="0" w:author="老婆" w:date="2018-12-26T09:11:11Z">
            <w:rPr>
              <w:b/>
              <w:bCs/>
              <w:sz w:val="36"/>
              <w:szCs w:val="36"/>
            </w:rPr>
          </w:rPrChange>
        </w:rPr>
      </w:pPr>
      <w:ins w:id="1" w:author="老婆" w:date="2018-12-26T09:11:00Z">
        <w:r>
          <w:rPr>
            <w:rFonts w:hint="eastAsia"/>
            <w:b/>
            <w:bCs/>
            <w:color w:val="auto"/>
            <w:sz w:val="36"/>
            <w:szCs w:val="36"/>
            <w:lang w:eastAsia="zh-CN"/>
            <w:rPrChange w:id="2" w:author="老婆" w:date="2018-12-26T09:11:11Z">
              <w:rPr>
                <w:rFonts w:hint="eastAsia"/>
                <w:b/>
                <w:bCs/>
                <w:sz w:val="36"/>
                <w:szCs w:val="36"/>
                <w:lang w:eastAsia="zh-CN"/>
              </w:rPr>
            </w:rPrChange>
          </w:rPr>
          <w:t>以</w:t>
        </w:r>
      </w:ins>
      <w:ins w:id="3" w:author="老婆" w:date="2018-12-26T09:11:02Z">
        <w:r>
          <w:rPr>
            <w:rFonts w:hint="eastAsia"/>
            <w:b/>
            <w:bCs/>
            <w:color w:val="auto"/>
            <w:sz w:val="36"/>
            <w:szCs w:val="36"/>
            <w:lang w:eastAsia="zh-CN"/>
            <w:rPrChange w:id="4" w:author="老婆" w:date="2018-12-26T09:11:11Z">
              <w:rPr>
                <w:rFonts w:hint="eastAsia"/>
                <w:b/>
                <w:bCs/>
                <w:sz w:val="36"/>
                <w:szCs w:val="36"/>
                <w:lang w:eastAsia="zh-CN"/>
              </w:rPr>
            </w:rPrChange>
          </w:rPr>
          <w:t>急</w:t>
        </w:r>
      </w:ins>
      <w:ins w:id="5" w:author="老婆" w:date="2018-12-27T10:52:01Z">
        <w:r>
          <w:rPr>
            <w:rFonts w:hint="eastAsia"/>
            <w:b/>
            <w:bCs/>
            <w:color w:val="auto"/>
            <w:sz w:val="36"/>
            <w:szCs w:val="36"/>
            <w:lang w:val="en-US" w:eastAsia="zh-CN"/>
          </w:rPr>
          <w:t>性胰腺炎</w:t>
        </w:r>
      </w:ins>
      <w:ins w:id="6" w:author="老婆" w:date="2018-12-26T09:11:05Z">
        <w:r>
          <w:rPr>
            <w:rFonts w:hint="eastAsia"/>
            <w:b/>
            <w:bCs/>
            <w:color w:val="auto"/>
            <w:sz w:val="36"/>
            <w:szCs w:val="36"/>
            <w:lang w:eastAsia="zh-CN"/>
            <w:rPrChange w:id="7" w:author="老婆" w:date="2018-12-26T09:11:11Z">
              <w:rPr>
                <w:rFonts w:hint="eastAsia"/>
                <w:b/>
                <w:bCs/>
                <w:sz w:val="36"/>
                <w:szCs w:val="36"/>
                <w:lang w:eastAsia="zh-CN"/>
              </w:rPr>
            </w:rPrChange>
          </w:rPr>
          <w:t>就诊的</w:t>
        </w:r>
      </w:ins>
      <w:del w:id="8" w:author="老婆" w:date="2018-12-26T09:10:47Z">
        <w:r>
          <w:rPr>
            <w:rFonts w:hint="eastAsia"/>
            <w:b/>
            <w:bCs/>
            <w:color w:val="auto"/>
            <w:sz w:val="36"/>
            <w:szCs w:val="36"/>
            <w:rPrChange w:id="9" w:author="老婆" w:date="2018-12-26T09:11:11Z">
              <w:rPr>
                <w:rFonts w:hint="eastAsia"/>
                <w:b/>
                <w:bCs/>
                <w:sz w:val="36"/>
                <w:szCs w:val="36"/>
              </w:rPr>
            </w:rPrChange>
          </w:rPr>
          <w:delText>疑似急性胰腺炎的</w:delText>
        </w:r>
      </w:del>
      <w:r>
        <w:rPr>
          <w:rFonts w:hint="eastAsia"/>
          <w:b/>
          <w:bCs/>
          <w:color w:val="auto"/>
          <w:sz w:val="36"/>
          <w:szCs w:val="36"/>
          <w:rPrChange w:id="10" w:author="老婆" w:date="2018-12-26T09:11:11Z">
            <w:rPr>
              <w:rFonts w:hint="eastAsia"/>
              <w:b/>
              <w:bCs/>
              <w:sz w:val="36"/>
              <w:szCs w:val="36"/>
            </w:rPr>
          </w:rPrChange>
        </w:rPr>
        <w:t>暴发性1型糖尿病一例报告</w:t>
      </w:r>
    </w:p>
    <w:p>
      <w:pPr>
        <w:spacing w:line="480" w:lineRule="auto"/>
        <w:rPr>
          <w:ins w:id="11" w:author="贺利宁" w:date="2019-10-10T14:06:47Z"/>
          <w:rFonts w:hint="eastAsia"/>
          <w:sz w:val="24"/>
          <w:lang w:val="en-US" w:eastAsia="zh-CN"/>
        </w:rPr>
      </w:pPr>
      <w:r>
        <w:rPr>
          <w:rFonts w:hint="eastAsia"/>
          <w:sz w:val="24"/>
          <w:lang w:val="en-US" w:eastAsia="zh-CN"/>
        </w:rPr>
        <w:t xml:space="preserve">  </w:t>
      </w:r>
      <w:r>
        <w:rPr>
          <w:rFonts w:hint="eastAsia"/>
          <w:sz w:val="24"/>
        </w:rPr>
        <w:t xml:space="preserve">贺利宁  </w:t>
      </w:r>
      <w:del w:id="12" w:author="老婆" w:date="2019-04-01T18:55:46Z">
        <w:r>
          <w:rPr>
            <w:rFonts w:hint="eastAsia"/>
            <w:sz w:val="24"/>
          </w:rPr>
          <w:delText>何</w:delText>
        </w:r>
      </w:del>
      <w:del w:id="13" w:author="老婆" w:date="2019-04-01T18:55:45Z">
        <w:r>
          <w:rPr>
            <w:rFonts w:hint="eastAsia"/>
            <w:sz w:val="24"/>
          </w:rPr>
          <w:delText xml:space="preserve">佳泺  </w:delText>
        </w:r>
      </w:del>
      <w:del w:id="14" w:author="老婆" w:date="2019-04-01T18:55:44Z">
        <w:r>
          <w:rPr>
            <w:rFonts w:hint="eastAsia"/>
            <w:sz w:val="24"/>
          </w:rPr>
          <w:delText>贾晓</w:delText>
        </w:r>
      </w:del>
      <w:del w:id="15" w:author="老婆" w:date="2019-04-01T18:55:43Z">
        <w:r>
          <w:rPr>
            <w:rFonts w:hint="eastAsia"/>
            <w:sz w:val="24"/>
          </w:rPr>
          <w:delText>玲</w:delText>
        </w:r>
      </w:del>
      <w:r>
        <w:rPr>
          <w:rFonts w:hint="eastAsia"/>
          <w:sz w:val="24"/>
        </w:rPr>
        <w:t xml:space="preserve">  </w:t>
      </w:r>
      <w:del w:id="16" w:author="老婆" w:date="2018-12-26T09:15:14Z">
        <w:r>
          <w:rPr>
            <w:rFonts w:hint="eastAsia"/>
            <w:sz w:val="24"/>
          </w:rPr>
          <w:delText>凌扬</w:delText>
        </w:r>
      </w:del>
      <w:r>
        <w:rPr>
          <w:rFonts w:hint="eastAsia"/>
          <w:sz w:val="24"/>
          <w:lang w:val="en-US" w:eastAsia="zh-CN"/>
        </w:rPr>
        <w:t xml:space="preserve">  罗说明</w:t>
      </w:r>
    </w:p>
    <w:p>
      <w:pPr>
        <w:widowControl/>
        <w:spacing w:line="480" w:lineRule="auto"/>
        <w:jc w:val="left"/>
        <w:rPr>
          <w:ins w:id="18" w:author="贺利宁" w:date="2019-10-10T14:22:50Z"/>
          <w:rFonts w:hint="eastAsia"/>
          <w:sz w:val="24"/>
          <w:lang w:val="en-US" w:eastAsia="zh-CN"/>
        </w:rPr>
        <w:pPrChange w:id="17" w:author="贺利宁" w:date="2019-10-10T14:15:05Z">
          <w:pPr>
            <w:spacing w:line="480" w:lineRule="auto"/>
          </w:pPr>
        </w:pPrChange>
      </w:pPr>
      <w:ins w:id="19" w:author="贺利宁" w:date="2019-10-10T14:06:50Z">
        <w:r>
          <w:rPr>
            <w:rFonts w:hint="eastAsia"/>
            <w:sz w:val="24"/>
            <w:lang w:val="en-US" w:eastAsia="zh-CN"/>
          </w:rPr>
          <w:t>【</w:t>
        </w:r>
      </w:ins>
      <w:ins w:id="20" w:author="贺利宁" w:date="2019-10-10T14:06:54Z">
        <w:r>
          <w:rPr>
            <w:rFonts w:hint="eastAsia"/>
            <w:sz w:val="24"/>
            <w:lang w:val="en-US" w:eastAsia="zh-CN"/>
          </w:rPr>
          <w:t>摘要</w:t>
        </w:r>
      </w:ins>
      <w:ins w:id="21" w:author="贺利宁" w:date="2019-10-10T14:06:50Z">
        <w:r>
          <w:rPr>
            <w:rFonts w:hint="eastAsia"/>
            <w:sz w:val="24"/>
            <w:lang w:val="en-US" w:eastAsia="zh-CN"/>
          </w:rPr>
          <w:t>】</w:t>
        </w:r>
      </w:ins>
      <w:ins w:id="22" w:author="贺利宁" w:date="2019-10-10T14:07:44Z">
        <w:r>
          <w:rPr>
            <w:rFonts w:hint="eastAsia"/>
            <w:sz w:val="24"/>
            <w:lang w:val="en-US" w:eastAsia="zh-CN"/>
          </w:rPr>
          <w:t>　</w:t>
        </w:r>
      </w:ins>
      <w:ins w:id="23" w:author="贺利宁" w:date="2019-10-10T14:08:12Z">
        <w:r>
          <w:rPr>
            <w:rFonts w:hint="eastAsia" w:ascii="Arial" w:hAnsi="Arial" w:cs="Arial"/>
            <w:sz w:val="24"/>
          </w:rPr>
          <w:t>暴发性1型糖尿病（fulminant t</w:t>
        </w:r>
      </w:ins>
      <w:ins w:id="24" w:author="贺利宁" w:date="2019-10-10T14:08:12Z">
        <w:r>
          <w:rPr>
            <w:rFonts w:hint="eastAsia" w:asciiTheme="minorHAnsi" w:hAnsiTheme="minorHAnsi" w:cstheme="minorBidi"/>
            <w:sz w:val="24"/>
            <w:rPrChange w:id="25" w:author="贺利宁" w:date="2019-10-10T14:11:36Z">
              <w:rPr>
                <w:rFonts w:hint="eastAsia" w:ascii="Arial" w:hAnsi="Arial" w:cs="Arial"/>
                <w:sz w:val="24"/>
              </w:rPr>
            </w:rPrChange>
          </w:rPr>
          <w:t>ype1 diabetes ,FT1D）</w:t>
        </w:r>
      </w:ins>
      <w:ins w:id="26" w:author="贺利宁" w:date="2019-10-10T14:11:31Z">
        <w:r>
          <w:rPr>
            <w:rFonts w:hint="eastAsia" w:ascii="Arial" w:hAnsi="Arial" w:cs="Arial" w:eastAsiaTheme="minorEastAsia"/>
            <w:color w:val="auto"/>
            <w:kern w:val="2"/>
            <w:sz w:val="24"/>
            <w:szCs w:val="24"/>
            <w:lang w:val="en-US" w:eastAsia="zh-CN" w:bidi="ar"/>
            <w:rPrChange w:id="27" w:author="贺利宁" w:date="2019-10-10T14:11:41Z">
              <w:rPr>
                <w:rFonts w:ascii="DY336" w:hAnsi="DY336" w:eastAsia="DY336" w:cs="DY336"/>
                <w:color w:val="000000"/>
                <w:kern w:val="0"/>
                <w:sz w:val="19"/>
                <w:szCs w:val="19"/>
                <w:lang w:val="en-US" w:eastAsia="zh-CN" w:bidi="ar"/>
              </w:rPr>
            </w:rPrChange>
          </w:rPr>
          <w:t>，</w:t>
        </w:r>
      </w:ins>
      <w:ins w:id="28" w:author="贺利宁" w:date="2019-10-10T14:11:31Z">
        <w:r>
          <w:rPr>
            <w:rFonts w:hint="eastAsia" w:ascii="Arial" w:hAnsi="Arial" w:cs="Arial" w:eastAsiaTheme="minorEastAsia"/>
            <w:color w:val="auto"/>
            <w:kern w:val="2"/>
            <w:sz w:val="24"/>
            <w:szCs w:val="24"/>
            <w:lang w:val="en-US" w:eastAsia="zh-CN" w:bidi="ar"/>
            <w:rPrChange w:id="29" w:author="贺利宁" w:date="2019-10-10T14:11:41Z">
              <w:rPr>
                <w:rFonts w:ascii="方正书宋_GBK" w:hAnsi="方正书宋_GBK" w:eastAsia="方正书宋_GBK" w:cs="方正书宋_GBK"/>
                <w:color w:val="000000"/>
                <w:kern w:val="0"/>
                <w:sz w:val="19"/>
                <w:szCs w:val="19"/>
                <w:lang w:val="en-US" w:eastAsia="zh-CN" w:bidi="ar"/>
              </w:rPr>
            </w:rPrChange>
          </w:rPr>
          <w:t>临床进展迅速</w:t>
        </w:r>
      </w:ins>
      <w:ins w:id="30" w:author="贺利宁" w:date="2019-10-10T14:11:31Z">
        <w:r>
          <w:rPr>
            <w:rFonts w:hint="eastAsia" w:ascii="Arial" w:hAnsi="Arial" w:cs="Arial" w:eastAsiaTheme="minorEastAsia"/>
            <w:color w:val="auto"/>
            <w:kern w:val="2"/>
            <w:sz w:val="24"/>
            <w:szCs w:val="24"/>
            <w:lang w:val="en-US" w:eastAsia="zh-CN" w:bidi="ar"/>
            <w:rPrChange w:id="31" w:author="贺利宁" w:date="2019-10-10T14:11:41Z">
              <w:rPr>
                <w:rFonts w:hint="default" w:ascii="DY336" w:hAnsi="DY336" w:eastAsia="DY336" w:cs="DY336"/>
                <w:color w:val="000000"/>
                <w:kern w:val="0"/>
                <w:sz w:val="19"/>
                <w:szCs w:val="19"/>
                <w:lang w:val="en-US" w:eastAsia="zh-CN" w:bidi="ar"/>
              </w:rPr>
            </w:rPrChange>
          </w:rPr>
          <w:t>，</w:t>
        </w:r>
      </w:ins>
      <w:ins w:id="32" w:author="贺利宁" w:date="2019-10-10T14:11:31Z">
        <w:r>
          <w:rPr>
            <w:rFonts w:hint="eastAsia" w:ascii="Arial" w:hAnsi="Arial" w:cs="Arial" w:eastAsiaTheme="minorEastAsia"/>
            <w:color w:val="auto"/>
            <w:kern w:val="2"/>
            <w:sz w:val="24"/>
            <w:szCs w:val="24"/>
            <w:lang w:val="en-US" w:eastAsia="zh-CN" w:bidi="ar"/>
            <w:rPrChange w:id="33" w:author="贺利宁" w:date="2019-10-10T14:11:41Z">
              <w:rPr>
                <w:rFonts w:hint="default" w:ascii="方正书宋_GBK" w:hAnsi="方正书宋_GBK" w:eastAsia="方正书宋_GBK" w:cs="方正书宋_GBK"/>
                <w:color w:val="000000"/>
                <w:kern w:val="0"/>
                <w:sz w:val="19"/>
                <w:szCs w:val="19"/>
                <w:lang w:val="en-US" w:eastAsia="zh-CN" w:bidi="ar"/>
              </w:rPr>
            </w:rPrChange>
          </w:rPr>
          <w:t>常合并严重</w:t>
        </w:r>
      </w:ins>
      <w:ins w:id="34" w:author="贺利宁" w:date="2019-10-10T14:11:31Z">
        <w:r>
          <w:rPr>
            <w:rFonts w:hint="eastAsia" w:ascii="Arial" w:hAnsi="Arial" w:cs="Arial" w:eastAsiaTheme="minorEastAsia"/>
            <w:color w:val="auto"/>
            <w:kern w:val="2"/>
            <w:sz w:val="24"/>
            <w:szCs w:val="24"/>
            <w:lang w:val="en-US" w:eastAsia="zh-CN" w:bidi="ar"/>
            <w:rPrChange w:id="35" w:author="贺利宁" w:date="2019-10-10T14:11:41Z">
              <w:rPr>
                <w:rFonts w:hint="default" w:ascii="方正书宋_GBK" w:hAnsi="方正书宋_GBK" w:eastAsia="方正书宋_GBK" w:cs="方正书宋_GBK"/>
                <w:color w:val="000000"/>
                <w:kern w:val="0"/>
                <w:sz w:val="19"/>
                <w:szCs w:val="19"/>
                <w:lang w:val="en-US" w:eastAsia="zh-CN" w:bidi="ar"/>
              </w:rPr>
            </w:rPrChange>
          </w:rPr>
          <w:t>的代谢紊乱</w:t>
        </w:r>
      </w:ins>
      <w:ins w:id="36" w:author="贺利宁" w:date="2019-10-10T14:14:11Z">
        <w:r>
          <w:rPr>
            <w:rFonts w:hint="eastAsia" w:ascii="Arial" w:hAnsi="Arial" w:cs="Arial" w:eastAsiaTheme="minorEastAsia"/>
            <w:color w:val="auto"/>
            <w:kern w:val="2"/>
            <w:sz w:val="24"/>
            <w:szCs w:val="24"/>
            <w:lang w:val="en-US" w:eastAsia="zh-CN" w:bidi="ar"/>
            <w:rPrChange w:id="37" w:author="贺利宁" w:date="2019-10-10T14:14:24Z">
              <w:rPr>
                <w:rFonts w:ascii="DY336" w:hAnsi="DY336" w:eastAsia="DY336" w:cs="DY336"/>
                <w:color w:val="000000"/>
                <w:kern w:val="0"/>
                <w:sz w:val="19"/>
                <w:szCs w:val="19"/>
                <w:lang w:val="en-US" w:eastAsia="zh-CN" w:bidi="ar"/>
              </w:rPr>
            </w:rPrChange>
          </w:rPr>
          <w:t>，</w:t>
        </w:r>
      </w:ins>
      <w:ins w:id="38" w:author="贺利宁" w:date="2019-10-10T14:14:20Z">
        <w:r>
          <w:rPr>
            <w:rFonts w:hint="eastAsia" w:ascii="Arial" w:hAnsi="Arial" w:cs="Arial" w:eastAsiaTheme="minorEastAsia"/>
            <w:color w:val="auto"/>
            <w:kern w:val="2"/>
            <w:sz w:val="24"/>
            <w:szCs w:val="24"/>
            <w:lang w:val="en-US" w:eastAsia="zh-CN" w:bidi="ar"/>
            <w:rPrChange w:id="39" w:author="贺利宁" w:date="2019-10-10T14:14:24Z">
              <w:rPr>
                <w:rFonts w:hint="eastAsia" w:ascii="DY336" w:hAnsi="DY336" w:eastAsia="DY336" w:cs="DY336"/>
                <w:color w:val="000000"/>
                <w:kern w:val="0"/>
                <w:sz w:val="19"/>
                <w:szCs w:val="19"/>
                <w:lang w:val="en-US" w:eastAsia="zh-CN" w:bidi="ar"/>
              </w:rPr>
            </w:rPrChange>
          </w:rPr>
          <w:t>患者</w:t>
        </w:r>
      </w:ins>
      <w:ins w:id="40" w:author="贺利宁" w:date="2019-10-10T14:14:11Z">
        <w:r>
          <w:rPr>
            <w:rFonts w:hint="eastAsia" w:ascii="Arial" w:hAnsi="Arial" w:cs="Arial" w:eastAsiaTheme="minorEastAsia"/>
            <w:color w:val="auto"/>
            <w:kern w:val="2"/>
            <w:sz w:val="24"/>
            <w:szCs w:val="24"/>
            <w:lang w:val="en-US" w:eastAsia="zh-CN" w:bidi="ar"/>
            <w:rPrChange w:id="41" w:author="贺利宁" w:date="2019-10-10T14:14:24Z">
              <w:rPr>
                <w:rFonts w:ascii="方正书宋_GBK" w:hAnsi="方正书宋_GBK" w:eastAsia="方正书宋_GBK" w:cs="方正书宋_GBK"/>
                <w:color w:val="000000"/>
                <w:kern w:val="0"/>
                <w:sz w:val="19"/>
                <w:szCs w:val="19"/>
                <w:lang w:val="en-US" w:eastAsia="zh-CN" w:bidi="ar"/>
              </w:rPr>
            </w:rPrChange>
          </w:rPr>
          <w:t>胰岛</w:t>
        </w:r>
      </w:ins>
      <w:ins w:id="42" w:author="贺利宁" w:date="2019-10-10T14:14:11Z">
        <w:r>
          <w:rPr>
            <w:rFonts w:hint="eastAsia" w:ascii="Arial" w:hAnsi="Arial" w:cs="Arial" w:eastAsiaTheme="minorEastAsia"/>
            <w:color w:val="auto"/>
            <w:kern w:val="2"/>
            <w:sz w:val="24"/>
            <w:szCs w:val="24"/>
            <w:lang w:val="en-US" w:eastAsia="zh-CN" w:bidi="ar"/>
            <w:rPrChange w:id="43" w:author="贺利宁" w:date="2019-10-10T14:14:24Z">
              <w:rPr>
                <w:rFonts w:ascii="DY9" w:hAnsi="DY9" w:eastAsia="DY9" w:cs="DY9"/>
                <w:color w:val="000000"/>
                <w:kern w:val="0"/>
                <w:sz w:val="19"/>
                <w:szCs w:val="19"/>
                <w:lang w:val="en-US" w:eastAsia="zh-CN" w:bidi="ar"/>
              </w:rPr>
            </w:rPrChange>
          </w:rPr>
          <w:t>β</w:t>
        </w:r>
      </w:ins>
      <w:ins w:id="44" w:author="贺利宁" w:date="2019-10-10T14:14:11Z">
        <w:r>
          <w:rPr>
            <w:rFonts w:hint="eastAsia" w:ascii="Arial" w:hAnsi="Arial" w:cs="Arial" w:eastAsiaTheme="minorEastAsia"/>
            <w:color w:val="auto"/>
            <w:kern w:val="2"/>
            <w:sz w:val="24"/>
            <w:szCs w:val="24"/>
            <w:lang w:val="en-US" w:eastAsia="zh-CN" w:bidi="ar"/>
            <w:rPrChange w:id="45" w:author="贺利宁" w:date="2019-10-10T14:14:24Z">
              <w:rPr>
                <w:rFonts w:hint="default" w:ascii="方正书宋_GBK" w:hAnsi="方正书宋_GBK" w:eastAsia="方正书宋_GBK" w:cs="方正书宋_GBK"/>
                <w:color w:val="000000"/>
                <w:kern w:val="0"/>
                <w:sz w:val="19"/>
                <w:szCs w:val="19"/>
                <w:lang w:val="en-US" w:eastAsia="zh-CN" w:bidi="ar"/>
              </w:rPr>
            </w:rPrChange>
          </w:rPr>
          <w:t>细胞受损严重</w:t>
        </w:r>
      </w:ins>
      <w:ins w:id="46" w:author="贺利宁" w:date="2019-10-10T14:14:33Z">
        <w:r>
          <w:rPr>
            <w:rFonts w:hint="eastAsia" w:ascii="Arial" w:hAnsi="Arial" w:cs="Arial"/>
            <w:kern w:val="2"/>
            <w:sz w:val="24"/>
            <w:szCs w:val="24"/>
            <w:lang w:val="en-US" w:eastAsia="zh-CN" w:bidi="ar"/>
          </w:rPr>
          <w:t>，</w:t>
        </w:r>
      </w:ins>
      <w:ins w:id="47" w:author="贺利宁" w:date="2019-10-10T14:14:35Z">
        <w:r>
          <w:rPr>
            <w:rFonts w:hint="eastAsia" w:ascii="Arial" w:hAnsi="Arial" w:cs="Arial"/>
            <w:sz w:val="24"/>
          </w:rPr>
          <w:t xml:space="preserve">可能合并有多器官损伤, </w:t>
        </w:r>
      </w:ins>
      <w:ins w:id="48" w:author="贺利宁" w:date="2019-10-10T14:13:45Z">
        <w:r>
          <w:rPr>
            <w:rFonts w:hint="eastAsia" w:ascii="Arial" w:hAnsi="Arial" w:cs="Arial"/>
            <w:kern w:val="2"/>
            <w:sz w:val="24"/>
            <w:szCs w:val="24"/>
            <w:lang w:val="en-US" w:eastAsia="zh-CN" w:bidi="ar"/>
          </w:rPr>
          <w:t>一</w:t>
        </w:r>
      </w:ins>
      <w:ins w:id="49" w:author="贺利宁" w:date="2019-10-10T14:13:40Z">
        <w:r>
          <w:rPr>
            <w:rFonts w:hint="eastAsia" w:ascii="Arial" w:hAnsi="Arial" w:cs="Arial" w:eastAsiaTheme="minorEastAsia"/>
            <w:kern w:val="2"/>
            <w:sz w:val="24"/>
            <w:szCs w:val="24"/>
            <w:lang w:val="en-US" w:eastAsia="zh-CN" w:bidi="ar"/>
          </w:rPr>
          <w:t>旦被疑诊为暴发1型,就应该高度重视,积极抢救</w:t>
        </w:r>
      </w:ins>
      <w:ins w:id="50" w:author="贺利宁" w:date="2019-10-10T14:14:48Z">
        <w:r>
          <w:rPr>
            <w:rFonts w:hint="eastAsia" w:ascii="Arial" w:hAnsi="Arial" w:cs="Arial"/>
            <w:kern w:val="2"/>
            <w:sz w:val="24"/>
            <w:szCs w:val="24"/>
            <w:lang w:val="en-US" w:eastAsia="zh-CN" w:bidi="ar"/>
          </w:rPr>
          <w:t>。</w:t>
        </w:r>
      </w:ins>
      <w:ins w:id="51" w:author="贺利宁" w:date="2019-10-10T14:15:17Z">
        <w:r>
          <w:rPr>
            <w:rFonts w:hint="eastAsia" w:ascii="Arial" w:hAnsi="Arial" w:cs="Arial"/>
            <w:kern w:val="2"/>
            <w:sz w:val="24"/>
            <w:szCs w:val="24"/>
            <w:lang w:val="en-US" w:eastAsia="zh-CN" w:bidi="ar"/>
          </w:rPr>
          <w:t>目前</w:t>
        </w:r>
      </w:ins>
      <w:ins w:id="52" w:author="贺利宁" w:date="2019-10-10T14:07:44Z">
        <w:r>
          <w:rPr>
            <w:rFonts w:hint="eastAsia"/>
            <w:sz w:val="24"/>
            <w:lang w:val="en-US" w:eastAsia="zh-CN"/>
          </w:rPr>
          <w:t>因其缺乏特异性症状和体征，常导致诊断困难而延误治疗</w:t>
        </w:r>
      </w:ins>
      <w:ins w:id="53" w:author="贺利宁" w:date="2019-10-10T14:15:50Z">
        <w:r>
          <w:rPr>
            <w:rFonts w:hint="eastAsia"/>
            <w:sz w:val="24"/>
            <w:lang w:val="en-US" w:eastAsia="zh-CN"/>
          </w:rPr>
          <w:t>。</w:t>
        </w:r>
      </w:ins>
      <w:ins w:id="54" w:author="贺利宁" w:date="2019-10-10T14:09:25Z">
        <w:r>
          <w:rPr>
            <w:rFonts w:hint="eastAsia" w:asciiTheme="minorHAnsi" w:hAnsiTheme="minorHAnsi" w:eastAsiaTheme="minorEastAsia" w:cstheme="minorBidi"/>
            <w:color w:val="auto"/>
            <w:kern w:val="2"/>
            <w:sz w:val="24"/>
            <w:szCs w:val="24"/>
            <w:lang w:val="en-US" w:eastAsia="zh-CN" w:bidi="ar"/>
            <w:rPrChange w:id="55" w:author="贺利宁" w:date="2019-10-10T14:10:47Z">
              <w:rPr>
                <w:rFonts w:ascii="方正书宋_GBK" w:hAnsi="方正书宋_GBK" w:eastAsia="方正书宋_GBK" w:cs="方正书宋_GBK"/>
                <w:color w:val="000000"/>
                <w:kern w:val="0"/>
                <w:sz w:val="19"/>
                <w:szCs w:val="19"/>
                <w:lang w:val="en-US" w:eastAsia="zh-CN" w:bidi="ar"/>
              </w:rPr>
            </w:rPrChange>
          </w:rPr>
          <w:t>现将我院近年诊断的</w:t>
        </w:r>
      </w:ins>
      <w:ins w:id="56" w:author="贺利宁" w:date="2019-10-10T14:09:25Z">
        <w:r>
          <w:rPr>
            <w:rFonts w:hint="eastAsia" w:asciiTheme="minorHAnsi" w:hAnsiTheme="minorHAnsi" w:eastAsiaTheme="minorEastAsia" w:cstheme="minorBidi"/>
            <w:color w:val="auto"/>
            <w:kern w:val="2"/>
            <w:sz w:val="24"/>
            <w:szCs w:val="24"/>
            <w:lang w:val="en-US" w:eastAsia="zh-CN" w:bidi="ar"/>
            <w:rPrChange w:id="57" w:author="贺利宁" w:date="2019-10-10T14:10:47Z">
              <w:rPr>
                <w:rFonts w:ascii="DY3" w:hAnsi="DY3" w:eastAsia="DY3" w:cs="DY3"/>
                <w:color w:val="000000"/>
                <w:kern w:val="0"/>
                <w:sz w:val="19"/>
                <w:szCs w:val="19"/>
                <w:lang w:val="en-US" w:eastAsia="zh-CN" w:bidi="ar"/>
              </w:rPr>
            </w:rPrChange>
          </w:rPr>
          <w:t>１</w:t>
        </w:r>
      </w:ins>
      <w:ins w:id="58" w:author="贺利宁" w:date="2019-10-10T14:09:25Z">
        <w:r>
          <w:rPr>
            <w:rFonts w:hint="eastAsia" w:asciiTheme="minorHAnsi" w:hAnsiTheme="minorHAnsi" w:eastAsiaTheme="minorEastAsia" w:cstheme="minorBidi"/>
            <w:color w:val="auto"/>
            <w:kern w:val="2"/>
            <w:sz w:val="24"/>
            <w:szCs w:val="24"/>
            <w:lang w:val="en-US" w:eastAsia="zh-CN" w:bidi="ar"/>
            <w:rPrChange w:id="59" w:author="贺利宁" w:date="2019-10-10T14:10:47Z">
              <w:rPr>
                <w:rFonts w:hint="default" w:ascii="方正书宋_GBK" w:hAnsi="方正书宋_GBK" w:eastAsia="方正书宋_GBK" w:cs="方正书宋_GBK"/>
                <w:color w:val="000000"/>
                <w:kern w:val="0"/>
                <w:sz w:val="19"/>
                <w:szCs w:val="19"/>
                <w:lang w:val="en-US" w:eastAsia="zh-CN" w:bidi="ar"/>
              </w:rPr>
            </w:rPrChange>
          </w:rPr>
          <w:t>例暴发性</w:t>
        </w:r>
      </w:ins>
      <w:ins w:id="60" w:author="贺利宁" w:date="2019-10-10T14:09:25Z">
        <w:r>
          <w:rPr>
            <w:rFonts w:hint="eastAsia" w:asciiTheme="minorHAnsi" w:hAnsiTheme="minorHAnsi" w:eastAsiaTheme="minorEastAsia" w:cstheme="minorBidi"/>
            <w:color w:val="auto"/>
            <w:kern w:val="2"/>
            <w:sz w:val="24"/>
            <w:szCs w:val="24"/>
            <w:lang w:val="en-US" w:eastAsia="zh-CN" w:bidi="ar"/>
            <w:rPrChange w:id="61" w:author="贺利宁" w:date="2019-10-10T14:10:47Z">
              <w:rPr>
                <w:rFonts w:hint="default" w:ascii="DY3" w:hAnsi="DY3" w:eastAsia="DY3" w:cs="DY3"/>
                <w:color w:val="000000"/>
                <w:kern w:val="0"/>
                <w:sz w:val="19"/>
                <w:szCs w:val="19"/>
                <w:lang w:val="en-US" w:eastAsia="zh-CN" w:bidi="ar"/>
              </w:rPr>
            </w:rPrChange>
          </w:rPr>
          <w:t>１</w:t>
        </w:r>
      </w:ins>
      <w:ins w:id="62" w:author="贺利宁" w:date="2019-10-10T14:09:25Z">
        <w:r>
          <w:rPr>
            <w:rFonts w:hint="eastAsia" w:asciiTheme="minorHAnsi" w:hAnsiTheme="minorHAnsi" w:eastAsiaTheme="minorEastAsia" w:cstheme="minorBidi"/>
            <w:color w:val="auto"/>
            <w:kern w:val="2"/>
            <w:sz w:val="24"/>
            <w:szCs w:val="24"/>
            <w:lang w:val="en-US" w:eastAsia="zh-CN" w:bidi="ar"/>
            <w:rPrChange w:id="63" w:author="贺利宁" w:date="2019-10-10T14:10:47Z">
              <w:rPr>
                <w:rFonts w:hint="default" w:ascii="方正书宋_GBK" w:hAnsi="方正书宋_GBK" w:eastAsia="方正书宋_GBK" w:cs="方正书宋_GBK"/>
                <w:color w:val="000000"/>
                <w:kern w:val="0"/>
                <w:sz w:val="19"/>
                <w:szCs w:val="19"/>
                <w:lang w:val="en-US" w:eastAsia="zh-CN" w:bidi="ar"/>
              </w:rPr>
            </w:rPrChange>
          </w:rPr>
          <w:t>型糖尿病患者的临床特点进行总结分析</w:t>
        </w:r>
      </w:ins>
      <w:ins w:id="64" w:author="贺利宁" w:date="2019-10-10T14:09:25Z">
        <w:r>
          <w:rPr>
            <w:rFonts w:hint="eastAsia" w:asciiTheme="minorHAnsi" w:hAnsiTheme="minorHAnsi" w:eastAsiaTheme="minorEastAsia" w:cstheme="minorBidi"/>
            <w:color w:val="auto"/>
            <w:kern w:val="2"/>
            <w:sz w:val="24"/>
            <w:szCs w:val="24"/>
            <w:lang w:val="en-US" w:eastAsia="zh-CN" w:bidi="ar"/>
            <w:rPrChange w:id="65" w:author="贺利宁" w:date="2019-10-10T14:10:47Z">
              <w:rPr>
                <w:rFonts w:ascii="DY333" w:hAnsi="DY333" w:eastAsia="DY333" w:cs="DY333"/>
                <w:color w:val="000000"/>
                <w:kern w:val="0"/>
                <w:sz w:val="19"/>
                <w:szCs w:val="19"/>
                <w:lang w:val="en-US" w:eastAsia="zh-CN" w:bidi="ar"/>
              </w:rPr>
            </w:rPrChange>
          </w:rPr>
          <w:t>，</w:t>
        </w:r>
      </w:ins>
      <w:ins w:id="66" w:author="贺利宁" w:date="2019-10-10T14:09:25Z">
        <w:r>
          <w:rPr>
            <w:rFonts w:hint="eastAsia" w:asciiTheme="minorHAnsi" w:hAnsiTheme="minorHAnsi" w:eastAsiaTheme="minorEastAsia" w:cstheme="minorBidi"/>
            <w:color w:val="auto"/>
            <w:kern w:val="2"/>
            <w:sz w:val="24"/>
            <w:szCs w:val="24"/>
            <w:lang w:val="en-US" w:eastAsia="zh-CN" w:bidi="ar"/>
            <w:rPrChange w:id="67" w:author="贺利宁" w:date="2019-10-10T14:10:47Z">
              <w:rPr>
                <w:rFonts w:hint="default" w:ascii="方正书宋_GBK" w:hAnsi="方正书宋_GBK" w:eastAsia="方正书宋_GBK" w:cs="方正书宋_GBK"/>
                <w:color w:val="000000"/>
                <w:kern w:val="0"/>
                <w:sz w:val="19"/>
                <w:szCs w:val="19"/>
                <w:lang w:val="en-US" w:eastAsia="zh-CN" w:bidi="ar"/>
              </w:rPr>
            </w:rPrChange>
          </w:rPr>
          <w:t>并结合文献回顾</w:t>
        </w:r>
      </w:ins>
      <w:ins w:id="68" w:author="贺利宁" w:date="2019-10-10T14:09:25Z">
        <w:r>
          <w:rPr>
            <w:rFonts w:hint="eastAsia" w:asciiTheme="minorHAnsi" w:hAnsiTheme="minorHAnsi" w:eastAsiaTheme="minorEastAsia" w:cstheme="minorBidi"/>
            <w:color w:val="auto"/>
            <w:kern w:val="2"/>
            <w:sz w:val="24"/>
            <w:szCs w:val="24"/>
            <w:lang w:val="en-US" w:eastAsia="zh-CN" w:bidi="ar"/>
            <w:rPrChange w:id="69" w:author="贺利宁" w:date="2019-10-10T14:10:47Z">
              <w:rPr>
                <w:rFonts w:hint="default" w:ascii="DY333" w:hAnsi="DY333" w:eastAsia="DY333" w:cs="DY333"/>
                <w:color w:val="000000"/>
                <w:kern w:val="0"/>
                <w:sz w:val="19"/>
                <w:szCs w:val="19"/>
                <w:lang w:val="en-US" w:eastAsia="zh-CN" w:bidi="ar"/>
              </w:rPr>
            </w:rPrChange>
          </w:rPr>
          <w:t>，</w:t>
        </w:r>
      </w:ins>
      <w:ins w:id="70" w:author="贺利宁" w:date="2019-10-10T14:09:58Z">
        <w:r>
          <w:rPr>
            <w:rFonts w:hint="eastAsia" w:asciiTheme="minorHAnsi" w:hAnsiTheme="minorHAnsi" w:eastAsiaTheme="minorEastAsia" w:cstheme="minorBidi"/>
            <w:color w:val="auto"/>
            <w:kern w:val="2"/>
            <w:sz w:val="24"/>
            <w:szCs w:val="24"/>
            <w:lang w:val="en-US" w:eastAsia="zh-CN" w:bidi="ar"/>
            <w:rPrChange w:id="71" w:author="贺利宁" w:date="2019-10-10T14:10:47Z">
              <w:rPr>
                <w:rFonts w:hint="eastAsia" w:ascii="DY333" w:hAnsi="DY333" w:eastAsia="DY333" w:cs="DY333"/>
                <w:color w:val="000000"/>
                <w:kern w:val="0"/>
                <w:sz w:val="19"/>
                <w:szCs w:val="19"/>
                <w:lang w:val="en-US" w:eastAsia="zh-CN" w:bidi="ar"/>
              </w:rPr>
            </w:rPrChange>
          </w:rPr>
          <w:t>以</w:t>
        </w:r>
      </w:ins>
      <w:ins w:id="72" w:author="贺利宁" w:date="2019-10-10T14:10:01Z">
        <w:r>
          <w:rPr>
            <w:rFonts w:hint="eastAsia" w:asciiTheme="minorHAnsi" w:hAnsiTheme="minorHAnsi" w:eastAsiaTheme="minorEastAsia" w:cstheme="minorBidi"/>
            <w:color w:val="auto"/>
            <w:kern w:val="2"/>
            <w:sz w:val="24"/>
            <w:szCs w:val="24"/>
            <w:lang w:val="en-US" w:eastAsia="zh-CN" w:bidi="ar"/>
            <w:rPrChange w:id="73" w:author="贺利宁" w:date="2019-10-10T14:10:47Z">
              <w:rPr>
                <w:rFonts w:hint="eastAsia" w:ascii="DY333" w:hAnsi="DY333" w:eastAsia="DY333" w:cs="DY333"/>
                <w:color w:val="000000"/>
                <w:kern w:val="0"/>
                <w:sz w:val="19"/>
                <w:szCs w:val="19"/>
                <w:lang w:val="en-US" w:eastAsia="zh-CN" w:bidi="ar"/>
              </w:rPr>
            </w:rPrChange>
          </w:rPr>
          <w:t>期</w:t>
        </w:r>
      </w:ins>
      <w:ins w:id="74" w:author="贺利宁" w:date="2019-10-10T14:10:05Z">
        <w:r>
          <w:rPr>
            <w:rFonts w:hint="eastAsia" w:asciiTheme="minorHAnsi" w:hAnsiTheme="minorHAnsi" w:eastAsiaTheme="minorEastAsia" w:cstheme="minorBidi"/>
            <w:color w:val="auto"/>
            <w:kern w:val="2"/>
            <w:sz w:val="24"/>
            <w:szCs w:val="24"/>
            <w:lang w:val="en-US" w:eastAsia="zh-CN" w:bidi="ar"/>
            <w:rPrChange w:id="75" w:author="贺利宁" w:date="2019-10-10T14:10:47Z">
              <w:rPr>
                <w:rFonts w:hint="eastAsia" w:ascii="DY333" w:hAnsi="DY333" w:eastAsia="DY333" w:cs="DY333"/>
                <w:color w:val="000000"/>
                <w:kern w:val="0"/>
                <w:sz w:val="19"/>
                <w:szCs w:val="19"/>
                <w:lang w:val="en-US" w:eastAsia="zh-CN" w:bidi="ar"/>
              </w:rPr>
            </w:rPrChange>
          </w:rPr>
          <w:t>提高</w:t>
        </w:r>
      </w:ins>
      <w:ins w:id="76" w:author="贺利宁" w:date="2019-10-10T14:09:25Z">
        <w:r>
          <w:rPr>
            <w:rFonts w:hint="eastAsia" w:asciiTheme="minorHAnsi" w:hAnsiTheme="minorHAnsi" w:eastAsiaTheme="minorEastAsia" w:cstheme="minorBidi"/>
            <w:color w:val="auto"/>
            <w:kern w:val="2"/>
            <w:sz w:val="24"/>
            <w:szCs w:val="24"/>
            <w:lang w:val="en-US" w:eastAsia="zh-CN" w:bidi="ar"/>
            <w:rPrChange w:id="77" w:author="贺利宁" w:date="2019-10-10T14:10:47Z">
              <w:rPr>
                <w:rFonts w:hint="default" w:ascii="方正书宋_GBK" w:hAnsi="方正书宋_GBK" w:eastAsia="方正书宋_GBK" w:cs="方正书宋_GBK"/>
                <w:color w:val="000000"/>
                <w:kern w:val="0"/>
                <w:sz w:val="19"/>
                <w:szCs w:val="19"/>
                <w:lang w:val="en-US" w:eastAsia="zh-CN" w:bidi="ar"/>
              </w:rPr>
            </w:rPrChange>
          </w:rPr>
          <w:t>临床医生</w:t>
        </w:r>
      </w:ins>
      <w:ins w:id="78" w:author="贺利宁" w:date="2019-10-10T14:10:35Z">
        <w:r>
          <w:rPr>
            <w:rFonts w:hint="eastAsia" w:asciiTheme="minorHAnsi" w:hAnsiTheme="minorHAnsi" w:eastAsiaTheme="minorEastAsia" w:cstheme="minorBidi"/>
            <w:color w:val="auto"/>
            <w:kern w:val="2"/>
            <w:sz w:val="24"/>
            <w:szCs w:val="24"/>
            <w:lang w:val="en-US" w:eastAsia="zh-CN" w:bidi="ar"/>
            <w:rPrChange w:id="79" w:author="贺利宁" w:date="2019-10-10T14:10:47Z">
              <w:rPr>
                <w:rFonts w:hint="eastAsia" w:ascii="方正书宋_GBK" w:hAnsi="方正书宋_GBK" w:eastAsia="方正书宋_GBK" w:cs="方正书宋_GBK"/>
                <w:color w:val="000000"/>
                <w:kern w:val="0"/>
                <w:sz w:val="19"/>
                <w:szCs w:val="19"/>
                <w:lang w:val="en-US" w:eastAsia="zh-CN" w:bidi="ar"/>
              </w:rPr>
            </w:rPrChange>
          </w:rPr>
          <w:t>对</w:t>
        </w:r>
      </w:ins>
      <w:ins w:id="80" w:author="贺利宁" w:date="2019-10-10T14:10:39Z">
        <w:r>
          <w:rPr>
            <w:rFonts w:hint="eastAsia" w:asciiTheme="minorHAnsi" w:hAnsiTheme="minorHAnsi" w:eastAsiaTheme="minorEastAsia" w:cstheme="minorBidi"/>
            <w:color w:val="auto"/>
            <w:kern w:val="2"/>
            <w:sz w:val="24"/>
            <w:szCs w:val="24"/>
            <w:lang w:val="en-US" w:eastAsia="zh-CN" w:bidi="ar"/>
            <w:rPrChange w:id="81" w:author="贺利宁" w:date="2019-10-10T14:10:47Z">
              <w:rPr>
                <w:rFonts w:hint="eastAsia" w:ascii="方正书宋_GBK" w:hAnsi="方正书宋_GBK" w:eastAsia="方正书宋_GBK" w:cs="方正书宋_GBK"/>
                <w:color w:val="000000"/>
                <w:kern w:val="0"/>
                <w:sz w:val="19"/>
                <w:szCs w:val="19"/>
                <w:lang w:val="en-US" w:eastAsia="zh-CN" w:bidi="ar"/>
              </w:rPr>
            </w:rPrChange>
          </w:rPr>
          <w:t>此病</w:t>
        </w:r>
      </w:ins>
      <w:ins w:id="82" w:author="贺利宁" w:date="2019-10-10T14:07:44Z">
        <w:r>
          <w:rPr>
            <w:rFonts w:hint="eastAsia"/>
            <w:sz w:val="24"/>
            <w:lang w:val="en-US" w:eastAsia="zh-CN"/>
          </w:rPr>
          <w:t xml:space="preserve">的认识。 </w:t>
        </w:r>
      </w:ins>
    </w:p>
    <w:p>
      <w:pPr>
        <w:widowControl/>
        <w:spacing w:line="480" w:lineRule="auto"/>
        <w:jc w:val="left"/>
        <w:rPr>
          <w:rFonts w:hint="eastAsia"/>
          <w:sz w:val="24"/>
          <w:lang w:val="en-US" w:eastAsia="zh-CN" w:bidi="ar"/>
          <w:rPrChange w:id="84" w:author="贺利宁" w:date="2019-10-10T14:22:59Z">
            <w:rPr>
              <w:rFonts w:hint="eastAsia"/>
              <w:sz w:val="24"/>
              <w:lang w:val="en-US" w:eastAsia="zh-CN"/>
            </w:rPr>
          </w:rPrChange>
        </w:rPr>
        <w:pPrChange w:id="83" w:author="贺利宁" w:date="2019-10-10T14:22:59Z">
          <w:pPr>
            <w:spacing w:line="480" w:lineRule="auto"/>
          </w:pPr>
        </w:pPrChange>
      </w:pPr>
      <w:ins w:id="85" w:author="贺利宁" w:date="2019-10-29T09:44:01Z">
        <w:r>
          <w:rPr>
            <w:rFonts w:hint="eastAsia" w:cstheme="minorBidi"/>
            <w:b/>
            <w:bCs/>
            <w:color w:val="auto"/>
            <w:kern w:val="2"/>
            <w:sz w:val="24"/>
            <w:szCs w:val="24"/>
            <w:lang w:val="en-US" w:eastAsia="zh-CN" w:bidi="ar"/>
          </w:rPr>
          <w:t>【</w:t>
        </w:r>
      </w:ins>
      <w:ins w:id="86" w:author="贺利宁" w:date="2019-10-10T14:22:53Z">
        <w:r>
          <w:rPr>
            <w:rFonts w:hint="eastAsia" w:asciiTheme="minorHAnsi" w:hAnsiTheme="minorHAnsi" w:eastAsiaTheme="minorEastAsia" w:cstheme="minorBidi"/>
            <w:b/>
            <w:bCs/>
            <w:color w:val="auto"/>
            <w:kern w:val="2"/>
            <w:sz w:val="24"/>
            <w:szCs w:val="24"/>
            <w:lang w:val="en-US" w:eastAsia="zh-CN" w:bidi="ar"/>
            <w:rPrChange w:id="87" w:author="贺利宁" w:date="2019-10-10T14:23:33Z">
              <w:rPr>
                <w:rFonts w:ascii="方正黑体_GBK" w:hAnsi="方正黑体_GBK" w:eastAsia="方正黑体_GBK" w:cs="方正黑体_GBK"/>
                <w:color w:val="000000"/>
                <w:kern w:val="0"/>
                <w:sz w:val="17"/>
                <w:szCs w:val="17"/>
                <w:lang w:val="en-US" w:eastAsia="zh-CN" w:bidi="ar"/>
              </w:rPr>
            </w:rPrChange>
          </w:rPr>
          <w:t>关键词</w:t>
        </w:r>
      </w:ins>
      <w:ins w:id="88" w:author="贺利宁" w:date="2019-10-29T09:44:04Z">
        <w:r>
          <w:rPr>
            <w:rFonts w:hint="eastAsia" w:cstheme="minorBidi"/>
            <w:b/>
            <w:bCs/>
            <w:color w:val="auto"/>
            <w:kern w:val="2"/>
            <w:sz w:val="24"/>
            <w:szCs w:val="24"/>
            <w:lang w:val="en-US" w:eastAsia="zh-CN" w:bidi="ar"/>
          </w:rPr>
          <w:t>】</w:t>
        </w:r>
      </w:ins>
      <w:ins w:id="89" w:author="贺利宁" w:date="2019-10-10T14:22:53Z">
        <w:bookmarkStart w:id="1" w:name="_GoBack"/>
        <w:bookmarkEnd w:id="1"/>
        <w:r>
          <w:rPr>
            <w:rFonts w:hint="eastAsia" w:asciiTheme="minorHAnsi" w:hAnsiTheme="minorHAnsi" w:eastAsiaTheme="minorEastAsia" w:cstheme="minorBidi"/>
            <w:color w:val="auto"/>
            <w:kern w:val="2"/>
            <w:sz w:val="24"/>
            <w:szCs w:val="24"/>
            <w:lang w:val="en-US" w:eastAsia="zh-CN" w:bidi="ar"/>
            <w:rPrChange w:id="90" w:author="贺利宁" w:date="2019-10-10T14:22:59Z">
              <w:rPr>
                <w:rFonts w:ascii="DY362" w:hAnsi="DY362" w:eastAsia="DY362" w:cs="DY362"/>
                <w:color w:val="000000"/>
                <w:kern w:val="0"/>
                <w:sz w:val="17"/>
                <w:szCs w:val="17"/>
                <w:lang w:val="en-US" w:eastAsia="zh-CN" w:bidi="ar"/>
              </w:rPr>
            </w:rPrChange>
          </w:rPr>
          <w:t>：</w:t>
        </w:r>
      </w:ins>
      <w:ins w:id="91" w:author="贺利宁" w:date="2019-10-10T14:23:17Z">
        <w:r>
          <w:rPr>
            <w:rFonts w:hint="eastAsia" w:cstheme="minorBidi"/>
            <w:kern w:val="2"/>
            <w:sz w:val="24"/>
            <w:szCs w:val="24"/>
            <w:lang w:val="en-US" w:eastAsia="zh-CN" w:bidi="ar"/>
          </w:rPr>
          <w:t>1</w:t>
        </w:r>
      </w:ins>
      <w:ins w:id="92" w:author="贺利宁" w:date="2019-10-10T14:22:53Z">
        <w:r>
          <w:rPr>
            <w:rFonts w:hint="eastAsia" w:asciiTheme="minorHAnsi" w:hAnsiTheme="minorHAnsi" w:eastAsiaTheme="minorEastAsia" w:cstheme="minorBidi"/>
            <w:color w:val="auto"/>
            <w:kern w:val="2"/>
            <w:sz w:val="24"/>
            <w:szCs w:val="24"/>
            <w:lang w:val="en-US" w:eastAsia="zh-CN" w:bidi="ar"/>
            <w:rPrChange w:id="93" w:author="贺利宁" w:date="2019-10-10T14:22:59Z">
              <w:rPr>
                <w:rFonts w:ascii="方正楷体_GBK" w:hAnsi="方正楷体_GBK" w:eastAsia="方正楷体_GBK" w:cs="方正楷体_GBK"/>
                <w:color w:val="000000"/>
                <w:kern w:val="0"/>
                <w:sz w:val="17"/>
                <w:szCs w:val="17"/>
                <w:lang w:val="en-US" w:eastAsia="zh-CN" w:bidi="ar"/>
              </w:rPr>
            </w:rPrChange>
          </w:rPr>
          <w:t>型糖尿病</w:t>
        </w:r>
      </w:ins>
      <w:ins w:id="94" w:author="贺利宁" w:date="2019-10-10T14:22:53Z">
        <w:r>
          <w:rPr>
            <w:rFonts w:hint="eastAsia" w:asciiTheme="minorHAnsi" w:hAnsiTheme="minorHAnsi" w:eastAsiaTheme="minorEastAsia" w:cstheme="minorBidi"/>
            <w:color w:val="auto"/>
            <w:kern w:val="2"/>
            <w:sz w:val="24"/>
            <w:szCs w:val="24"/>
            <w:lang w:val="en-US" w:eastAsia="zh-CN" w:bidi="ar"/>
            <w:rPrChange w:id="95" w:author="贺利宁" w:date="2019-10-10T14:22:59Z">
              <w:rPr>
                <w:rFonts w:ascii="DY363" w:hAnsi="DY363" w:eastAsia="DY363" w:cs="DY363"/>
                <w:color w:val="000000"/>
                <w:kern w:val="0"/>
                <w:sz w:val="17"/>
                <w:szCs w:val="17"/>
                <w:lang w:val="en-US" w:eastAsia="zh-CN" w:bidi="ar"/>
              </w:rPr>
            </w:rPrChange>
          </w:rPr>
          <w:t>；</w:t>
        </w:r>
      </w:ins>
      <w:ins w:id="96" w:author="贺利宁" w:date="2019-10-10T14:22:53Z">
        <w:r>
          <w:rPr>
            <w:rFonts w:hint="eastAsia" w:asciiTheme="minorHAnsi" w:hAnsiTheme="minorHAnsi" w:eastAsiaTheme="minorEastAsia" w:cstheme="minorBidi"/>
            <w:color w:val="auto"/>
            <w:kern w:val="2"/>
            <w:sz w:val="24"/>
            <w:szCs w:val="24"/>
            <w:lang w:val="en-US" w:eastAsia="zh-CN" w:bidi="ar"/>
            <w:rPrChange w:id="97" w:author="贺利宁" w:date="2019-10-10T14:22:59Z">
              <w:rPr>
                <w:rFonts w:hint="default" w:ascii="方正楷体_GBK" w:hAnsi="方正楷体_GBK" w:eastAsia="方正楷体_GBK" w:cs="方正楷体_GBK"/>
                <w:color w:val="000000"/>
                <w:kern w:val="0"/>
                <w:sz w:val="17"/>
                <w:szCs w:val="17"/>
                <w:lang w:val="en-US" w:eastAsia="zh-CN" w:bidi="ar"/>
              </w:rPr>
            </w:rPrChange>
          </w:rPr>
          <w:t>暴发性</w:t>
        </w:r>
      </w:ins>
      <w:ins w:id="98" w:author="贺利宁" w:date="2019-10-10T14:22:53Z">
        <w:r>
          <w:rPr>
            <w:rFonts w:hint="eastAsia" w:asciiTheme="minorHAnsi" w:hAnsiTheme="minorHAnsi" w:eastAsiaTheme="minorEastAsia" w:cstheme="minorBidi"/>
            <w:color w:val="auto"/>
            <w:kern w:val="2"/>
            <w:sz w:val="24"/>
            <w:szCs w:val="24"/>
            <w:lang w:val="en-US" w:eastAsia="zh-CN" w:bidi="ar"/>
            <w:rPrChange w:id="99" w:author="贺利宁" w:date="2019-10-10T14:22:59Z">
              <w:rPr>
                <w:rFonts w:hint="default" w:ascii="DY363" w:hAnsi="DY363" w:eastAsia="DY363" w:cs="DY363"/>
                <w:color w:val="000000"/>
                <w:kern w:val="0"/>
                <w:sz w:val="17"/>
                <w:szCs w:val="17"/>
                <w:lang w:val="en-US" w:eastAsia="zh-CN" w:bidi="ar"/>
              </w:rPr>
            </w:rPrChange>
          </w:rPr>
          <w:t>；</w:t>
        </w:r>
      </w:ins>
      <w:ins w:id="100" w:author="贺利宁" w:date="2019-10-10T14:23:28Z">
        <w:r>
          <w:rPr>
            <w:rFonts w:hint="eastAsia" w:cstheme="minorBidi"/>
            <w:kern w:val="2"/>
            <w:sz w:val="24"/>
            <w:szCs w:val="24"/>
            <w:lang w:val="en-US" w:eastAsia="zh-CN" w:bidi="ar"/>
          </w:rPr>
          <w:t>急性</w:t>
        </w:r>
      </w:ins>
      <w:ins w:id="101" w:author="贺利宁" w:date="2019-10-10T14:23:24Z">
        <w:r>
          <w:rPr>
            <w:rFonts w:hint="eastAsia" w:cstheme="minorBidi"/>
            <w:kern w:val="2"/>
            <w:sz w:val="24"/>
            <w:szCs w:val="24"/>
            <w:lang w:val="en-US" w:eastAsia="zh-CN" w:bidi="ar"/>
          </w:rPr>
          <w:t>胰腺炎</w:t>
        </w:r>
      </w:ins>
      <w:ins w:id="102" w:author="贺利宁" w:date="2019-10-10T14:23:25Z">
        <w:r>
          <w:rPr>
            <w:rFonts w:hint="eastAsia" w:cstheme="minorBidi"/>
            <w:kern w:val="2"/>
            <w:sz w:val="24"/>
            <w:szCs w:val="24"/>
            <w:lang w:val="en-US" w:eastAsia="zh-CN" w:bidi="ar"/>
          </w:rPr>
          <w:t>；</w:t>
        </w:r>
      </w:ins>
      <w:ins w:id="103" w:author="贺利宁" w:date="2019-10-10T14:22:53Z">
        <w:r>
          <w:rPr>
            <w:rFonts w:hint="eastAsia" w:asciiTheme="minorHAnsi" w:hAnsiTheme="minorHAnsi" w:eastAsiaTheme="minorEastAsia" w:cstheme="minorBidi"/>
            <w:color w:val="auto"/>
            <w:kern w:val="2"/>
            <w:sz w:val="24"/>
            <w:szCs w:val="24"/>
            <w:lang w:val="en-US" w:eastAsia="zh-CN" w:bidi="ar"/>
            <w:rPrChange w:id="104" w:author="贺利宁" w:date="2019-10-10T14:22:59Z">
              <w:rPr>
                <w:rFonts w:hint="default" w:ascii="方正楷体_GBK" w:hAnsi="方正楷体_GBK" w:eastAsia="方正楷体_GBK" w:cs="方正楷体_GBK"/>
                <w:color w:val="000000"/>
                <w:kern w:val="0"/>
                <w:sz w:val="17"/>
                <w:szCs w:val="17"/>
                <w:lang w:val="en-US" w:eastAsia="zh-CN" w:bidi="ar"/>
              </w:rPr>
            </w:rPrChange>
          </w:rPr>
          <w:t>糖尿病酮症酸中毒</w:t>
        </w:r>
      </w:ins>
    </w:p>
    <w:p>
      <w:pPr>
        <w:numPr>
          <w:ilvl w:val="-1"/>
          <w:numId w:val="0"/>
        </w:numPr>
        <w:spacing w:line="360" w:lineRule="auto"/>
        <w:ind w:firstLine="0" w:firstLineChars="0"/>
        <w:rPr>
          <w:ins w:id="106" w:author="贺利宁" w:date="2019-10-10T14:19:31Z"/>
          <w:rFonts w:hint="eastAsia"/>
          <w:b/>
          <w:bCs/>
          <w:sz w:val="24"/>
          <w:lang w:val="en-US" w:eastAsia="zh-CN"/>
          <w:rPrChange w:id="107" w:author="贺利宁" w:date="2019-10-10T14:19:51Z">
            <w:rPr>
              <w:ins w:id="108" w:author="贺利宁" w:date="2019-10-10T14:19:31Z"/>
              <w:rFonts w:hint="eastAsia"/>
              <w:sz w:val="24"/>
              <w:lang w:val="en-US" w:eastAsia="zh-CN"/>
            </w:rPr>
          </w:rPrChange>
        </w:rPr>
        <w:pPrChange w:id="105" w:author="贺利宁" w:date="2019-10-10T14:19:46Z">
          <w:pPr>
            <w:spacing w:line="360" w:lineRule="auto"/>
            <w:ind w:firstLine="480"/>
          </w:pPr>
        </w:pPrChange>
      </w:pPr>
      <w:ins w:id="109" w:author="贺利宁" w:date="2019-10-10T14:19:47Z">
        <w:r>
          <w:rPr>
            <w:rFonts w:hint="eastAsia"/>
            <w:b/>
            <w:bCs/>
            <w:sz w:val="24"/>
            <w:lang w:val="en-US" w:eastAsia="zh-CN"/>
            <w:rPrChange w:id="110" w:author="贺利宁" w:date="2019-10-10T14:19:51Z">
              <w:rPr>
                <w:rFonts w:hint="eastAsia"/>
                <w:sz w:val="24"/>
                <w:lang w:val="en-US" w:eastAsia="zh-CN"/>
              </w:rPr>
            </w:rPrChange>
          </w:rPr>
          <w:t>1</w:t>
        </w:r>
      </w:ins>
      <w:ins w:id="111" w:author="贺利宁" w:date="2019-10-10T14:19:48Z">
        <w:r>
          <w:rPr>
            <w:rFonts w:hint="eastAsia"/>
            <w:b/>
            <w:bCs/>
            <w:sz w:val="24"/>
            <w:lang w:val="en-US" w:eastAsia="zh-CN"/>
            <w:rPrChange w:id="112" w:author="贺利宁" w:date="2019-10-10T14:19:51Z">
              <w:rPr>
                <w:rFonts w:hint="eastAsia"/>
                <w:sz w:val="24"/>
                <w:lang w:val="en-US" w:eastAsia="zh-CN"/>
              </w:rPr>
            </w:rPrChange>
          </w:rPr>
          <w:t>.</w:t>
        </w:r>
      </w:ins>
      <w:ins w:id="113" w:author="贺利宁" w:date="2019-10-10T14:19:23Z">
        <w:r>
          <w:rPr>
            <w:rFonts w:hint="eastAsia"/>
            <w:b/>
            <w:bCs/>
            <w:sz w:val="24"/>
            <w:lang w:val="en-US" w:eastAsia="zh-CN"/>
            <w:rPrChange w:id="114" w:author="贺利宁" w:date="2019-10-10T14:19:51Z">
              <w:rPr>
                <w:rFonts w:hint="eastAsia"/>
                <w:sz w:val="24"/>
                <w:lang w:val="en-US" w:eastAsia="zh-CN"/>
              </w:rPr>
            </w:rPrChange>
          </w:rPr>
          <w:t>病例</w:t>
        </w:r>
      </w:ins>
      <w:ins w:id="115" w:author="贺利宁" w:date="2019-10-10T14:19:26Z">
        <w:r>
          <w:rPr>
            <w:rFonts w:hint="eastAsia"/>
            <w:b/>
            <w:bCs/>
            <w:sz w:val="24"/>
            <w:lang w:val="en-US" w:eastAsia="zh-CN"/>
            <w:rPrChange w:id="116" w:author="贺利宁" w:date="2019-10-10T14:19:51Z">
              <w:rPr>
                <w:rFonts w:hint="eastAsia"/>
                <w:sz w:val="24"/>
                <w:lang w:val="en-US" w:eastAsia="zh-CN"/>
              </w:rPr>
            </w:rPrChange>
          </w:rPr>
          <w:t>简介</w:t>
        </w:r>
      </w:ins>
    </w:p>
    <w:p>
      <w:pPr>
        <w:numPr>
          <w:ilvl w:val="-1"/>
          <w:numId w:val="0"/>
        </w:numPr>
        <w:spacing w:line="360" w:lineRule="auto"/>
        <w:ind w:firstLine="480" w:firstLineChars="200"/>
        <w:rPr>
          <w:rFonts w:hint="eastAsia" w:ascii="Arial" w:hAnsi="Arial" w:cs="Arial"/>
          <w:sz w:val="24"/>
        </w:rPr>
        <w:pPrChange w:id="117" w:author="贺利宁" w:date="2019-10-10T14:20:25Z">
          <w:pPr>
            <w:spacing w:line="360" w:lineRule="auto"/>
            <w:ind w:firstLine="480"/>
          </w:pPr>
        </w:pPrChange>
      </w:pPr>
      <w:r>
        <w:rPr>
          <w:rFonts w:hint="eastAsia"/>
          <w:sz w:val="24"/>
        </w:rPr>
        <w:t>患者男，36岁，职员，因“腹痛伴恶心呕吐1天”</w:t>
      </w:r>
      <w:del w:id="118" w:author="贺利宁" w:date="2019-10-10T14:03:07Z">
        <w:r>
          <w:rPr>
            <w:rFonts w:hint="eastAsia"/>
            <w:sz w:val="24"/>
          </w:rPr>
          <w:delText>于</w:delText>
        </w:r>
      </w:del>
      <w:del w:id="119" w:author="贺利宁" w:date="2019-10-10T14:03:06Z">
        <w:r>
          <w:rPr>
            <w:rFonts w:hint="eastAsia"/>
            <w:sz w:val="24"/>
          </w:rPr>
          <w:delText>201</w:delText>
        </w:r>
      </w:del>
      <w:ins w:id="120" w:author="老婆" w:date="2018-12-26T09:11:31Z">
        <w:del w:id="121" w:author="贺利宁" w:date="2019-10-10T14:03:06Z">
          <w:r>
            <w:rPr>
              <w:rFonts w:hint="eastAsia"/>
              <w:sz w:val="24"/>
              <w:lang w:val="en-US" w:eastAsia="zh-CN"/>
            </w:rPr>
            <w:delText>8</w:delText>
          </w:r>
        </w:del>
      </w:ins>
      <w:del w:id="122" w:author="贺利宁" w:date="2019-10-10T14:03:06Z">
        <w:r>
          <w:rPr>
            <w:rFonts w:hint="eastAsia"/>
            <w:sz w:val="24"/>
          </w:rPr>
          <w:delText>7年6月6日</w:delText>
        </w:r>
      </w:del>
      <w:r>
        <w:rPr>
          <w:rFonts w:hint="eastAsia"/>
          <w:sz w:val="24"/>
        </w:rPr>
        <w:t>入院。患者于</w:t>
      </w:r>
      <w:ins w:id="123" w:author="贺利宁" w:date="2019-10-10T14:03:19Z">
        <w:r>
          <w:rPr>
            <w:rFonts w:hint="eastAsia"/>
            <w:sz w:val="24"/>
            <w:lang w:val="en-US" w:eastAsia="zh-CN"/>
          </w:rPr>
          <w:t>1</w:t>
        </w:r>
      </w:ins>
      <w:ins w:id="124" w:author="贺利宁" w:date="2019-10-10T14:03:22Z">
        <w:r>
          <w:rPr>
            <w:rFonts w:hint="eastAsia"/>
            <w:sz w:val="24"/>
            <w:lang w:val="en-US" w:eastAsia="zh-CN"/>
          </w:rPr>
          <w:t>天前</w:t>
        </w:r>
      </w:ins>
      <w:del w:id="125" w:author="贺利宁" w:date="2019-10-10T14:03:18Z">
        <w:r>
          <w:rPr>
            <w:rFonts w:hint="eastAsia"/>
            <w:sz w:val="24"/>
          </w:rPr>
          <w:delText>6月</w:delText>
        </w:r>
      </w:del>
      <w:del w:id="126" w:author="贺利宁" w:date="2019-10-10T14:03:17Z">
        <w:r>
          <w:rPr>
            <w:rFonts w:hint="eastAsia"/>
            <w:sz w:val="24"/>
          </w:rPr>
          <w:delText>5日上午</w:delText>
        </w:r>
      </w:del>
      <w:r>
        <w:rPr>
          <w:rFonts w:hint="eastAsia"/>
          <w:sz w:val="24"/>
        </w:rPr>
        <w:t>无明显诱因出现上腹部疼痛，有恶心感无呕吐，</w:t>
      </w:r>
      <w:del w:id="127" w:author="贺利宁" w:date="2019-10-10T14:03:28Z">
        <w:r>
          <w:rPr>
            <w:rFonts w:hint="eastAsia"/>
            <w:sz w:val="24"/>
          </w:rPr>
          <w:delText>16：30分</w:delText>
        </w:r>
      </w:del>
      <w:r>
        <w:rPr>
          <w:rFonts w:hint="eastAsia"/>
          <w:sz w:val="24"/>
        </w:rPr>
        <w:t>就诊于我院门诊</w:t>
      </w:r>
      <w:ins w:id="128" w:author="贺利宁" w:date="2019-10-10T14:01:01Z">
        <w:r>
          <w:rPr>
            <w:rFonts w:hint="eastAsia"/>
            <w:sz w:val="24"/>
            <w:lang w:eastAsia="zh-CN"/>
          </w:rPr>
          <w:t>，</w:t>
        </w:r>
      </w:ins>
      <w:r>
        <w:rPr>
          <w:rFonts w:hint="eastAsia"/>
          <w:sz w:val="24"/>
        </w:rPr>
        <w:t>查血常规</w:t>
      </w:r>
      <w:r>
        <w:rPr>
          <w:rFonts w:hint="eastAsia" w:ascii="Arial" w:hAnsi="Arial" w:cs="Arial"/>
          <w:sz w:val="24"/>
        </w:rPr>
        <w:t>WBC13.97×10</w:t>
      </w:r>
      <w:r>
        <w:rPr>
          <w:rFonts w:hint="eastAsia" w:ascii="Arial" w:hAnsi="Arial" w:cs="Arial"/>
          <w:sz w:val="24"/>
          <w:vertAlign w:val="superscript"/>
        </w:rPr>
        <w:t>9</w:t>
      </w:r>
      <w:r>
        <w:rPr>
          <w:rFonts w:hint="eastAsia" w:ascii="Arial" w:hAnsi="Arial" w:cs="Arial"/>
          <w:sz w:val="24"/>
        </w:rPr>
        <w:t>/L，N87.3%，CRP15mg/L，予以抗感染、解痉等治疗后腹痛缓解。当日夜间</w:t>
      </w:r>
      <w:del w:id="129" w:author="贺利宁" w:date="2019-10-10T14:03:36Z">
        <w:r>
          <w:rPr>
            <w:rFonts w:hint="eastAsia" w:ascii="Arial" w:hAnsi="Arial" w:cs="Arial"/>
            <w:sz w:val="24"/>
          </w:rPr>
          <w:delText>11</w:delText>
        </w:r>
      </w:del>
      <w:del w:id="130" w:author="贺利宁" w:date="2019-10-10T14:03:38Z">
        <w:r>
          <w:rPr>
            <w:rFonts w:hint="eastAsia" w:ascii="Arial" w:hAnsi="Arial" w:cs="Arial"/>
            <w:sz w:val="24"/>
          </w:rPr>
          <w:delText>点</w:delText>
        </w:r>
      </w:del>
      <w:r>
        <w:rPr>
          <w:rFonts w:hint="eastAsia" w:ascii="Arial" w:hAnsi="Arial" w:cs="Arial"/>
          <w:sz w:val="24"/>
        </w:rPr>
        <w:t>患者感腹痛较前加重，无放射性，伴全身乏力，呕吐胃内容物7次，伴有少许血性液体，无咖啡样物质，非喷射性，无黑粪，由120送至我院急诊，测随机血糖25.2mmol/L；血常规示WBC 21.95×10</w:t>
      </w:r>
      <w:r>
        <w:rPr>
          <w:rFonts w:hint="eastAsia" w:ascii="Arial" w:hAnsi="Arial" w:cs="Arial"/>
          <w:sz w:val="24"/>
          <w:vertAlign w:val="superscript"/>
          <w:rPrChange w:id="131" w:author="老婆" w:date="2019-04-01T19:01:04Z">
            <w:rPr>
              <w:rFonts w:hint="eastAsia" w:ascii="Arial" w:hAnsi="Arial" w:cs="Arial"/>
              <w:sz w:val="24"/>
            </w:rPr>
          </w:rPrChange>
        </w:rPr>
        <w:t>9</w:t>
      </w:r>
      <w:r>
        <w:rPr>
          <w:rFonts w:hint="eastAsia" w:ascii="Arial" w:hAnsi="Arial" w:cs="Arial"/>
          <w:sz w:val="24"/>
        </w:rPr>
        <w:t>/L,N88.8%；血气分析</w:t>
      </w:r>
      <w:del w:id="132" w:author="老婆" w:date="2019-04-01T19:00:53Z">
        <w:r>
          <w:rPr>
            <w:rFonts w:hint="eastAsia" w:ascii="Arial" w:hAnsi="Arial" w:cs="Arial"/>
            <w:sz w:val="24"/>
          </w:rPr>
          <w:delText>：</w:delText>
        </w:r>
      </w:del>
      <w:r>
        <w:rPr>
          <w:rFonts w:hint="eastAsia" w:ascii="Arial" w:hAnsi="Arial" w:cs="Arial"/>
          <w:sz w:val="24"/>
        </w:rPr>
        <w:t>（未吸氧）</w:t>
      </w:r>
      <w:ins w:id="133" w:author="老婆" w:date="2019-04-01T18:55:54Z">
        <w:r>
          <w:rPr>
            <w:rFonts w:hint="eastAsia" w:ascii="Arial" w:hAnsi="Arial" w:cs="Arial"/>
            <w:sz w:val="24"/>
            <w:lang w:val="en-US" w:eastAsia="zh-CN"/>
          </w:rPr>
          <w:t>p</w:t>
        </w:r>
      </w:ins>
      <w:del w:id="134" w:author="老婆" w:date="2019-04-01T18:55:52Z">
        <w:r>
          <w:rPr>
            <w:rFonts w:hint="eastAsia" w:ascii="Arial" w:hAnsi="Arial" w:cs="Arial"/>
            <w:sz w:val="24"/>
          </w:rPr>
          <w:delText>P</w:delText>
        </w:r>
      </w:del>
      <w:ins w:id="135" w:author="老婆" w:date="2018-12-26T09:12:12Z">
        <w:r>
          <w:rPr>
            <w:rFonts w:hint="eastAsia" w:ascii="Arial" w:hAnsi="Arial" w:cs="Arial"/>
            <w:sz w:val="24"/>
            <w:lang w:val="en-US" w:eastAsia="zh-CN"/>
          </w:rPr>
          <w:t>H</w:t>
        </w:r>
      </w:ins>
      <w:del w:id="136" w:author="老婆" w:date="2018-12-26T09:12:10Z">
        <w:r>
          <w:rPr>
            <w:rFonts w:hint="eastAsia" w:ascii="Arial" w:hAnsi="Arial" w:cs="Arial"/>
            <w:sz w:val="24"/>
            <w:lang w:val="en-US" w:eastAsia="zh-CN"/>
          </w:rPr>
          <w:delText>h</w:delText>
        </w:r>
      </w:del>
      <w:r>
        <w:rPr>
          <w:rFonts w:hint="eastAsia" w:ascii="Arial" w:hAnsi="Arial" w:cs="Arial"/>
          <w:sz w:val="24"/>
        </w:rPr>
        <w:t xml:space="preserve">7.21，氧分压92.1mmHg,二氧化碳分压29.9mmHg,碳酸氢根12.1mmol/L,葡萄糖29.0mmol/L，乳酸3.1mmol/L；肾功能：BUN </w:t>
      </w:r>
      <w:del w:id="137" w:author="老婆" w:date="2019-04-01T19:01:07Z">
        <w:r>
          <w:rPr>
            <w:rFonts w:hint="eastAsia" w:ascii="Arial" w:hAnsi="Arial" w:cs="Arial"/>
            <w:sz w:val="24"/>
          </w:rPr>
          <w:delText xml:space="preserve"> </w:delText>
        </w:r>
      </w:del>
      <w:r>
        <w:rPr>
          <w:rFonts w:hint="eastAsia" w:ascii="Arial" w:hAnsi="Arial" w:cs="Arial"/>
          <w:sz w:val="24"/>
        </w:rPr>
        <w:t>6.73mmol/L, C</w:t>
      </w:r>
      <w:del w:id="138" w:author="老婆" w:date="2019-04-01T18:56:21Z">
        <w:r>
          <w:rPr>
            <w:rFonts w:hint="eastAsia" w:ascii="Arial" w:hAnsi="Arial" w:cs="Arial"/>
            <w:sz w:val="24"/>
          </w:rPr>
          <w:delText>R</w:delText>
        </w:r>
      </w:del>
      <w:ins w:id="139" w:author="老婆" w:date="2019-04-01T18:56:18Z">
        <w:r>
          <w:rPr>
            <w:rFonts w:hint="eastAsia" w:ascii="Arial" w:hAnsi="Arial" w:cs="Arial"/>
            <w:sz w:val="24"/>
            <w:lang w:val="en-US" w:eastAsia="zh-CN"/>
          </w:rPr>
          <w:t>r</w:t>
        </w:r>
      </w:ins>
      <w:r>
        <w:rPr>
          <w:rFonts w:hint="eastAsia" w:ascii="Arial" w:hAnsi="Arial" w:cs="Arial"/>
          <w:sz w:val="24"/>
        </w:rPr>
        <w:t xml:space="preserve"> 82.1umol/L, UA566umol/L。电解质：K + 4.7mmol/L，Na135.0mmol/L，CO</w:t>
      </w:r>
      <w:r>
        <w:rPr>
          <w:rFonts w:hint="eastAsia" w:ascii="Arial" w:hAnsi="Arial" w:cs="Arial"/>
          <w:sz w:val="24"/>
          <w:vertAlign w:val="subscript"/>
          <w:rPrChange w:id="140" w:author="老婆" w:date="2019-04-01T18:56:11Z">
            <w:rPr>
              <w:rFonts w:hint="eastAsia" w:ascii="Arial" w:hAnsi="Arial" w:cs="Arial"/>
              <w:sz w:val="24"/>
            </w:rPr>
          </w:rPrChange>
        </w:rPr>
        <w:t>2</w:t>
      </w:r>
      <w:r>
        <w:rPr>
          <w:rFonts w:hint="eastAsia" w:ascii="Arial" w:hAnsi="Arial" w:cs="Arial"/>
          <w:sz w:val="24"/>
        </w:rPr>
        <w:t xml:space="preserve"> 14.7。淀粉酶270U/L（30-110U/L），脂肪酶48U/L(23-300U/L)。腹部CT：1.胰腺下缘脂肪间隙模糊，双侧肾前筋膜略厚。肌钙蛋白及心电图正常。急诊拟“腹痛原因待查：急性胰腺炎？</w:t>
      </w:r>
      <w:del w:id="141" w:author="贺利宁" w:date="2019-10-10T14:02:17Z">
        <w:r>
          <w:rPr>
            <w:rFonts w:hint="eastAsia" w:ascii="Arial" w:hAnsi="Arial" w:cs="Arial"/>
            <w:sz w:val="24"/>
          </w:rPr>
          <w:delText>糖尿病酮症酸中毒</w:delText>
        </w:r>
      </w:del>
      <w:r>
        <w:rPr>
          <w:rFonts w:hint="eastAsia" w:ascii="Arial" w:hAnsi="Arial" w:cs="Arial"/>
          <w:sz w:val="24"/>
        </w:rPr>
        <w:t>”收住入院。病程中患者无明显口干多饮多尿、多食症状，睡眠尚可，大小便正常，近2天来体重下降约2kg左右。既往无特殊病史，无糖尿病病史，起病前无药物过敏史及糖皮质激素使用史，其姐姐有糖尿病病史。</w:t>
      </w:r>
      <w:del w:id="142" w:author="贺利宁" w:date="2019-10-10T14:21:36Z">
        <w:r>
          <w:rPr>
            <w:rFonts w:hint="eastAsia" w:ascii="Arial" w:hAnsi="Arial" w:cs="Arial"/>
            <w:sz w:val="24"/>
          </w:rPr>
          <w:delText>查体：体温：36.7℃，脉搏：78次/分，呼吸：18次/分，血压：124/78mmHg,身高：179cm，体重：85Kg，BMI：26.53Kg/m</w:delText>
        </w:r>
      </w:del>
      <w:del w:id="143" w:author="贺利宁" w:date="2019-10-10T14:21:36Z">
        <w:r>
          <w:rPr>
            <w:rFonts w:hint="eastAsia" w:ascii="Arial" w:hAnsi="Arial" w:cs="Arial"/>
            <w:sz w:val="24"/>
            <w:vertAlign w:val="superscript"/>
          </w:rPr>
          <w:delText>2</w:delText>
        </w:r>
      </w:del>
      <w:del w:id="144" w:author="贺利宁" w:date="2019-10-10T14:21:36Z">
        <w:r>
          <w:rPr>
            <w:rFonts w:hint="eastAsia" w:ascii="Arial" w:hAnsi="Arial" w:cs="Arial"/>
            <w:sz w:val="24"/>
          </w:rPr>
          <w:delText>，营养良好，神志清楚，精神萎，全身皮肤巩膜无黄染，双肺呼吸音清晰，未闻及干湿性罗音胸膜摩擦音。心率78次/分，律齐，心音无明显增强和减弱，各瓣膜听诊区未闻及病理性杂音。腹软，全腹轻压痛，剑突下压痛明显，未触及腹部包块，肝、脾肋缘下未触及，墨菲氏征阴性，肝及肾区无叩击痛，腹部移动性浊音阴性，双肾区无叩击痛。肠鸣音正常。双下肢无水肿，四肢肌力肌张力正常。生理反射存在，病理反射未引出。入院后查尿常规示尿糖4+，尿酮体1+。</w:delText>
        </w:r>
      </w:del>
      <w:del w:id="145" w:author="贺利宁" w:date="2019-10-10T14:21:36Z">
        <w:r>
          <w:rPr>
            <w:rFonts w:hint="eastAsia" w:ascii="宋体" w:hAnsi="宋体" w:eastAsia="宋体" w:cs="宋体"/>
            <w:sz w:val="24"/>
          </w:rPr>
          <w:delText>β</w:delText>
        </w:r>
      </w:del>
      <w:del w:id="146" w:author="贺利宁" w:date="2019-10-10T14:21:36Z">
        <w:r>
          <w:rPr>
            <w:rFonts w:hint="eastAsia" w:ascii="Arial" w:hAnsi="Arial" w:cs="Arial"/>
            <w:sz w:val="24"/>
          </w:rPr>
          <w:delText>-羟丁酸：3.79mmol/L。肝功能：ALT 17u/L，AST 17u/L， CK 86u/L，LDH 243u/L。HbA</w:delText>
        </w:r>
      </w:del>
      <w:del w:id="147" w:author="贺利宁" w:date="2019-10-10T14:21:36Z">
        <w:r>
          <w:rPr>
            <w:rFonts w:hint="eastAsia" w:ascii="Arial" w:hAnsi="Arial" w:cs="Arial"/>
            <w:sz w:val="24"/>
            <w:vertAlign w:val="subscript"/>
            <w:rPrChange w:id="148" w:author="老婆" w:date="2019-04-01T18:59:10Z">
              <w:rPr>
                <w:rFonts w:hint="eastAsia" w:ascii="Arial" w:hAnsi="Arial" w:cs="Arial"/>
                <w:sz w:val="24"/>
              </w:rPr>
            </w:rPrChange>
          </w:rPr>
          <w:delText>1</w:delText>
        </w:r>
      </w:del>
      <w:del w:id="149" w:author="贺利宁" w:date="2019-10-10T14:21:36Z">
        <w:r>
          <w:rPr>
            <w:rFonts w:hint="eastAsia" w:ascii="Arial" w:hAnsi="Arial" w:cs="Arial"/>
            <w:sz w:val="24"/>
          </w:rPr>
          <w:delText>C：5.5%(3.6-6.8%)。</w:delText>
        </w:r>
      </w:del>
    </w:p>
    <w:p>
      <w:pPr>
        <w:spacing w:line="360" w:lineRule="auto"/>
        <w:rPr>
          <w:rFonts w:hint="eastAsia" w:ascii="Arial" w:hAnsi="Arial" w:cs="Arial"/>
          <w:sz w:val="24"/>
        </w:rPr>
      </w:pPr>
      <w:r>
        <w:rPr>
          <w:sz w:val="24"/>
        </w:rPr>
        <w:pict>
          <v:line id="_x0000_s2052" o:spid="_x0000_s2052" o:spt="20" style="height:0.05pt;width:130.45pt;" filled="f" stroked="t" coordsize="21600,21600">
            <v:path arrowok="t"/>
            <v:fill on="f" focussize="0,0"/>
            <v:stroke color="#000000"/>
            <v:imagedata o:title=""/>
            <o:lock v:ext="edit" aspectratio="f"/>
            <w10:wrap type="none"/>
            <w10:anchorlock/>
          </v:line>
        </w:pict>
      </w:r>
    </w:p>
    <w:p>
      <w:pPr>
        <w:jc w:val="left"/>
        <w:rPr>
          <w:rFonts w:hint="eastAsia" w:ascii="Times New Roman" w:hAnsi="Times New Roman"/>
          <w:color w:val="auto"/>
          <w:szCs w:val="21"/>
          <w:lang w:eastAsia="zh-CN"/>
          <w:rPrChange w:id="150" w:author="老婆" w:date="2019-04-01T18:57:11Z">
            <w:rPr>
              <w:rFonts w:hint="eastAsia" w:ascii="Times New Roman" w:hAnsi="Times New Roman"/>
              <w:szCs w:val="21"/>
              <w:lang w:eastAsia="zh-CN"/>
            </w:rPr>
          </w:rPrChange>
        </w:rPr>
      </w:pPr>
      <w:r>
        <w:rPr>
          <w:rFonts w:hint="eastAsia" w:ascii="Times New Roman" w:hAnsi="Times New Roman"/>
          <w:szCs w:val="21"/>
        </w:rPr>
        <w:t>作者单位：</w:t>
      </w:r>
      <w:r>
        <w:rPr>
          <w:rFonts w:hint="eastAsia" w:ascii="Times New Roman" w:hAnsi="Times New Roman"/>
          <w:szCs w:val="21"/>
          <w:lang w:val="en-US" w:eastAsia="zh-CN"/>
        </w:rPr>
        <w:t>213000</w:t>
      </w:r>
      <w:r>
        <w:rPr>
          <w:rFonts w:hint="eastAsia" w:ascii="Times New Roman" w:hAnsi="Times New Roman"/>
          <w:szCs w:val="21"/>
        </w:rPr>
        <w:t>，</w:t>
      </w:r>
      <w:r>
        <w:rPr>
          <w:rFonts w:hint="eastAsia" w:ascii="Times New Roman" w:hAnsi="Times New Roman"/>
          <w:szCs w:val="21"/>
          <w:lang w:eastAsia="zh-CN"/>
        </w:rPr>
        <w:t>常</w:t>
      </w:r>
      <w:r>
        <w:rPr>
          <w:rFonts w:hint="eastAsia" w:ascii="Times New Roman" w:hAnsi="Times New Roman"/>
          <w:color w:val="auto"/>
          <w:szCs w:val="21"/>
          <w:lang w:eastAsia="zh-CN"/>
          <w:rPrChange w:id="151" w:author="老婆" w:date="2019-04-01T18:57:11Z">
            <w:rPr>
              <w:rFonts w:hint="eastAsia" w:ascii="Times New Roman" w:hAnsi="Times New Roman"/>
              <w:szCs w:val="21"/>
              <w:lang w:eastAsia="zh-CN"/>
            </w:rPr>
          </w:rPrChange>
        </w:rPr>
        <w:t>州</w:t>
      </w:r>
      <w:r>
        <w:rPr>
          <w:rFonts w:hint="eastAsia" w:ascii="Times New Roman" w:hAnsi="Times New Roman"/>
          <w:color w:val="auto"/>
          <w:szCs w:val="21"/>
          <w:rPrChange w:id="152" w:author="老婆" w:date="2019-04-01T18:57:11Z">
            <w:rPr>
              <w:rFonts w:hint="eastAsia" w:ascii="Times New Roman" w:hAnsi="Times New Roman"/>
              <w:szCs w:val="21"/>
            </w:rPr>
          </w:rPrChange>
        </w:rPr>
        <w:t>，</w:t>
      </w:r>
      <w:r>
        <w:rPr>
          <w:rFonts w:hint="eastAsia" w:ascii="Times New Roman" w:hAnsi="Times New Roman"/>
          <w:color w:val="auto"/>
          <w:szCs w:val="21"/>
          <w:lang w:eastAsia="zh-CN"/>
          <w:rPrChange w:id="153" w:author="老婆" w:date="2019-04-01T18:57:11Z">
            <w:rPr>
              <w:rFonts w:hint="eastAsia" w:ascii="Times New Roman" w:hAnsi="Times New Roman"/>
              <w:szCs w:val="21"/>
              <w:lang w:eastAsia="zh-CN"/>
            </w:rPr>
          </w:rPrChange>
        </w:rPr>
        <w:t>常州市</w:t>
      </w:r>
      <w:ins w:id="154" w:author="老婆" w:date="2019-04-01T18:57:03Z">
        <w:r>
          <w:rPr>
            <w:rFonts w:hint="eastAsia" w:ascii="Times New Roman" w:hAnsi="Times New Roman"/>
            <w:color w:val="auto"/>
            <w:szCs w:val="21"/>
            <w:lang w:val="en-US" w:eastAsia="zh-CN"/>
            <w:rPrChange w:id="155" w:author="老婆" w:date="2019-04-01T18:57:11Z">
              <w:rPr>
                <w:rFonts w:hint="eastAsia" w:ascii="Times New Roman" w:hAnsi="Times New Roman"/>
                <w:szCs w:val="21"/>
                <w:lang w:val="en-US" w:eastAsia="zh-CN"/>
              </w:rPr>
            </w:rPrChange>
          </w:rPr>
          <w:t>第</w:t>
        </w:r>
      </w:ins>
      <w:ins w:id="156" w:author="老婆" w:date="2019-04-01T18:56:38Z">
        <w:r>
          <w:rPr>
            <w:rFonts w:hint="eastAsia" w:ascii="Times New Roman" w:hAnsi="Times New Roman"/>
            <w:color w:val="auto"/>
            <w:szCs w:val="21"/>
            <w:lang w:val="en-US" w:eastAsia="zh-CN"/>
            <w:rPrChange w:id="157" w:author="老婆" w:date="2019-04-01T18:57:11Z">
              <w:rPr>
                <w:rFonts w:hint="eastAsia" w:ascii="Times New Roman" w:hAnsi="Times New Roman"/>
                <w:szCs w:val="21"/>
                <w:lang w:val="en-US" w:eastAsia="zh-CN"/>
              </w:rPr>
            </w:rPrChange>
          </w:rPr>
          <w:t>七</w:t>
        </w:r>
      </w:ins>
      <w:del w:id="158" w:author="老婆" w:date="2019-04-01T18:56:35Z">
        <w:r>
          <w:rPr>
            <w:rFonts w:hint="eastAsia" w:ascii="Times New Roman" w:hAnsi="Times New Roman"/>
            <w:color w:val="auto"/>
            <w:szCs w:val="21"/>
            <w:lang w:eastAsia="zh-CN"/>
            <w:rPrChange w:id="159" w:author="老婆" w:date="2019-04-01T18:57:11Z">
              <w:rPr>
                <w:rFonts w:hint="eastAsia" w:ascii="Times New Roman" w:hAnsi="Times New Roman"/>
                <w:szCs w:val="21"/>
                <w:lang w:eastAsia="zh-CN"/>
              </w:rPr>
            </w:rPrChange>
          </w:rPr>
          <w:delText>第</w:delText>
        </w:r>
      </w:del>
      <w:del w:id="160" w:author="老婆" w:date="2019-04-01T18:56:51Z">
        <w:r>
          <w:rPr>
            <w:rFonts w:hint="eastAsia" w:ascii="Times New Roman" w:hAnsi="Times New Roman"/>
            <w:color w:val="auto"/>
            <w:szCs w:val="21"/>
            <w:lang w:eastAsia="zh-CN"/>
            <w:rPrChange w:id="161" w:author="老婆" w:date="2019-04-01T18:57:11Z">
              <w:rPr>
                <w:rFonts w:hint="eastAsia" w:ascii="Times New Roman" w:hAnsi="Times New Roman"/>
                <w:szCs w:val="21"/>
                <w:lang w:eastAsia="zh-CN"/>
              </w:rPr>
            </w:rPrChange>
          </w:rPr>
          <w:delText>四</w:delText>
        </w:r>
      </w:del>
      <w:r>
        <w:rPr>
          <w:rFonts w:hint="eastAsia" w:ascii="Times New Roman" w:hAnsi="Times New Roman"/>
          <w:color w:val="auto"/>
          <w:szCs w:val="21"/>
          <w:lang w:eastAsia="zh-CN"/>
          <w:rPrChange w:id="162" w:author="老婆" w:date="2019-04-01T18:57:11Z">
            <w:rPr>
              <w:rFonts w:hint="eastAsia" w:ascii="Times New Roman" w:hAnsi="Times New Roman"/>
              <w:szCs w:val="21"/>
              <w:lang w:eastAsia="zh-CN"/>
            </w:rPr>
          </w:rPrChange>
        </w:rPr>
        <w:t>人民医院</w:t>
      </w:r>
      <w:ins w:id="163" w:author="老婆" w:date="2019-04-01T18:57:42Z">
        <w:r>
          <w:rPr>
            <w:rFonts w:hint="eastAsia" w:ascii="Times New Roman" w:hAnsi="Times New Roman"/>
            <w:color w:val="auto"/>
            <w:szCs w:val="21"/>
            <w:lang w:val="en-US" w:eastAsia="zh-CN"/>
          </w:rPr>
          <w:t>内分泌科</w:t>
        </w:r>
      </w:ins>
      <w:r>
        <w:rPr>
          <w:rFonts w:hint="eastAsia" w:ascii="Times New Roman" w:hAnsi="Times New Roman"/>
          <w:color w:val="auto"/>
          <w:szCs w:val="21"/>
          <w:lang w:eastAsia="zh-CN"/>
          <w:rPrChange w:id="164" w:author="老婆" w:date="2019-04-01T18:57:11Z">
            <w:rPr>
              <w:rFonts w:hint="eastAsia" w:ascii="Times New Roman" w:hAnsi="Times New Roman"/>
              <w:szCs w:val="21"/>
              <w:lang w:eastAsia="zh-CN"/>
            </w:rPr>
          </w:rPrChange>
        </w:rPr>
        <w:t>（贺利宁</w:t>
      </w:r>
      <w:del w:id="165" w:author="老婆" w:date="2019-04-01T18:56:45Z">
        <w:r>
          <w:rPr>
            <w:rFonts w:hint="eastAsia" w:ascii="Times New Roman" w:hAnsi="Times New Roman"/>
            <w:color w:val="auto"/>
            <w:szCs w:val="21"/>
            <w:lang w:eastAsia="zh-CN"/>
            <w:rPrChange w:id="166" w:author="老婆" w:date="2019-04-01T18:57:11Z">
              <w:rPr>
                <w:rFonts w:hint="eastAsia" w:ascii="Times New Roman" w:hAnsi="Times New Roman"/>
                <w:szCs w:val="21"/>
                <w:lang w:eastAsia="zh-CN"/>
              </w:rPr>
            </w:rPrChange>
          </w:rPr>
          <w:delText>、</w:delText>
        </w:r>
      </w:del>
      <w:del w:id="167" w:author="老婆" w:date="2019-04-01T18:56:44Z">
        <w:r>
          <w:rPr>
            <w:rFonts w:hint="eastAsia" w:ascii="Times New Roman" w:hAnsi="Times New Roman"/>
            <w:color w:val="auto"/>
            <w:szCs w:val="21"/>
            <w:lang w:eastAsia="zh-CN"/>
            <w:rPrChange w:id="168" w:author="老婆" w:date="2019-04-01T18:57:11Z">
              <w:rPr>
                <w:rFonts w:hint="eastAsia" w:ascii="Times New Roman" w:hAnsi="Times New Roman"/>
                <w:szCs w:val="21"/>
                <w:lang w:eastAsia="zh-CN"/>
              </w:rPr>
            </w:rPrChange>
          </w:rPr>
          <w:delText>何佳泺、贾晓玲</w:delText>
        </w:r>
      </w:del>
      <w:del w:id="169" w:author="老婆" w:date="2018-12-26T09:15:23Z">
        <w:r>
          <w:rPr>
            <w:rFonts w:hint="eastAsia" w:ascii="Times New Roman" w:hAnsi="Times New Roman"/>
            <w:color w:val="auto"/>
            <w:szCs w:val="21"/>
            <w:lang w:eastAsia="zh-CN"/>
            <w:rPrChange w:id="170" w:author="老婆" w:date="2019-04-01T18:57:11Z">
              <w:rPr>
                <w:rFonts w:hint="eastAsia" w:ascii="Times New Roman" w:hAnsi="Times New Roman"/>
                <w:szCs w:val="21"/>
                <w:lang w:eastAsia="zh-CN"/>
              </w:rPr>
            </w:rPrChange>
          </w:rPr>
          <w:delText>、</w:delText>
        </w:r>
      </w:del>
      <w:del w:id="171" w:author="老婆" w:date="2018-12-26T09:15:22Z">
        <w:r>
          <w:rPr>
            <w:rFonts w:hint="eastAsia" w:ascii="Times New Roman" w:hAnsi="Times New Roman"/>
            <w:color w:val="auto"/>
            <w:szCs w:val="21"/>
            <w:lang w:eastAsia="zh-CN"/>
            <w:rPrChange w:id="172" w:author="老婆" w:date="2019-04-01T18:57:11Z">
              <w:rPr>
                <w:rFonts w:hint="eastAsia" w:ascii="Times New Roman" w:hAnsi="Times New Roman"/>
                <w:szCs w:val="21"/>
                <w:lang w:eastAsia="zh-CN"/>
              </w:rPr>
            </w:rPrChange>
          </w:rPr>
          <w:delText>凌扬</w:delText>
        </w:r>
      </w:del>
      <w:r>
        <w:rPr>
          <w:rFonts w:hint="eastAsia" w:ascii="Times New Roman" w:hAnsi="Times New Roman"/>
          <w:color w:val="auto"/>
          <w:szCs w:val="21"/>
          <w:lang w:eastAsia="zh-CN"/>
          <w:rPrChange w:id="173" w:author="老婆" w:date="2019-04-01T18:57:11Z">
            <w:rPr>
              <w:rFonts w:hint="eastAsia" w:ascii="Times New Roman" w:hAnsi="Times New Roman"/>
              <w:szCs w:val="21"/>
              <w:lang w:eastAsia="zh-CN"/>
            </w:rPr>
          </w:rPrChange>
        </w:rPr>
        <w:t>）；中南大学湘雅二医院内分泌科（罗说明）</w:t>
      </w:r>
    </w:p>
    <w:p>
      <w:pPr>
        <w:jc w:val="left"/>
        <w:rPr>
          <w:rFonts w:ascii="Times New Roman" w:hAnsi="Times New Roman"/>
          <w:color w:val="auto"/>
          <w:sz w:val="21"/>
          <w:szCs w:val="21"/>
          <w:rPrChange w:id="174" w:author="老婆" w:date="2019-04-01T18:57:11Z">
            <w:rPr>
              <w:rFonts w:ascii="Times New Roman" w:hAnsi="Times New Roman"/>
              <w:sz w:val="21"/>
              <w:szCs w:val="21"/>
            </w:rPr>
          </w:rPrChange>
        </w:rPr>
      </w:pPr>
      <w:r>
        <w:rPr>
          <w:rFonts w:hint="eastAsia" w:ascii="Times New Roman" w:hAnsi="Times New Roman"/>
          <w:color w:val="auto"/>
          <w:szCs w:val="21"/>
          <w:rPrChange w:id="175" w:author="老婆" w:date="2019-04-01T18:57:11Z">
            <w:rPr>
              <w:rFonts w:hint="eastAsia" w:ascii="Times New Roman" w:hAnsi="Times New Roman"/>
              <w:szCs w:val="21"/>
            </w:rPr>
          </w:rPrChange>
        </w:rPr>
        <w:t>通讯作者：</w:t>
      </w:r>
      <w:r>
        <w:rPr>
          <w:rFonts w:hint="eastAsia" w:ascii="Times New Roman" w:hAnsi="Times New Roman"/>
          <w:color w:val="auto"/>
          <w:szCs w:val="21"/>
          <w:lang w:eastAsia="zh-CN"/>
          <w:rPrChange w:id="176" w:author="老婆" w:date="2019-04-01T18:57:11Z">
            <w:rPr>
              <w:rFonts w:hint="eastAsia" w:ascii="Times New Roman" w:hAnsi="Times New Roman"/>
              <w:szCs w:val="21"/>
              <w:lang w:eastAsia="zh-CN"/>
            </w:rPr>
          </w:rPrChange>
        </w:rPr>
        <w:t>贺利宁</w:t>
      </w:r>
      <w:r>
        <w:rPr>
          <w:rFonts w:hint="eastAsia" w:ascii="Times New Roman" w:hAnsi="Times New Roman"/>
          <w:color w:val="auto"/>
          <w:szCs w:val="21"/>
          <w:rPrChange w:id="177" w:author="老婆" w:date="2019-04-01T18:57:11Z">
            <w:rPr>
              <w:rFonts w:hint="eastAsia" w:ascii="Times New Roman" w:hAnsi="Times New Roman"/>
              <w:szCs w:val="21"/>
            </w:rPr>
          </w:rPrChange>
        </w:rPr>
        <w:t>，Email:</w:t>
      </w:r>
      <w:r>
        <w:rPr>
          <w:rFonts w:hint="eastAsia" w:ascii="Times New Roman" w:hAnsi="Times New Roman"/>
          <w:color w:val="auto"/>
          <w:szCs w:val="21"/>
          <w:lang w:val="en-US" w:eastAsia="zh-CN"/>
          <w:rPrChange w:id="178" w:author="老婆" w:date="2019-04-01T18:57:11Z">
            <w:rPr>
              <w:rFonts w:hint="eastAsia" w:ascii="Times New Roman" w:hAnsi="Times New Roman"/>
              <w:szCs w:val="21"/>
              <w:lang w:val="en-US" w:eastAsia="zh-CN"/>
            </w:rPr>
          </w:rPrChange>
        </w:rPr>
        <w:t>helining</w:t>
      </w:r>
      <w:r>
        <w:rPr>
          <w:rFonts w:hint="eastAsia" w:ascii="Times New Roman" w:hAnsi="Times New Roman"/>
          <w:color w:val="auto"/>
          <w:szCs w:val="21"/>
          <w:rPrChange w:id="179" w:author="老婆" w:date="2019-04-01T18:57:11Z">
            <w:rPr>
              <w:rFonts w:hint="eastAsia" w:ascii="Times New Roman" w:hAnsi="Times New Roman"/>
              <w:szCs w:val="21"/>
            </w:rPr>
          </w:rPrChange>
        </w:rPr>
        <w:t>@</w:t>
      </w:r>
      <w:r>
        <w:rPr>
          <w:rFonts w:hint="eastAsia" w:ascii="Times New Roman" w:hAnsi="Times New Roman"/>
          <w:color w:val="auto"/>
          <w:szCs w:val="21"/>
          <w:lang w:val="en-US" w:eastAsia="zh-CN"/>
          <w:rPrChange w:id="180" w:author="老婆" w:date="2019-04-01T18:57:11Z">
            <w:rPr>
              <w:rFonts w:hint="eastAsia" w:ascii="Times New Roman" w:hAnsi="Times New Roman"/>
              <w:szCs w:val="21"/>
              <w:lang w:val="en-US" w:eastAsia="zh-CN"/>
            </w:rPr>
          </w:rPrChange>
        </w:rPr>
        <w:t>126</w:t>
      </w:r>
      <w:r>
        <w:rPr>
          <w:rFonts w:hint="eastAsia" w:ascii="Times New Roman" w:hAnsi="Times New Roman"/>
          <w:color w:val="auto"/>
          <w:szCs w:val="21"/>
          <w:rPrChange w:id="181" w:author="老婆" w:date="2019-04-01T18:57:11Z">
            <w:rPr>
              <w:rFonts w:hint="eastAsia" w:ascii="Times New Roman" w:hAnsi="Times New Roman"/>
              <w:szCs w:val="21"/>
            </w:rPr>
          </w:rPrChange>
        </w:rPr>
        <w:t>.com</w:t>
      </w:r>
    </w:p>
    <w:p>
      <w:pPr>
        <w:spacing w:line="360" w:lineRule="auto"/>
        <w:rPr>
          <w:rFonts w:hint="eastAsia" w:ascii="Arial" w:hAnsi="Arial" w:cs="Arial"/>
          <w:sz w:val="24"/>
        </w:rPr>
      </w:pPr>
    </w:p>
    <w:p>
      <w:pPr>
        <w:numPr>
          <w:ilvl w:val="0"/>
          <w:numId w:val="0"/>
        </w:numPr>
        <w:spacing w:line="360" w:lineRule="auto"/>
        <w:ind w:firstLine="480" w:firstLineChars="200"/>
        <w:rPr>
          <w:ins w:id="183" w:author="贺利宁" w:date="2019-10-10T14:17:31Z"/>
          <w:rFonts w:hint="eastAsia" w:ascii="Arial" w:hAnsi="Arial" w:cs="Arial"/>
          <w:sz w:val="24"/>
        </w:rPr>
        <w:pPrChange w:id="182" w:author="贺利宁" w:date="2019-10-10T14:20:33Z">
          <w:pPr>
            <w:spacing w:line="360" w:lineRule="auto"/>
            <w:ind w:firstLine="480"/>
          </w:pPr>
        </w:pPrChange>
      </w:pPr>
      <w:ins w:id="184" w:author="贺利宁" w:date="2019-10-10T14:20:30Z">
        <w:r>
          <w:rPr>
            <w:rFonts w:hint="eastAsia" w:ascii="Arial" w:hAnsi="Arial" w:cs="Arial"/>
            <w:sz w:val="24"/>
          </w:rPr>
          <w:t>查体：体温：36.7℃，脉搏：78次/分，呼吸：18次/分，血压：124/78mmHg,身高：179cm，体重：85Kg，BMI：26.53Kg/m</w:t>
        </w:r>
      </w:ins>
      <w:ins w:id="185" w:author="贺利宁" w:date="2019-10-10T14:20:30Z">
        <w:r>
          <w:rPr>
            <w:rFonts w:hint="eastAsia" w:ascii="Arial" w:hAnsi="Arial" w:cs="Arial"/>
            <w:sz w:val="24"/>
            <w:vertAlign w:val="superscript"/>
          </w:rPr>
          <w:t>2</w:t>
        </w:r>
      </w:ins>
      <w:ins w:id="186" w:author="贺利宁" w:date="2019-10-10T14:20:30Z">
        <w:r>
          <w:rPr>
            <w:rFonts w:hint="eastAsia" w:ascii="Arial" w:hAnsi="Arial" w:cs="Arial"/>
            <w:sz w:val="24"/>
          </w:rPr>
          <w:t>，营养良好，神志清楚，精神萎，</w:t>
        </w:r>
      </w:ins>
      <w:ins w:id="187" w:author="贺利宁" w:date="2019-10-10T14:17:49Z">
        <w:r>
          <w:rPr>
            <w:rFonts w:hint="eastAsia" w:ascii="Arial" w:hAnsi="Arial" w:cs="Arial"/>
            <w:sz w:val="24"/>
          </w:rPr>
          <w:t>全身皮肤巩膜无黄染，双肺呼吸音清晰，未闻及干湿性罗音胸膜摩擦音。心率78次/分，律齐，心音无明显增强和减弱，各瓣膜听诊区未闻及病理性杂音。腹软，全腹轻压痛，剑突下压痛明显，未触及腹部包块，肝、脾肋缘下未触及，</w:t>
        </w:r>
      </w:ins>
      <w:ins w:id="188" w:author="贺利宁" w:date="2019-10-10T14:17:31Z">
        <w:r>
          <w:rPr>
            <w:rFonts w:hint="eastAsia" w:ascii="Arial" w:hAnsi="Arial" w:cs="Arial"/>
            <w:sz w:val="24"/>
          </w:rPr>
          <w:t>墨菲氏征阴性，肝及肾区无叩击痛，腹部移动性浊音阴性，双肾区无叩击痛。</w:t>
        </w:r>
      </w:ins>
      <w:ins w:id="189" w:author="贺利宁" w:date="2019-10-10T14:21:07Z">
        <w:r>
          <w:rPr>
            <w:rFonts w:hint="eastAsia" w:ascii="Arial" w:hAnsi="Arial" w:cs="Arial"/>
            <w:sz w:val="24"/>
          </w:rPr>
          <w:t>肠鸣音正常。双下肢无水肿，四肢肌力肌张力正常。生理反射存在，病理反射未引出。</w:t>
        </w:r>
      </w:ins>
    </w:p>
    <w:p>
      <w:pPr>
        <w:spacing w:line="360" w:lineRule="auto"/>
        <w:ind w:firstLine="480" w:firstLineChars="200"/>
        <w:rPr>
          <w:ins w:id="191" w:author="老婆" w:date="2018-12-26T09:18:21Z"/>
          <w:rFonts w:hint="eastAsia" w:ascii="Arial" w:hAnsi="Arial" w:cs="Arial"/>
          <w:sz w:val="24"/>
          <w:lang w:val="en-US" w:eastAsia="zh-CN"/>
        </w:rPr>
        <w:pPrChange w:id="190" w:author="贺利宁" w:date="2019-10-10T14:21:27Z">
          <w:pPr>
            <w:spacing w:line="360" w:lineRule="auto"/>
          </w:pPr>
        </w:pPrChange>
      </w:pPr>
      <w:ins w:id="192" w:author="贺利宁" w:date="2019-10-10T14:17:31Z">
        <w:r>
          <w:rPr>
            <w:rFonts w:hint="eastAsia" w:ascii="Arial" w:hAnsi="Arial" w:cs="Arial"/>
            <w:sz w:val="24"/>
          </w:rPr>
          <w:t>入院后查尿常规示尿糖4+，尿酮体1+。</w:t>
        </w:r>
      </w:ins>
      <w:ins w:id="193" w:author="贺利宁" w:date="2019-10-10T14:17:31Z">
        <w:r>
          <w:rPr>
            <w:rFonts w:hint="eastAsia" w:ascii="宋体" w:hAnsi="宋体" w:eastAsia="宋体" w:cs="宋体"/>
            <w:sz w:val="24"/>
          </w:rPr>
          <w:t>β</w:t>
        </w:r>
      </w:ins>
      <w:ins w:id="194" w:author="贺利宁" w:date="2019-10-10T14:17:31Z">
        <w:r>
          <w:rPr>
            <w:rFonts w:hint="eastAsia" w:ascii="Arial" w:hAnsi="Arial" w:cs="Arial"/>
            <w:sz w:val="24"/>
          </w:rPr>
          <w:t>-羟丁酸：3.79mmol/L。肝功能：ALT 17u/L，AST 17u/L， CK 86u/L，LDH 243u/L。HbA</w:t>
        </w:r>
      </w:ins>
      <w:ins w:id="195" w:author="贺利宁" w:date="2019-10-10T14:17:31Z">
        <w:r>
          <w:rPr>
            <w:rFonts w:hint="eastAsia" w:ascii="Arial" w:hAnsi="Arial" w:cs="Arial"/>
            <w:sz w:val="24"/>
            <w:vertAlign w:val="subscript"/>
          </w:rPr>
          <w:t>1</w:t>
        </w:r>
      </w:ins>
      <w:ins w:id="196" w:author="贺利宁" w:date="2019-10-10T14:17:31Z">
        <w:r>
          <w:rPr>
            <w:rFonts w:hint="eastAsia" w:ascii="Arial" w:hAnsi="Arial" w:cs="Arial"/>
            <w:sz w:val="24"/>
          </w:rPr>
          <w:t>C：5.5%(3.6-6.8%)。</w:t>
        </w:r>
      </w:ins>
      <w:r>
        <w:rPr>
          <w:rFonts w:hint="eastAsia" w:ascii="Arial" w:hAnsi="Arial" w:cs="Arial"/>
          <w:sz w:val="24"/>
          <w:lang w:eastAsia="zh-CN"/>
        </w:rPr>
        <w:t>未禁食，</w:t>
      </w:r>
      <w:r>
        <w:rPr>
          <w:rFonts w:hint="eastAsia" w:ascii="Arial" w:hAnsi="Arial" w:cs="Arial"/>
          <w:sz w:val="24"/>
        </w:rPr>
        <w:t>予以补液、胰岛素降糖、纠酸、灭酮等治疗，入院2d酮症酸中毒纠正、血常规基本正常，血气分析：（未吸氧）</w:t>
      </w:r>
      <w:ins w:id="197" w:author="老婆" w:date="2019-04-01T18:59:24Z">
        <w:r>
          <w:rPr>
            <w:rFonts w:hint="eastAsia" w:ascii="Arial" w:hAnsi="Arial" w:cs="Arial"/>
            <w:sz w:val="24"/>
            <w:lang w:val="en-US" w:eastAsia="zh-CN"/>
          </w:rPr>
          <w:t>p</w:t>
        </w:r>
      </w:ins>
      <w:del w:id="198" w:author="老婆" w:date="2019-04-01T18:59:23Z">
        <w:r>
          <w:rPr>
            <w:rFonts w:hint="eastAsia" w:ascii="Arial" w:hAnsi="Arial" w:cs="Arial"/>
            <w:sz w:val="24"/>
          </w:rPr>
          <w:delText>P</w:delText>
        </w:r>
      </w:del>
      <w:r>
        <w:rPr>
          <w:rFonts w:hint="eastAsia" w:ascii="Arial" w:hAnsi="Arial" w:cs="Arial"/>
          <w:sz w:val="24"/>
        </w:rPr>
        <w:t>H7.34，氧分压80.5mmHg,二氧化碳分压35.5mmHg,碳酸氢根19mmol/L,葡萄糖23.1mmol/L，乳酸0.8mmol/L</w:t>
      </w:r>
      <w:r>
        <w:rPr>
          <w:rFonts w:hint="eastAsia" w:ascii="Arial" w:hAnsi="Arial" w:cs="Arial"/>
          <w:sz w:val="24"/>
          <w:lang w:eastAsia="zh-CN"/>
        </w:rPr>
        <w:t>，</w:t>
      </w:r>
      <w:r>
        <w:rPr>
          <w:rFonts w:hint="eastAsia" w:ascii="Arial" w:hAnsi="Arial" w:cs="Arial"/>
          <w:sz w:val="24"/>
        </w:rPr>
        <w:t>WBC 8.12×10</w:t>
      </w:r>
      <w:r>
        <w:rPr>
          <w:rFonts w:hint="eastAsia" w:ascii="Arial" w:hAnsi="Arial" w:cs="Arial"/>
          <w:sz w:val="24"/>
          <w:vertAlign w:val="superscript"/>
          <w:rPrChange w:id="199" w:author="老婆" w:date="2019-04-01T19:01:22Z">
            <w:rPr>
              <w:rFonts w:hint="eastAsia" w:ascii="Arial" w:hAnsi="Arial" w:cs="Arial"/>
              <w:sz w:val="24"/>
            </w:rPr>
          </w:rPrChange>
        </w:rPr>
        <w:t>9</w:t>
      </w:r>
      <w:r>
        <w:rPr>
          <w:rFonts w:hint="eastAsia" w:ascii="Arial" w:hAnsi="Arial" w:cs="Arial"/>
          <w:sz w:val="24"/>
        </w:rPr>
        <w:t>/L,N78.9%。入院3d尿酮体转阴，尿常规示尿糖3+，尿酮体-。入院5d复查淀粉酶93U/L，脂肪酶86U/L。入院8d（酮症纠正后）胰岛功能：空腹C肽：2.0pmol/L；餐后2小时C肽8.2pmol/L。谷氨酸脱羧酶抗体（GADA）、蛋白酪氨酸磷酶抗体（IA2A）、锌转运体8自身抗体（ZnT8A）均阴性(备注：空腹C肽、餐后2小时C肽及谷氨酸脱羧酶抗体（GADA）、蛋白酪氨酸磷酶抗体（IA2A）、锌转运体8自身抗体（ZnT8A）的检测均在中南大学湘雅二医院糖尿病免疫学教育部重点实验室完成测定</w:t>
      </w:r>
      <w:del w:id="200" w:author="老婆" w:date="2018-12-26T09:14:06Z">
        <w:r>
          <w:rPr>
            <w:rFonts w:hint="eastAsia" w:ascii="Arial" w:hAnsi="Arial" w:cs="Arial"/>
            <w:sz w:val="24"/>
          </w:rPr>
          <w:delText>。</w:delText>
        </w:r>
      </w:del>
      <w:r>
        <w:rPr>
          <w:rFonts w:hint="eastAsia" w:ascii="Arial" w:hAnsi="Arial" w:cs="Arial"/>
          <w:sz w:val="24"/>
        </w:rPr>
        <w:t>)。</w:t>
      </w:r>
      <w:ins w:id="201" w:author="老婆" w:date="2018-12-26T09:16:12Z">
        <w:r>
          <w:rPr>
            <w:rFonts w:hint="eastAsia" w:ascii="Arial" w:hAnsi="Arial" w:cs="Arial"/>
            <w:sz w:val="24"/>
            <w:lang w:val="en-US" w:eastAsia="zh-CN"/>
          </w:rPr>
          <w:t>完善</w:t>
        </w:r>
      </w:ins>
      <w:ins w:id="202" w:author="老婆" w:date="2018-12-26T09:16:13Z">
        <w:r>
          <w:rPr>
            <w:rFonts w:hint="eastAsia" w:ascii="Arial" w:hAnsi="Arial" w:cs="Arial"/>
            <w:sz w:val="24"/>
            <w:lang w:val="en-US" w:eastAsia="zh-CN"/>
          </w:rPr>
          <w:t>糖尿病</w:t>
        </w:r>
      </w:ins>
      <w:ins w:id="203" w:author="老婆" w:date="2018-12-26T09:16:17Z">
        <w:r>
          <w:rPr>
            <w:rFonts w:hint="eastAsia" w:ascii="Arial" w:hAnsi="Arial" w:cs="Arial"/>
            <w:sz w:val="24"/>
            <w:lang w:val="en-US" w:eastAsia="zh-CN"/>
          </w:rPr>
          <w:t>并发症</w:t>
        </w:r>
      </w:ins>
      <w:ins w:id="204" w:author="老婆" w:date="2018-12-26T09:16:23Z">
        <w:r>
          <w:rPr>
            <w:rFonts w:hint="eastAsia" w:ascii="Arial" w:hAnsi="Arial" w:cs="Arial"/>
            <w:sz w:val="24"/>
            <w:lang w:val="en-US" w:eastAsia="zh-CN"/>
          </w:rPr>
          <w:t>方面</w:t>
        </w:r>
      </w:ins>
      <w:ins w:id="205" w:author="老婆" w:date="2018-12-26T09:16:24Z">
        <w:r>
          <w:rPr>
            <w:rFonts w:hint="eastAsia" w:ascii="Arial" w:hAnsi="Arial" w:cs="Arial"/>
            <w:sz w:val="24"/>
            <w:lang w:val="en-US" w:eastAsia="zh-CN"/>
          </w:rPr>
          <w:t>的</w:t>
        </w:r>
      </w:ins>
      <w:ins w:id="206" w:author="老婆" w:date="2018-12-26T09:16:29Z">
        <w:r>
          <w:rPr>
            <w:rFonts w:hint="eastAsia" w:ascii="Arial" w:hAnsi="Arial" w:cs="Arial"/>
            <w:sz w:val="24"/>
            <w:lang w:val="en-US" w:eastAsia="zh-CN"/>
          </w:rPr>
          <w:t>筛查</w:t>
        </w:r>
      </w:ins>
      <w:ins w:id="207" w:author="老婆" w:date="2018-12-26T09:16:31Z">
        <w:r>
          <w:rPr>
            <w:rFonts w:hint="eastAsia" w:ascii="Arial" w:hAnsi="Arial" w:cs="Arial"/>
            <w:sz w:val="24"/>
            <w:lang w:val="en-US" w:eastAsia="zh-CN"/>
          </w:rPr>
          <w:t>：</w:t>
        </w:r>
      </w:ins>
      <w:ins w:id="208" w:author="老婆" w:date="2018-12-26T09:17:09Z">
        <w:r>
          <w:rPr>
            <w:rFonts w:hint="eastAsia" w:ascii="Arial" w:hAnsi="Arial" w:cs="Arial"/>
            <w:sz w:val="24"/>
            <w:lang w:val="en-US" w:eastAsia="zh-CN"/>
          </w:rPr>
          <w:t>24</w:t>
        </w:r>
      </w:ins>
      <w:ins w:id="209" w:author="老婆" w:date="2018-12-26T09:17:11Z">
        <w:r>
          <w:rPr>
            <w:rFonts w:hint="eastAsia" w:ascii="Arial" w:hAnsi="Arial" w:cs="Arial"/>
            <w:sz w:val="24"/>
            <w:lang w:val="en-US" w:eastAsia="zh-CN"/>
          </w:rPr>
          <w:t>小时</w:t>
        </w:r>
      </w:ins>
      <w:ins w:id="210" w:author="老婆" w:date="2018-12-26T09:17:16Z">
        <w:r>
          <w:rPr>
            <w:rFonts w:hint="eastAsia" w:ascii="Arial" w:hAnsi="Arial" w:cs="Arial"/>
            <w:sz w:val="24"/>
            <w:lang w:val="en-US" w:eastAsia="zh-CN"/>
          </w:rPr>
          <w:t>尿微量</w:t>
        </w:r>
      </w:ins>
      <w:ins w:id="211" w:author="老婆" w:date="2018-12-26T09:17:18Z">
        <w:r>
          <w:rPr>
            <w:rFonts w:hint="eastAsia" w:ascii="Arial" w:hAnsi="Arial" w:cs="Arial"/>
            <w:sz w:val="24"/>
            <w:lang w:val="en-US" w:eastAsia="zh-CN"/>
          </w:rPr>
          <w:t>白蛋白</w:t>
        </w:r>
      </w:ins>
      <w:ins w:id="212" w:author="老婆" w:date="2018-12-26T09:17:20Z">
        <w:r>
          <w:rPr>
            <w:rFonts w:hint="eastAsia" w:ascii="Arial" w:hAnsi="Arial" w:cs="Arial"/>
            <w:sz w:val="24"/>
            <w:lang w:val="en-US" w:eastAsia="zh-CN"/>
          </w:rPr>
          <w:t>定量</w:t>
        </w:r>
      </w:ins>
      <w:ins w:id="213" w:author="老婆" w:date="2018-12-26T09:17:23Z">
        <w:r>
          <w:rPr>
            <w:rFonts w:hint="eastAsia" w:ascii="Arial" w:hAnsi="Arial" w:cs="Arial"/>
            <w:sz w:val="24"/>
            <w:lang w:val="en-US" w:eastAsia="zh-CN"/>
          </w:rPr>
          <w:t>、</w:t>
        </w:r>
      </w:ins>
      <w:ins w:id="214" w:author="老婆" w:date="2018-12-26T09:16:33Z">
        <w:r>
          <w:rPr>
            <w:rFonts w:hint="eastAsia" w:ascii="Arial" w:hAnsi="Arial" w:cs="Arial"/>
            <w:sz w:val="24"/>
            <w:lang w:val="en-US" w:eastAsia="zh-CN"/>
          </w:rPr>
          <w:t>眼底检查</w:t>
        </w:r>
      </w:ins>
      <w:ins w:id="215" w:author="老婆" w:date="2018-12-26T09:16:39Z">
        <w:r>
          <w:rPr>
            <w:rFonts w:hint="eastAsia" w:ascii="Arial" w:hAnsi="Arial" w:cs="Arial"/>
            <w:sz w:val="24"/>
            <w:lang w:val="en-US" w:eastAsia="zh-CN"/>
          </w:rPr>
          <w:t>、</w:t>
        </w:r>
      </w:ins>
      <w:ins w:id="216" w:author="老婆" w:date="2018-12-26T09:16:49Z">
        <w:r>
          <w:rPr>
            <w:rFonts w:hint="eastAsia" w:ascii="Arial" w:hAnsi="Arial" w:cs="Arial"/>
            <w:sz w:val="24"/>
            <w:lang w:val="en-US" w:eastAsia="zh-CN"/>
          </w:rPr>
          <w:t>感觉</w:t>
        </w:r>
      </w:ins>
      <w:ins w:id="217" w:author="老婆" w:date="2018-12-26T09:16:55Z">
        <w:r>
          <w:rPr>
            <w:rFonts w:hint="eastAsia" w:ascii="Arial" w:hAnsi="Arial" w:cs="Arial"/>
            <w:sz w:val="24"/>
            <w:lang w:val="en-US" w:eastAsia="zh-CN"/>
          </w:rPr>
          <w:t>阈值</w:t>
        </w:r>
      </w:ins>
      <w:ins w:id="218" w:author="老婆" w:date="2018-12-26T09:17:26Z">
        <w:r>
          <w:rPr>
            <w:rFonts w:hint="eastAsia" w:ascii="Arial" w:hAnsi="Arial" w:cs="Arial"/>
            <w:sz w:val="24"/>
            <w:lang w:val="en-US" w:eastAsia="zh-CN"/>
          </w:rPr>
          <w:t>及</w:t>
        </w:r>
      </w:ins>
      <w:ins w:id="219" w:author="老婆" w:date="2018-12-26T09:17:32Z">
        <w:r>
          <w:rPr>
            <w:rFonts w:hint="eastAsia" w:ascii="Arial" w:hAnsi="Arial" w:cs="Arial"/>
            <w:sz w:val="24"/>
            <w:lang w:val="en-US" w:eastAsia="zh-CN"/>
          </w:rPr>
          <w:t>四肢多普勒</w:t>
        </w:r>
      </w:ins>
      <w:ins w:id="220" w:author="老婆" w:date="2018-12-26T09:17:36Z">
        <w:r>
          <w:rPr>
            <w:rFonts w:hint="eastAsia" w:ascii="Arial" w:hAnsi="Arial" w:cs="Arial"/>
            <w:sz w:val="24"/>
            <w:lang w:val="en-US" w:eastAsia="zh-CN"/>
          </w:rPr>
          <w:t>血流图检查</w:t>
        </w:r>
      </w:ins>
      <w:ins w:id="221" w:author="老婆" w:date="2018-12-26T09:17:40Z">
        <w:r>
          <w:rPr>
            <w:rFonts w:hint="eastAsia" w:ascii="Arial" w:hAnsi="Arial" w:cs="Arial"/>
            <w:sz w:val="24"/>
            <w:lang w:val="en-US" w:eastAsia="zh-CN"/>
          </w:rPr>
          <w:t>均正常</w:t>
        </w:r>
      </w:ins>
      <w:ins w:id="222" w:author="老婆" w:date="2018-12-26T09:17:41Z">
        <w:r>
          <w:rPr>
            <w:rFonts w:hint="eastAsia" w:ascii="Arial" w:hAnsi="Arial" w:cs="Arial"/>
            <w:sz w:val="24"/>
            <w:lang w:val="en-US" w:eastAsia="zh-CN"/>
          </w:rPr>
          <w:t>，</w:t>
        </w:r>
      </w:ins>
      <w:ins w:id="223" w:author="老婆" w:date="2018-12-26T09:17:44Z">
        <w:r>
          <w:rPr>
            <w:rFonts w:hint="eastAsia" w:ascii="Arial" w:hAnsi="Arial" w:cs="Arial"/>
            <w:sz w:val="24"/>
            <w:lang w:val="en-US" w:eastAsia="zh-CN"/>
          </w:rPr>
          <w:t>考虑患者</w:t>
        </w:r>
      </w:ins>
      <w:ins w:id="224" w:author="老婆" w:date="2018-12-26T09:18:05Z">
        <w:r>
          <w:rPr>
            <w:rFonts w:hint="eastAsia" w:ascii="Arial" w:hAnsi="Arial" w:cs="Arial"/>
            <w:sz w:val="24"/>
            <w:lang w:val="en-US" w:eastAsia="zh-CN"/>
          </w:rPr>
          <w:t>初发</w:t>
        </w:r>
      </w:ins>
      <w:ins w:id="225" w:author="老婆" w:date="2018-12-26T09:18:06Z">
        <w:r>
          <w:rPr>
            <w:rFonts w:hint="eastAsia" w:ascii="Arial" w:hAnsi="Arial" w:cs="Arial"/>
            <w:sz w:val="24"/>
            <w:lang w:val="en-US" w:eastAsia="zh-CN"/>
          </w:rPr>
          <w:t>糖尿病</w:t>
        </w:r>
      </w:ins>
      <w:ins w:id="226" w:author="老婆" w:date="2018-12-26T09:18:07Z">
        <w:r>
          <w:rPr>
            <w:rFonts w:hint="eastAsia" w:ascii="Arial" w:hAnsi="Arial" w:cs="Arial"/>
            <w:sz w:val="24"/>
            <w:lang w:val="en-US" w:eastAsia="zh-CN"/>
          </w:rPr>
          <w:t>，</w:t>
        </w:r>
      </w:ins>
      <w:ins w:id="227" w:author="老婆" w:date="2018-12-26T09:18:10Z">
        <w:r>
          <w:rPr>
            <w:rFonts w:hint="eastAsia" w:ascii="Arial" w:hAnsi="Arial" w:cs="Arial"/>
            <w:sz w:val="24"/>
            <w:lang w:val="en-US" w:eastAsia="zh-CN"/>
          </w:rPr>
          <w:t>暂未出现</w:t>
        </w:r>
      </w:ins>
      <w:ins w:id="228" w:author="老婆" w:date="2018-12-26T09:18:14Z">
        <w:r>
          <w:rPr>
            <w:rFonts w:hint="eastAsia" w:ascii="Arial" w:hAnsi="Arial" w:cs="Arial"/>
            <w:sz w:val="24"/>
            <w:lang w:val="en-US" w:eastAsia="zh-CN"/>
          </w:rPr>
          <w:t>并发症</w:t>
        </w:r>
      </w:ins>
      <w:ins w:id="229" w:author="老婆" w:date="2018-12-26T09:18:15Z">
        <w:r>
          <w:rPr>
            <w:rFonts w:hint="eastAsia" w:ascii="Arial" w:hAnsi="Arial" w:cs="Arial"/>
            <w:sz w:val="24"/>
            <w:lang w:val="en-US" w:eastAsia="zh-CN"/>
          </w:rPr>
          <w:t>。</w:t>
        </w:r>
      </w:ins>
    </w:p>
    <w:p>
      <w:pPr>
        <w:spacing w:line="360" w:lineRule="auto"/>
        <w:ind w:firstLine="480" w:firstLineChars="200"/>
        <w:rPr>
          <w:rFonts w:ascii="Arial" w:hAnsi="Arial" w:cs="Arial"/>
          <w:sz w:val="24"/>
        </w:rPr>
        <w:pPrChange w:id="230" w:author="老婆" w:date="2018-12-26T09:18:22Z">
          <w:pPr>
            <w:spacing w:line="360" w:lineRule="auto"/>
          </w:pPr>
        </w:pPrChange>
      </w:pPr>
      <w:ins w:id="231" w:author="老婆" w:date="2018-12-26T09:18:25Z">
        <w:r>
          <w:rPr>
            <w:rFonts w:hint="eastAsia" w:ascii="Arial" w:hAnsi="Arial" w:cs="Arial"/>
            <w:sz w:val="24"/>
            <w:lang w:val="en-US" w:eastAsia="zh-CN"/>
          </w:rPr>
          <w:t>综上</w:t>
        </w:r>
      </w:ins>
      <w:ins w:id="232" w:author="老婆" w:date="2018-12-26T09:18:30Z">
        <w:r>
          <w:rPr>
            <w:rFonts w:hint="eastAsia" w:ascii="Arial" w:hAnsi="Arial" w:cs="Arial"/>
            <w:sz w:val="24"/>
            <w:lang w:val="en-US" w:eastAsia="zh-CN"/>
          </w:rPr>
          <w:t>根据</w:t>
        </w:r>
      </w:ins>
      <w:ins w:id="233" w:author="老婆" w:date="2018-12-26T09:18:31Z">
        <w:r>
          <w:rPr>
            <w:rFonts w:hint="eastAsia" w:ascii="Arial" w:hAnsi="Arial" w:cs="Arial"/>
            <w:sz w:val="24"/>
            <w:lang w:val="en-US" w:eastAsia="zh-CN"/>
          </w:rPr>
          <w:t>病史</w:t>
        </w:r>
      </w:ins>
      <w:ins w:id="234" w:author="老婆" w:date="2018-12-26T09:18:32Z">
        <w:r>
          <w:rPr>
            <w:rFonts w:hint="eastAsia" w:ascii="Arial" w:hAnsi="Arial" w:cs="Arial"/>
            <w:sz w:val="24"/>
            <w:lang w:val="en-US" w:eastAsia="zh-CN"/>
          </w:rPr>
          <w:t>，</w:t>
        </w:r>
      </w:ins>
      <w:ins w:id="235" w:author="老婆" w:date="2018-12-26T09:18:35Z">
        <w:r>
          <w:rPr>
            <w:rFonts w:hint="eastAsia" w:ascii="Arial" w:hAnsi="Arial" w:cs="Arial"/>
            <w:sz w:val="24"/>
            <w:lang w:val="en-US" w:eastAsia="zh-CN"/>
          </w:rPr>
          <w:t>出院</w:t>
        </w:r>
      </w:ins>
      <w:r>
        <w:rPr>
          <w:rFonts w:hint="eastAsia" w:ascii="Arial" w:hAnsi="Arial" w:cs="Arial"/>
          <w:sz w:val="24"/>
        </w:rPr>
        <w:t>诊断为：暴发性1型糖尿病，糖尿病酮症酸中毒</w:t>
      </w:r>
      <w:ins w:id="236" w:author="老婆" w:date="2018-12-26T09:18:45Z">
        <w:r>
          <w:rPr>
            <w:rFonts w:hint="eastAsia" w:ascii="Arial" w:hAnsi="Arial" w:cs="Arial"/>
            <w:sz w:val="24"/>
            <w:lang w:eastAsia="zh-CN"/>
          </w:rPr>
          <w:t>。</w:t>
        </w:r>
      </w:ins>
      <w:ins w:id="237" w:author="老婆" w:date="2018-12-26T09:18:46Z">
        <w:r>
          <w:rPr>
            <w:rFonts w:hint="eastAsia" w:ascii="Arial" w:hAnsi="Arial" w:cs="Arial"/>
            <w:sz w:val="24"/>
            <w:lang w:val="en-US" w:eastAsia="zh-CN"/>
          </w:rPr>
          <w:t>予以</w:t>
        </w:r>
      </w:ins>
      <w:ins w:id="238" w:author="老婆" w:date="2018-12-26T09:18:49Z">
        <w:r>
          <w:rPr>
            <w:rFonts w:hint="eastAsia" w:ascii="Arial" w:hAnsi="Arial" w:cs="Arial"/>
            <w:sz w:val="24"/>
            <w:lang w:val="en-US" w:eastAsia="zh-CN"/>
          </w:rPr>
          <w:t>补液</w:t>
        </w:r>
      </w:ins>
      <w:ins w:id="239" w:author="老婆" w:date="2018-12-26T09:18:50Z">
        <w:r>
          <w:rPr>
            <w:rFonts w:hint="eastAsia" w:ascii="Arial" w:hAnsi="Arial" w:cs="Arial"/>
            <w:sz w:val="24"/>
            <w:lang w:val="en-US" w:eastAsia="zh-CN"/>
          </w:rPr>
          <w:t>、</w:t>
        </w:r>
      </w:ins>
      <w:ins w:id="240" w:author="老婆" w:date="2018-12-26T09:18:53Z">
        <w:r>
          <w:rPr>
            <w:rFonts w:hint="eastAsia" w:ascii="Arial" w:hAnsi="Arial" w:cs="Arial"/>
            <w:sz w:val="24"/>
            <w:lang w:val="en-US" w:eastAsia="zh-CN"/>
          </w:rPr>
          <w:t>降糖</w:t>
        </w:r>
      </w:ins>
      <w:ins w:id="241" w:author="老婆" w:date="2018-12-26T09:18:54Z">
        <w:r>
          <w:rPr>
            <w:rFonts w:hint="eastAsia" w:ascii="Arial" w:hAnsi="Arial" w:cs="Arial"/>
            <w:sz w:val="24"/>
            <w:lang w:val="en-US" w:eastAsia="zh-CN"/>
          </w:rPr>
          <w:t>、</w:t>
        </w:r>
      </w:ins>
      <w:ins w:id="242" w:author="老婆" w:date="2018-12-26T09:18:59Z">
        <w:r>
          <w:rPr>
            <w:rFonts w:hint="eastAsia" w:ascii="Arial" w:hAnsi="Arial" w:cs="Arial"/>
            <w:sz w:val="24"/>
            <w:lang w:val="en-US" w:eastAsia="zh-CN"/>
          </w:rPr>
          <w:t>消</w:t>
        </w:r>
      </w:ins>
      <w:ins w:id="243" w:author="老婆" w:date="2018-12-26T09:19:03Z">
        <w:r>
          <w:rPr>
            <w:rFonts w:hint="eastAsia" w:ascii="Arial" w:hAnsi="Arial" w:cs="Arial"/>
            <w:sz w:val="24"/>
            <w:lang w:val="en-US" w:eastAsia="zh-CN"/>
          </w:rPr>
          <w:t>酮</w:t>
        </w:r>
      </w:ins>
      <w:ins w:id="244" w:author="老婆" w:date="2018-12-26T09:19:05Z">
        <w:r>
          <w:rPr>
            <w:rFonts w:hint="eastAsia" w:ascii="Arial" w:hAnsi="Arial" w:cs="Arial"/>
            <w:sz w:val="24"/>
            <w:lang w:val="en-US" w:eastAsia="zh-CN"/>
          </w:rPr>
          <w:t>、</w:t>
        </w:r>
      </w:ins>
      <w:ins w:id="245" w:author="老婆" w:date="2018-12-26T09:19:10Z">
        <w:r>
          <w:rPr>
            <w:rFonts w:hint="eastAsia" w:ascii="Arial" w:hAnsi="Arial" w:cs="Arial"/>
            <w:sz w:val="24"/>
            <w:lang w:val="en-US" w:eastAsia="zh-CN"/>
          </w:rPr>
          <w:t>维持水电解质</w:t>
        </w:r>
      </w:ins>
      <w:ins w:id="246" w:author="老婆" w:date="2018-12-26T09:19:13Z">
        <w:r>
          <w:rPr>
            <w:rFonts w:hint="eastAsia" w:ascii="Arial" w:hAnsi="Arial" w:cs="Arial"/>
            <w:sz w:val="24"/>
            <w:lang w:val="en-US" w:eastAsia="zh-CN"/>
          </w:rPr>
          <w:t>平衡</w:t>
        </w:r>
      </w:ins>
      <w:ins w:id="247" w:author="老婆" w:date="2018-12-26T09:19:14Z">
        <w:r>
          <w:rPr>
            <w:rFonts w:hint="eastAsia" w:ascii="Arial" w:hAnsi="Arial" w:cs="Arial"/>
            <w:sz w:val="24"/>
            <w:lang w:val="en-US" w:eastAsia="zh-CN"/>
          </w:rPr>
          <w:t>等</w:t>
        </w:r>
      </w:ins>
      <w:ins w:id="248" w:author="老婆" w:date="2018-12-26T09:19:16Z">
        <w:r>
          <w:rPr>
            <w:rFonts w:hint="eastAsia" w:ascii="Arial" w:hAnsi="Arial" w:cs="Arial"/>
            <w:sz w:val="24"/>
            <w:lang w:val="en-US" w:eastAsia="zh-CN"/>
          </w:rPr>
          <w:t>治疗</w:t>
        </w:r>
      </w:ins>
      <w:ins w:id="249" w:author="老婆" w:date="2018-12-26T09:19:17Z">
        <w:r>
          <w:rPr>
            <w:rFonts w:hint="eastAsia" w:ascii="Arial" w:hAnsi="Arial" w:cs="Arial"/>
            <w:sz w:val="24"/>
            <w:lang w:val="en-US" w:eastAsia="zh-CN"/>
          </w:rPr>
          <w:t>后</w:t>
        </w:r>
      </w:ins>
      <w:ins w:id="250" w:author="老婆" w:date="2018-12-26T09:19:18Z">
        <w:r>
          <w:rPr>
            <w:rFonts w:hint="eastAsia" w:ascii="Arial" w:hAnsi="Arial" w:cs="Arial"/>
            <w:sz w:val="24"/>
            <w:lang w:val="en-US" w:eastAsia="zh-CN"/>
          </w:rPr>
          <w:t>，</w:t>
        </w:r>
      </w:ins>
      <w:del w:id="251" w:author="老婆" w:date="2018-12-26T09:18:44Z">
        <w:r>
          <w:rPr>
            <w:rFonts w:hint="eastAsia" w:ascii="Arial" w:hAnsi="Arial" w:cs="Arial"/>
            <w:sz w:val="24"/>
          </w:rPr>
          <w:delText>，</w:delText>
        </w:r>
      </w:del>
      <w:r>
        <w:rPr>
          <w:rFonts w:hint="eastAsia" w:ascii="Arial" w:hAnsi="Arial" w:cs="Arial"/>
          <w:sz w:val="24"/>
        </w:rPr>
        <w:t>病情好转出院。出院后</w:t>
      </w:r>
      <w:r>
        <w:rPr>
          <w:rFonts w:hint="eastAsia" w:ascii="Arial" w:hAnsi="Arial" w:cs="Arial"/>
          <w:sz w:val="24"/>
          <w:lang w:eastAsia="zh-CN"/>
        </w:rPr>
        <w:t>继续</w:t>
      </w:r>
      <w:r>
        <w:rPr>
          <w:rFonts w:hint="eastAsia" w:ascii="Arial" w:hAnsi="Arial" w:cs="Arial"/>
          <w:sz w:val="24"/>
        </w:rPr>
        <w:t>予以每日甘精胰岛素</w:t>
      </w:r>
      <w:r>
        <w:rPr>
          <w:rFonts w:hint="eastAsia" w:ascii="Arial" w:hAnsi="Arial" w:cs="Arial"/>
          <w:sz w:val="24"/>
          <w:lang w:eastAsia="zh-CN"/>
        </w:rPr>
        <w:t>加</w:t>
      </w:r>
      <w:r>
        <w:rPr>
          <w:rFonts w:hint="eastAsia" w:ascii="Arial" w:hAnsi="Arial" w:cs="Arial"/>
          <w:sz w:val="24"/>
        </w:rPr>
        <w:t>每日3次速效胰岛素降糖治疗，</w:t>
      </w:r>
      <w:r>
        <w:rPr>
          <w:rFonts w:hint="eastAsia" w:ascii="Arial" w:hAnsi="Arial" w:cs="Arial"/>
          <w:sz w:val="24"/>
          <w:lang w:val="en-US" w:eastAsia="zh-CN"/>
        </w:rPr>
        <w:t>2周后</w:t>
      </w:r>
      <w:r>
        <w:rPr>
          <w:rFonts w:hint="eastAsia" w:ascii="Arial" w:hAnsi="Arial" w:cs="Arial"/>
          <w:sz w:val="24"/>
        </w:rPr>
        <w:t>随访血糖波动较大</w:t>
      </w:r>
      <w:r>
        <w:rPr>
          <w:rFonts w:hint="eastAsia" w:ascii="Arial" w:hAnsi="Arial" w:cs="Arial"/>
          <w:sz w:val="24"/>
          <w:lang w:eastAsia="zh-CN"/>
        </w:rPr>
        <w:t>，联合阿卡波糖后，血糖控制达标</w:t>
      </w:r>
      <w:r>
        <w:rPr>
          <w:rFonts w:hint="eastAsia" w:ascii="Arial" w:hAnsi="Arial" w:cs="Arial"/>
          <w:sz w:val="24"/>
        </w:rPr>
        <w:t>。</w:t>
      </w:r>
    </w:p>
    <w:p>
      <w:pPr>
        <w:numPr>
          <w:ilvl w:val="0"/>
          <w:numId w:val="1"/>
          <w:ins w:id="253" w:author="贺利宁" w:date="2019-10-10T14:24:10Z"/>
        </w:numPr>
        <w:spacing w:line="360" w:lineRule="auto"/>
        <w:rPr>
          <w:ins w:id="254" w:author="贺利宁" w:date="2019-10-10T14:24:10Z"/>
          <w:rFonts w:hint="eastAsia" w:ascii="Arial" w:hAnsi="Arial" w:cs="Arial"/>
          <w:b/>
          <w:bCs/>
          <w:sz w:val="24"/>
        </w:rPr>
        <w:pPrChange w:id="252" w:author="贺利宁" w:date="2019-10-10T14:24:10Z">
          <w:pPr>
            <w:spacing w:line="360" w:lineRule="auto"/>
          </w:pPr>
        </w:pPrChange>
      </w:pPr>
      <w:r>
        <w:rPr>
          <w:rFonts w:hint="eastAsia" w:ascii="Arial" w:hAnsi="Arial" w:cs="Arial"/>
          <w:b/>
          <w:bCs/>
          <w:sz w:val="24"/>
        </w:rPr>
        <w:t xml:space="preserve">讨论   </w:t>
      </w:r>
    </w:p>
    <w:p>
      <w:pPr>
        <w:numPr>
          <w:ilvl w:val="-1"/>
          <w:numId w:val="0"/>
        </w:numPr>
        <w:spacing w:line="360" w:lineRule="auto"/>
        <w:ind w:firstLine="240" w:firstLineChars="100"/>
        <w:rPr>
          <w:ins w:id="256" w:author="老婆" w:date="2018-12-27T11:06:19Z"/>
          <w:rFonts w:hint="eastAsia" w:ascii="宋体" w:hAnsi="宋体" w:eastAsia="宋体" w:cs="宋体"/>
          <w:sz w:val="24"/>
          <w:vertAlign w:val="baseline"/>
          <w:rPrChange w:id="257" w:author="老婆" w:date="2018-12-27T11:15:59Z">
            <w:rPr>
              <w:ins w:id="258" w:author="老婆" w:date="2018-12-27T11:06:19Z"/>
              <w:rFonts w:hint="eastAsia"/>
            </w:rPr>
          </w:rPrChange>
        </w:rPr>
        <w:pPrChange w:id="255" w:author="贺利宁" w:date="2019-10-10T14:24:16Z">
          <w:pPr>
            <w:spacing w:line="360" w:lineRule="auto"/>
          </w:pPr>
        </w:pPrChange>
      </w:pPr>
      <w:r>
        <w:rPr>
          <w:rFonts w:hint="eastAsia" w:ascii="Arial" w:hAnsi="Arial" w:cs="Arial"/>
          <w:sz w:val="24"/>
        </w:rPr>
        <w:t>暴发性1型糖尿病（</w:t>
      </w:r>
      <w:bookmarkStart w:id="0" w:name="OLE_LINK1"/>
      <w:r>
        <w:rPr>
          <w:rFonts w:hint="eastAsia" w:ascii="Arial" w:hAnsi="Arial" w:cs="Arial"/>
          <w:sz w:val="24"/>
        </w:rPr>
        <w:t>fulminant type1 diabetes</w:t>
      </w:r>
      <w:bookmarkEnd w:id="0"/>
      <w:r>
        <w:rPr>
          <w:rFonts w:hint="eastAsia" w:ascii="Arial" w:hAnsi="Arial" w:cs="Arial"/>
          <w:sz w:val="24"/>
        </w:rPr>
        <w:t xml:space="preserve"> ,FT1D）以一种以急性暴发性起病、严重酮症酸中毒，血糖较高而糖化血红蛋白水平相对较低，</w:t>
      </w:r>
      <w:r>
        <w:rPr>
          <w:rFonts w:hint="eastAsia" w:ascii="宋体" w:hAnsi="宋体" w:eastAsia="宋体" w:cs="宋体"/>
          <w:sz w:val="24"/>
        </w:rPr>
        <w:t>β细胞功能急剧衰竭为主要临床特征的糖尿病，</w:t>
      </w:r>
      <w:r>
        <w:rPr>
          <w:rFonts w:hint="eastAsia" w:ascii="Arial" w:hAnsi="Arial" w:cs="Arial"/>
          <w:sz w:val="24"/>
        </w:rPr>
        <w:t>最初由日本学者Imagawa提出</w:t>
      </w:r>
      <w:r>
        <w:rPr>
          <w:rFonts w:hint="eastAsia" w:ascii="宋体" w:hAnsi="宋体" w:eastAsia="宋体" w:cs="宋体"/>
          <w:sz w:val="24"/>
          <w:vertAlign w:val="superscript"/>
        </w:rPr>
        <w:t>[1]</w:t>
      </w:r>
      <w:r>
        <w:rPr>
          <w:rFonts w:hint="eastAsia" w:ascii="宋体" w:hAnsi="宋体" w:eastAsia="宋体" w:cs="宋体"/>
          <w:sz w:val="24"/>
        </w:rPr>
        <w:t>，因其胰岛自身抗体阴性，且胰腺病理检查未发现胰岛炎，是不同于经典1型糖尿病的新亚型，故将其归入特发性1型糖尿病范畴。</w:t>
      </w:r>
      <w:ins w:id="259" w:author="老婆" w:date="2018-12-27T11:06:24Z">
        <w:r>
          <w:rPr>
            <w:rFonts w:hint="eastAsia" w:ascii="宋体" w:hAnsi="宋体" w:eastAsia="宋体" w:cs="宋体"/>
            <w:sz w:val="24"/>
            <w:lang w:val="en-US" w:eastAsia="zh-CN"/>
          </w:rPr>
          <w:t>我国</w:t>
        </w:r>
      </w:ins>
      <w:ins w:id="260" w:author="老婆" w:date="2018-12-27T11:06:19Z">
        <w:r>
          <w:rPr>
            <w:rFonts w:hint="eastAsia" w:ascii="宋体" w:hAnsi="宋体" w:eastAsia="宋体" w:cs="宋体"/>
            <w:sz w:val="24"/>
            <w:rPrChange w:id="261" w:author="老婆" w:date="2018-12-27T11:06:19Z">
              <w:rPr>
                <w:rFonts w:hint="eastAsia"/>
              </w:rPr>
            </w:rPrChange>
          </w:rPr>
          <w:t>郑超等研究显示</w:t>
        </w:r>
      </w:ins>
      <w:ins w:id="262" w:author="老婆" w:date="2018-12-27T11:12:57Z">
        <w:r>
          <w:rPr>
            <w:rFonts w:hint="eastAsia" w:ascii="宋体" w:hAnsi="宋体" w:eastAsia="宋体" w:cs="宋体"/>
            <w:sz w:val="24"/>
            <w:vertAlign w:val="superscript"/>
            <w:lang w:val="en-US" w:eastAsia="zh-CN"/>
            <w:rPrChange w:id="263" w:author="老婆" w:date="2018-12-27T11:13:03Z">
              <w:rPr>
                <w:rFonts w:hint="eastAsia" w:ascii="宋体" w:hAnsi="宋体" w:eastAsia="宋体" w:cs="宋体"/>
                <w:sz w:val="24"/>
                <w:lang w:val="en-US" w:eastAsia="zh-CN"/>
              </w:rPr>
            </w:rPrChange>
          </w:rPr>
          <w:t>[</w:t>
        </w:r>
      </w:ins>
      <w:ins w:id="264" w:author="老婆" w:date="2018-12-27T11:18:30Z">
        <w:r>
          <w:rPr>
            <w:rFonts w:hint="eastAsia" w:ascii="宋体" w:hAnsi="宋体" w:eastAsia="宋体" w:cs="宋体"/>
            <w:sz w:val="24"/>
            <w:vertAlign w:val="superscript"/>
            <w:lang w:val="en-US" w:eastAsia="zh-CN"/>
          </w:rPr>
          <w:t>2</w:t>
        </w:r>
      </w:ins>
      <w:ins w:id="265" w:author="老婆" w:date="2018-12-27T11:12:57Z">
        <w:r>
          <w:rPr>
            <w:rFonts w:hint="eastAsia" w:ascii="宋体" w:hAnsi="宋体" w:eastAsia="宋体" w:cs="宋体"/>
            <w:sz w:val="24"/>
            <w:vertAlign w:val="superscript"/>
            <w:lang w:val="en-US" w:eastAsia="zh-CN"/>
            <w:rPrChange w:id="266" w:author="老婆" w:date="2018-12-27T11:13:03Z">
              <w:rPr>
                <w:rFonts w:hint="eastAsia" w:ascii="宋体" w:hAnsi="宋体" w:eastAsia="宋体" w:cs="宋体"/>
                <w:sz w:val="24"/>
                <w:lang w:val="en-US" w:eastAsia="zh-CN"/>
              </w:rPr>
            </w:rPrChange>
          </w:rPr>
          <w:t>]</w:t>
        </w:r>
      </w:ins>
      <w:ins w:id="267" w:author="老婆" w:date="2018-12-27T11:06:19Z">
        <w:r>
          <w:rPr>
            <w:rFonts w:hint="eastAsia" w:ascii="宋体" w:hAnsi="宋体" w:eastAsia="宋体" w:cs="宋体"/>
            <w:sz w:val="24"/>
            <w:rPrChange w:id="268" w:author="老婆" w:date="2018-12-27T11:06:19Z">
              <w:rPr>
                <w:rFonts w:hint="eastAsia"/>
              </w:rPr>
            </w:rPrChange>
          </w:rPr>
          <w:t>从住院糖尿病患者中调查筛选出11例FT1DM，占连续住院患者的1.24‰，占1型糖尿病患者的1.5%，占新发1型糖尿病患者的10.3%</w:t>
        </w:r>
      </w:ins>
      <w:ins w:id="269" w:author="老婆" w:date="2018-12-27T11:15:25Z">
        <w:r>
          <w:rPr>
            <w:rFonts w:hint="eastAsia" w:ascii="宋体" w:hAnsi="宋体" w:eastAsia="宋体" w:cs="宋体"/>
            <w:sz w:val="24"/>
            <w:lang w:eastAsia="zh-CN"/>
          </w:rPr>
          <w:t>，</w:t>
        </w:r>
      </w:ins>
      <w:ins w:id="270" w:author="老婆" w:date="2018-12-27T11:13:17Z">
        <w:r>
          <w:rPr>
            <w:rFonts w:hint="eastAsia" w:ascii="宋体" w:hAnsi="宋体" w:eastAsia="宋体" w:cs="宋体"/>
            <w:sz w:val="24"/>
            <w:lang w:val="en-US" w:eastAsia="zh-CN"/>
          </w:rPr>
          <w:t>而</w:t>
        </w:r>
      </w:ins>
      <w:ins w:id="271" w:author="老婆" w:date="2018-12-27T11:14:31Z">
        <w:r>
          <w:rPr>
            <w:rFonts w:hint="eastAsia" w:ascii="宋体" w:hAnsi="宋体" w:eastAsia="宋体" w:cs="宋体"/>
            <w:sz w:val="24"/>
            <w:lang w:val="en-US" w:eastAsia="zh-CN"/>
          </w:rPr>
          <w:t>在</w:t>
        </w:r>
      </w:ins>
      <w:ins w:id="272" w:author="老婆" w:date="2018-12-27T11:15:19Z">
        <w:r>
          <w:rPr>
            <w:rFonts w:hint="eastAsia" w:ascii="宋体" w:hAnsi="宋体" w:eastAsia="宋体" w:cs="宋体"/>
            <w:sz w:val="24"/>
            <w:lang w:val="en-US" w:eastAsia="zh-CN"/>
          </w:rPr>
          <w:t>新发</w:t>
        </w:r>
      </w:ins>
      <w:ins w:id="273" w:author="老婆" w:date="2018-12-27T11:14:34Z">
        <w:r>
          <w:rPr>
            <w:rFonts w:hint="eastAsia" w:ascii="宋体" w:hAnsi="宋体" w:eastAsia="宋体" w:cs="宋体"/>
            <w:sz w:val="24"/>
            <w:lang w:val="en-US" w:eastAsia="zh-CN"/>
          </w:rPr>
          <w:t>儿童</w:t>
        </w:r>
      </w:ins>
      <w:ins w:id="274" w:author="老婆" w:date="2018-12-27T11:14:36Z">
        <w:r>
          <w:rPr>
            <w:rFonts w:hint="eastAsia" w:ascii="宋体" w:hAnsi="宋体" w:eastAsia="宋体" w:cs="宋体"/>
            <w:sz w:val="24"/>
            <w:lang w:val="en-US" w:eastAsia="zh-CN"/>
          </w:rPr>
          <w:t>1</w:t>
        </w:r>
      </w:ins>
      <w:ins w:id="275" w:author="老婆" w:date="2018-12-27T11:14:51Z">
        <w:r>
          <w:rPr>
            <w:rFonts w:hint="eastAsia" w:ascii="宋体" w:hAnsi="宋体" w:eastAsia="宋体" w:cs="宋体"/>
            <w:sz w:val="24"/>
            <w:lang w:val="en-US" w:eastAsia="zh-CN"/>
          </w:rPr>
          <w:t>型糖尿病</w:t>
        </w:r>
      </w:ins>
      <w:ins w:id="276" w:author="老婆" w:date="2018-12-27T11:14:53Z">
        <w:r>
          <w:rPr>
            <w:rFonts w:hint="eastAsia" w:ascii="宋体" w:hAnsi="宋体" w:eastAsia="宋体" w:cs="宋体"/>
            <w:sz w:val="24"/>
            <w:lang w:val="en-US" w:eastAsia="zh-CN"/>
          </w:rPr>
          <w:t>中</w:t>
        </w:r>
      </w:ins>
      <w:ins w:id="277" w:author="老婆" w:date="2018-12-27T11:14:56Z">
        <w:r>
          <w:rPr>
            <w:rFonts w:hint="eastAsia" w:ascii="宋体" w:hAnsi="宋体" w:eastAsia="宋体" w:cs="宋体"/>
            <w:sz w:val="24"/>
            <w:lang w:val="en-US" w:eastAsia="zh-CN"/>
          </w:rPr>
          <w:t>该比例</w:t>
        </w:r>
      </w:ins>
      <w:ins w:id="278" w:author="老婆" w:date="2018-12-27T11:14:58Z">
        <w:r>
          <w:rPr>
            <w:rFonts w:hint="eastAsia" w:ascii="宋体" w:hAnsi="宋体" w:eastAsia="宋体" w:cs="宋体"/>
            <w:sz w:val="24"/>
            <w:lang w:val="en-US" w:eastAsia="zh-CN"/>
          </w:rPr>
          <w:t>占到</w:t>
        </w:r>
      </w:ins>
      <w:ins w:id="279" w:author="老婆" w:date="2018-12-27T11:15:00Z">
        <w:r>
          <w:rPr>
            <w:rFonts w:ascii="Times" w:hAnsi="Times" w:eastAsia="Times" w:cs="Times"/>
            <w:i w:val="0"/>
            <w:caps w:val="0"/>
            <w:color w:val="000000"/>
            <w:spacing w:val="0"/>
            <w:sz w:val="25"/>
            <w:szCs w:val="25"/>
            <w:u w:val="none"/>
          </w:rPr>
          <w:t xml:space="preserve">1.56% </w:t>
        </w:r>
      </w:ins>
      <w:ins w:id="280" w:author="老婆" w:date="2018-12-27T11:14:08Z">
        <w:r>
          <w:rPr>
            <w:rFonts w:hint="eastAsia" w:ascii="宋体" w:hAnsi="宋体" w:eastAsia="宋体" w:cs="宋体"/>
            <w:sz w:val="24"/>
            <w:vertAlign w:val="superscript"/>
            <w:lang w:val="en-US" w:eastAsia="zh-CN"/>
            <w:rPrChange w:id="281" w:author="老婆" w:date="2018-12-27T11:14:27Z">
              <w:rPr>
                <w:rFonts w:hint="eastAsia" w:ascii="宋体" w:hAnsi="宋体" w:eastAsia="宋体" w:cs="宋体"/>
                <w:sz w:val="24"/>
                <w:lang w:val="en-US" w:eastAsia="zh-CN"/>
              </w:rPr>
            </w:rPrChange>
          </w:rPr>
          <w:t>[</w:t>
        </w:r>
      </w:ins>
      <w:ins w:id="282" w:author="老婆" w:date="2018-12-27T11:14:13Z">
        <w:r>
          <w:rPr>
            <w:rFonts w:hint="eastAsia" w:ascii="宋体" w:hAnsi="宋体" w:eastAsia="宋体" w:cs="宋体"/>
            <w:sz w:val="24"/>
            <w:vertAlign w:val="superscript"/>
            <w:lang w:val="en-US" w:eastAsia="zh-CN"/>
            <w:rPrChange w:id="283" w:author="老婆" w:date="2018-12-27T11:14:27Z">
              <w:rPr>
                <w:rFonts w:hint="eastAsia" w:ascii="宋体" w:hAnsi="宋体" w:eastAsia="宋体" w:cs="宋体"/>
                <w:sz w:val="24"/>
                <w:lang w:val="en-US" w:eastAsia="zh-CN"/>
              </w:rPr>
            </w:rPrChange>
          </w:rPr>
          <w:t>3</w:t>
        </w:r>
      </w:ins>
      <w:ins w:id="284" w:author="老婆" w:date="2018-12-27T11:14:09Z">
        <w:r>
          <w:rPr>
            <w:rFonts w:hint="eastAsia" w:ascii="宋体" w:hAnsi="宋体" w:eastAsia="宋体" w:cs="宋体"/>
            <w:sz w:val="24"/>
            <w:vertAlign w:val="superscript"/>
            <w:lang w:val="en-US" w:eastAsia="zh-CN"/>
            <w:rPrChange w:id="285" w:author="老婆" w:date="2018-12-27T11:14:27Z">
              <w:rPr>
                <w:rFonts w:hint="eastAsia" w:ascii="宋体" w:hAnsi="宋体" w:eastAsia="宋体" w:cs="宋体"/>
                <w:sz w:val="24"/>
                <w:lang w:val="en-US" w:eastAsia="zh-CN"/>
              </w:rPr>
            </w:rPrChange>
          </w:rPr>
          <w:t>]</w:t>
        </w:r>
      </w:ins>
      <w:ins w:id="286" w:author="老婆" w:date="2018-12-27T11:17:35Z">
        <w:r>
          <w:rPr>
            <w:rFonts w:hint="eastAsia" w:ascii="宋体" w:hAnsi="宋体" w:eastAsia="宋体" w:cs="宋体"/>
            <w:sz w:val="24"/>
            <w:vertAlign w:val="baseline"/>
            <w:lang w:val="en-US" w:eastAsia="zh-CN"/>
          </w:rPr>
          <w:t>，</w:t>
        </w:r>
      </w:ins>
      <w:ins w:id="287" w:author="老婆" w:date="2018-12-27T11:15:50Z">
        <w:r>
          <w:rPr>
            <w:rFonts w:hint="eastAsia" w:ascii="宋体" w:hAnsi="宋体" w:eastAsia="宋体" w:cs="宋体"/>
            <w:sz w:val="24"/>
            <w:vertAlign w:val="baseline"/>
            <w:lang w:val="en-US" w:eastAsia="zh-CN"/>
            <w:rPrChange w:id="288" w:author="老婆" w:date="2018-12-27T11:15:59Z">
              <w:rPr>
                <w:rFonts w:hint="eastAsia" w:ascii="宋体" w:hAnsi="宋体" w:eastAsia="宋体" w:cs="宋体"/>
                <w:sz w:val="24"/>
                <w:vertAlign w:val="superscript"/>
                <w:lang w:val="en-US" w:eastAsia="zh-CN"/>
              </w:rPr>
            </w:rPrChange>
          </w:rPr>
          <w:t>随着</w:t>
        </w:r>
      </w:ins>
      <w:ins w:id="289" w:author="老婆" w:date="2018-12-27T11:16:54Z">
        <w:r>
          <w:rPr>
            <w:rFonts w:hint="eastAsia" w:ascii="宋体" w:hAnsi="宋体" w:eastAsia="宋体" w:cs="宋体"/>
            <w:sz w:val="24"/>
            <w:vertAlign w:val="baseline"/>
            <w:lang w:val="en-US" w:eastAsia="zh-CN"/>
          </w:rPr>
          <w:t>对</w:t>
        </w:r>
      </w:ins>
      <w:ins w:id="290" w:author="老婆" w:date="2018-12-27T11:16:56Z">
        <w:r>
          <w:rPr>
            <w:rFonts w:hint="eastAsia" w:ascii="宋体" w:hAnsi="宋体" w:eastAsia="宋体" w:cs="宋体"/>
            <w:sz w:val="24"/>
            <w:vertAlign w:val="baseline"/>
            <w:lang w:val="en-US" w:eastAsia="zh-CN"/>
          </w:rPr>
          <w:t>该病</w:t>
        </w:r>
      </w:ins>
      <w:ins w:id="291" w:author="老婆" w:date="2018-12-27T11:16:57Z">
        <w:r>
          <w:rPr>
            <w:rFonts w:hint="eastAsia" w:ascii="宋体" w:hAnsi="宋体" w:eastAsia="宋体" w:cs="宋体"/>
            <w:sz w:val="24"/>
            <w:vertAlign w:val="baseline"/>
            <w:lang w:val="en-US" w:eastAsia="zh-CN"/>
          </w:rPr>
          <w:t>的</w:t>
        </w:r>
      </w:ins>
      <w:ins w:id="292" w:author="老婆" w:date="2018-12-27T11:17:00Z">
        <w:r>
          <w:rPr>
            <w:rFonts w:hint="eastAsia" w:ascii="宋体" w:hAnsi="宋体" w:eastAsia="宋体" w:cs="宋体"/>
            <w:sz w:val="24"/>
            <w:vertAlign w:val="baseline"/>
            <w:lang w:val="en-US" w:eastAsia="zh-CN"/>
          </w:rPr>
          <w:t>重视</w:t>
        </w:r>
      </w:ins>
      <w:ins w:id="293" w:author="老婆" w:date="2018-12-27T11:17:02Z">
        <w:r>
          <w:rPr>
            <w:rFonts w:hint="eastAsia" w:ascii="宋体" w:hAnsi="宋体" w:eastAsia="宋体" w:cs="宋体"/>
            <w:sz w:val="24"/>
            <w:vertAlign w:val="baseline"/>
            <w:lang w:val="en-US" w:eastAsia="zh-CN"/>
          </w:rPr>
          <w:t>增加</w:t>
        </w:r>
      </w:ins>
      <w:ins w:id="294" w:author="老婆" w:date="2018-12-27T11:17:03Z">
        <w:r>
          <w:rPr>
            <w:rFonts w:hint="eastAsia" w:ascii="宋体" w:hAnsi="宋体" w:eastAsia="宋体" w:cs="宋体"/>
            <w:sz w:val="24"/>
            <w:vertAlign w:val="baseline"/>
            <w:lang w:val="en-US" w:eastAsia="zh-CN"/>
          </w:rPr>
          <w:t>，</w:t>
        </w:r>
      </w:ins>
      <w:ins w:id="295" w:author="老婆" w:date="2018-12-27T11:17:06Z">
        <w:r>
          <w:rPr>
            <w:rFonts w:hint="eastAsia" w:ascii="宋体" w:hAnsi="宋体" w:eastAsia="宋体" w:cs="宋体"/>
            <w:sz w:val="24"/>
            <w:vertAlign w:val="baseline"/>
            <w:lang w:val="en-US" w:eastAsia="zh-CN"/>
          </w:rPr>
          <w:t>越来越多的</w:t>
        </w:r>
      </w:ins>
      <w:ins w:id="296" w:author="老婆" w:date="2018-12-27T11:17:13Z">
        <w:r>
          <w:rPr>
            <w:rFonts w:hint="eastAsia" w:ascii="宋体" w:hAnsi="宋体" w:eastAsia="宋体" w:cs="宋体"/>
            <w:sz w:val="24"/>
            <w:vertAlign w:val="baseline"/>
            <w:lang w:val="en-US" w:eastAsia="zh-CN"/>
          </w:rPr>
          <w:t>暴发</w:t>
        </w:r>
      </w:ins>
      <w:ins w:id="297" w:author="老婆" w:date="2018-12-27T11:17:15Z">
        <w:r>
          <w:rPr>
            <w:rFonts w:hint="eastAsia" w:ascii="宋体" w:hAnsi="宋体" w:eastAsia="宋体" w:cs="宋体"/>
            <w:sz w:val="24"/>
            <w:vertAlign w:val="baseline"/>
            <w:lang w:val="en-US" w:eastAsia="zh-CN"/>
          </w:rPr>
          <w:t>性1</w:t>
        </w:r>
      </w:ins>
      <w:ins w:id="298" w:author="老婆" w:date="2018-12-27T11:17:17Z">
        <w:r>
          <w:rPr>
            <w:rFonts w:hint="eastAsia" w:ascii="宋体" w:hAnsi="宋体" w:eastAsia="宋体" w:cs="宋体"/>
            <w:sz w:val="24"/>
            <w:vertAlign w:val="baseline"/>
            <w:lang w:val="en-US" w:eastAsia="zh-CN"/>
          </w:rPr>
          <w:t>型糖尿病</w:t>
        </w:r>
      </w:ins>
      <w:ins w:id="299" w:author="老婆" w:date="2018-12-27T11:17:18Z">
        <w:r>
          <w:rPr>
            <w:rFonts w:hint="eastAsia" w:ascii="宋体" w:hAnsi="宋体" w:eastAsia="宋体" w:cs="宋体"/>
            <w:sz w:val="24"/>
            <w:vertAlign w:val="baseline"/>
            <w:lang w:val="en-US" w:eastAsia="zh-CN"/>
          </w:rPr>
          <w:t>患者</w:t>
        </w:r>
      </w:ins>
      <w:ins w:id="300" w:author="老婆" w:date="2018-12-27T11:17:24Z">
        <w:r>
          <w:rPr>
            <w:rFonts w:hint="eastAsia" w:ascii="宋体" w:hAnsi="宋体" w:eastAsia="宋体" w:cs="宋体"/>
            <w:sz w:val="24"/>
            <w:vertAlign w:val="baseline"/>
            <w:lang w:val="en-US" w:eastAsia="zh-CN"/>
          </w:rPr>
          <w:t>被</w:t>
        </w:r>
      </w:ins>
      <w:ins w:id="301" w:author="老婆" w:date="2018-12-27T11:17:28Z">
        <w:r>
          <w:rPr>
            <w:rFonts w:hint="eastAsia" w:ascii="宋体" w:hAnsi="宋体" w:eastAsia="宋体" w:cs="宋体"/>
            <w:sz w:val="24"/>
            <w:vertAlign w:val="baseline"/>
            <w:lang w:val="en-US" w:eastAsia="zh-CN"/>
          </w:rPr>
          <w:t>有效</w:t>
        </w:r>
      </w:ins>
      <w:ins w:id="302" w:author="老婆" w:date="2018-12-27T11:17:30Z">
        <w:r>
          <w:rPr>
            <w:rFonts w:hint="eastAsia" w:ascii="宋体" w:hAnsi="宋体" w:eastAsia="宋体" w:cs="宋体"/>
            <w:sz w:val="24"/>
            <w:vertAlign w:val="baseline"/>
            <w:lang w:val="en-US" w:eastAsia="zh-CN"/>
          </w:rPr>
          <w:t>诊断</w:t>
        </w:r>
      </w:ins>
      <w:ins w:id="303" w:author="老婆" w:date="2018-12-27T11:17:31Z">
        <w:r>
          <w:rPr>
            <w:rFonts w:hint="eastAsia" w:ascii="宋体" w:hAnsi="宋体" w:eastAsia="宋体" w:cs="宋体"/>
            <w:sz w:val="24"/>
            <w:vertAlign w:val="baseline"/>
            <w:lang w:val="en-US" w:eastAsia="zh-CN"/>
          </w:rPr>
          <w:t>。</w:t>
        </w:r>
      </w:ins>
    </w:p>
    <w:p>
      <w:pPr>
        <w:spacing w:line="360" w:lineRule="auto"/>
        <w:ind w:firstLine="480" w:firstLineChars="200"/>
        <w:rPr>
          <w:rFonts w:ascii="宋体" w:hAnsi="宋体" w:eastAsia="宋体" w:cs="宋体"/>
          <w:sz w:val="24"/>
        </w:rPr>
        <w:pPrChange w:id="304" w:author="老婆" w:date="2018-12-27T11:17:53Z">
          <w:pPr>
            <w:spacing w:line="360" w:lineRule="auto"/>
          </w:pPr>
        </w:pPrChange>
      </w:pPr>
      <w:ins w:id="305" w:author="老婆" w:date="2018-12-27T11:17:55Z">
        <w:r>
          <w:rPr>
            <w:rFonts w:hint="eastAsia" w:ascii="宋体" w:hAnsi="宋体" w:eastAsia="宋体" w:cs="宋体"/>
            <w:sz w:val="24"/>
            <w:lang w:val="en-US" w:eastAsia="zh-CN"/>
          </w:rPr>
          <w:t>目前</w:t>
        </w:r>
      </w:ins>
      <w:ins w:id="306" w:author="老婆" w:date="2018-12-27T11:17:59Z">
        <w:r>
          <w:rPr>
            <w:rFonts w:hint="eastAsia" w:ascii="宋体" w:hAnsi="宋体" w:eastAsia="宋体" w:cs="宋体"/>
            <w:sz w:val="24"/>
            <w:lang w:val="en-US" w:eastAsia="zh-CN"/>
          </w:rPr>
          <w:t>暴发性1</w:t>
        </w:r>
      </w:ins>
      <w:ins w:id="307" w:author="老婆" w:date="2018-12-27T11:18:01Z">
        <w:r>
          <w:rPr>
            <w:rFonts w:hint="eastAsia" w:ascii="宋体" w:hAnsi="宋体" w:eastAsia="宋体" w:cs="宋体"/>
            <w:sz w:val="24"/>
            <w:lang w:val="en-US" w:eastAsia="zh-CN"/>
          </w:rPr>
          <w:t>型糖尿病</w:t>
        </w:r>
      </w:ins>
      <w:ins w:id="308" w:author="老婆" w:date="2018-12-27T11:18:07Z">
        <w:r>
          <w:rPr>
            <w:rFonts w:hint="eastAsia" w:ascii="宋体" w:hAnsi="宋体" w:eastAsia="宋体" w:cs="宋体"/>
            <w:sz w:val="24"/>
            <w:lang w:val="en-US" w:eastAsia="zh-CN"/>
          </w:rPr>
          <w:t>的</w:t>
        </w:r>
      </w:ins>
      <w:del w:id="309" w:author="老婆" w:date="2018-12-27T11:18:03Z">
        <w:r>
          <w:rPr>
            <w:rFonts w:hint="eastAsia" w:ascii="宋体" w:hAnsi="宋体" w:eastAsia="宋体" w:cs="宋体"/>
            <w:sz w:val="24"/>
          </w:rPr>
          <w:delText>其</w:delText>
        </w:r>
      </w:del>
      <w:r>
        <w:rPr>
          <w:rFonts w:hint="eastAsia" w:ascii="宋体" w:hAnsi="宋体" w:eastAsia="宋体" w:cs="宋体"/>
          <w:sz w:val="24"/>
        </w:rPr>
        <w:t>病因及分型</w:t>
      </w:r>
      <w:ins w:id="310" w:author="老婆" w:date="2018-12-27T11:18:18Z">
        <w:r>
          <w:rPr>
            <w:rFonts w:hint="eastAsia" w:ascii="宋体" w:hAnsi="宋体" w:eastAsia="宋体" w:cs="宋体"/>
            <w:sz w:val="24"/>
            <w:lang w:val="en-US" w:eastAsia="zh-CN"/>
          </w:rPr>
          <w:t>仍</w:t>
        </w:r>
      </w:ins>
      <w:r>
        <w:rPr>
          <w:rFonts w:hint="eastAsia" w:ascii="宋体" w:hAnsi="宋体" w:eastAsia="宋体" w:cs="宋体"/>
          <w:sz w:val="24"/>
        </w:rPr>
        <w:t>存在较多争议，目前多采用</w:t>
      </w:r>
      <w:r>
        <w:fldChar w:fldCharType="begin"/>
      </w:r>
      <w:r>
        <w:instrText xml:space="preserve"> HYPERLINK "https://www.ncbi.nlm.nih.gov/pubmed/?term=Hanafusa%20T%5bAuthor%5d&amp;cauthor=true&amp;cauthor_uid=17179928" </w:instrText>
      </w:r>
      <w:r>
        <w:fldChar w:fldCharType="separate"/>
      </w:r>
      <w:r>
        <w:rPr>
          <w:rFonts w:ascii="Times New Roman" w:hAnsi="Times New Roman" w:cs="Times New Roman"/>
          <w:sz w:val="24"/>
        </w:rPr>
        <w:t>Hanafusa T</w:t>
      </w:r>
      <w:r>
        <w:rPr>
          <w:rFonts w:ascii="Times New Roman" w:hAnsi="Times New Roman" w:cs="Times New Roman"/>
          <w:sz w:val="24"/>
        </w:rPr>
        <w:fldChar w:fldCharType="end"/>
      </w:r>
      <w:r>
        <w:rPr>
          <w:rFonts w:hint="eastAsia" w:ascii="宋体" w:hAnsi="宋体" w:eastAsia="宋体" w:cs="宋体"/>
          <w:sz w:val="24"/>
        </w:rPr>
        <w:t>提出的诊断标准</w:t>
      </w:r>
      <w:r>
        <w:rPr>
          <w:rFonts w:hint="eastAsia" w:ascii="宋体" w:hAnsi="宋体" w:eastAsia="宋体" w:cs="宋体"/>
          <w:sz w:val="24"/>
          <w:vertAlign w:val="superscript"/>
        </w:rPr>
        <w:t>[</w:t>
      </w:r>
      <w:ins w:id="311" w:author="老婆" w:date="2018-12-27T11:18:33Z">
        <w:r>
          <w:rPr>
            <w:rFonts w:hint="eastAsia" w:ascii="宋体" w:hAnsi="宋体" w:eastAsia="宋体" w:cs="宋体"/>
            <w:b w:val="0"/>
            <w:bCs w:val="0"/>
            <w:color w:val="auto"/>
            <w:sz w:val="24"/>
            <w:szCs w:val="24"/>
            <w:vertAlign w:val="superscript"/>
            <w:lang w:val="en-US" w:eastAsia="zh-CN"/>
            <w:rPrChange w:id="312" w:author="老婆" w:date="2018-12-27T11:18:50Z">
              <w:rPr>
                <w:rFonts w:hint="eastAsia" w:ascii="宋体" w:hAnsi="宋体" w:eastAsia="宋体" w:cs="宋体"/>
                <w:b w:val="0"/>
                <w:bCs w:val="0"/>
                <w:color w:val="0000FF"/>
                <w:sz w:val="32"/>
                <w:szCs w:val="32"/>
                <w:vertAlign w:val="superscript"/>
                <w:lang w:val="en-US" w:eastAsia="zh-CN"/>
              </w:rPr>
            </w:rPrChange>
          </w:rPr>
          <w:t>4</w:t>
        </w:r>
      </w:ins>
      <w:del w:id="313" w:author="老婆" w:date="2018-12-27T11:18:33Z">
        <w:r>
          <w:rPr>
            <w:rFonts w:hint="eastAsia" w:ascii="宋体" w:hAnsi="宋体" w:eastAsia="宋体" w:cs="宋体"/>
            <w:sz w:val="24"/>
            <w:vertAlign w:val="superscript"/>
          </w:rPr>
          <w:delText>2</w:delText>
        </w:r>
      </w:del>
      <w:r>
        <w:rPr>
          <w:rFonts w:hint="eastAsia" w:ascii="宋体" w:hAnsi="宋体" w:eastAsia="宋体" w:cs="宋体"/>
          <w:sz w:val="24"/>
          <w:vertAlign w:val="superscript"/>
        </w:rPr>
        <w:t>]</w:t>
      </w:r>
      <w:r>
        <w:rPr>
          <w:rFonts w:hint="eastAsia" w:ascii="宋体" w:hAnsi="宋体" w:eastAsia="宋体" w:cs="宋体"/>
          <w:sz w:val="24"/>
        </w:rPr>
        <w:t>：（1）高血糖症状1周内出现酮症或酮症酸中毒；（2）初诊血糖&gt;16mmo/L和首次HbA1C&lt;8.5%；（3）胰岛功能很差，起病时血清空腹C肽&lt;100pmol/L(0.3ng/ml)和餐后2hC肽&lt;170pmol/L(0.5ng/ml)。</w:t>
      </w:r>
    </w:p>
    <w:p>
      <w:pPr>
        <w:spacing w:line="360" w:lineRule="auto"/>
        <w:ind w:firstLine="480"/>
        <w:rPr>
          <w:rFonts w:ascii="Arial" w:hAnsi="Arial" w:cs="Arial"/>
          <w:sz w:val="24"/>
        </w:rPr>
      </w:pPr>
      <w:r>
        <w:rPr>
          <w:rFonts w:hint="eastAsia" w:ascii="Arial" w:hAnsi="Arial" w:cs="Arial"/>
          <w:sz w:val="24"/>
        </w:rPr>
        <w:t>多数FT1D在发病初期可出现胰腺外分泌血清酶（胰淀粉酶，弹性酶-1和脂肪酶）升高，但无细胞坏死、出血、脂肪变性等急性胰腺炎的病理改变，初步分析这和胰腺外分泌组织中有巨噬细胞及淋巴细胞浸润有关</w:t>
      </w:r>
      <w:r>
        <w:rPr>
          <w:rFonts w:hint="eastAsia" w:ascii="Arial" w:hAnsi="Arial" w:cs="Arial"/>
          <w:sz w:val="24"/>
          <w:vertAlign w:val="superscript"/>
        </w:rPr>
        <w:t>[</w:t>
      </w:r>
      <w:ins w:id="314" w:author="老婆" w:date="2018-12-27T11:18:59Z">
        <w:r>
          <w:rPr>
            <w:rFonts w:hint="eastAsia" w:ascii="Arial" w:hAnsi="Arial" w:cs="Arial"/>
            <w:sz w:val="24"/>
            <w:vertAlign w:val="superscript"/>
            <w:lang w:val="en-US" w:eastAsia="zh-CN"/>
          </w:rPr>
          <w:t>5</w:t>
        </w:r>
      </w:ins>
      <w:del w:id="315" w:author="老婆" w:date="2018-12-27T11:18:58Z">
        <w:r>
          <w:rPr>
            <w:rFonts w:hint="eastAsia" w:ascii="Arial" w:hAnsi="Arial" w:cs="Arial"/>
            <w:sz w:val="24"/>
            <w:vertAlign w:val="superscript"/>
          </w:rPr>
          <w:delText>3</w:delText>
        </w:r>
      </w:del>
      <w:r>
        <w:rPr>
          <w:rFonts w:hint="eastAsia" w:ascii="Arial" w:hAnsi="Arial" w:cs="Arial"/>
          <w:sz w:val="24"/>
          <w:vertAlign w:val="superscript"/>
        </w:rPr>
        <w:t>]</w:t>
      </w:r>
      <w:r>
        <w:rPr>
          <w:rFonts w:hint="eastAsia" w:ascii="Arial" w:hAnsi="Arial" w:cs="Arial"/>
          <w:sz w:val="24"/>
        </w:rPr>
        <w:t>，本例患者本例出现血淀粉酶、脂肪酶升高、胰腺周围模糊影像学改变，注意与急性胰腺炎的鉴别，以下几点支持FT1D的诊断：（1）患者入院时血糖水平极高、代谢紊乱严重，但胰腺炎症反应较轻微，表现为患者</w:t>
      </w:r>
      <w:r>
        <w:rPr>
          <w:rFonts w:hint="eastAsia" w:ascii="Arial" w:hAnsi="Arial" w:cs="Arial"/>
          <w:sz w:val="24"/>
          <w:u w:val="none"/>
        </w:rPr>
        <w:t>消化道症状较轻</w:t>
      </w:r>
      <w:r>
        <w:rPr>
          <w:rFonts w:hint="eastAsia" w:ascii="Arial" w:hAnsi="Arial" w:cs="Arial"/>
          <w:sz w:val="24"/>
        </w:rPr>
        <w:t>、持续时间较短。</w:t>
      </w:r>
      <w:r>
        <w:rPr>
          <w:rFonts w:hint="eastAsia" w:ascii="Arial" w:hAnsi="Arial" w:cs="Arial"/>
          <w:sz w:val="24"/>
          <w:lang w:eastAsia="zh-CN"/>
        </w:rPr>
        <w:t>未禁食情况下，入院</w:t>
      </w:r>
      <w:r>
        <w:rPr>
          <w:rFonts w:hint="eastAsia" w:ascii="Arial" w:hAnsi="Arial" w:cs="Arial"/>
          <w:sz w:val="24"/>
          <w:lang w:val="en-US" w:eastAsia="zh-CN"/>
        </w:rPr>
        <w:t>2天</w:t>
      </w:r>
      <w:r>
        <w:rPr>
          <w:rFonts w:hint="eastAsia" w:ascii="Arial" w:hAnsi="Arial" w:cs="Arial"/>
          <w:sz w:val="24"/>
        </w:rPr>
        <w:t>酮症酸中毒纠正后，腹痛症状迅速缓解，血常规白细胞及中性粒细胞基本恢复正常，入院5d淀粉酶水平恢复正常。（2）</w:t>
      </w:r>
      <w:r>
        <w:rPr>
          <w:rFonts w:hint="eastAsia" w:ascii="宋体" w:hAnsi="宋体" w:eastAsia="宋体" w:cs="宋体"/>
          <w:sz w:val="24"/>
        </w:rPr>
        <w:t>起病时血糖高达29mmol/L，而</w:t>
      </w:r>
      <w:r>
        <w:rPr>
          <w:rFonts w:hint="eastAsia" w:ascii="Arial" w:hAnsi="Arial" w:cs="Arial"/>
          <w:sz w:val="24"/>
        </w:rPr>
        <w:t>HbA1</w:t>
      </w:r>
      <w:r>
        <w:rPr>
          <w:rFonts w:hint="eastAsia" w:ascii="Arial" w:hAnsi="Arial" w:cs="Arial"/>
          <w:color w:val="FF0000"/>
          <w:sz w:val="24"/>
          <w:vertAlign w:val="subscript"/>
        </w:rPr>
        <w:t>C</w:t>
      </w:r>
      <w:r>
        <w:rPr>
          <w:rFonts w:hint="eastAsia" w:ascii="Arial" w:hAnsi="Arial" w:cs="Arial"/>
          <w:sz w:val="24"/>
        </w:rPr>
        <w:t>：5.5%。（3）</w:t>
      </w:r>
      <w:r>
        <w:rPr>
          <w:rFonts w:hint="eastAsia" w:ascii="宋体" w:hAnsi="宋体" w:eastAsia="宋体" w:cs="宋体"/>
          <w:sz w:val="24"/>
        </w:rPr>
        <w:t>空腹及餐后2h血浆C肽水平均低下，处于胰岛功能衰竭状态。（4）谷</w:t>
      </w:r>
      <w:r>
        <w:rPr>
          <w:rFonts w:hint="eastAsia" w:ascii="Arial" w:hAnsi="Arial" w:cs="Arial"/>
          <w:sz w:val="24"/>
        </w:rPr>
        <w:t>氨酸脱羧酶抗体（GADA）、蛋白酪氨酸磷酶抗体（IA2A）、锌转运体8自身抗体（ZnT8A）均阴性。2002年Fukui等</w:t>
      </w:r>
      <w:r>
        <w:rPr>
          <w:rFonts w:hint="eastAsia" w:ascii="Arial" w:hAnsi="Arial" w:cs="Arial"/>
          <w:sz w:val="24"/>
          <w:vertAlign w:val="superscript"/>
        </w:rPr>
        <w:t>[</w:t>
      </w:r>
      <w:ins w:id="316" w:author="老婆" w:date="2018-12-27T11:19:09Z">
        <w:r>
          <w:rPr>
            <w:rFonts w:hint="eastAsia" w:ascii="Arial" w:hAnsi="Arial" w:cs="Arial"/>
            <w:sz w:val="24"/>
            <w:vertAlign w:val="superscript"/>
            <w:lang w:val="en-US" w:eastAsia="zh-CN"/>
          </w:rPr>
          <w:t>6</w:t>
        </w:r>
      </w:ins>
      <w:del w:id="317" w:author="老婆" w:date="2018-12-27T11:19:09Z">
        <w:r>
          <w:rPr>
            <w:rFonts w:hint="eastAsia" w:ascii="Arial" w:hAnsi="Arial" w:cs="Arial"/>
            <w:sz w:val="24"/>
            <w:vertAlign w:val="superscript"/>
          </w:rPr>
          <w:delText>4</w:delText>
        </w:r>
      </w:del>
      <w:r>
        <w:rPr>
          <w:rFonts w:hint="eastAsia" w:ascii="Arial" w:hAnsi="Arial" w:cs="Arial"/>
          <w:sz w:val="24"/>
          <w:vertAlign w:val="superscript"/>
        </w:rPr>
        <w:t>]</w:t>
      </w:r>
      <w:r>
        <w:rPr>
          <w:rFonts w:hint="eastAsia" w:ascii="Arial" w:hAnsi="Arial" w:cs="Arial"/>
          <w:sz w:val="24"/>
        </w:rPr>
        <w:t>报道了首例伴有胰腺CT、B超等影像学改变的FT1D患者。研究显示</w:t>
      </w:r>
      <w:r>
        <w:rPr>
          <w:rFonts w:hint="eastAsia" w:ascii="Arial" w:hAnsi="Arial" w:cs="Arial"/>
          <w:sz w:val="24"/>
          <w:vertAlign w:val="superscript"/>
        </w:rPr>
        <w:t>[</w:t>
      </w:r>
      <w:ins w:id="318" w:author="老婆" w:date="2018-12-27T11:19:15Z">
        <w:r>
          <w:rPr>
            <w:rFonts w:hint="eastAsia" w:ascii="Arial" w:hAnsi="Arial" w:cs="Arial"/>
            <w:sz w:val="24"/>
            <w:vertAlign w:val="superscript"/>
            <w:lang w:val="en-US" w:eastAsia="zh-CN"/>
          </w:rPr>
          <w:t>7</w:t>
        </w:r>
      </w:ins>
      <w:del w:id="319" w:author="老婆" w:date="2018-12-27T11:19:14Z">
        <w:r>
          <w:rPr>
            <w:rFonts w:hint="eastAsia" w:ascii="Arial" w:hAnsi="Arial" w:cs="Arial"/>
            <w:sz w:val="24"/>
            <w:vertAlign w:val="superscript"/>
          </w:rPr>
          <w:delText>5</w:delText>
        </w:r>
      </w:del>
      <w:r>
        <w:rPr>
          <w:rFonts w:hint="eastAsia" w:ascii="Arial" w:hAnsi="Arial" w:cs="Arial"/>
          <w:sz w:val="24"/>
          <w:vertAlign w:val="superscript"/>
        </w:rPr>
        <w:t>]</w:t>
      </w:r>
      <w:r>
        <w:rPr>
          <w:rFonts w:hint="eastAsia" w:ascii="Arial" w:hAnsi="Arial" w:cs="Arial"/>
          <w:sz w:val="24"/>
        </w:rPr>
        <w:t>30%-34.2%未合并糖尿病的重症急性胰腺炎患者会出现应激性高血糖，但是这种应激性高血糖一般会随着胰腺炎的康复可消失。而FT1D患者短期内</w:t>
      </w:r>
      <w:r>
        <w:rPr>
          <w:rFonts w:hint="eastAsia" w:ascii="宋体" w:hAnsi="宋体" w:eastAsia="宋体" w:cs="宋体"/>
          <w:sz w:val="24"/>
        </w:rPr>
        <w:t>β细胞严重破坏，残存胰岛细胞少，患者需要终生完全依赖胰岛素治疗，因此治疗过程中血糖波动较大，血糖难以控制达标</w:t>
      </w:r>
      <w:r>
        <w:rPr>
          <w:rFonts w:hint="eastAsia" w:ascii="宋体" w:hAnsi="宋体" w:eastAsia="宋体" w:cs="宋体"/>
          <w:sz w:val="24"/>
          <w:vertAlign w:val="superscript"/>
        </w:rPr>
        <w:t>[</w:t>
      </w:r>
      <w:ins w:id="320" w:author="老婆" w:date="2018-12-27T11:19:23Z">
        <w:r>
          <w:rPr>
            <w:rFonts w:hint="eastAsia" w:ascii="宋体" w:hAnsi="宋体" w:eastAsia="宋体" w:cs="宋体"/>
            <w:sz w:val="24"/>
            <w:vertAlign w:val="superscript"/>
            <w:lang w:val="en-US" w:eastAsia="zh-CN"/>
          </w:rPr>
          <w:t>8</w:t>
        </w:r>
      </w:ins>
      <w:del w:id="321" w:author="老婆" w:date="2018-12-27T11:19:22Z">
        <w:r>
          <w:rPr>
            <w:rFonts w:hint="eastAsia" w:ascii="宋体" w:hAnsi="宋体" w:eastAsia="宋体" w:cs="宋体"/>
            <w:sz w:val="24"/>
            <w:vertAlign w:val="superscript"/>
          </w:rPr>
          <w:delText>6</w:delText>
        </w:r>
      </w:del>
      <w:r>
        <w:rPr>
          <w:rFonts w:hint="eastAsia" w:ascii="宋体" w:hAnsi="宋体" w:eastAsia="宋体" w:cs="宋体"/>
          <w:sz w:val="24"/>
          <w:vertAlign w:val="superscript"/>
        </w:rPr>
        <w:t>]</w:t>
      </w:r>
      <w:r>
        <w:rPr>
          <w:rFonts w:hint="eastAsia" w:ascii="宋体" w:hAnsi="宋体" w:eastAsia="宋体" w:cs="宋体"/>
          <w:sz w:val="24"/>
        </w:rPr>
        <w:t>，本例患者</w:t>
      </w:r>
      <w:r>
        <w:rPr>
          <w:rFonts w:hint="eastAsia" w:ascii="Arial" w:hAnsi="Arial" w:cs="Arial"/>
          <w:sz w:val="24"/>
        </w:rPr>
        <w:t>胰岛功能处于衰竭状态，入院后予以甘精胰岛素及速效胰岛素联合降糖治疗的情况下血糖仍不平稳</w:t>
      </w:r>
      <w:r>
        <w:rPr>
          <w:rFonts w:hint="eastAsia" w:ascii="Arial" w:hAnsi="Arial" w:cs="Arial"/>
          <w:sz w:val="24"/>
          <w:lang w:val="en-US" w:eastAsia="zh-CN"/>
        </w:rPr>
        <w:t>,2周后复诊</w:t>
      </w:r>
      <w:r>
        <w:rPr>
          <w:rFonts w:hint="eastAsia" w:ascii="Arial" w:hAnsi="Arial" w:cs="Arial"/>
          <w:sz w:val="24"/>
        </w:rPr>
        <w:t>联用阿卡波糖“削峰去谷”后血糖相对平稳。</w:t>
      </w:r>
    </w:p>
    <w:p>
      <w:pPr>
        <w:spacing w:line="360" w:lineRule="auto"/>
        <w:ind w:firstLine="480"/>
        <w:rPr>
          <w:del w:id="322" w:author="老婆" w:date="2018-12-27T11:05:31Z"/>
          <w:rFonts w:hint="eastAsia" w:ascii="Arial" w:hAnsi="Arial" w:cs="Arial"/>
          <w:sz w:val="24"/>
        </w:rPr>
      </w:pPr>
      <w:r>
        <w:rPr>
          <w:rFonts w:hint="eastAsia" w:ascii="Arial" w:hAnsi="Arial" w:cs="Arial"/>
          <w:sz w:val="24"/>
        </w:rPr>
        <w:t>FT1D在我国发病率低，当临床上出现胰腺外分泌酶的增高及胰腺影</w:t>
      </w:r>
      <w:r>
        <w:rPr>
          <w:rFonts w:hint="eastAsia" w:ascii="Arial" w:hAnsi="Arial" w:cs="Arial"/>
          <w:sz w:val="24"/>
          <w:lang w:eastAsia="zh-CN"/>
        </w:rPr>
        <w:t>像</w:t>
      </w:r>
      <w:r>
        <w:rPr>
          <w:rFonts w:hint="eastAsia" w:ascii="Arial" w:hAnsi="Arial" w:cs="Arial"/>
          <w:sz w:val="24"/>
        </w:rPr>
        <w:t>学的改变极易误诊为急性胰腺炎，</w:t>
      </w:r>
      <w:ins w:id="323" w:author="老婆" w:date="2018-12-27T11:03:48Z">
        <w:r>
          <w:rPr>
            <w:rFonts w:hint="eastAsia" w:ascii="Arial" w:hAnsi="Arial" w:cs="Arial"/>
            <w:sz w:val="24"/>
          </w:rPr>
          <w:t>患者一旦被疑诊为暴发1型,就应该高度重视,积极抢救</w:t>
        </w:r>
      </w:ins>
      <w:ins w:id="324" w:author="老婆" w:date="2018-12-27T11:03:48Z">
        <w:r>
          <w:rPr>
            <w:rFonts w:hint="eastAsia" w:ascii="Arial" w:hAnsi="Arial" w:cs="Arial"/>
            <w:sz w:val="24"/>
            <w:lang w:eastAsia="zh-CN"/>
          </w:rPr>
          <w:t>，</w:t>
        </w:r>
      </w:ins>
      <w:ins w:id="325" w:author="老婆" w:date="2018-12-27T11:04:34Z">
        <w:r>
          <w:rPr>
            <w:rFonts w:hint="eastAsia" w:ascii="Arial" w:hAnsi="Arial" w:cs="Arial"/>
            <w:sz w:val="24"/>
            <w:lang w:val="en-US" w:eastAsia="zh-CN"/>
          </w:rPr>
          <w:t>另外</w:t>
        </w:r>
      </w:ins>
      <w:ins w:id="326" w:author="老婆" w:date="2018-12-27T11:04:37Z">
        <w:r>
          <w:rPr>
            <w:rFonts w:hint="eastAsia" w:ascii="Arial" w:hAnsi="Arial" w:cs="Arial"/>
            <w:sz w:val="24"/>
            <w:lang w:val="en-US" w:eastAsia="zh-CN"/>
          </w:rPr>
          <w:t>因为其</w:t>
        </w:r>
      </w:ins>
      <w:ins w:id="327" w:author="老婆" w:date="2018-12-27T11:04:19Z">
        <w:r>
          <w:rPr>
            <w:rFonts w:hint="eastAsia" w:ascii="Arial" w:hAnsi="Arial" w:cs="Arial"/>
            <w:sz w:val="24"/>
          </w:rPr>
          <w:t>比经典1型患者有更高的微血管病变、肾功能障碍的发病率</w:t>
        </w:r>
      </w:ins>
      <w:ins w:id="328" w:author="老婆" w:date="2018-12-27T11:04:44Z">
        <w:r>
          <w:rPr>
            <w:rFonts w:hint="eastAsia" w:ascii="Arial" w:hAnsi="Arial" w:cs="Arial"/>
            <w:sz w:val="24"/>
            <w:lang w:eastAsia="zh-CN"/>
          </w:rPr>
          <w:t>，</w:t>
        </w:r>
      </w:ins>
      <w:ins w:id="329" w:author="老婆" w:date="2018-12-27T11:04:49Z">
        <w:r>
          <w:rPr>
            <w:rFonts w:hint="eastAsia" w:ascii="Arial" w:hAnsi="Arial" w:cs="Arial"/>
            <w:sz w:val="24"/>
            <w:lang w:val="en-US" w:eastAsia="zh-CN"/>
          </w:rPr>
          <w:t>故</w:t>
        </w:r>
      </w:ins>
      <w:ins w:id="330" w:author="老婆" w:date="2018-12-27T11:05:04Z">
        <w:r>
          <w:rPr>
            <w:rFonts w:hint="eastAsia" w:ascii="Arial" w:hAnsi="Arial" w:cs="Arial"/>
            <w:sz w:val="24"/>
            <w:lang w:val="en-US" w:eastAsia="zh-CN"/>
          </w:rPr>
          <w:t>应</w:t>
        </w:r>
      </w:ins>
      <w:ins w:id="331" w:author="老婆" w:date="2018-12-27T11:05:00Z">
        <w:r>
          <w:rPr>
            <w:rFonts w:hint="eastAsia" w:ascii="Arial" w:hAnsi="Arial" w:cs="Arial"/>
            <w:sz w:val="24"/>
            <w:lang w:val="en-US" w:eastAsia="zh-CN"/>
          </w:rPr>
          <w:t>尽量</w:t>
        </w:r>
      </w:ins>
      <w:ins w:id="332" w:author="老婆" w:date="2018-12-27T11:05:07Z">
        <w:r>
          <w:rPr>
            <w:rFonts w:hint="eastAsia" w:ascii="Arial" w:hAnsi="Arial" w:cs="Arial"/>
            <w:sz w:val="24"/>
            <w:lang w:val="en-US" w:eastAsia="zh-CN"/>
          </w:rPr>
          <w:t>做到</w:t>
        </w:r>
      </w:ins>
      <w:ins w:id="333" w:author="老婆" w:date="2018-12-27T11:05:12Z">
        <w:r>
          <w:rPr>
            <w:rFonts w:hint="eastAsia" w:ascii="Arial" w:hAnsi="Arial" w:cs="Arial"/>
            <w:sz w:val="24"/>
            <w:lang w:val="en-US" w:eastAsia="zh-CN"/>
          </w:rPr>
          <w:t>及早</w:t>
        </w:r>
      </w:ins>
      <w:ins w:id="334" w:author="老婆" w:date="2018-12-27T11:05:17Z">
        <w:r>
          <w:rPr>
            <w:rFonts w:hint="eastAsia" w:ascii="Arial" w:hAnsi="Arial" w:cs="Arial"/>
            <w:sz w:val="24"/>
            <w:lang w:val="en-US" w:eastAsia="zh-CN"/>
          </w:rPr>
          <w:t>诊断</w:t>
        </w:r>
      </w:ins>
      <w:ins w:id="335" w:author="老婆" w:date="2018-12-27T11:05:20Z">
        <w:r>
          <w:rPr>
            <w:rFonts w:hint="eastAsia" w:ascii="Arial" w:hAnsi="Arial" w:cs="Arial"/>
            <w:sz w:val="24"/>
            <w:lang w:val="en-US" w:eastAsia="zh-CN"/>
          </w:rPr>
          <w:t>并</w:t>
        </w:r>
      </w:ins>
      <w:ins w:id="336" w:author="老婆" w:date="2018-12-27T11:05:23Z">
        <w:r>
          <w:rPr>
            <w:rFonts w:hint="eastAsia" w:ascii="Arial" w:hAnsi="Arial" w:cs="Arial"/>
            <w:sz w:val="24"/>
            <w:lang w:val="en-US" w:eastAsia="zh-CN"/>
          </w:rPr>
          <w:t>积极</w:t>
        </w:r>
      </w:ins>
      <w:ins w:id="337" w:author="老婆" w:date="2018-12-27T11:05:24Z">
        <w:r>
          <w:rPr>
            <w:rFonts w:hint="eastAsia" w:ascii="Arial" w:hAnsi="Arial" w:cs="Arial"/>
            <w:sz w:val="24"/>
            <w:lang w:val="en-US" w:eastAsia="zh-CN"/>
          </w:rPr>
          <w:t>干预</w:t>
        </w:r>
      </w:ins>
      <w:ins w:id="338" w:author="老婆" w:date="2018-12-27T11:05:25Z">
        <w:r>
          <w:rPr>
            <w:rFonts w:hint="eastAsia" w:ascii="Arial" w:hAnsi="Arial" w:cs="Arial"/>
            <w:sz w:val="24"/>
            <w:lang w:val="en-US" w:eastAsia="zh-CN"/>
          </w:rPr>
          <w:t>。</w:t>
        </w:r>
      </w:ins>
      <w:ins w:id="339" w:author="老婆" w:date="2018-12-27T11:05:27Z">
        <w:r>
          <w:rPr>
            <w:rFonts w:hint="eastAsia" w:ascii="Arial" w:hAnsi="Arial" w:cs="Arial"/>
            <w:sz w:val="24"/>
            <w:lang w:val="en-US" w:eastAsia="zh-CN"/>
          </w:rPr>
          <w:t>所以</w:t>
        </w:r>
      </w:ins>
      <w:r>
        <w:rPr>
          <w:rFonts w:hint="eastAsia" w:ascii="Arial" w:hAnsi="Arial" w:cs="Arial"/>
          <w:sz w:val="24"/>
        </w:rPr>
        <w:t>临床医师应该加强自身业务学习，加强对该病的认识，避免做到漏诊及误诊。</w:t>
      </w:r>
    </w:p>
    <w:p>
      <w:pPr>
        <w:spacing w:line="360" w:lineRule="auto"/>
        <w:ind w:firstLine="480"/>
        <w:rPr>
          <w:rFonts w:ascii="Arial" w:hAnsi="Arial" w:cs="Arial"/>
          <w:sz w:val="24"/>
        </w:rPr>
        <w:pPrChange w:id="340" w:author="老婆" w:date="2018-12-27T11:05:32Z">
          <w:pPr>
            <w:spacing w:line="360" w:lineRule="auto"/>
          </w:pPr>
        </w:pPrChange>
      </w:pPr>
    </w:p>
    <w:p>
      <w:pPr>
        <w:spacing w:line="360" w:lineRule="auto"/>
        <w:rPr>
          <w:rFonts w:ascii="Times New Roman" w:hAnsi="Times New Roman" w:cs="Times New Roman"/>
          <w:sz w:val="24"/>
        </w:rPr>
      </w:pPr>
      <w:r>
        <w:rPr>
          <w:rFonts w:hint="eastAsia" w:ascii="Times New Roman" w:hAnsi="Times New Roman" w:cs="Times New Roman"/>
          <w:sz w:val="24"/>
        </w:rPr>
        <w:t>参考文献：</w:t>
      </w:r>
    </w:p>
    <w:p>
      <w:pPr>
        <w:numPr>
          <w:ilvl w:val="0"/>
          <w:numId w:val="2"/>
        </w:numPr>
        <w:spacing w:line="360" w:lineRule="auto"/>
        <w:ind w:left="425" w:hanging="425"/>
        <w:rPr>
          <w:rFonts w:ascii="Times New Roman" w:hAnsi="Times New Roman" w:cs="Times New Roman"/>
          <w:sz w:val="24"/>
        </w:rPr>
      </w:pPr>
      <w:r>
        <w:rPr>
          <w:rFonts w:ascii="Times New Roman" w:hAnsi="Times New Roman" w:cs="Times New Roman"/>
          <w:sz w:val="24"/>
        </w:rPr>
        <w:t>Imagawa A, Hanafusa T, Miyagawa J, Matsuzawa Y.</w:t>
      </w:r>
      <w:r>
        <w:rPr>
          <w:rFonts w:hint="eastAsia" w:ascii="Times New Roman" w:hAnsi="Times New Roman" w:cs="Times New Roman"/>
          <w:sz w:val="24"/>
        </w:rPr>
        <w:t>,</w:t>
      </w:r>
      <w:r>
        <w:rPr>
          <w:rFonts w:ascii="Times New Roman" w:hAnsi="Times New Roman" w:cs="Times New Roman"/>
          <w:sz w:val="24"/>
        </w:rPr>
        <w:fldChar w:fldCharType="begin"/>
      </w:r>
      <w:r>
        <w:rPr>
          <w:rFonts w:ascii="Times New Roman" w:hAnsi="Times New Roman" w:cs="Times New Roman"/>
          <w:sz w:val="24"/>
        </w:rPr>
        <w:instrText xml:space="preserve"> HYPERLINK "https://www.ncbi.nlm.nih.gov/pubmed/10655528" </w:instrText>
      </w:r>
      <w:r>
        <w:rPr>
          <w:rFonts w:ascii="Times New Roman" w:hAnsi="Times New Roman" w:cs="Times New Roman"/>
          <w:sz w:val="24"/>
        </w:rPr>
        <w:fldChar w:fldCharType="separate"/>
      </w:r>
      <w:r>
        <w:rPr>
          <w:rFonts w:ascii="Times New Roman" w:hAnsi="Times New Roman" w:cs="Times New Roman"/>
          <w:sz w:val="24"/>
        </w:rPr>
        <w:t>A novel subtype of type 1 diabetes mellitus characterized by a rapid onset and an absence of diabetes-related antibodies. Osaka IDDM Study Group.</w:t>
      </w:r>
      <w:r>
        <w:rPr>
          <w:rFonts w:ascii="Times New Roman" w:hAnsi="Times New Roman" w:cs="Times New Roman"/>
          <w:sz w:val="24"/>
        </w:rPr>
        <w:fldChar w:fldCharType="end"/>
      </w:r>
      <w:r>
        <w:rPr>
          <w:rFonts w:ascii="Times New Roman" w:hAnsi="Times New Roman" w:cs="Times New Roman"/>
          <w:sz w:val="24"/>
        </w:rPr>
        <w:t>N Engl J Med. 2000 Feb 3;342(5):301-7.</w:t>
      </w:r>
    </w:p>
    <w:p>
      <w:pPr>
        <w:pStyle w:val="2"/>
        <w:widowControl/>
        <w:numPr>
          <w:ilvl w:val="0"/>
          <w:numId w:val="2"/>
        </w:numPr>
        <w:shd w:val="clear" w:color="auto" w:fill="FFFFFF"/>
        <w:spacing w:before="105" w:after="105" w:line="360" w:lineRule="auto"/>
        <w:ind w:left="425" w:hanging="425"/>
        <w:rPr>
          <w:ins w:id="341" w:author="老婆" w:date="2018-12-27T11:12:35Z"/>
          <w:rFonts w:hint="default" w:ascii="Times New Roman" w:hAnsi="Times New Roman" w:cs="Times New Roman" w:eastAsiaTheme="minorEastAsia"/>
          <w:b w:val="0"/>
          <w:color w:val="auto"/>
          <w:kern w:val="2"/>
          <w:sz w:val="24"/>
          <w:szCs w:val="24"/>
          <w:lang w:val="en-US" w:eastAsia="zh-CN"/>
          <w:rPrChange w:id="342" w:author="老婆" w:date="2019-04-01T19:01:45Z">
            <w:rPr>
              <w:ins w:id="343" w:author="老婆" w:date="2018-12-27T11:12:35Z"/>
              <w:rFonts w:hint="default" w:ascii="Times New Roman" w:hAnsi="Times New Roman" w:cs="Times New Roman" w:eastAsiaTheme="minorEastAsia"/>
              <w:b w:val="0"/>
              <w:kern w:val="2"/>
              <w:sz w:val="24"/>
              <w:szCs w:val="24"/>
              <w:lang w:val="en-US" w:eastAsia="zh-CN"/>
            </w:rPr>
          </w:rPrChange>
        </w:rPr>
      </w:pPr>
      <w:ins w:id="344" w:author="老婆" w:date="2018-12-27T11:12:35Z">
        <w:r>
          <w:rPr>
            <w:rFonts w:hint="default" w:ascii="Times New Roman" w:hAnsi="Times New Roman" w:cs="Times New Roman" w:eastAsiaTheme="minorEastAsia"/>
            <w:b w:val="0"/>
            <w:kern w:val="2"/>
            <w:sz w:val="24"/>
            <w:szCs w:val="24"/>
          </w:rPr>
          <w:t>郑超,王臻,</w:t>
        </w:r>
      </w:ins>
      <w:ins w:id="345" w:author="老婆" w:date="2018-12-27T11:12:35Z">
        <w:r>
          <w:rPr>
            <w:rFonts w:hint="default" w:ascii="Times New Roman" w:hAnsi="Times New Roman" w:cs="Times New Roman" w:eastAsiaTheme="minorEastAsia"/>
            <w:b w:val="0"/>
            <w:color w:val="auto"/>
            <w:kern w:val="2"/>
            <w:sz w:val="24"/>
            <w:szCs w:val="24"/>
            <w:rPrChange w:id="346" w:author="老婆" w:date="2019-04-01T19:01:45Z">
              <w:rPr>
                <w:rFonts w:hint="default" w:ascii="Times New Roman" w:hAnsi="Times New Roman" w:cs="Times New Roman" w:eastAsiaTheme="minorEastAsia"/>
                <w:b w:val="0"/>
                <w:kern w:val="2"/>
                <w:sz w:val="24"/>
                <w:szCs w:val="24"/>
              </w:rPr>
            </w:rPrChange>
          </w:rPr>
          <w:t>张贻宇等</w:t>
        </w:r>
      </w:ins>
      <w:ins w:id="347" w:author="老婆" w:date="2018-12-27T11:12:35Z">
        <w:r>
          <w:rPr>
            <w:rFonts w:hint="default" w:ascii="Times New Roman" w:hAnsi="Times New Roman" w:cs="Times New Roman" w:eastAsiaTheme="minorEastAsia"/>
            <w:b w:val="0"/>
            <w:color w:val="auto"/>
            <w:kern w:val="2"/>
            <w:sz w:val="24"/>
            <w:szCs w:val="24"/>
            <w:lang w:val="en-US" w:eastAsia="zh-CN"/>
            <w:rPrChange w:id="348" w:author="老婆" w:date="2019-04-01T19:01:45Z">
              <w:rPr>
                <w:rFonts w:hint="default" w:ascii="Times New Roman" w:hAnsi="Times New Roman" w:cs="Times New Roman" w:eastAsiaTheme="minorEastAsia"/>
                <w:b w:val="0"/>
                <w:kern w:val="2"/>
                <w:sz w:val="24"/>
                <w:szCs w:val="24"/>
                <w:lang w:val="en-US" w:eastAsia="zh-CN"/>
              </w:rPr>
            </w:rPrChange>
          </w:rPr>
          <w:t>;</w:t>
        </w:r>
      </w:ins>
      <w:ins w:id="349" w:author="老婆" w:date="2018-12-27T11:12:35Z">
        <w:r>
          <w:rPr>
            <w:rFonts w:hint="default" w:ascii="Times New Roman" w:hAnsi="Times New Roman" w:cs="Times New Roman" w:eastAsiaTheme="minorEastAsia"/>
            <w:b w:val="0"/>
            <w:i w:val="0"/>
            <w:caps w:val="0"/>
            <w:color w:val="auto"/>
            <w:spacing w:val="0"/>
            <w:kern w:val="2"/>
            <w:sz w:val="24"/>
            <w:szCs w:val="24"/>
            <w:u w:val="none"/>
            <w:rPrChange w:id="350" w:author="老婆" w:date="2019-04-01T19:01:45Z">
              <w:rPr>
                <w:rFonts w:hint="default" w:ascii="Times New Roman" w:hAnsi="Times New Roman" w:cs="Times New Roman" w:eastAsiaTheme="minorEastAsia"/>
                <w:b w:val="0"/>
                <w:i w:val="0"/>
                <w:caps w:val="0"/>
                <w:spacing w:val="0"/>
                <w:kern w:val="2"/>
                <w:sz w:val="24"/>
                <w:szCs w:val="24"/>
                <w:u w:val="none"/>
              </w:rPr>
            </w:rPrChange>
          </w:rPr>
          <w:t>暴发性1型糖尿病临床流行病学调查</w:t>
        </w:r>
      </w:ins>
      <w:ins w:id="351" w:author="老婆" w:date="2018-12-27T11:12:35Z">
        <w:r>
          <w:rPr>
            <w:rFonts w:hint="default" w:ascii="Times New Roman" w:hAnsi="Times New Roman" w:cs="Times New Roman" w:eastAsiaTheme="minorEastAsia"/>
            <w:b w:val="0"/>
            <w:i w:val="0"/>
            <w:caps w:val="0"/>
            <w:color w:val="auto"/>
            <w:spacing w:val="0"/>
            <w:kern w:val="2"/>
            <w:sz w:val="24"/>
            <w:szCs w:val="24"/>
            <w:u w:val="none"/>
            <w:lang w:val="en-US" w:eastAsia="zh-CN"/>
            <w:rPrChange w:id="352" w:author="老婆" w:date="2019-04-01T19:01:45Z">
              <w:rPr>
                <w:rFonts w:hint="default" w:ascii="Times New Roman" w:hAnsi="Times New Roman" w:cs="Times New Roman" w:eastAsiaTheme="minorEastAsia"/>
                <w:b w:val="0"/>
                <w:i w:val="0"/>
                <w:caps w:val="0"/>
                <w:spacing w:val="0"/>
                <w:kern w:val="2"/>
                <w:sz w:val="24"/>
                <w:szCs w:val="24"/>
                <w:u w:val="none"/>
                <w:lang w:val="en-US" w:eastAsia="zh-CN"/>
              </w:rPr>
            </w:rPrChange>
          </w:rPr>
          <w:t>;</w:t>
        </w:r>
      </w:ins>
      <w:ins w:id="353" w:author="老婆" w:date="2018-12-27T11:12:35Z">
        <w:r>
          <w:rPr>
            <w:rFonts w:hint="default" w:ascii="Times New Roman" w:hAnsi="Times New Roman" w:cs="Times New Roman" w:eastAsiaTheme="minorEastAsia"/>
            <w:b w:val="0"/>
            <w:color w:val="auto"/>
            <w:kern w:val="2"/>
            <w:sz w:val="24"/>
            <w:szCs w:val="24"/>
            <w:rPrChange w:id="354" w:author="老婆" w:date="2019-04-01T19:01:45Z">
              <w:rPr>
                <w:rFonts w:hint="default" w:ascii="Times New Roman" w:hAnsi="Times New Roman" w:cs="Times New Roman" w:eastAsiaTheme="minorEastAsia"/>
                <w:b w:val="0"/>
                <w:kern w:val="2"/>
                <w:sz w:val="24"/>
                <w:szCs w:val="24"/>
              </w:rPr>
            </w:rPrChange>
          </w:rPr>
          <w:t>中国糖尿病杂志</w:t>
        </w:r>
      </w:ins>
      <w:ins w:id="355" w:author="老婆" w:date="2018-12-27T11:12:35Z">
        <w:r>
          <w:rPr>
            <w:rFonts w:hint="default" w:ascii="Times New Roman" w:hAnsi="Times New Roman" w:cs="Times New Roman" w:eastAsiaTheme="minorEastAsia"/>
            <w:b w:val="0"/>
            <w:color w:val="auto"/>
            <w:kern w:val="2"/>
            <w:sz w:val="24"/>
            <w:szCs w:val="24"/>
            <w:lang w:val="en-US" w:eastAsia="zh-CN"/>
            <w:rPrChange w:id="356" w:author="老婆" w:date="2019-04-01T19:01:45Z">
              <w:rPr>
                <w:rFonts w:hint="default" w:ascii="Times New Roman" w:hAnsi="Times New Roman" w:cs="Times New Roman" w:eastAsiaTheme="minorEastAsia"/>
                <w:b w:val="0"/>
                <w:kern w:val="2"/>
                <w:sz w:val="24"/>
                <w:szCs w:val="24"/>
                <w:lang w:val="en-US" w:eastAsia="zh-CN"/>
              </w:rPr>
            </w:rPrChange>
          </w:rPr>
          <w:t>;</w:t>
        </w:r>
      </w:ins>
      <w:ins w:id="357" w:author="老婆" w:date="2018-12-27T11:12:35Z">
        <w:r>
          <w:rPr>
            <w:rFonts w:hint="default" w:ascii="Times New Roman" w:hAnsi="Times New Roman" w:cs="Times New Roman" w:eastAsiaTheme="minorEastAsia"/>
            <w:b w:val="0"/>
            <w:color w:val="auto"/>
            <w:kern w:val="2"/>
            <w:sz w:val="24"/>
            <w:szCs w:val="24"/>
            <w:rPrChange w:id="358" w:author="老婆" w:date="2019-04-01T19:01:45Z">
              <w:rPr>
                <w:rFonts w:hint="default" w:ascii="Times New Roman" w:hAnsi="Times New Roman" w:cs="Times New Roman" w:eastAsiaTheme="minorEastAsia"/>
                <w:b w:val="0"/>
                <w:kern w:val="2"/>
                <w:sz w:val="24"/>
                <w:szCs w:val="24"/>
              </w:rPr>
            </w:rPrChange>
          </w:rPr>
          <w:t>2009,17(9):646-648</w:t>
        </w:r>
      </w:ins>
      <w:ins w:id="359" w:author="老婆" w:date="2018-12-27T11:12:35Z">
        <w:r>
          <w:rPr>
            <w:rFonts w:hint="default" w:ascii="Times New Roman" w:hAnsi="Times New Roman" w:cs="Times New Roman" w:eastAsiaTheme="minorEastAsia"/>
            <w:b w:val="0"/>
            <w:color w:val="auto"/>
            <w:kern w:val="2"/>
            <w:sz w:val="24"/>
            <w:szCs w:val="24"/>
            <w:lang w:val="en-US" w:eastAsia="zh-CN"/>
            <w:rPrChange w:id="360" w:author="老婆" w:date="2019-04-01T19:01:45Z">
              <w:rPr>
                <w:rFonts w:hint="default" w:ascii="Times New Roman" w:hAnsi="Times New Roman" w:cs="Times New Roman" w:eastAsiaTheme="minorEastAsia"/>
                <w:b w:val="0"/>
                <w:kern w:val="2"/>
                <w:sz w:val="24"/>
                <w:szCs w:val="24"/>
                <w:lang w:val="en-US" w:eastAsia="zh-CN"/>
              </w:rPr>
            </w:rPrChange>
          </w:rPr>
          <w:t>.</w:t>
        </w:r>
      </w:ins>
    </w:p>
    <w:p>
      <w:pPr>
        <w:pStyle w:val="2"/>
        <w:widowControl/>
        <w:numPr>
          <w:ilvl w:val="0"/>
          <w:numId w:val="2"/>
        </w:numPr>
        <w:shd w:val="clear" w:color="auto" w:fill="FFFFFF"/>
        <w:spacing w:before="105" w:beforeAutospacing="0" w:after="105" w:afterAutospacing="0" w:line="360" w:lineRule="auto"/>
        <w:ind w:left="425" w:hanging="425"/>
        <w:rPr>
          <w:ins w:id="361" w:author="老婆" w:date="2018-12-27T11:12:32Z"/>
          <w:rFonts w:hint="default" w:ascii="Times New Roman" w:hAnsi="Times New Roman" w:eastAsiaTheme="minorEastAsia"/>
          <w:b w:val="0"/>
          <w:color w:val="auto"/>
          <w:kern w:val="2"/>
          <w:sz w:val="24"/>
          <w:szCs w:val="24"/>
          <w:rPrChange w:id="362" w:author="老婆" w:date="2019-04-01T19:01:45Z">
            <w:rPr>
              <w:ins w:id="363" w:author="老婆" w:date="2018-12-27T11:12:32Z"/>
              <w:rFonts w:hint="default" w:ascii="Times New Roman" w:hAnsi="Times New Roman" w:eastAsiaTheme="minorEastAsia"/>
              <w:b w:val="0"/>
              <w:kern w:val="2"/>
              <w:sz w:val="24"/>
              <w:szCs w:val="24"/>
            </w:rPr>
          </w:rPrChange>
        </w:rPr>
      </w:pPr>
      <w:ins w:id="364"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65" w:author="老婆" w:date="2019-04-01T19:01:45Z">
              <w:rPr>
                <w:rFonts w:ascii="Arial" w:hAnsi="Arial" w:eastAsia="宋体" w:cs="Arial"/>
                <w:i w:val="0"/>
                <w:caps w:val="0"/>
                <w:color w:val="2222CC"/>
                <w:spacing w:val="0"/>
                <w:sz w:val="17"/>
                <w:szCs w:val="17"/>
                <w:u w:val="single"/>
              </w:rPr>
            </w:rPrChange>
          </w:rPr>
          <w:fldChar w:fldCharType="begin"/>
        </w:r>
      </w:ins>
      <w:ins w:id="366"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67" w:author="老婆" w:date="2019-04-01T19:01:45Z">
              <w:rPr>
                <w:rFonts w:ascii="Arial" w:hAnsi="Arial" w:eastAsia="宋体" w:cs="Arial"/>
                <w:i w:val="0"/>
                <w:caps w:val="0"/>
                <w:color w:val="2222CC"/>
                <w:spacing w:val="0"/>
                <w:sz w:val="17"/>
                <w:szCs w:val="17"/>
                <w:u w:val="single"/>
              </w:rPr>
            </w:rPrChange>
          </w:rPr>
          <w:instrText xml:space="preserve"> HYPERLINK "https://www.ncbi.nlm.nih.gov/pubmed/?term=Gu Y[Author]&amp;cauthor=true&amp;cauthor_uid=29082260" </w:instrText>
        </w:r>
      </w:ins>
      <w:ins w:id="368"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69" w:author="老婆" w:date="2019-04-01T19:01:45Z">
              <w:rPr>
                <w:rFonts w:ascii="Arial" w:hAnsi="Arial" w:eastAsia="宋体" w:cs="Arial"/>
                <w:i w:val="0"/>
                <w:caps w:val="0"/>
                <w:color w:val="2222CC"/>
                <w:spacing w:val="0"/>
                <w:sz w:val="17"/>
                <w:szCs w:val="17"/>
                <w:u w:val="single"/>
              </w:rPr>
            </w:rPrChange>
          </w:rPr>
          <w:fldChar w:fldCharType="separate"/>
        </w:r>
      </w:ins>
      <w:ins w:id="370" w:author="老婆" w:date="2018-12-27T11:26:20Z">
        <w:r>
          <w:rPr>
            <w:rStyle w:val="8"/>
            <w:rFonts w:hint="default" w:ascii="Times New Roman" w:hAnsi="Times New Roman" w:cs="Times New Roman" w:eastAsiaTheme="minorEastAsia"/>
            <w:b w:val="0"/>
            <w:i w:val="0"/>
            <w:caps w:val="0"/>
            <w:color w:val="auto"/>
            <w:spacing w:val="0"/>
            <w:kern w:val="2"/>
            <w:sz w:val="24"/>
            <w:szCs w:val="24"/>
            <w:u w:val="none"/>
            <w:rPrChange w:id="371" w:author="老婆" w:date="2019-04-01T19:01:45Z">
              <w:rPr>
                <w:rStyle w:val="9"/>
                <w:rFonts w:hint="default" w:ascii="Arial" w:hAnsi="Arial" w:eastAsia="宋体" w:cs="Arial"/>
                <w:i w:val="0"/>
                <w:caps w:val="0"/>
                <w:color w:val="2222CC"/>
                <w:spacing w:val="0"/>
                <w:sz w:val="17"/>
                <w:szCs w:val="17"/>
                <w:u w:val="single"/>
              </w:rPr>
            </w:rPrChange>
          </w:rPr>
          <w:t>Gu Y</w:t>
        </w:r>
      </w:ins>
      <w:ins w:id="372"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73" w:author="老婆" w:date="2019-04-01T19:01:45Z">
              <w:rPr>
                <w:rFonts w:hint="default" w:ascii="Arial" w:hAnsi="Arial" w:eastAsia="宋体" w:cs="Arial"/>
                <w:i w:val="0"/>
                <w:caps w:val="0"/>
                <w:color w:val="2222CC"/>
                <w:spacing w:val="0"/>
                <w:sz w:val="17"/>
                <w:szCs w:val="17"/>
                <w:u w:val="single"/>
              </w:rPr>
            </w:rPrChange>
          </w:rPr>
          <w:fldChar w:fldCharType="end"/>
        </w:r>
      </w:ins>
      <w:ins w:id="374" w:author="老婆" w:date="2018-12-27T11:26:20Z">
        <w:r>
          <w:rPr>
            <w:rFonts w:hint="default" w:ascii="Times New Roman" w:hAnsi="Times New Roman" w:cs="Times New Roman" w:eastAsiaTheme="minorEastAsia"/>
            <w:b w:val="0"/>
            <w:i w:val="0"/>
            <w:caps w:val="0"/>
            <w:color w:val="auto"/>
            <w:spacing w:val="0"/>
            <w:kern w:val="2"/>
            <w:sz w:val="24"/>
            <w:szCs w:val="24"/>
            <w:u w:val="none"/>
            <w:vertAlign w:val="baseline"/>
            <w:rPrChange w:id="375" w:author="老婆" w:date="2019-04-01T19:01:45Z">
              <w:rPr>
                <w:rFonts w:hint="default" w:ascii="Arial" w:hAnsi="Arial" w:eastAsia="宋体" w:cs="Arial"/>
                <w:i w:val="0"/>
                <w:caps w:val="0"/>
                <w:color w:val="000000"/>
                <w:spacing w:val="0"/>
                <w:sz w:val="12"/>
                <w:szCs w:val="12"/>
                <w:u w:val="none"/>
                <w:vertAlign w:val="baseline"/>
              </w:rPr>
            </w:rPrChange>
          </w:rPr>
          <w:t>1,2</w:t>
        </w:r>
      </w:ins>
      <w:ins w:id="376"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77" w:author="老婆" w:date="2019-04-01T19:01:45Z">
              <w:rPr>
                <w:rFonts w:hint="default" w:ascii="Arial" w:hAnsi="Arial" w:eastAsia="宋体" w:cs="Arial"/>
                <w:i w:val="0"/>
                <w:caps w:val="0"/>
                <w:color w:val="000000"/>
                <w:spacing w:val="0"/>
                <w:sz w:val="17"/>
                <w:szCs w:val="17"/>
                <w:u w:val="none"/>
              </w:rPr>
            </w:rPrChange>
          </w:rPr>
          <w:t xml:space="preserve">, </w:t>
        </w:r>
      </w:ins>
      <w:ins w:id="378"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79" w:author="老婆" w:date="2019-04-01T19:01:45Z">
              <w:rPr>
                <w:rFonts w:hint="default" w:ascii="Arial" w:hAnsi="Arial" w:eastAsia="宋体" w:cs="Arial"/>
                <w:i w:val="0"/>
                <w:caps w:val="0"/>
                <w:color w:val="333333"/>
                <w:spacing w:val="0"/>
                <w:sz w:val="17"/>
                <w:szCs w:val="17"/>
                <w:u w:val="single"/>
              </w:rPr>
            </w:rPrChange>
          </w:rPr>
          <w:fldChar w:fldCharType="begin"/>
        </w:r>
      </w:ins>
      <w:ins w:id="380"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81" w:author="老婆" w:date="2019-04-01T19:01:45Z">
              <w:rPr>
                <w:rFonts w:hint="default" w:ascii="Arial" w:hAnsi="Arial" w:eastAsia="宋体" w:cs="Arial"/>
                <w:i w:val="0"/>
                <w:caps w:val="0"/>
                <w:color w:val="333333"/>
                <w:spacing w:val="0"/>
                <w:sz w:val="17"/>
                <w:szCs w:val="17"/>
                <w:u w:val="single"/>
              </w:rPr>
            </w:rPrChange>
          </w:rPr>
          <w:instrText xml:space="preserve"> HYPERLINK "https://www.ncbi.nlm.nih.gov/pubmed/?term=Wang Y[Author]&amp;cauthor=true&amp;cauthor_uid=29082260" </w:instrText>
        </w:r>
      </w:ins>
      <w:ins w:id="382"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83" w:author="老婆" w:date="2019-04-01T19:01:45Z">
              <w:rPr>
                <w:rFonts w:hint="default" w:ascii="Arial" w:hAnsi="Arial" w:eastAsia="宋体" w:cs="Arial"/>
                <w:i w:val="0"/>
                <w:caps w:val="0"/>
                <w:color w:val="333333"/>
                <w:spacing w:val="0"/>
                <w:sz w:val="17"/>
                <w:szCs w:val="17"/>
                <w:u w:val="single"/>
              </w:rPr>
            </w:rPrChange>
          </w:rPr>
          <w:fldChar w:fldCharType="separate"/>
        </w:r>
      </w:ins>
      <w:ins w:id="384" w:author="老婆" w:date="2018-12-27T11:26:20Z">
        <w:r>
          <w:rPr>
            <w:rStyle w:val="8"/>
            <w:rFonts w:hint="default" w:ascii="Times New Roman" w:hAnsi="Times New Roman" w:cs="Times New Roman" w:eastAsiaTheme="minorEastAsia"/>
            <w:b w:val="0"/>
            <w:i w:val="0"/>
            <w:caps w:val="0"/>
            <w:color w:val="auto"/>
            <w:spacing w:val="0"/>
            <w:kern w:val="2"/>
            <w:sz w:val="24"/>
            <w:szCs w:val="24"/>
            <w:u w:val="none"/>
            <w:rPrChange w:id="385" w:author="老婆" w:date="2019-04-01T19:01:45Z">
              <w:rPr>
                <w:rStyle w:val="9"/>
                <w:rFonts w:hint="default" w:ascii="Arial" w:hAnsi="Arial" w:eastAsia="宋体" w:cs="Arial"/>
                <w:i w:val="0"/>
                <w:caps w:val="0"/>
                <w:color w:val="333333"/>
                <w:spacing w:val="0"/>
                <w:sz w:val="17"/>
                <w:szCs w:val="17"/>
                <w:u w:val="single"/>
              </w:rPr>
            </w:rPrChange>
          </w:rPr>
          <w:t>Wang Y</w:t>
        </w:r>
      </w:ins>
      <w:ins w:id="386"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87" w:author="老婆" w:date="2019-04-01T19:01:45Z">
              <w:rPr>
                <w:rFonts w:hint="default" w:ascii="Arial" w:hAnsi="Arial" w:eastAsia="宋体" w:cs="Arial"/>
                <w:i w:val="0"/>
                <w:caps w:val="0"/>
                <w:color w:val="333333"/>
                <w:spacing w:val="0"/>
                <w:sz w:val="17"/>
                <w:szCs w:val="17"/>
                <w:u w:val="single"/>
              </w:rPr>
            </w:rPrChange>
          </w:rPr>
          <w:fldChar w:fldCharType="end"/>
        </w:r>
      </w:ins>
      <w:ins w:id="388" w:author="老婆" w:date="2018-12-27T11:26:20Z">
        <w:r>
          <w:rPr>
            <w:rFonts w:hint="default" w:ascii="Times New Roman" w:hAnsi="Times New Roman" w:cs="Times New Roman" w:eastAsiaTheme="minorEastAsia"/>
            <w:b w:val="0"/>
            <w:i w:val="0"/>
            <w:caps w:val="0"/>
            <w:color w:val="auto"/>
            <w:spacing w:val="0"/>
            <w:kern w:val="2"/>
            <w:sz w:val="24"/>
            <w:szCs w:val="24"/>
            <w:u w:val="none"/>
            <w:vertAlign w:val="baseline"/>
            <w:rPrChange w:id="389" w:author="老婆" w:date="2019-04-01T19:01:45Z">
              <w:rPr>
                <w:rFonts w:hint="default" w:ascii="Arial" w:hAnsi="Arial" w:eastAsia="宋体" w:cs="Arial"/>
                <w:i w:val="0"/>
                <w:caps w:val="0"/>
                <w:color w:val="000000"/>
                <w:spacing w:val="0"/>
                <w:sz w:val="12"/>
                <w:szCs w:val="12"/>
                <w:u w:val="none"/>
                <w:vertAlign w:val="baseline"/>
              </w:rPr>
            </w:rPrChange>
          </w:rPr>
          <w:t>1</w:t>
        </w:r>
      </w:ins>
      <w:ins w:id="390"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91" w:author="老婆" w:date="2019-04-01T19:01:45Z">
              <w:rPr>
                <w:rFonts w:hint="default" w:ascii="Arial" w:hAnsi="Arial" w:eastAsia="宋体" w:cs="Arial"/>
                <w:i w:val="0"/>
                <w:caps w:val="0"/>
                <w:color w:val="000000"/>
                <w:spacing w:val="0"/>
                <w:sz w:val="17"/>
                <w:szCs w:val="17"/>
                <w:u w:val="none"/>
              </w:rPr>
            </w:rPrChange>
          </w:rPr>
          <w:t xml:space="preserve">, </w:t>
        </w:r>
      </w:ins>
      <w:ins w:id="392"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93" w:author="老婆" w:date="2019-04-01T19:01:45Z">
              <w:rPr>
                <w:rFonts w:hint="default" w:ascii="Arial" w:hAnsi="Arial" w:eastAsia="宋体" w:cs="Arial"/>
                <w:i w:val="0"/>
                <w:caps w:val="0"/>
                <w:color w:val="333333"/>
                <w:spacing w:val="0"/>
                <w:sz w:val="17"/>
                <w:szCs w:val="17"/>
                <w:u w:val="single"/>
              </w:rPr>
            </w:rPrChange>
          </w:rPr>
          <w:fldChar w:fldCharType="begin"/>
        </w:r>
      </w:ins>
      <w:ins w:id="394"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95" w:author="老婆" w:date="2019-04-01T19:01:45Z">
              <w:rPr>
                <w:rFonts w:hint="default" w:ascii="Arial" w:hAnsi="Arial" w:eastAsia="宋体" w:cs="Arial"/>
                <w:i w:val="0"/>
                <w:caps w:val="0"/>
                <w:color w:val="333333"/>
                <w:spacing w:val="0"/>
                <w:sz w:val="17"/>
                <w:szCs w:val="17"/>
                <w:u w:val="single"/>
              </w:rPr>
            </w:rPrChange>
          </w:rPr>
          <w:instrText xml:space="preserve"> HYPERLINK "https://www.ncbi.nlm.nih.gov/pubmed/?term=Li P[Author]&amp;cauthor=true&amp;cauthor_uid=29082260" </w:instrText>
        </w:r>
      </w:ins>
      <w:ins w:id="396"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397" w:author="老婆" w:date="2019-04-01T19:01:45Z">
              <w:rPr>
                <w:rFonts w:hint="default" w:ascii="Arial" w:hAnsi="Arial" w:eastAsia="宋体" w:cs="Arial"/>
                <w:i w:val="0"/>
                <w:caps w:val="0"/>
                <w:color w:val="333333"/>
                <w:spacing w:val="0"/>
                <w:sz w:val="17"/>
                <w:szCs w:val="17"/>
                <w:u w:val="single"/>
              </w:rPr>
            </w:rPrChange>
          </w:rPr>
          <w:fldChar w:fldCharType="separate"/>
        </w:r>
      </w:ins>
      <w:ins w:id="398" w:author="老婆" w:date="2018-12-27T11:26:20Z">
        <w:r>
          <w:rPr>
            <w:rStyle w:val="8"/>
            <w:rFonts w:hint="default" w:ascii="Times New Roman" w:hAnsi="Times New Roman" w:cs="Times New Roman" w:eastAsiaTheme="minorEastAsia"/>
            <w:b w:val="0"/>
            <w:i w:val="0"/>
            <w:caps w:val="0"/>
            <w:color w:val="auto"/>
            <w:spacing w:val="0"/>
            <w:kern w:val="2"/>
            <w:sz w:val="24"/>
            <w:szCs w:val="24"/>
            <w:u w:val="none"/>
            <w:rPrChange w:id="399" w:author="老婆" w:date="2019-04-01T19:01:45Z">
              <w:rPr>
                <w:rStyle w:val="9"/>
                <w:rFonts w:hint="default" w:ascii="Arial" w:hAnsi="Arial" w:eastAsia="宋体" w:cs="Arial"/>
                <w:i w:val="0"/>
                <w:caps w:val="0"/>
                <w:color w:val="333333"/>
                <w:spacing w:val="0"/>
                <w:sz w:val="17"/>
                <w:szCs w:val="17"/>
                <w:u w:val="single"/>
              </w:rPr>
            </w:rPrChange>
          </w:rPr>
          <w:t>Li P</w:t>
        </w:r>
      </w:ins>
      <w:ins w:id="400" w:author="老婆" w:date="2018-12-27T11:26:20Z">
        <w:r>
          <w:rPr>
            <w:rFonts w:hint="default" w:ascii="Times New Roman" w:hAnsi="Times New Roman" w:cs="Times New Roman" w:eastAsiaTheme="minorEastAsia"/>
            <w:b w:val="0"/>
            <w:i w:val="0"/>
            <w:caps w:val="0"/>
            <w:color w:val="auto"/>
            <w:spacing w:val="0"/>
            <w:kern w:val="2"/>
            <w:sz w:val="24"/>
            <w:szCs w:val="24"/>
            <w:u w:val="none"/>
            <w:rPrChange w:id="401" w:author="老婆" w:date="2019-04-01T19:01:45Z">
              <w:rPr>
                <w:rFonts w:hint="default" w:ascii="Arial" w:hAnsi="Arial" w:eastAsia="宋体" w:cs="Arial"/>
                <w:i w:val="0"/>
                <w:caps w:val="0"/>
                <w:color w:val="333333"/>
                <w:spacing w:val="0"/>
                <w:sz w:val="17"/>
                <w:szCs w:val="17"/>
                <w:u w:val="single"/>
              </w:rPr>
            </w:rPrChange>
          </w:rPr>
          <w:fldChar w:fldCharType="end"/>
        </w:r>
      </w:ins>
      <w:ins w:id="402" w:author="老婆" w:date="2018-12-27T11:26:20Z">
        <w:r>
          <w:rPr>
            <w:rFonts w:hint="default" w:ascii="Times New Roman" w:hAnsi="Times New Roman" w:cs="Times New Roman" w:eastAsiaTheme="minorEastAsia"/>
            <w:b w:val="0"/>
            <w:i w:val="0"/>
            <w:caps w:val="0"/>
            <w:color w:val="auto"/>
            <w:spacing w:val="0"/>
            <w:kern w:val="2"/>
            <w:sz w:val="24"/>
            <w:szCs w:val="24"/>
            <w:u w:val="none"/>
            <w:vertAlign w:val="baseline"/>
            <w:rPrChange w:id="403" w:author="老婆" w:date="2019-04-01T19:01:45Z">
              <w:rPr>
                <w:rFonts w:hint="default" w:ascii="Arial" w:hAnsi="Arial" w:eastAsia="宋体" w:cs="Arial"/>
                <w:i w:val="0"/>
                <w:caps w:val="0"/>
                <w:color w:val="000000"/>
                <w:spacing w:val="0"/>
                <w:sz w:val="12"/>
                <w:szCs w:val="12"/>
                <w:u w:val="none"/>
                <w:vertAlign w:val="baseline"/>
              </w:rPr>
            </w:rPrChange>
          </w:rPr>
          <w:t>3</w:t>
        </w:r>
      </w:ins>
      <w:ins w:id="404" w:author="老婆" w:date="2018-12-27T11:20:56Z">
        <w:r>
          <w:rPr>
            <w:rFonts w:hint="default" w:ascii="Times New Roman" w:hAnsi="Times New Roman" w:cs="Times New Roman" w:eastAsiaTheme="minorEastAsia"/>
            <w:b w:val="0"/>
            <w:i w:val="0"/>
            <w:caps w:val="0"/>
            <w:color w:val="auto"/>
            <w:spacing w:val="0"/>
            <w:kern w:val="2"/>
            <w:sz w:val="24"/>
            <w:szCs w:val="24"/>
            <w:u w:val="none"/>
            <w:rPrChange w:id="405" w:author="老婆" w:date="2019-04-01T19:01:45Z">
              <w:rPr>
                <w:rFonts w:ascii="Times" w:hAnsi="Times" w:eastAsia="Times" w:cs="Times"/>
                <w:i w:val="0"/>
                <w:caps w:val="0"/>
                <w:color w:val="000000"/>
                <w:spacing w:val="0"/>
                <w:sz w:val="25"/>
                <w:szCs w:val="25"/>
                <w:u w:val="none"/>
              </w:rPr>
            </w:rPrChange>
          </w:rPr>
          <w:t>,</w:t>
        </w:r>
      </w:ins>
      <w:ins w:id="406" w:author="老婆" w:date="2018-12-27T11:21:06Z">
        <w:r>
          <w:rPr>
            <w:rFonts w:hint="default" w:ascii="Times New Roman" w:hAnsi="Times New Roman" w:cs="Times New Roman" w:eastAsiaTheme="minorEastAsia"/>
            <w:b w:val="0"/>
            <w:i w:val="0"/>
            <w:caps w:val="0"/>
            <w:color w:val="auto"/>
            <w:spacing w:val="0"/>
            <w:kern w:val="2"/>
            <w:sz w:val="24"/>
            <w:szCs w:val="24"/>
            <w:u w:val="none"/>
            <w:lang w:val="en-US" w:eastAsia="zh-CN"/>
            <w:rPrChange w:id="407" w:author="老婆" w:date="2019-04-01T19:01:45Z">
              <w:rPr>
                <w:rFonts w:hint="eastAsia" w:ascii="Times" w:hAnsi="Times" w:cs="Times"/>
                <w:i w:val="0"/>
                <w:caps w:val="0"/>
                <w:color w:val="000000"/>
                <w:spacing w:val="0"/>
                <w:sz w:val="25"/>
                <w:szCs w:val="25"/>
                <w:u w:val="none"/>
                <w:lang w:val="en-US" w:eastAsia="zh-CN"/>
              </w:rPr>
            </w:rPrChange>
          </w:rPr>
          <w:t>et</w:t>
        </w:r>
      </w:ins>
      <w:ins w:id="408" w:author="老婆" w:date="2018-12-27T11:21:07Z">
        <w:r>
          <w:rPr>
            <w:rFonts w:hint="default" w:ascii="Times New Roman" w:hAnsi="Times New Roman" w:cs="Times New Roman" w:eastAsiaTheme="minorEastAsia"/>
            <w:b w:val="0"/>
            <w:i w:val="0"/>
            <w:caps w:val="0"/>
            <w:color w:val="auto"/>
            <w:spacing w:val="0"/>
            <w:kern w:val="2"/>
            <w:sz w:val="24"/>
            <w:szCs w:val="24"/>
            <w:u w:val="none"/>
            <w:lang w:val="en-US" w:eastAsia="zh-CN"/>
            <w:rPrChange w:id="409" w:author="老婆" w:date="2019-04-01T19:01:45Z">
              <w:rPr>
                <w:rFonts w:hint="eastAsia" w:ascii="Times" w:hAnsi="Times" w:cs="Times"/>
                <w:i w:val="0"/>
                <w:caps w:val="0"/>
                <w:color w:val="000000"/>
                <w:spacing w:val="0"/>
                <w:sz w:val="25"/>
                <w:szCs w:val="25"/>
                <w:u w:val="none"/>
                <w:lang w:val="en-US" w:eastAsia="zh-CN"/>
              </w:rPr>
            </w:rPrChange>
          </w:rPr>
          <w:t xml:space="preserve"> a</w:t>
        </w:r>
      </w:ins>
      <w:ins w:id="410" w:author="老婆" w:date="2018-12-27T11:21:08Z">
        <w:r>
          <w:rPr>
            <w:rFonts w:hint="default" w:ascii="Times New Roman" w:hAnsi="Times New Roman" w:cs="Times New Roman" w:eastAsiaTheme="minorEastAsia"/>
            <w:b w:val="0"/>
            <w:i w:val="0"/>
            <w:caps w:val="0"/>
            <w:color w:val="auto"/>
            <w:spacing w:val="0"/>
            <w:kern w:val="2"/>
            <w:sz w:val="24"/>
            <w:szCs w:val="24"/>
            <w:u w:val="none"/>
            <w:lang w:val="en-US" w:eastAsia="zh-CN"/>
            <w:rPrChange w:id="411" w:author="老婆" w:date="2019-04-01T19:01:45Z">
              <w:rPr>
                <w:rFonts w:hint="eastAsia" w:ascii="Times" w:hAnsi="Times" w:cs="Times"/>
                <w:i w:val="0"/>
                <w:caps w:val="0"/>
                <w:color w:val="000000"/>
                <w:spacing w:val="0"/>
                <w:sz w:val="25"/>
                <w:szCs w:val="25"/>
                <w:u w:val="none"/>
                <w:lang w:val="en-US" w:eastAsia="zh-CN"/>
              </w:rPr>
            </w:rPrChange>
          </w:rPr>
          <w:t>l</w:t>
        </w:r>
      </w:ins>
      <w:ins w:id="412" w:author="老婆" w:date="2018-12-27T11:21:10Z">
        <w:r>
          <w:rPr>
            <w:rFonts w:hint="default" w:ascii="Times New Roman" w:hAnsi="Times New Roman" w:cs="Times New Roman" w:eastAsiaTheme="minorEastAsia"/>
            <w:b w:val="0"/>
            <w:i w:val="0"/>
            <w:caps w:val="0"/>
            <w:color w:val="auto"/>
            <w:spacing w:val="0"/>
            <w:kern w:val="2"/>
            <w:sz w:val="24"/>
            <w:szCs w:val="24"/>
            <w:u w:val="none"/>
            <w:lang w:val="en-US" w:eastAsia="zh-CN"/>
            <w:rPrChange w:id="413" w:author="老婆" w:date="2019-04-01T19:01:45Z">
              <w:rPr>
                <w:rFonts w:hint="eastAsia" w:ascii="Times" w:hAnsi="Times" w:cs="Times"/>
                <w:i w:val="0"/>
                <w:caps w:val="0"/>
                <w:color w:val="000000"/>
                <w:spacing w:val="0"/>
                <w:sz w:val="25"/>
                <w:szCs w:val="25"/>
                <w:u w:val="none"/>
                <w:lang w:val="en-US" w:eastAsia="zh-CN"/>
              </w:rPr>
            </w:rPrChange>
          </w:rPr>
          <w:t>.</w:t>
        </w:r>
      </w:ins>
      <w:ins w:id="414" w:author="老婆" w:date="2018-12-27T11:21:25Z">
        <w:r>
          <w:rPr>
            <w:rFonts w:hint="default" w:ascii="Times New Roman" w:hAnsi="Times New Roman" w:cs="Times New Roman" w:eastAsiaTheme="minorEastAsia"/>
            <w:b w:val="0"/>
            <w:i w:val="0"/>
            <w:caps w:val="0"/>
            <w:color w:val="auto"/>
            <w:spacing w:val="0"/>
            <w:kern w:val="2"/>
            <w:sz w:val="24"/>
            <w:szCs w:val="24"/>
            <w:u w:val="none"/>
            <w:rPrChange w:id="415" w:author="老婆" w:date="2019-04-01T19:01:45Z">
              <w:rPr>
                <w:rFonts w:ascii="&amp;quot" w:hAnsi="&amp;quot" w:eastAsia="&amp;quot" w:cs="&amp;quot"/>
                <w:i w:val="0"/>
                <w:caps w:val="0"/>
                <w:color w:val="418B34"/>
                <w:spacing w:val="0"/>
                <w:sz w:val="25"/>
                <w:szCs w:val="25"/>
                <w:u w:val="none"/>
              </w:rPr>
            </w:rPrChange>
          </w:rPr>
          <w:fldChar w:fldCharType="begin"/>
        </w:r>
      </w:ins>
      <w:ins w:id="416" w:author="老婆" w:date="2018-12-27T11:21:25Z">
        <w:r>
          <w:rPr>
            <w:rFonts w:hint="default" w:ascii="Times New Roman" w:hAnsi="Times New Roman" w:cs="Times New Roman" w:eastAsiaTheme="minorEastAsia"/>
            <w:b w:val="0"/>
            <w:i w:val="0"/>
            <w:caps w:val="0"/>
            <w:color w:val="auto"/>
            <w:spacing w:val="0"/>
            <w:kern w:val="2"/>
            <w:sz w:val="24"/>
            <w:szCs w:val="24"/>
            <w:u w:val="none"/>
            <w:rPrChange w:id="417" w:author="老婆" w:date="2019-04-01T19:01:45Z">
              <w:rPr>
                <w:rFonts w:ascii="&amp;quot" w:hAnsi="&amp;quot" w:eastAsia="&amp;quot" w:cs="&amp;quot"/>
                <w:i w:val="0"/>
                <w:caps w:val="0"/>
                <w:color w:val="418B34"/>
                <w:spacing w:val="0"/>
                <w:sz w:val="25"/>
                <w:szCs w:val="25"/>
                <w:u w:val="none"/>
              </w:rPr>
            </w:rPrChange>
          </w:rPr>
          <w:instrText xml:space="preserve"> HYPERLINK "https://www.hindawi.com/journals/jdr/2017/6924637/" </w:instrText>
        </w:r>
      </w:ins>
      <w:ins w:id="418" w:author="老婆" w:date="2018-12-27T11:21:25Z">
        <w:r>
          <w:rPr>
            <w:rFonts w:hint="default" w:ascii="Times New Roman" w:hAnsi="Times New Roman" w:cs="Times New Roman" w:eastAsiaTheme="minorEastAsia"/>
            <w:b w:val="0"/>
            <w:i w:val="0"/>
            <w:caps w:val="0"/>
            <w:color w:val="auto"/>
            <w:spacing w:val="0"/>
            <w:kern w:val="2"/>
            <w:sz w:val="24"/>
            <w:szCs w:val="24"/>
            <w:u w:val="none"/>
            <w:rPrChange w:id="419" w:author="老婆" w:date="2019-04-01T19:01:45Z">
              <w:rPr>
                <w:rFonts w:ascii="&amp;quot" w:hAnsi="&amp;quot" w:eastAsia="&amp;quot" w:cs="&amp;quot"/>
                <w:i w:val="0"/>
                <w:caps w:val="0"/>
                <w:color w:val="418B34"/>
                <w:spacing w:val="0"/>
                <w:sz w:val="25"/>
                <w:szCs w:val="25"/>
                <w:u w:val="none"/>
              </w:rPr>
            </w:rPrChange>
          </w:rPr>
          <w:fldChar w:fldCharType="separate"/>
        </w:r>
      </w:ins>
      <w:ins w:id="420" w:author="老婆" w:date="2018-12-27T11:21:25Z">
        <w:r>
          <w:rPr>
            <w:rStyle w:val="8"/>
            <w:rFonts w:hint="default" w:ascii="Times New Roman" w:hAnsi="Times New Roman" w:cs="Times New Roman" w:eastAsiaTheme="minorEastAsia"/>
            <w:b w:val="0"/>
            <w:i w:val="0"/>
            <w:caps w:val="0"/>
            <w:color w:val="auto"/>
            <w:spacing w:val="0"/>
            <w:kern w:val="2"/>
            <w:sz w:val="24"/>
            <w:szCs w:val="24"/>
            <w:u w:val="none"/>
            <w:rPrChange w:id="421" w:author="老婆" w:date="2019-04-01T19:01:45Z">
              <w:rPr>
                <w:rStyle w:val="9"/>
                <w:rFonts w:hint="default" w:ascii="&amp;quot" w:hAnsi="&amp;quot" w:eastAsia="&amp;quot" w:cs="&amp;quot"/>
                <w:i w:val="0"/>
                <w:caps w:val="0"/>
                <w:color w:val="418B34"/>
                <w:spacing w:val="0"/>
                <w:sz w:val="25"/>
                <w:szCs w:val="25"/>
                <w:u w:val="none"/>
              </w:rPr>
            </w:rPrChange>
          </w:rPr>
          <w:t>Fulminant Type 1 Diabetes in Children: A Multicenter Study in China</w:t>
        </w:r>
      </w:ins>
      <w:ins w:id="422" w:author="老婆" w:date="2018-12-27T11:21:25Z">
        <w:r>
          <w:rPr>
            <w:rFonts w:hint="default" w:ascii="Times New Roman" w:hAnsi="Times New Roman" w:cs="Times New Roman" w:eastAsiaTheme="minorEastAsia"/>
            <w:b w:val="0"/>
            <w:i w:val="0"/>
            <w:caps w:val="0"/>
            <w:color w:val="auto"/>
            <w:spacing w:val="0"/>
            <w:kern w:val="2"/>
            <w:sz w:val="24"/>
            <w:szCs w:val="24"/>
            <w:u w:val="none"/>
            <w:rPrChange w:id="423" w:author="老婆" w:date="2019-04-01T19:01:45Z">
              <w:rPr>
                <w:rFonts w:hint="default" w:ascii="&amp;quot" w:hAnsi="&amp;quot" w:eastAsia="&amp;quot" w:cs="&amp;quot"/>
                <w:i w:val="0"/>
                <w:caps w:val="0"/>
                <w:color w:val="418B34"/>
                <w:spacing w:val="0"/>
                <w:sz w:val="25"/>
                <w:szCs w:val="25"/>
                <w:u w:val="none"/>
              </w:rPr>
            </w:rPrChange>
          </w:rPr>
          <w:fldChar w:fldCharType="end"/>
        </w:r>
      </w:ins>
      <w:ins w:id="424" w:author="老婆" w:date="2018-12-27T11:21:31Z">
        <w:r>
          <w:rPr>
            <w:rFonts w:hint="default" w:ascii="Times New Roman" w:hAnsi="Times New Roman" w:cs="Times New Roman" w:eastAsiaTheme="minorEastAsia"/>
            <w:b w:val="0"/>
            <w:i w:val="0"/>
            <w:caps w:val="0"/>
            <w:color w:val="auto"/>
            <w:spacing w:val="0"/>
            <w:kern w:val="2"/>
            <w:sz w:val="24"/>
            <w:szCs w:val="24"/>
            <w:u w:val="none"/>
            <w:lang w:val="en-US" w:eastAsia="zh-CN"/>
            <w:rPrChange w:id="425" w:author="老婆" w:date="2019-04-01T19:01:45Z">
              <w:rPr>
                <w:rFonts w:hint="eastAsia" w:ascii="&amp;quot" w:hAnsi="&amp;quot" w:cs="&amp;quot"/>
                <w:i w:val="0"/>
                <w:caps w:val="0"/>
                <w:color w:val="418B34"/>
                <w:spacing w:val="0"/>
                <w:sz w:val="25"/>
                <w:szCs w:val="25"/>
                <w:u w:val="none"/>
                <w:lang w:val="en-US" w:eastAsia="zh-CN"/>
              </w:rPr>
            </w:rPrChange>
          </w:rPr>
          <w:t>.</w:t>
        </w:r>
      </w:ins>
      <w:ins w:id="426" w:author="老婆" w:date="2018-12-27T11:26:04Z">
        <w:r>
          <w:rPr>
            <w:rFonts w:hint="default" w:ascii="Times New Roman" w:hAnsi="Times New Roman" w:cs="Times New Roman" w:eastAsiaTheme="minorEastAsia"/>
            <w:b w:val="0"/>
            <w:i w:val="0"/>
            <w:caps w:val="0"/>
            <w:color w:val="auto"/>
            <w:spacing w:val="0"/>
            <w:kern w:val="2"/>
            <w:sz w:val="24"/>
            <w:szCs w:val="24"/>
            <w:u w:val="none"/>
            <w:rPrChange w:id="427" w:author="老婆" w:date="2019-04-01T19:01:45Z">
              <w:rPr>
                <w:rFonts w:ascii="Arial" w:hAnsi="Arial" w:eastAsia="宋体" w:cs="Arial"/>
                <w:i w:val="0"/>
                <w:caps w:val="0"/>
                <w:color w:val="2222CC"/>
                <w:spacing w:val="0"/>
                <w:sz w:val="16"/>
                <w:szCs w:val="16"/>
                <w:u w:val="single"/>
              </w:rPr>
            </w:rPrChange>
          </w:rPr>
          <w:fldChar w:fldCharType="begin"/>
        </w:r>
      </w:ins>
      <w:ins w:id="428" w:author="老婆" w:date="2018-12-27T11:26:04Z">
        <w:r>
          <w:rPr>
            <w:rFonts w:hint="default" w:ascii="Times New Roman" w:hAnsi="Times New Roman" w:cs="Times New Roman" w:eastAsiaTheme="minorEastAsia"/>
            <w:b w:val="0"/>
            <w:i w:val="0"/>
            <w:caps w:val="0"/>
            <w:color w:val="auto"/>
            <w:spacing w:val="0"/>
            <w:kern w:val="2"/>
            <w:sz w:val="24"/>
            <w:szCs w:val="24"/>
            <w:u w:val="none"/>
            <w:rPrChange w:id="429" w:author="老婆" w:date="2019-04-01T19:01:45Z">
              <w:rPr>
                <w:rFonts w:ascii="Arial" w:hAnsi="Arial" w:eastAsia="宋体" w:cs="Arial"/>
                <w:i w:val="0"/>
                <w:caps w:val="0"/>
                <w:color w:val="2222CC"/>
                <w:spacing w:val="0"/>
                <w:sz w:val="16"/>
                <w:szCs w:val="16"/>
                <w:u w:val="single"/>
              </w:rPr>
            </w:rPrChange>
          </w:rPr>
          <w:instrText xml:space="preserve"> HYPERLINK "https://www.ncbi.nlm.nih.gov/pubmed/29082260" \o "Journal of diabetes research." </w:instrText>
        </w:r>
      </w:ins>
      <w:ins w:id="430" w:author="老婆" w:date="2018-12-27T11:26:04Z">
        <w:r>
          <w:rPr>
            <w:rFonts w:hint="default" w:ascii="Times New Roman" w:hAnsi="Times New Roman" w:cs="Times New Roman" w:eastAsiaTheme="minorEastAsia"/>
            <w:b w:val="0"/>
            <w:i w:val="0"/>
            <w:caps w:val="0"/>
            <w:color w:val="auto"/>
            <w:spacing w:val="0"/>
            <w:kern w:val="2"/>
            <w:sz w:val="24"/>
            <w:szCs w:val="24"/>
            <w:u w:val="none"/>
            <w:rPrChange w:id="431" w:author="老婆" w:date="2019-04-01T19:01:45Z">
              <w:rPr>
                <w:rFonts w:ascii="Arial" w:hAnsi="Arial" w:eastAsia="宋体" w:cs="Arial"/>
                <w:i w:val="0"/>
                <w:caps w:val="0"/>
                <w:color w:val="2222CC"/>
                <w:spacing w:val="0"/>
                <w:sz w:val="16"/>
                <w:szCs w:val="16"/>
                <w:u w:val="single"/>
              </w:rPr>
            </w:rPrChange>
          </w:rPr>
          <w:fldChar w:fldCharType="separate"/>
        </w:r>
      </w:ins>
      <w:ins w:id="432" w:author="老婆" w:date="2018-12-27T11:26:04Z">
        <w:r>
          <w:rPr>
            <w:rStyle w:val="8"/>
            <w:rFonts w:hint="default" w:ascii="Times New Roman" w:hAnsi="Times New Roman" w:cs="Times New Roman" w:eastAsiaTheme="minorEastAsia"/>
            <w:b w:val="0"/>
            <w:i w:val="0"/>
            <w:caps w:val="0"/>
            <w:color w:val="auto"/>
            <w:spacing w:val="0"/>
            <w:kern w:val="2"/>
            <w:sz w:val="24"/>
            <w:szCs w:val="24"/>
            <w:u w:val="none"/>
            <w:rPrChange w:id="433" w:author="老婆" w:date="2019-04-01T19:01:45Z">
              <w:rPr>
                <w:rStyle w:val="9"/>
                <w:rFonts w:hint="default" w:ascii="Arial" w:hAnsi="Arial" w:eastAsia="宋体" w:cs="Arial"/>
                <w:i w:val="0"/>
                <w:caps w:val="0"/>
                <w:color w:val="2222CC"/>
                <w:spacing w:val="0"/>
                <w:sz w:val="16"/>
                <w:szCs w:val="16"/>
                <w:u w:val="single"/>
              </w:rPr>
            </w:rPrChange>
          </w:rPr>
          <w:t>J Diabetes Res.</w:t>
        </w:r>
      </w:ins>
      <w:ins w:id="434" w:author="老婆" w:date="2018-12-27T11:26:04Z">
        <w:r>
          <w:rPr>
            <w:rFonts w:hint="default" w:ascii="Times New Roman" w:hAnsi="Times New Roman" w:cs="Times New Roman" w:eastAsiaTheme="minorEastAsia"/>
            <w:b w:val="0"/>
            <w:i w:val="0"/>
            <w:caps w:val="0"/>
            <w:color w:val="auto"/>
            <w:spacing w:val="0"/>
            <w:kern w:val="2"/>
            <w:sz w:val="24"/>
            <w:szCs w:val="24"/>
            <w:u w:val="none"/>
            <w:rPrChange w:id="435" w:author="老婆" w:date="2019-04-01T19:01:45Z">
              <w:rPr>
                <w:rFonts w:hint="default" w:ascii="Arial" w:hAnsi="Arial" w:eastAsia="宋体" w:cs="Arial"/>
                <w:i w:val="0"/>
                <w:caps w:val="0"/>
                <w:color w:val="2222CC"/>
                <w:spacing w:val="0"/>
                <w:sz w:val="16"/>
                <w:szCs w:val="16"/>
                <w:u w:val="single"/>
              </w:rPr>
            </w:rPrChange>
          </w:rPr>
          <w:fldChar w:fldCharType="end"/>
        </w:r>
      </w:ins>
      <w:ins w:id="436" w:author="老婆" w:date="2018-12-27T11:26:04Z">
        <w:r>
          <w:rPr>
            <w:rFonts w:hint="default" w:ascii="Times New Roman" w:hAnsi="Times New Roman" w:cs="Times New Roman" w:eastAsiaTheme="minorEastAsia"/>
            <w:b w:val="0"/>
            <w:i w:val="0"/>
            <w:caps w:val="0"/>
            <w:color w:val="auto"/>
            <w:spacing w:val="0"/>
            <w:kern w:val="2"/>
            <w:sz w:val="24"/>
            <w:szCs w:val="24"/>
            <w:u w:val="none"/>
            <w:rPrChange w:id="437" w:author="老婆" w:date="2019-04-01T19:01:45Z">
              <w:rPr>
                <w:rFonts w:hint="default" w:ascii="Arial" w:hAnsi="Arial" w:eastAsia="宋体" w:cs="Arial"/>
                <w:i w:val="0"/>
                <w:caps w:val="0"/>
                <w:color w:val="000000"/>
                <w:spacing w:val="0"/>
                <w:sz w:val="16"/>
                <w:szCs w:val="16"/>
                <w:u w:val="none"/>
              </w:rPr>
            </w:rPrChange>
          </w:rPr>
          <w:t xml:space="preserve"> 2017;2017:6924637</w:t>
        </w:r>
      </w:ins>
      <w:ins w:id="438" w:author="老婆" w:date="2018-12-27T11:26:26Z">
        <w:r>
          <w:rPr>
            <w:rFonts w:hint="default" w:ascii="Times New Roman" w:hAnsi="Times New Roman" w:cs="Times New Roman" w:eastAsiaTheme="minorEastAsia"/>
            <w:b w:val="0"/>
            <w:i w:val="0"/>
            <w:caps w:val="0"/>
            <w:color w:val="auto"/>
            <w:spacing w:val="0"/>
            <w:kern w:val="2"/>
            <w:sz w:val="24"/>
            <w:szCs w:val="24"/>
            <w:u w:val="none"/>
            <w:lang w:val="en-US" w:eastAsia="zh-CN"/>
            <w:rPrChange w:id="439" w:author="老婆" w:date="2019-04-01T19:01:45Z">
              <w:rPr>
                <w:rFonts w:hint="eastAsia" w:ascii="Arial" w:hAnsi="Arial" w:cs="Arial"/>
                <w:i w:val="0"/>
                <w:caps w:val="0"/>
                <w:color w:val="000000"/>
                <w:spacing w:val="0"/>
                <w:sz w:val="16"/>
                <w:szCs w:val="16"/>
                <w:u w:val="none"/>
                <w:lang w:val="en-US" w:eastAsia="zh-CN"/>
              </w:rPr>
            </w:rPrChange>
          </w:rPr>
          <w:t>.</w:t>
        </w:r>
      </w:ins>
    </w:p>
    <w:p>
      <w:pPr>
        <w:pStyle w:val="2"/>
        <w:widowControl/>
        <w:numPr>
          <w:ilvl w:val="0"/>
          <w:numId w:val="2"/>
        </w:numPr>
        <w:shd w:val="clear" w:color="auto" w:fill="FFFFFF"/>
        <w:spacing w:before="105" w:beforeAutospacing="0" w:after="105" w:afterAutospacing="0" w:line="360" w:lineRule="auto"/>
        <w:ind w:left="425" w:hanging="425"/>
        <w:rPr>
          <w:rFonts w:hint="default" w:ascii="Times New Roman" w:hAnsi="Times New Roman" w:eastAsiaTheme="minorEastAsia"/>
          <w:b w:val="0"/>
          <w:color w:val="auto"/>
          <w:kern w:val="2"/>
          <w:sz w:val="24"/>
          <w:szCs w:val="24"/>
          <w:rPrChange w:id="440" w:author="老婆" w:date="2019-04-01T19:01:45Z">
            <w:rPr>
              <w:rFonts w:hint="default" w:ascii="Times New Roman" w:hAnsi="Times New Roman" w:eastAsiaTheme="minorEastAsia"/>
              <w:b w:val="0"/>
              <w:kern w:val="2"/>
              <w:sz w:val="24"/>
              <w:szCs w:val="24"/>
            </w:rPr>
          </w:rPrChange>
        </w:rPr>
      </w:pPr>
      <w:r>
        <w:rPr>
          <w:rFonts w:hint="default" w:ascii="Times New Roman" w:hAnsi="Times New Roman"/>
          <w:color w:val="auto"/>
          <w:sz w:val="24"/>
          <w:szCs w:val="24"/>
          <w:rPrChange w:id="441" w:author="老婆" w:date="2019-04-01T19:01:45Z">
            <w:rPr>
              <w:rFonts w:hint="default" w:ascii="Times New Roman" w:hAnsi="Times New Roman"/>
              <w:sz w:val="24"/>
              <w:szCs w:val="24"/>
            </w:rPr>
          </w:rPrChange>
        </w:rPr>
        <w:fldChar w:fldCharType="begin"/>
      </w:r>
      <w:r>
        <w:rPr>
          <w:rFonts w:hint="default" w:ascii="Times New Roman" w:hAnsi="Times New Roman"/>
          <w:color w:val="auto"/>
          <w:sz w:val="24"/>
          <w:szCs w:val="24"/>
          <w:rPrChange w:id="442" w:author="老婆" w:date="2019-04-01T19:01:45Z">
            <w:rPr>
              <w:rFonts w:hint="default" w:ascii="Times New Roman" w:hAnsi="Times New Roman"/>
              <w:sz w:val="24"/>
              <w:szCs w:val="24"/>
            </w:rPr>
          </w:rPrChange>
        </w:rPr>
        <w:instrText xml:space="preserve"> HYPERLINK "https://www.ncbi.nlm.nih.gov/pubmed/?term=Hanafusa%20T%5bAuthor%5d&amp;cauthor=true&amp;cauthor_uid=17179928" </w:instrText>
      </w:r>
      <w:r>
        <w:rPr>
          <w:rFonts w:hint="default" w:ascii="Times New Roman" w:hAnsi="Times New Roman"/>
          <w:color w:val="auto"/>
          <w:sz w:val="24"/>
          <w:szCs w:val="24"/>
          <w:rPrChange w:id="443" w:author="老婆" w:date="2019-04-01T19:01:45Z">
            <w:rPr>
              <w:rFonts w:hint="default" w:ascii="Times New Roman" w:hAnsi="Times New Roman"/>
              <w:sz w:val="24"/>
              <w:szCs w:val="24"/>
            </w:rPr>
          </w:rPrChange>
        </w:rPr>
        <w:fldChar w:fldCharType="separate"/>
      </w:r>
      <w:r>
        <w:rPr>
          <w:rFonts w:hint="default" w:ascii="Times New Roman" w:hAnsi="Times New Roman" w:eastAsiaTheme="minorEastAsia"/>
          <w:b w:val="0"/>
          <w:color w:val="auto"/>
          <w:kern w:val="2"/>
          <w:sz w:val="24"/>
          <w:szCs w:val="24"/>
          <w:rPrChange w:id="444" w:author="老婆" w:date="2019-04-01T19:01:45Z">
            <w:rPr>
              <w:rFonts w:hint="default" w:ascii="Times New Roman" w:hAnsi="Times New Roman" w:eastAsiaTheme="minorEastAsia"/>
              <w:b w:val="0"/>
              <w:kern w:val="2"/>
              <w:sz w:val="24"/>
              <w:szCs w:val="24"/>
            </w:rPr>
          </w:rPrChange>
        </w:rPr>
        <w:t>Hanafusa T</w:t>
      </w:r>
      <w:r>
        <w:rPr>
          <w:rFonts w:hint="default" w:ascii="Times New Roman" w:hAnsi="Times New Roman" w:eastAsiaTheme="minorEastAsia"/>
          <w:b w:val="0"/>
          <w:color w:val="auto"/>
          <w:kern w:val="2"/>
          <w:sz w:val="24"/>
          <w:szCs w:val="24"/>
          <w:rPrChange w:id="445" w:author="老婆" w:date="2019-04-01T19:01:45Z">
            <w:rPr>
              <w:rFonts w:hint="default" w:ascii="Times New Roman" w:hAnsi="Times New Roman" w:eastAsiaTheme="minorEastAsia"/>
              <w:b w:val="0"/>
              <w:kern w:val="2"/>
              <w:sz w:val="24"/>
              <w:szCs w:val="24"/>
            </w:rPr>
          </w:rPrChange>
        </w:rPr>
        <w:fldChar w:fldCharType="end"/>
      </w:r>
      <w:r>
        <w:rPr>
          <w:rFonts w:hint="default" w:ascii="Times New Roman" w:hAnsi="Times New Roman" w:eastAsiaTheme="minorEastAsia"/>
          <w:b w:val="0"/>
          <w:color w:val="auto"/>
          <w:kern w:val="2"/>
          <w:sz w:val="24"/>
          <w:szCs w:val="24"/>
          <w:rPrChange w:id="446" w:author="老婆" w:date="2019-04-01T19:01:45Z">
            <w:rPr>
              <w:rFonts w:hint="default" w:ascii="Times New Roman" w:hAnsi="Times New Roman" w:eastAsiaTheme="minorEastAsia"/>
              <w:b w:val="0"/>
              <w:kern w:val="2"/>
              <w:sz w:val="24"/>
              <w:szCs w:val="24"/>
            </w:rPr>
          </w:rPrChange>
        </w:rPr>
        <w:t>1, </w:t>
      </w:r>
      <w:r>
        <w:rPr>
          <w:rFonts w:hint="default" w:ascii="Times New Roman" w:hAnsi="Times New Roman"/>
          <w:color w:val="auto"/>
          <w:sz w:val="24"/>
          <w:szCs w:val="24"/>
          <w:rPrChange w:id="447" w:author="老婆" w:date="2019-04-01T19:01:45Z">
            <w:rPr>
              <w:rFonts w:hint="default" w:ascii="Times New Roman" w:hAnsi="Times New Roman"/>
              <w:sz w:val="24"/>
              <w:szCs w:val="24"/>
            </w:rPr>
          </w:rPrChange>
        </w:rPr>
        <w:fldChar w:fldCharType="begin"/>
      </w:r>
      <w:r>
        <w:rPr>
          <w:rFonts w:hint="default" w:ascii="Times New Roman" w:hAnsi="Times New Roman"/>
          <w:color w:val="auto"/>
          <w:sz w:val="24"/>
          <w:szCs w:val="24"/>
          <w:rPrChange w:id="448" w:author="老婆" w:date="2019-04-01T19:01:45Z">
            <w:rPr>
              <w:rFonts w:hint="default" w:ascii="Times New Roman" w:hAnsi="Times New Roman"/>
              <w:sz w:val="24"/>
              <w:szCs w:val="24"/>
            </w:rPr>
          </w:rPrChange>
        </w:rPr>
        <w:instrText xml:space="preserve"> HYPERLINK "https://www.ncbi.nlm.nih.gov/pubmed/?term=Imagawa%20A%5bAuthor%5d&amp;cauthor=true&amp;cauthor_uid=17179928" </w:instrText>
      </w:r>
      <w:r>
        <w:rPr>
          <w:rFonts w:hint="default" w:ascii="Times New Roman" w:hAnsi="Times New Roman"/>
          <w:color w:val="auto"/>
          <w:sz w:val="24"/>
          <w:szCs w:val="24"/>
          <w:rPrChange w:id="449" w:author="老婆" w:date="2019-04-01T19:01:45Z">
            <w:rPr>
              <w:rFonts w:hint="default" w:ascii="Times New Roman" w:hAnsi="Times New Roman"/>
              <w:sz w:val="24"/>
              <w:szCs w:val="24"/>
            </w:rPr>
          </w:rPrChange>
        </w:rPr>
        <w:fldChar w:fldCharType="separate"/>
      </w:r>
      <w:r>
        <w:rPr>
          <w:rFonts w:hint="default" w:ascii="Times New Roman" w:hAnsi="Times New Roman" w:eastAsiaTheme="minorEastAsia"/>
          <w:b w:val="0"/>
          <w:color w:val="auto"/>
          <w:kern w:val="2"/>
          <w:sz w:val="24"/>
          <w:szCs w:val="24"/>
          <w:rPrChange w:id="450" w:author="老婆" w:date="2019-04-01T19:01:45Z">
            <w:rPr>
              <w:rFonts w:hint="default" w:ascii="Times New Roman" w:hAnsi="Times New Roman" w:eastAsiaTheme="minorEastAsia"/>
              <w:b w:val="0"/>
              <w:kern w:val="2"/>
              <w:sz w:val="24"/>
              <w:szCs w:val="24"/>
            </w:rPr>
          </w:rPrChange>
        </w:rPr>
        <w:t>Imagawa A</w:t>
      </w:r>
      <w:r>
        <w:rPr>
          <w:rFonts w:hint="default" w:ascii="Times New Roman" w:hAnsi="Times New Roman" w:eastAsiaTheme="minorEastAsia"/>
          <w:b w:val="0"/>
          <w:color w:val="auto"/>
          <w:kern w:val="2"/>
          <w:sz w:val="24"/>
          <w:szCs w:val="24"/>
          <w:rPrChange w:id="451" w:author="老婆" w:date="2019-04-01T19:01:45Z">
            <w:rPr>
              <w:rFonts w:hint="default" w:ascii="Times New Roman" w:hAnsi="Times New Roman" w:eastAsiaTheme="minorEastAsia"/>
              <w:b w:val="0"/>
              <w:kern w:val="2"/>
              <w:sz w:val="24"/>
              <w:szCs w:val="24"/>
            </w:rPr>
          </w:rPrChange>
        </w:rPr>
        <w:fldChar w:fldCharType="end"/>
      </w:r>
      <w:r>
        <w:rPr>
          <w:rFonts w:hint="default" w:ascii="Times New Roman" w:hAnsi="Times New Roman" w:eastAsiaTheme="minorEastAsia"/>
          <w:b w:val="0"/>
          <w:color w:val="auto"/>
          <w:kern w:val="2"/>
          <w:sz w:val="24"/>
          <w:szCs w:val="24"/>
          <w:rPrChange w:id="452" w:author="老婆" w:date="2019-04-01T19:01:45Z">
            <w:rPr>
              <w:rFonts w:hint="default" w:ascii="Times New Roman" w:hAnsi="Times New Roman" w:eastAsiaTheme="minorEastAsia"/>
              <w:b w:val="0"/>
              <w:kern w:val="2"/>
              <w:sz w:val="24"/>
              <w:szCs w:val="24"/>
            </w:rPr>
          </w:rPrChange>
        </w:rPr>
        <w:t>.Fulminant type 1 diabetes: a novel clinical entity requiring special attention by all medical practitioners. </w:t>
      </w:r>
      <w:r>
        <w:rPr>
          <w:rFonts w:hint="default" w:ascii="Times New Roman" w:hAnsi="Times New Roman"/>
          <w:color w:val="auto"/>
          <w:sz w:val="24"/>
          <w:szCs w:val="24"/>
          <w:rPrChange w:id="453" w:author="老婆" w:date="2019-04-01T19:01:45Z">
            <w:rPr>
              <w:rFonts w:hint="default" w:ascii="Times New Roman" w:hAnsi="Times New Roman"/>
              <w:sz w:val="24"/>
              <w:szCs w:val="24"/>
            </w:rPr>
          </w:rPrChange>
        </w:rPr>
        <w:fldChar w:fldCharType="begin"/>
      </w:r>
      <w:r>
        <w:rPr>
          <w:rFonts w:hint="default" w:ascii="Times New Roman" w:hAnsi="Times New Roman"/>
          <w:color w:val="auto"/>
          <w:sz w:val="24"/>
          <w:szCs w:val="24"/>
          <w:rPrChange w:id="454" w:author="老婆" w:date="2019-04-01T19:01:45Z">
            <w:rPr>
              <w:rFonts w:hint="default" w:ascii="Times New Roman" w:hAnsi="Times New Roman"/>
              <w:sz w:val="24"/>
              <w:szCs w:val="24"/>
            </w:rPr>
          </w:rPrChange>
        </w:rPr>
        <w:instrText xml:space="preserve"> HYPERLINK "https://www.ncbi.nlm.nih.gov/pubmed/17179928" \o "Nature clinical practice. Endocrinology &amp; metabolism." </w:instrText>
      </w:r>
      <w:r>
        <w:rPr>
          <w:rFonts w:hint="default" w:ascii="Times New Roman" w:hAnsi="Times New Roman"/>
          <w:color w:val="auto"/>
          <w:sz w:val="24"/>
          <w:szCs w:val="24"/>
          <w:rPrChange w:id="455" w:author="老婆" w:date="2019-04-01T19:01:45Z">
            <w:rPr>
              <w:rFonts w:hint="default" w:ascii="Times New Roman" w:hAnsi="Times New Roman"/>
              <w:sz w:val="24"/>
              <w:szCs w:val="24"/>
            </w:rPr>
          </w:rPrChange>
        </w:rPr>
        <w:fldChar w:fldCharType="separate"/>
      </w:r>
      <w:r>
        <w:rPr>
          <w:rFonts w:hint="default" w:ascii="Times New Roman" w:hAnsi="Times New Roman" w:eastAsiaTheme="minorEastAsia"/>
          <w:b w:val="0"/>
          <w:color w:val="auto"/>
          <w:kern w:val="2"/>
          <w:sz w:val="24"/>
          <w:szCs w:val="24"/>
          <w:rPrChange w:id="456" w:author="老婆" w:date="2019-04-01T19:01:45Z">
            <w:rPr>
              <w:rFonts w:hint="default" w:ascii="Times New Roman" w:hAnsi="Times New Roman" w:eastAsiaTheme="minorEastAsia"/>
              <w:b w:val="0"/>
              <w:kern w:val="2"/>
              <w:sz w:val="24"/>
              <w:szCs w:val="24"/>
            </w:rPr>
          </w:rPrChange>
        </w:rPr>
        <w:t>Nat Clin Pract Endocrinol Metab.</w:t>
      </w:r>
      <w:r>
        <w:rPr>
          <w:rFonts w:hint="default" w:ascii="Times New Roman" w:hAnsi="Times New Roman" w:eastAsiaTheme="minorEastAsia"/>
          <w:b w:val="0"/>
          <w:color w:val="auto"/>
          <w:kern w:val="2"/>
          <w:sz w:val="24"/>
          <w:szCs w:val="24"/>
          <w:rPrChange w:id="457" w:author="老婆" w:date="2019-04-01T19:01:45Z">
            <w:rPr>
              <w:rFonts w:hint="default" w:ascii="Times New Roman" w:hAnsi="Times New Roman" w:eastAsiaTheme="minorEastAsia"/>
              <w:b w:val="0"/>
              <w:kern w:val="2"/>
              <w:sz w:val="24"/>
              <w:szCs w:val="24"/>
            </w:rPr>
          </w:rPrChange>
        </w:rPr>
        <w:fldChar w:fldCharType="end"/>
      </w:r>
      <w:r>
        <w:rPr>
          <w:rFonts w:hint="default" w:ascii="Times New Roman" w:hAnsi="Times New Roman" w:eastAsiaTheme="minorEastAsia"/>
          <w:b w:val="0"/>
          <w:color w:val="auto"/>
          <w:kern w:val="2"/>
          <w:sz w:val="24"/>
          <w:szCs w:val="24"/>
          <w:rPrChange w:id="458" w:author="老婆" w:date="2019-04-01T19:01:45Z">
            <w:rPr>
              <w:rFonts w:hint="default" w:ascii="Times New Roman" w:hAnsi="Times New Roman" w:eastAsiaTheme="minorEastAsia"/>
              <w:b w:val="0"/>
              <w:kern w:val="2"/>
              <w:sz w:val="24"/>
              <w:szCs w:val="24"/>
            </w:rPr>
          </w:rPrChange>
        </w:rPr>
        <w:t> 2007 Jan;3(1):36-45</w:t>
      </w:r>
      <w:r>
        <w:rPr>
          <w:rFonts w:ascii="Times New Roman" w:hAnsi="Times New Roman" w:eastAsiaTheme="minorEastAsia"/>
          <w:b w:val="0"/>
          <w:color w:val="auto"/>
          <w:kern w:val="2"/>
          <w:sz w:val="24"/>
          <w:szCs w:val="24"/>
          <w:rPrChange w:id="459" w:author="老婆" w:date="2019-04-01T19:01:45Z">
            <w:rPr>
              <w:rFonts w:ascii="Times New Roman" w:hAnsi="Times New Roman" w:eastAsiaTheme="minorEastAsia"/>
              <w:b w:val="0"/>
              <w:kern w:val="2"/>
              <w:sz w:val="24"/>
              <w:szCs w:val="24"/>
            </w:rPr>
          </w:rPrChange>
        </w:rPr>
        <w:t>.</w:t>
      </w:r>
    </w:p>
    <w:p>
      <w:pPr>
        <w:pStyle w:val="2"/>
        <w:widowControl/>
        <w:numPr>
          <w:ilvl w:val="0"/>
          <w:numId w:val="2"/>
        </w:numPr>
        <w:shd w:val="clear" w:color="auto" w:fill="FFFFFF"/>
        <w:spacing w:before="105" w:beforeAutospacing="0" w:after="105" w:afterAutospacing="0" w:line="360" w:lineRule="auto"/>
        <w:ind w:left="425" w:hanging="425"/>
        <w:rPr>
          <w:rFonts w:hint="default" w:ascii="Times New Roman" w:hAnsi="Times New Roman" w:eastAsiaTheme="minorEastAsia"/>
          <w:b w:val="0"/>
          <w:color w:val="auto"/>
          <w:kern w:val="2"/>
          <w:sz w:val="24"/>
          <w:szCs w:val="24"/>
          <w:rPrChange w:id="460" w:author="老婆" w:date="2019-04-01T19:01:45Z">
            <w:rPr>
              <w:rFonts w:hint="default" w:ascii="Times New Roman" w:hAnsi="Times New Roman" w:eastAsiaTheme="minorEastAsia"/>
              <w:b w:val="0"/>
              <w:kern w:val="2"/>
              <w:sz w:val="24"/>
              <w:szCs w:val="24"/>
            </w:rPr>
          </w:rPrChange>
        </w:rPr>
      </w:pPr>
      <w:r>
        <w:rPr>
          <w:rFonts w:hint="default" w:ascii="Times New Roman" w:hAnsi="Times New Roman" w:eastAsiaTheme="minorEastAsia"/>
          <w:b w:val="0"/>
          <w:color w:val="auto"/>
          <w:kern w:val="2"/>
          <w:sz w:val="24"/>
          <w:szCs w:val="24"/>
          <w:rPrChange w:id="461" w:author="老婆" w:date="2019-04-01T19:01:45Z">
            <w:rPr>
              <w:rFonts w:hint="default" w:ascii="Times New Roman" w:hAnsi="Times New Roman" w:eastAsiaTheme="minorEastAsia"/>
              <w:b w:val="0"/>
              <w:kern w:val="2"/>
              <w:sz w:val="24"/>
              <w:szCs w:val="24"/>
            </w:rPr>
          </w:rPrChange>
        </w:rPr>
        <w:t>Imagawa A, Hanafusa T.Fulminant type 1 diabetes-</w:t>
      </w:r>
      <w:del w:id="462" w:author="老婆" w:date="2018-12-27T10:40:36Z">
        <w:r>
          <w:rPr>
            <w:rFonts w:hint="default" w:ascii="Times New Roman" w:hAnsi="Times New Roman" w:eastAsiaTheme="minorEastAsia"/>
            <w:b w:val="0"/>
            <w:color w:val="auto"/>
            <w:kern w:val="2"/>
            <w:sz w:val="24"/>
            <w:szCs w:val="24"/>
            <w:rPrChange w:id="463" w:author="老婆" w:date="2019-04-01T19:01:45Z">
              <w:rPr>
                <w:rFonts w:hint="default" w:ascii="Times New Roman" w:hAnsi="Times New Roman" w:eastAsiaTheme="minorEastAsia"/>
                <w:b w:val="0"/>
                <w:kern w:val="2"/>
                <w:sz w:val="24"/>
                <w:szCs w:val="24"/>
              </w:rPr>
            </w:rPrChange>
          </w:rPr>
          <w:delText>-</w:delText>
        </w:r>
      </w:del>
      <w:r>
        <w:rPr>
          <w:rFonts w:hint="default" w:ascii="Times New Roman" w:hAnsi="Times New Roman" w:eastAsiaTheme="minorEastAsia"/>
          <w:b w:val="0"/>
          <w:color w:val="auto"/>
          <w:kern w:val="2"/>
          <w:sz w:val="24"/>
          <w:szCs w:val="24"/>
          <w:rPrChange w:id="464" w:author="老婆" w:date="2019-04-01T19:01:45Z">
            <w:rPr>
              <w:rFonts w:hint="default" w:ascii="Times New Roman" w:hAnsi="Times New Roman" w:eastAsiaTheme="minorEastAsia"/>
              <w:b w:val="0"/>
              <w:kern w:val="2"/>
              <w:sz w:val="24"/>
              <w:szCs w:val="24"/>
            </w:rPr>
          </w:rPrChange>
        </w:rPr>
        <w:t>an important subtype in East Asia.</w:t>
      </w:r>
      <w:r>
        <w:rPr>
          <w:rFonts w:hint="default" w:ascii="Times New Roman" w:hAnsi="Times New Roman"/>
          <w:color w:val="auto"/>
          <w:sz w:val="24"/>
          <w:szCs w:val="24"/>
          <w:rPrChange w:id="465" w:author="老婆" w:date="2019-04-01T19:01:45Z">
            <w:rPr>
              <w:rFonts w:hint="default" w:ascii="Times New Roman" w:hAnsi="Times New Roman"/>
              <w:sz w:val="24"/>
              <w:szCs w:val="24"/>
            </w:rPr>
          </w:rPrChange>
        </w:rPr>
        <w:fldChar w:fldCharType="begin"/>
      </w:r>
      <w:r>
        <w:rPr>
          <w:rFonts w:hint="default" w:ascii="Times New Roman" w:hAnsi="Times New Roman"/>
          <w:color w:val="auto"/>
          <w:sz w:val="24"/>
          <w:szCs w:val="24"/>
          <w:rPrChange w:id="466" w:author="老婆" w:date="2019-04-01T19:01:45Z">
            <w:rPr>
              <w:rFonts w:hint="default" w:ascii="Times New Roman" w:hAnsi="Times New Roman"/>
              <w:sz w:val="24"/>
              <w:szCs w:val="24"/>
            </w:rPr>
          </w:rPrChange>
        </w:rPr>
        <w:instrText xml:space="preserve"> HYPERLINK "https://www.ncbi.nlm.nih.gov/pubmed/22069293" \o "Diabetes/metabolism research and reviews." </w:instrText>
      </w:r>
      <w:r>
        <w:rPr>
          <w:rFonts w:hint="default" w:ascii="Times New Roman" w:hAnsi="Times New Roman"/>
          <w:color w:val="auto"/>
          <w:sz w:val="24"/>
          <w:szCs w:val="24"/>
          <w:rPrChange w:id="467" w:author="老婆" w:date="2019-04-01T19:01:45Z">
            <w:rPr>
              <w:rFonts w:hint="default" w:ascii="Times New Roman" w:hAnsi="Times New Roman"/>
              <w:sz w:val="24"/>
              <w:szCs w:val="24"/>
            </w:rPr>
          </w:rPrChange>
        </w:rPr>
        <w:fldChar w:fldCharType="separate"/>
      </w:r>
      <w:r>
        <w:rPr>
          <w:rFonts w:hint="default" w:ascii="Times New Roman" w:hAnsi="Times New Roman" w:eastAsiaTheme="minorEastAsia"/>
          <w:b w:val="0"/>
          <w:color w:val="auto"/>
          <w:kern w:val="2"/>
          <w:sz w:val="24"/>
          <w:szCs w:val="24"/>
          <w:rPrChange w:id="468" w:author="老婆" w:date="2019-04-01T19:01:45Z">
            <w:rPr>
              <w:rFonts w:hint="default" w:ascii="Times New Roman" w:hAnsi="Times New Roman" w:eastAsiaTheme="minorEastAsia"/>
              <w:b w:val="0"/>
              <w:kern w:val="2"/>
              <w:sz w:val="24"/>
              <w:szCs w:val="24"/>
            </w:rPr>
          </w:rPrChange>
        </w:rPr>
        <w:t>Diabetes Metab Res Rev.</w:t>
      </w:r>
      <w:r>
        <w:rPr>
          <w:rFonts w:hint="default" w:ascii="Times New Roman" w:hAnsi="Times New Roman" w:eastAsiaTheme="minorEastAsia"/>
          <w:b w:val="0"/>
          <w:color w:val="auto"/>
          <w:kern w:val="2"/>
          <w:sz w:val="24"/>
          <w:szCs w:val="24"/>
          <w:rPrChange w:id="469" w:author="老婆" w:date="2019-04-01T19:01:45Z">
            <w:rPr>
              <w:rFonts w:hint="default" w:ascii="Times New Roman" w:hAnsi="Times New Roman" w:eastAsiaTheme="minorEastAsia"/>
              <w:b w:val="0"/>
              <w:kern w:val="2"/>
              <w:sz w:val="24"/>
              <w:szCs w:val="24"/>
            </w:rPr>
          </w:rPrChange>
        </w:rPr>
        <w:fldChar w:fldCharType="end"/>
      </w:r>
      <w:r>
        <w:rPr>
          <w:rFonts w:hint="default" w:ascii="Times New Roman" w:hAnsi="Times New Roman" w:eastAsiaTheme="minorEastAsia"/>
          <w:b w:val="0"/>
          <w:color w:val="auto"/>
          <w:kern w:val="2"/>
          <w:sz w:val="24"/>
          <w:szCs w:val="24"/>
          <w:rPrChange w:id="470" w:author="老婆" w:date="2019-04-01T19:01:45Z">
            <w:rPr>
              <w:rFonts w:hint="default" w:ascii="Times New Roman" w:hAnsi="Times New Roman" w:eastAsiaTheme="minorEastAsia"/>
              <w:b w:val="0"/>
              <w:kern w:val="2"/>
              <w:sz w:val="24"/>
              <w:szCs w:val="24"/>
            </w:rPr>
          </w:rPrChange>
        </w:rPr>
        <w:t> 2011 Nov;27(8):959-64.</w:t>
      </w:r>
      <w:r>
        <w:rPr>
          <w:rFonts w:hint="default" w:ascii="Times New Roman" w:hAnsi="Times New Roman"/>
          <w:color w:val="auto"/>
          <w:sz w:val="24"/>
          <w:szCs w:val="24"/>
          <w:rPrChange w:id="471" w:author="老婆" w:date="2019-04-01T19:01:45Z">
            <w:rPr>
              <w:rFonts w:hint="default" w:ascii="Times New Roman" w:hAnsi="Times New Roman"/>
              <w:sz w:val="24"/>
              <w:szCs w:val="24"/>
            </w:rPr>
          </w:rPrChange>
        </w:rPr>
        <w:fldChar w:fldCharType="begin"/>
      </w:r>
      <w:r>
        <w:rPr>
          <w:rFonts w:hint="default" w:ascii="Times New Roman" w:hAnsi="Times New Roman"/>
          <w:color w:val="auto"/>
          <w:sz w:val="24"/>
          <w:szCs w:val="24"/>
          <w:rPrChange w:id="472" w:author="老婆" w:date="2019-04-01T19:01:45Z">
            <w:rPr>
              <w:rFonts w:hint="default" w:ascii="Times New Roman" w:hAnsi="Times New Roman"/>
              <w:sz w:val="24"/>
              <w:szCs w:val="24"/>
            </w:rPr>
          </w:rPrChange>
        </w:rPr>
        <w:instrText xml:space="preserve"> HYPERLINK "http://xueshu.baidu.com/s?wd=author:(FUKUI,Kenji)%20&amp;tn=SE_baiduxueshu_c1gjeupa&amp;ie=utf-8&amp;sc_f_para=sc_hilight=person" \t "http://xueshu.baidu.com/_blank" </w:instrText>
      </w:r>
      <w:r>
        <w:rPr>
          <w:rFonts w:hint="default" w:ascii="Times New Roman" w:hAnsi="Times New Roman"/>
          <w:color w:val="auto"/>
          <w:sz w:val="24"/>
          <w:szCs w:val="24"/>
          <w:rPrChange w:id="473" w:author="老婆" w:date="2019-04-01T19:01:45Z">
            <w:rPr>
              <w:rFonts w:hint="default" w:ascii="Times New Roman" w:hAnsi="Times New Roman"/>
              <w:sz w:val="24"/>
              <w:szCs w:val="24"/>
            </w:rPr>
          </w:rPrChange>
        </w:rPr>
        <w:fldChar w:fldCharType="separate"/>
      </w:r>
    </w:p>
    <w:p>
      <w:pPr>
        <w:pStyle w:val="2"/>
        <w:widowControl/>
        <w:numPr>
          <w:ilvl w:val="0"/>
          <w:numId w:val="2"/>
        </w:numPr>
        <w:shd w:val="clear" w:color="auto" w:fill="FFFFFF"/>
        <w:spacing w:before="105" w:beforeAutospacing="0" w:after="105" w:afterAutospacing="0" w:line="360" w:lineRule="auto"/>
        <w:ind w:left="425" w:hanging="425"/>
        <w:rPr>
          <w:rFonts w:hint="default" w:ascii="Times New Roman" w:hAnsi="Times New Roman" w:eastAsiaTheme="minorEastAsia"/>
          <w:b w:val="0"/>
          <w:color w:val="auto"/>
          <w:kern w:val="2"/>
          <w:sz w:val="24"/>
          <w:szCs w:val="24"/>
          <w:rPrChange w:id="474" w:author="老婆" w:date="2019-04-01T19:01:45Z">
            <w:rPr>
              <w:rFonts w:hint="default" w:ascii="Times New Roman" w:hAnsi="Times New Roman" w:eastAsiaTheme="minorEastAsia"/>
              <w:b w:val="0"/>
              <w:kern w:val="2"/>
              <w:sz w:val="24"/>
              <w:szCs w:val="24"/>
            </w:rPr>
          </w:rPrChange>
        </w:rPr>
      </w:pPr>
      <w:r>
        <w:rPr>
          <w:rFonts w:hint="default" w:ascii="Times New Roman" w:hAnsi="Times New Roman" w:eastAsiaTheme="minorEastAsia"/>
          <w:b w:val="0"/>
          <w:color w:val="auto"/>
          <w:kern w:val="2"/>
          <w:sz w:val="24"/>
          <w:szCs w:val="24"/>
          <w:rPrChange w:id="475" w:author="老婆" w:date="2019-04-01T19:01:45Z">
            <w:rPr>
              <w:rFonts w:hint="default" w:ascii="Times New Roman" w:hAnsi="Times New Roman" w:eastAsiaTheme="minorEastAsia"/>
              <w:b w:val="0"/>
              <w:kern w:val="2"/>
              <w:sz w:val="24"/>
              <w:szCs w:val="24"/>
            </w:rPr>
          </w:rPrChange>
        </w:rPr>
        <w:t>Fukui </w:t>
      </w:r>
      <w:r>
        <w:rPr>
          <w:rFonts w:hint="default" w:ascii="Times New Roman" w:hAnsi="Times New Roman" w:eastAsiaTheme="minorEastAsia"/>
          <w:b w:val="0"/>
          <w:color w:val="auto"/>
          <w:kern w:val="2"/>
          <w:sz w:val="24"/>
          <w:szCs w:val="24"/>
          <w:rPrChange w:id="476" w:author="老婆" w:date="2019-04-01T19:01:45Z">
            <w:rPr>
              <w:rFonts w:hint="default" w:ascii="Times New Roman" w:hAnsi="Times New Roman" w:eastAsiaTheme="minorEastAsia"/>
              <w:b w:val="0"/>
              <w:kern w:val="2"/>
              <w:sz w:val="24"/>
              <w:szCs w:val="24"/>
            </w:rPr>
          </w:rPrChange>
        </w:rPr>
        <w:fldChar w:fldCharType="end"/>
      </w:r>
      <w:r>
        <w:rPr>
          <w:rFonts w:ascii="Times New Roman" w:hAnsi="Times New Roman" w:eastAsiaTheme="minorEastAsia"/>
          <w:b w:val="0"/>
          <w:color w:val="auto"/>
          <w:kern w:val="2"/>
          <w:sz w:val="24"/>
          <w:szCs w:val="24"/>
          <w:rPrChange w:id="477" w:author="老婆" w:date="2019-04-01T19:01:45Z">
            <w:rPr>
              <w:rFonts w:ascii="Times New Roman" w:hAnsi="Times New Roman" w:eastAsiaTheme="minorEastAsia"/>
              <w:b w:val="0"/>
              <w:kern w:val="2"/>
              <w:sz w:val="24"/>
              <w:szCs w:val="24"/>
            </w:rPr>
          </w:rPrChange>
        </w:rPr>
        <w:t>K,I</w:t>
      </w:r>
      <w:r>
        <w:rPr>
          <w:rFonts w:hint="default" w:ascii="Times New Roman" w:hAnsi="Times New Roman"/>
          <w:color w:val="auto"/>
          <w:sz w:val="24"/>
          <w:szCs w:val="24"/>
          <w:rPrChange w:id="478" w:author="老婆" w:date="2019-04-01T19:01:45Z">
            <w:rPr>
              <w:rFonts w:hint="default" w:ascii="Times New Roman" w:hAnsi="Times New Roman"/>
              <w:sz w:val="24"/>
              <w:szCs w:val="24"/>
            </w:rPr>
          </w:rPrChange>
        </w:rPr>
        <w:fldChar w:fldCharType="begin"/>
      </w:r>
      <w:r>
        <w:rPr>
          <w:rFonts w:hint="default" w:ascii="Times New Roman" w:hAnsi="Times New Roman"/>
          <w:color w:val="auto"/>
          <w:sz w:val="24"/>
          <w:szCs w:val="24"/>
          <w:rPrChange w:id="479" w:author="老婆" w:date="2019-04-01T19:01:45Z">
            <w:rPr>
              <w:rFonts w:hint="default" w:ascii="Times New Roman" w:hAnsi="Times New Roman"/>
              <w:sz w:val="24"/>
              <w:szCs w:val="24"/>
            </w:rPr>
          </w:rPrChange>
        </w:rPr>
        <w:instrText xml:space="preserve"> HYPERLINK "http://xueshu.baidu.com/s?wd=author:(IMAGAWA,Akihisa)%20&amp;tn=SE_baiduxueshu_c1gjeupa&amp;ie=utf-8&amp;sc_f_para=sc_hilight=person" \t "http://xueshu.baidu.com/_blank" </w:instrText>
      </w:r>
      <w:r>
        <w:rPr>
          <w:rFonts w:hint="default" w:ascii="Times New Roman" w:hAnsi="Times New Roman"/>
          <w:color w:val="auto"/>
          <w:sz w:val="24"/>
          <w:szCs w:val="24"/>
          <w:rPrChange w:id="480" w:author="老婆" w:date="2019-04-01T19:01:45Z">
            <w:rPr>
              <w:rFonts w:hint="default" w:ascii="Times New Roman" w:hAnsi="Times New Roman"/>
              <w:sz w:val="24"/>
              <w:szCs w:val="24"/>
            </w:rPr>
          </w:rPrChange>
        </w:rPr>
        <w:fldChar w:fldCharType="separate"/>
      </w:r>
      <w:r>
        <w:rPr>
          <w:rFonts w:hint="default" w:ascii="Times New Roman" w:hAnsi="Times New Roman" w:eastAsiaTheme="minorEastAsia"/>
          <w:b w:val="0"/>
          <w:color w:val="auto"/>
          <w:kern w:val="2"/>
          <w:sz w:val="24"/>
          <w:szCs w:val="24"/>
          <w:rPrChange w:id="481" w:author="老婆" w:date="2019-04-01T19:01:45Z">
            <w:rPr>
              <w:rFonts w:hint="default" w:ascii="Times New Roman" w:hAnsi="Times New Roman" w:eastAsiaTheme="minorEastAsia"/>
              <w:b w:val="0"/>
              <w:kern w:val="2"/>
              <w:sz w:val="24"/>
              <w:szCs w:val="24"/>
            </w:rPr>
          </w:rPrChange>
        </w:rPr>
        <w:t>magawa </w:t>
      </w:r>
      <w:r>
        <w:rPr>
          <w:rFonts w:hint="default" w:ascii="Times New Roman" w:hAnsi="Times New Roman" w:eastAsiaTheme="minorEastAsia"/>
          <w:b w:val="0"/>
          <w:color w:val="auto"/>
          <w:kern w:val="2"/>
          <w:sz w:val="24"/>
          <w:szCs w:val="24"/>
          <w:rPrChange w:id="482" w:author="老婆" w:date="2019-04-01T19:01:45Z">
            <w:rPr>
              <w:rFonts w:hint="default" w:ascii="Times New Roman" w:hAnsi="Times New Roman" w:eastAsiaTheme="minorEastAsia"/>
              <w:b w:val="0"/>
              <w:kern w:val="2"/>
              <w:sz w:val="24"/>
              <w:szCs w:val="24"/>
            </w:rPr>
          </w:rPrChange>
        </w:rPr>
        <w:fldChar w:fldCharType="end"/>
      </w:r>
      <w:r>
        <w:rPr>
          <w:rFonts w:ascii="Times New Roman" w:hAnsi="Times New Roman" w:eastAsiaTheme="minorEastAsia"/>
          <w:b w:val="0"/>
          <w:color w:val="auto"/>
          <w:kern w:val="2"/>
          <w:sz w:val="24"/>
          <w:szCs w:val="24"/>
          <w:rPrChange w:id="483" w:author="老婆" w:date="2019-04-01T19:01:45Z">
            <w:rPr>
              <w:rFonts w:ascii="Times New Roman" w:hAnsi="Times New Roman" w:eastAsiaTheme="minorEastAsia"/>
              <w:b w:val="0"/>
              <w:kern w:val="2"/>
              <w:sz w:val="24"/>
              <w:szCs w:val="24"/>
            </w:rPr>
          </w:rPrChange>
        </w:rPr>
        <w:t>A,</w:t>
      </w:r>
      <w:r>
        <w:rPr>
          <w:rFonts w:hint="default" w:ascii="Times New Roman" w:hAnsi="Times New Roman" w:eastAsiaTheme="minorEastAsia"/>
          <w:b w:val="0"/>
          <w:color w:val="auto"/>
          <w:kern w:val="2"/>
          <w:sz w:val="24"/>
          <w:szCs w:val="24"/>
          <w:rPrChange w:id="484" w:author="老婆" w:date="2019-04-01T19:01:45Z">
            <w:rPr>
              <w:rFonts w:hint="default" w:ascii="Times New Roman" w:hAnsi="Times New Roman" w:eastAsiaTheme="minorEastAsia"/>
              <w:b w:val="0"/>
              <w:kern w:val="2"/>
              <w:sz w:val="24"/>
              <w:szCs w:val="24"/>
            </w:rPr>
          </w:rPrChange>
        </w:rPr>
        <w:t> </w:t>
      </w:r>
      <w:r>
        <w:rPr>
          <w:rFonts w:hint="default" w:ascii="Times New Roman" w:hAnsi="Times New Roman"/>
          <w:color w:val="auto"/>
          <w:sz w:val="24"/>
          <w:szCs w:val="24"/>
          <w:rPrChange w:id="485" w:author="老婆" w:date="2019-04-01T19:01:45Z">
            <w:rPr>
              <w:rFonts w:hint="default" w:ascii="Times New Roman" w:hAnsi="Times New Roman"/>
              <w:sz w:val="24"/>
              <w:szCs w:val="24"/>
            </w:rPr>
          </w:rPrChange>
        </w:rPr>
        <w:fldChar w:fldCharType="begin"/>
      </w:r>
      <w:r>
        <w:rPr>
          <w:rFonts w:hint="default" w:ascii="Times New Roman" w:hAnsi="Times New Roman"/>
          <w:color w:val="auto"/>
          <w:sz w:val="24"/>
          <w:szCs w:val="24"/>
          <w:rPrChange w:id="486" w:author="老婆" w:date="2019-04-01T19:01:45Z">
            <w:rPr>
              <w:rFonts w:hint="default" w:ascii="Times New Roman" w:hAnsi="Times New Roman"/>
              <w:sz w:val="24"/>
              <w:szCs w:val="24"/>
            </w:rPr>
          </w:rPrChange>
        </w:rPr>
        <w:instrText xml:space="preserve"> HYPERLINK "http://xueshu.baidu.com/s?wd=author:(IWAHASHI,Hiromi)%20&amp;tn=SE_baiduxueshu_c1gjeupa&amp;ie=utf-8&amp;sc_f_para=sc_hilight=person" \t "http://xueshu.baidu.com/_blank" </w:instrText>
      </w:r>
      <w:r>
        <w:rPr>
          <w:rFonts w:hint="default" w:ascii="Times New Roman" w:hAnsi="Times New Roman"/>
          <w:color w:val="auto"/>
          <w:sz w:val="24"/>
          <w:szCs w:val="24"/>
          <w:rPrChange w:id="487" w:author="老婆" w:date="2019-04-01T19:01:45Z">
            <w:rPr>
              <w:rFonts w:hint="default" w:ascii="Times New Roman" w:hAnsi="Times New Roman"/>
              <w:sz w:val="24"/>
              <w:szCs w:val="24"/>
            </w:rPr>
          </w:rPrChange>
        </w:rPr>
        <w:fldChar w:fldCharType="separate"/>
      </w:r>
      <w:r>
        <w:rPr>
          <w:rFonts w:hint="default" w:ascii="Times New Roman" w:hAnsi="Times New Roman" w:eastAsiaTheme="minorEastAsia"/>
          <w:b w:val="0"/>
          <w:color w:val="auto"/>
          <w:kern w:val="2"/>
          <w:sz w:val="24"/>
          <w:szCs w:val="24"/>
          <w:rPrChange w:id="488" w:author="老婆" w:date="2019-04-01T19:01:45Z">
            <w:rPr>
              <w:rFonts w:hint="default" w:ascii="Times New Roman" w:hAnsi="Times New Roman" w:eastAsiaTheme="minorEastAsia"/>
              <w:b w:val="0"/>
              <w:kern w:val="2"/>
              <w:sz w:val="24"/>
              <w:szCs w:val="24"/>
            </w:rPr>
          </w:rPrChange>
        </w:rPr>
        <w:t>Iwahashi </w:t>
      </w:r>
      <w:r>
        <w:rPr>
          <w:rFonts w:hint="default" w:ascii="Times New Roman" w:hAnsi="Times New Roman" w:eastAsiaTheme="minorEastAsia"/>
          <w:b w:val="0"/>
          <w:color w:val="auto"/>
          <w:kern w:val="2"/>
          <w:sz w:val="24"/>
          <w:szCs w:val="24"/>
          <w:rPrChange w:id="489" w:author="老婆" w:date="2019-04-01T19:01:45Z">
            <w:rPr>
              <w:rFonts w:hint="default" w:ascii="Times New Roman" w:hAnsi="Times New Roman" w:eastAsiaTheme="minorEastAsia"/>
              <w:b w:val="0"/>
              <w:kern w:val="2"/>
              <w:sz w:val="24"/>
              <w:szCs w:val="24"/>
            </w:rPr>
          </w:rPrChange>
        </w:rPr>
        <w:fldChar w:fldCharType="end"/>
      </w:r>
      <w:r>
        <w:rPr>
          <w:rFonts w:ascii="Times New Roman" w:hAnsi="Times New Roman" w:eastAsiaTheme="minorEastAsia"/>
          <w:b w:val="0"/>
          <w:color w:val="auto"/>
          <w:kern w:val="2"/>
          <w:sz w:val="24"/>
          <w:szCs w:val="24"/>
          <w:rPrChange w:id="490" w:author="老婆" w:date="2019-04-01T19:01:45Z">
            <w:rPr>
              <w:rFonts w:ascii="Times New Roman" w:hAnsi="Times New Roman" w:eastAsiaTheme="minorEastAsia"/>
              <w:b w:val="0"/>
              <w:kern w:val="2"/>
              <w:sz w:val="24"/>
              <w:szCs w:val="24"/>
            </w:rPr>
          </w:rPrChange>
        </w:rPr>
        <w:t>H</w:t>
      </w:r>
      <w:r>
        <w:rPr>
          <w:rFonts w:hint="default" w:ascii="Times New Roman" w:hAnsi="Times New Roman" w:eastAsiaTheme="minorEastAsia"/>
          <w:b w:val="0"/>
          <w:color w:val="auto"/>
          <w:kern w:val="2"/>
          <w:sz w:val="24"/>
          <w:szCs w:val="24"/>
          <w:rPrChange w:id="491" w:author="老婆" w:date="2019-04-01T19:01:45Z">
            <w:rPr>
              <w:rFonts w:hint="default" w:ascii="Times New Roman" w:hAnsi="Times New Roman" w:eastAsiaTheme="minorEastAsia"/>
              <w:b w:val="0"/>
              <w:kern w:val="2"/>
              <w:sz w:val="24"/>
              <w:szCs w:val="24"/>
            </w:rPr>
          </w:rPrChange>
        </w:rPr>
        <w:t>，</w:t>
      </w:r>
      <w:r>
        <w:rPr>
          <w:rFonts w:ascii="Times New Roman" w:hAnsi="Times New Roman" w:eastAsiaTheme="minorEastAsia"/>
          <w:b w:val="0"/>
          <w:color w:val="auto"/>
          <w:kern w:val="2"/>
          <w:sz w:val="24"/>
          <w:szCs w:val="24"/>
          <w:rPrChange w:id="492" w:author="老婆" w:date="2019-04-01T19:01:45Z">
            <w:rPr>
              <w:rFonts w:ascii="Times New Roman" w:hAnsi="Times New Roman" w:eastAsiaTheme="minorEastAsia"/>
              <w:b w:val="0"/>
              <w:kern w:val="2"/>
              <w:sz w:val="24"/>
              <w:szCs w:val="24"/>
            </w:rPr>
          </w:rPrChange>
        </w:rPr>
        <w:t>et al.</w:t>
      </w:r>
      <w:r>
        <w:rPr>
          <w:rFonts w:hint="default" w:ascii="Times New Roman" w:hAnsi="Times New Roman"/>
          <w:color w:val="auto"/>
          <w:sz w:val="24"/>
          <w:szCs w:val="24"/>
          <w:rPrChange w:id="493" w:author="老婆" w:date="2019-04-01T19:01:45Z">
            <w:rPr>
              <w:rFonts w:hint="default" w:ascii="Times New Roman" w:hAnsi="Times New Roman"/>
              <w:sz w:val="24"/>
              <w:szCs w:val="24"/>
            </w:rPr>
          </w:rPrChange>
        </w:rPr>
        <w:fldChar w:fldCharType="begin"/>
      </w:r>
      <w:r>
        <w:rPr>
          <w:rFonts w:hint="default" w:ascii="Times New Roman" w:hAnsi="Times New Roman"/>
          <w:color w:val="auto"/>
          <w:sz w:val="24"/>
          <w:szCs w:val="24"/>
          <w:rPrChange w:id="494" w:author="老婆" w:date="2019-04-01T19:01:45Z">
            <w:rPr>
              <w:rFonts w:hint="default" w:ascii="Times New Roman" w:hAnsi="Times New Roman"/>
              <w:sz w:val="24"/>
              <w:szCs w:val="24"/>
            </w:rPr>
          </w:rPrChange>
        </w:rPr>
        <w:instrText xml:space="preserve"> HYPERLINK "http://xueshu.baidu.com/s?wd=paperuri:(d52bd80df438ed5c9b168bbc76e729e2)&amp;filter=sc_long_sign&amp;tn=SE_xueshusource_2kduw22v&amp;sc_vurl=http://ci.nii.ac.jp/naid/10010229688&amp;ie=utf-8&amp;sc_us=2916914083925248837" \t "http://xueshu.baidu.com/_blank" </w:instrText>
      </w:r>
      <w:r>
        <w:rPr>
          <w:rFonts w:hint="default" w:ascii="Times New Roman" w:hAnsi="Times New Roman"/>
          <w:color w:val="auto"/>
          <w:sz w:val="24"/>
          <w:szCs w:val="24"/>
          <w:rPrChange w:id="495" w:author="老婆" w:date="2019-04-01T19:01:45Z">
            <w:rPr>
              <w:rFonts w:hint="default" w:ascii="Times New Roman" w:hAnsi="Times New Roman"/>
              <w:sz w:val="24"/>
              <w:szCs w:val="24"/>
            </w:rPr>
          </w:rPrChange>
        </w:rPr>
        <w:fldChar w:fldCharType="separate"/>
      </w:r>
      <w:r>
        <w:rPr>
          <w:rFonts w:hint="default" w:ascii="Times New Roman" w:hAnsi="Times New Roman" w:eastAsiaTheme="minorEastAsia"/>
          <w:b w:val="0"/>
          <w:color w:val="auto"/>
          <w:kern w:val="2"/>
          <w:sz w:val="24"/>
          <w:szCs w:val="24"/>
          <w:rPrChange w:id="496" w:author="老婆" w:date="2019-04-01T19:01:45Z">
            <w:rPr>
              <w:rFonts w:hint="default" w:ascii="Times New Roman" w:hAnsi="Times New Roman" w:eastAsiaTheme="minorEastAsia"/>
              <w:b w:val="0"/>
              <w:kern w:val="2"/>
              <w:sz w:val="24"/>
              <w:szCs w:val="24"/>
            </w:rPr>
          </w:rPrChange>
        </w:rPr>
        <w:t>A Case of Diabetes Mellitus After Acute Pancreatitis with Histological Findings Compatible to Non-autoimmune Fulminat Type 1 Diabetes.</w:t>
      </w:r>
      <w:r>
        <w:rPr>
          <w:rFonts w:hint="default" w:ascii="Times New Roman" w:hAnsi="Times New Roman" w:eastAsiaTheme="minorEastAsia"/>
          <w:b w:val="0"/>
          <w:color w:val="auto"/>
          <w:kern w:val="2"/>
          <w:sz w:val="24"/>
          <w:szCs w:val="24"/>
          <w:rPrChange w:id="497" w:author="老婆" w:date="2019-04-01T19:01:45Z">
            <w:rPr>
              <w:rFonts w:hint="default" w:ascii="Times New Roman" w:hAnsi="Times New Roman" w:eastAsiaTheme="minorEastAsia"/>
              <w:b w:val="0"/>
              <w:kern w:val="2"/>
              <w:sz w:val="24"/>
              <w:szCs w:val="24"/>
            </w:rPr>
          </w:rPrChange>
        </w:rPr>
        <w:fldChar w:fldCharType="end"/>
      </w:r>
      <w:r>
        <w:rPr>
          <w:rFonts w:ascii="Times New Roman" w:hAnsi="Times New Roman" w:eastAsiaTheme="minorEastAsia"/>
          <w:b w:val="0"/>
          <w:color w:val="auto"/>
          <w:kern w:val="2"/>
          <w:sz w:val="24"/>
          <w:szCs w:val="24"/>
          <w:rPrChange w:id="498" w:author="老婆" w:date="2019-04-01T19:01:45Z">
            <w:rPr>
              <w:rFonts w:ascii="Times New Roman" w:hAnsi="Times New Roman" w:eastAsiaTheme="minorEastAsia"/>
              <w:b w:val="0"/>
              <w:kern w:val="2"/>
              <w:sz w:val="24"/>
              <w:szCs w:val="24"/>
            </w:rPr>
          </w:rPrChange>
        </w:rPr>
        <w:t>Jpn Diabet Soc,2002,45(10):759-765.</w:t>
      </w:r>
    </w:p>
    <w:p>
      <w:pPr>
        <w:pStyle w:val="2"/>
        <w:widowControl/>
        <w:numPr>
          <w:ilvl w:val="0"/>
          <w:numId w:val="2"/>
        </w:numPr>
        <w:shd w:val="clear" w:color="auto" w:fill="FFFFFF"/>
        <w:spacing w:before="105" w:after="105" w:line="360" w:lineRule="auto"/>
        <w:ind w:left="425" w:hanging="425"/>
        <w:rPr>
          <w:rFonts w:hint="default" w:ascii="Times New Roman" w:hAnsi="Times New Roman" w:cs="Times New Roman" w:eastAsiaTheme="minorEastAsia"/>
          <w:b w:val="0"/>
          <w:kern w:val="2"/>
          <w:sz w:val="24"/>
          <w:szCs w:val="24"/>
        </w:rPr>
      </w:pPr>
      <w:r>
        <w:rPr>
          <w:rFonts w:hint="default" w:ascii="Times New Roman" w:hAnsi="Times New Roman" w:cs="Times New Roman" w:eastAsiaTheme="minorEastAsia"/>
          <w:b w:val="0"/>
          <w:kern w:val="2"/>
          <w:sz w:val="24"/>
          <w:szCs w:val="24"/>
        </w:rPr>
        <w:t>张林山,杨燕春,胡军</w:t>
      </w:r>
      <w:del w:id="499" w:author="老婆" w:date="2018-12-27T11:08:45Z">
        <w:r>
          <w:rPr>
            <w:rFonts w:hint="default" w:ascii="Times New Roman" w:hAnsi="Times New Roman" w:cs="Times New Roman" w:eastAsiaTheme="minorEastAsia"/>
            <w:b w:val="0"/>
            <w:kern w:val="2"/>
            <w:sz w:val="24"/>
            <w:szCs w:val="24"/>
          </w:rPr>
          <w:delText>,</w:delText>
        </w:r>
      </w:del>
      <w:r>
        <w:rPr>
          <w:rFonts w:hint="default" w:ascii="Times New Roman" w:hAnsi="Times New Roman" w:cs="Times New Roman" w:eastAsiaTheme="minorEastAsia"/>
          <w:b w:val="0"/>
          <w:kern w:val="2"/>
          <w:sz w:val="24"/>
          <w:szCs w:val="24"/>
        </w:rPr>
        <w:t>等</w:t>
      </w:r>
      <w:ins w:id="500" w:author="老婆" w:date="2018-12-27T11:10:46Z">
        <w:r>
          <w:rPr>
            <w:rFonts w:hint="eastAsia" w:ascii="Times New Roman" w:hAnsi="Times New Roman" w:cs="Times New Roman" w:eastAsiaTheme="minorEastAsia"/>
            <w:b w:val="0"/>
            <w:kern w:val="2"/>
            <w:sz w:val="24"/>
            <w:szCs w:val="24"/>
            <w:lang w:val="en-US" w:eastAsia="zh-CN"/>
          </w:rPr>
          <w:t>;</w:t>
        </w:r>
      </w:ins>
      <w:del w:id="501" w:author="老婆" w:date="2018-12-27T11:10:45Z">
        <w:r>
          <w:rPr>
            <w:rFonts w:hint="default" w:ascii="Times New Roman" w:hAnsi="Times New Roman" w:cs="Times New Roman" w:eastAsiaTheme="minorEastAsia"/>
            <w:b w:val="0"/>
            <w:kern w:val="2"/>
            <w:sz w:val="24"/>
            <w:szCs w:val="24"/>
          </w:rPr>
          <w:delText>.</w:delText>
        </w:r>
      </w:del>
      <w:r>
        <w:rPr>
          <w:rFonts w:hint="default" w:ascii="Times New Roman" w:hAnsi="Times New Roman" w:cs="Times New Roman" w:eastAsiaTheme="minorEastAsia"/>
          <w:b w:val="0"/>
          <w:kern w:val="2"/>
          <w:sz w:val="24"/>
          <w:szCs w:val="24"/>
        </w:rPr>
        <w:fldChar w:fldCharType="begin"/>
      </w:r>
      <w:r>
        <w:rPr>
          <w:rFonts w:hint="default" w:ascii="Times New Roman" w:hAnsi="Times New Roman" w:cs="Times New Roman" w:eastAsiaTheme="minorEastAsia"/>
          <w:b w:val="0"/>
          <w:kern w:val="2"/>
          <w:sz w:val="24"/>
          <w:szCs w:val="24"/>
        </w:rPr>
        <w:instrText xml:space="preserve"> HYPERLINK "http://med.wanfangdata.com.cn/Detail?ArticleId=xxgbfzzz-x201407050&amp;Periodical=%E5%BF%83%E8%A1%80%E7%AE%A1%E7%97%85%E9%98%B2%E6%B2%BB%E7%9F%A5%E8%AF%86%EF%BC%88%E4%B8%8B%E5%8D%8A%E6%9C%88%EF%BC%89&amp;Type=Periodical" \t "http://med.wanfangdata.com.cn/Paper/Detail/_blank" </w:instrText>
      </w:r>
      <w:r>
        <w:rPr>
          <w:rFonts w:hint="default" w:ascii="Times New Roman" w:hAnsi="Times New Roman" w:cs="Times New Roman" w:eastAsiaTheme="minorEastAsia"/>
          <w:b w:val="0"/>
          <w:kern w:val="2"/>
          <w:sz w:val="24"/>
          <w:szCs w:val="24"/>
        </w:rPr>
        <w:fldChar w:fldCharType="separate"/>
      </w:r>
      <w:r>
        <w:rPr>
          <w:rFonts w:hint="default" w:ascii="Times New Roman" w:hAnsi="Times New Roman" w:cs="Times New Roman" w:eastAsiaTheme="minorEastAsia"/>
          <w:b w:val="0"/>
          <w:kern w:val="2"/>
          <w:sz w:val="24"/>
          <w:szCs w:val="24"/>
        </w:rPr>
        <w:t>强化血糖控制对重症急性胰腺炎患者血糖变异性及预后的影响分析</w:t>
      </w:r>
      <w:r>
        <w:rPr>
          <w:rFonts w:hint="default" w:ascii="Times New Roman" w:hAnsi="Times New Roman" w:cs="Times New Roman" w:eastAsiaTheme="minorEastAsia"/>
          <w:b w:val="0"/>
          <w:kern w:val="2"/>
          <w:sz w:val="24"/>
          <w:szCs w:val="24"/>
        </w:rPr>
        <w:fldChar w:fldCharType="end"/>
      </w:r>
      <w:ins w:id="502" w:author="老婆" w:date="2018-12-27T11:11:23Z">
        <w:r>
          <w:rPr>
            <w:rFonts w:hint="eastAsia" w:ascii="Times New Roman" w:hAnsi="Times New Roman" w:cs="Times New Roman" w:eastAsiaTheme="minorEastAsia"/>
            <w:b w:val="0"/>
            <w:kern w:val="2"/>
            <w:sz w:val="24"/>
            <w:szCs w:val="24"/>
            <w:lang w:val="en-US" w:eastAsia="zh-CN"/>
          </w:rPr>
          <w:t>;</w:t>
        </w:r>
      </w:ins>
      <w:del w:id="503" w:author="老婆" w:date="2018-12-27T11:11:21Z">
        <w:r>
          <w:rPr>
            <w:rFonts w:hint="default" w:ascii="Times New Roman" w:hAnsi="Times New Roman" w:cs="Times New Roman" w:eastAsiaTheme="minorEastAsia"/>
            <w:b w:val="0"/>
            <w:kern w:val="2"/>
            <w:sz w:val="24"/>
            <w:szCs w:val="24"/>
          </w:rPr>
          <w:delText>.</w:delText>
        </w:r>
      </w:del>
      <w:r>
        <w:rPr>
          <w:rFonts w:hint="default" w:ascii="Times New Roman" w:hAnsi="Times New Roman" w:cs="Times New Roman" w:eastAsiaTheme="minorEastAsia"/>
          <w:b w:val="0"/>
          <w:kern w:val="2"/>
          <w:sz w:val="24"/>
          <w:szCs w:val="24"/>
        </w:rPr>
        <w:t>心血管病防治知识</w:t>
      </w:r>
      <w:ins w:id="504" w:author="老婆" w:date="2018-12-27T11:11:37Z">
        <w:r>
          <w:rPr>
            <w:rFonts w:hint="eastAsia" w:ascii="Times New Roman" w:hAnsi="Times New Roman" w:cs="Times New Roman" w:eastAsiaTheme="minorEastAsia"/>
            <w:b w:val="0"/>
            <w:kern w:val="2"/>
            <w:sz w:val="24"/>
            <w:szCs w:val="24"/>
            <w:lang w:val="en-US" w:eastAsia="zh-CN"/>
          </w:rPr>
          <w:t>;</w:t>
        </w:r>
      </w:ins>
      <w:del w:id="505" w:author="老婆" w:date="2018-12-27T11:11:37Z">
        <w:r>
          <w:rPr>
            <w:rFonts w:hint="default" w:ascii="Times New Roman" w:hAnsi="Times New Roman" w:cs="Times New Roman" w:eastAsiaTheme="minorEastAsia"/>
            <w:b w:val="0"/>
            <w:kern w:val="2"/>
            <w:sz w:val="24"/>
            <w:szCs w:val="24"/>
          </w:rPr>
          <w:delText>，</w:delText>
        </w:r>
      </w:del>
      <w:r>
        <w:rPr>
          <w:rFonts w:hint="default" w:ascii="Times New Roman" w:hAnsi="Times New Roman" w:cs="Times New Roman" w:eastAsiaTheme="minorEastAsia"/>
          <w:b w:val="0"/>
          <w:kern w:val="2"/>
          <w:sz w:val="24"/>
          <w:szCs w:val="24"/>
        </w:rPr>
        <w:t>2014</w:t>
      </w:r>
      <w:ins w:id="506" w:author="老婆" w:date="2018-12-27T11:11:46Z">
        <w:r>
          <w:rPr>
            <w:rFonts w:hint="eastAsia" w:ascii="Times New Roman" w:hAnsi="Times New Roman" w:cs="Times New Roman" w:eastAsiaTheme="minorEastAsia"/>
            <w:b w:val="0"/>
            <w:kern w:val="2"/>
            <w:sz w:val="24"/>
            <w:szCs w:val="24"/>
            <w:lang w:val="en-US" w:eastAsia="zh-CN"/>
          </w:rPr>
          <w:t>,</w:t>
        </w:r>
      </w:ins>
      <w:del w:id="507" w:author="老婆" w:date="2018-12-27T11:11:40Z">
        <w:r>
          <w:rPr>
            <w:rFonts w:hint="default" w:ascii="Times New Roman" w:hAnsi="Times New Roman" w:cs="Times New Roman" w:eastAsiaTheme="minorEastAsia"/>
            <w:b w:val="0"/>
            <w:kern w:val="2"/>
            <w:sz w:val="24"/>
            <w:szCs w:val="24"/>
          </w:rPr>
          <w:delText>,</w:delText>
        </w:r>
      </w:del>
      <w:r>
        <w:rPr>
          <w:rFonts w:hint="default" w:ascii="Times New Roman" w:hAnsi="Times New Roman" w:cs="Times New Roman" w:eastAsiaTheme="minorEastAsia"/>
          <w:b w:val="0"/>
          <w:kern w:val="2"/>
          <w:sz w:val="24"/>
          <w:szCs w:val="24"/>
        </w:rPr>
        <w:t>7：122-124.</w:t>
      </w:r>
    </w:p>
    <w:p>
      <w:pPr>
        <w:pStyle w:val="2"/>
        <w:widowControl/>
        <w:numPr>
          <w:ilvl w:val="0"/>
          <w:numId w:val="2"/>
        </w:numPr>
        <w:shd w:val="clear" w:color="auto" w:fill="FFFFFF"/>
        <w:spacing w:before="105" w:after="105" w:line="360" w:lineRule="auto"/>
        <w:ind w:left="425" w:hanging="425"/>
        <w:rPr>
          <w:ins w:id="509" w:author="老婆" w:date="2018-12-27T11:12:03Z"/>
          <w:rFonts w:hint="default" w:ascii="Times New Roman" w:hAnsi="Times New Roman" w:cs="Times New Roman" w:eastAsiaTheme="minorEastAsia"/>
          <w:sz w:val="24"/>
          <w:lang w:val="en-US" w:eastAsia="zh-CN"/>
        </w:rPr>
        <w:pPrChange w:id="508" w:author="老婆" w:date="2018-12-27T11:12:02Z">
          <w:pPr/>
        </w:pPrChange>
      </w:pPr>
      <w:r>
        <w:rPr>
          <w:rFonts w:hint="default" w:ascii="Times New Roman" w:hAnsi="Times New Roman" w:cs="Times New Roman" w:eastAsiaTheme="minorEastAsia"/>
          <w:b w:val="0"/>
          <w:kern w:val="2"/>
          <w:sz w:val="24"/>
          <w:szCs w:val="24"/>
        </w:rPr>
        <w:t>刘建民.暴发性1型糖尿病的特点与诊治</w:t>
      </w:r>
      <w:ins w:id="510" w:author="老婆" w:date="2018-12-27T11:11:17Z">
        <w:r>
          <w:rPr>
            <w:rFonts w:hint="eastAsia" w:ascii="Times New Roman" w:hAnsi="Times New Roman" w:cs="Times New Roman" w:eastAsiaTheme="minorEastAsia"/>
            <w:b w:val="0"/>
            <w:kern w:val="2"/>
            <w:sz w:val="24"/>
            <w:szCs w:val="24"/>
            <w:lang w:val="en-US" w:eastAsia="zh-CN"/>
          </w:rPr>
          <w:t>;</w:t>
        </w:r>
      </w:ins>
      <w:del w:id="511" w:author="老婆" w:date="2018-12-27T11:11:16Z">
        <w:r>
          <w:rPr>
            <w:rFonts w:hint="default" w:ascii="Times New Roman" w:hAnsi="Times New Roman" w:cs="Times New Roman" w:eastAsiaTheme="minorEastAsia"/>
            <w:b w:val="0"/>
            <w:kern w:val="2"/>
            <w:sz w:val="24"/>
            <w:szCs w:val="24"/>
          </w:rPr>
          <w:delText>.</w:delText>
        </w:r>
      </w:del>
      <w:r>
        <w:rPr>
          <w:rFonts w:hint="default" w:ascii="Times New Roman" w:hAnsi="Times New Roman" w:cs="Times New Roman" w:eastAsiaTheme="minorEastAsia"/>
          <w:b w:val="0"/>
          <w:kern w:val="2"/>
          <w:sz w:val="24"/>
          <w:szCs w:val="24"/>
        </w:rPr>
        <w:t>中华内分泌代谢杂志</w:t>
      </w:r>
      <w:ins w:id="512" w:author="老婆" w:date="2018-12-27T11:11:51Z">
        <w:r>
          <w:rPr>
            <w:rFonts w:hint="eastAsia" w:ascii="Times New Roman" w:hAnsi="Times New Roman" w:cs="Times New Roman" w:eastAsiaTheme="minorEastAsia"/>
            <w:b w:val="0"/>
            <w:kern w:val="2"/>
            <w:sz w:val="24"/>
            <w:szCs w:val="24"/>
            <w:lang w:val="en-US" w:eastAsia="zh-CN"/>
          </w:rPr>
          <w:t>;</w:t>
        </w:r>
      </w:ins>
      <w:del w:id="513" w:author="老婆" w:date="2018-12-27T11:11:50Z">
        <w:r>
          <w:rPr>
            <w:rFonts w:hint="default" w:ascii="Times New Roman" w:hAnsi="Times New Roman" w:cs="Times New Roman" w:eastAsiaTheme="minorEastAsia"/>
            <w:b w:val="0"/>
            <w:kern w:val="2"/>
            <w:sz w:val="24"/>
            <w:szCs w:val="24"/>
          </w:rPr>
          <w:delText>，</w:delText>
        </w:r>
      </w:del>
      <w:r>
        <w:rPr>
          <w:rFonts w:hint="default" w:ascii="Times New Roman" w:hAnsi="Times New Roman" w:cs="Times New Roman" w:eastAsiaTheme="minorEastAsia"/>
          <w:b w:val="0"/>
          <w:kern w:val="2"/>
          <w:sz w:val="24"/>
          <w:szCs w:val="24"/>
        </w:rPr>
        <w:t>2010，26：181-182.</w:t>
      </w:r>
    </w:p>
    <w:p>
      <w:pPr>
        <w:rPr>
          <w:rFonts w:hint="default" w:ascii="Times New Roman" w:hAnsi="Times New Roman" w:cs="Times New Roman"/>
          <w:sz w:val="24"/>
          <w:rPrChange w:id="514" w:author="老婆" w:date="2018-12-27T11:10:15Z">
            <w:rPr>
              <w:rFonts w:hint="default"/>
            </w:rPr>
          </w:rPrChange>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Y336">
    <w:altName w:val="Segoe Print"/>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DY9">
    <w:altName w:val="Segoe Print"/>
    <w:panose1 w:val="00000000000000000000"/>
    <w:charset w:val="00"/>
    <w:family w:val="auto"/>
    <w:pitch w:val="default"/>
    <w:sig w:usb0="00000000" w:usb1="00000000" w:usb2="00000000" w:usb3="00000000" w:csb0="00000000" w:csb1="00000000"/>
  </w:font>
  <w:font w:name="DY3">
    <w:altName w:val="Segoe Print"/>
    <w:panose1 w:val="00000000000000000000"/>
    <w:charset w:val="00"/>
    <w:family w:val="auto"/>
    <w:pitch w:val="default"/>
    <w:sig w:usb0="00000000" w:usb1="00000000" w:usb2="00000000" w:usb3="00000000" w:csb0="00000000" w:csb1="00000000"/>
  </w:font>
  <w:font w:name="DY333">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DY362">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DY363">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38E50"/>
    <w:multiLevelType w:val="singleLevel"/>
    <w:tmpl w:val="40338E50"/>
    <w:lvl w:ilvl="0" w:tentative="0">
      <w:start w:val="2"/>
      <w:numFmt w:val="decimal"/>
      <w:lvlText w:val="%1."/>
      <w:lvlJc w:val="left"/>
      <w:pPr>
        <w:tabs>
          <w:tab w:val="left" w:pos="312"/>
        </w:tabs>
      </w:pPr>
    </w:lvl>
  </w:abstractNum>
  <w:abstractNum w:abstractNumId="1">
    <w:nsid w:val="597593B2"/>
    <w:multiLevelType w:val="singleLevel"/>
    <w:tmpl w:val="597593B2"/>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老婆">
    <w15:presenceInfo w15:providerId="None" w15:userId="老婆"/>
  </w15:person>
  <w15:person w15:author="贺利宁">
    <w15:presenceInfo w15:providerId="WPS Office" w15:userId="3970142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F28DD"/>
    <w:rsid w:val="00352B7D"/>
    <w:rsid w:val="006926B6"/>
    <w:rsid w:val="0073669C"/>
    <w:rsid w:val="00F5684F"/>
    <w:rsid w:val="00FF28DD"/>
    <w:rsid w:val="029A1297"/>
    <w:rsid w:val="02B14E38"/>
    <w:rsid w:val="03D24B1C"/>
    <w:rsid w:val="03E151B2"/>
    <w:rsid w:val="04285C5A"/>
    <w:rsid w:val="05587A02"/>
    <w:rsid w:val="06ED0467"/>
    <w:rsid w:val="07A14911"/>
    <w:rsid w:val="07CD5AC3"/>
    <w:rsid w:val="08E272D9"/>
    <w:rsid w:val="09104F93"/>
    <w:rsid w:val="0A5C7326"/>
    <w:rsid w:val="0AAD4470"/>
    <w:rsid w:val="0B261BB9"/>
    <w:rsid w:val="0B742373"/>
    <w:rsid w:val="0BD96771"/>
    <w:rsid w:val="0C0521BD"/>
    <w:rsid w:val="0D0D547E"/>
    <w:rsid w:val="0F1117FA"/>
    <w:rsid w:val="11EE7C6C"/>
    <w:rsid w:val="12062B34"/>
    <w:rsid w:val="132A723A"/>
    <w:rsid w:val="14D644B0"/>
    <w:rsid w:val="15740EEB"/>
    <w:rsid w:val="15EB3E45"/>
    <w:rsid w:val="163454CB"/>
    <w:rsid w:val="165904ED"/>
    <w:rsid w:val="189E3570"/>
    <w:rsid w:val="18A11562"/>
    <w:rsid w:val="194823B8"/>
    <w:rsid w:val="19623226"/>
    <w:rsid w:val="19F70BD1"/>
    <w:rsid w:val="1A5B09B3"/>
    <w:rsid w:val="1AC8555A"/>
    <w:rsid w:val="1AE4059A"/>
    <w:rsid w:val="1B132B10"/>
    <w:rsid w:val="1B4E0DFE"/>
    <w:rsid w:val="1CF6646C"/>
    <w:rsid w:val="1DC96D3D"/>
    <w:rsid w:val="1DE176D1"/>
    <w:rsid w:val="1F3C135D"/>
    <w:rsid w:val="1F676C1F"/>
    <w:rsid w:val="1FF01347"/>
    <w:rsid w:val="203B5628"/>
    <w:rsid w:val="23273E52"/>
    <w:rsid w:val="23E65F7C"/>
    <w:rsid w:val="23FA72E6"/>
    <w:rsid w:val="24632FC0"/>
    <w:rsid w:val="24D866CE"/>
    <w:rsid w:val="25C945FC"/>
    <w:rsid w:val="276A3246"/>
    <w:rsid w:val="2949674C"/>
    <w:rsid w:val="2A690EE5"/>
    <w:rsid w:val="2A6F78F0"/>
    <w:rsid w:val="2BDE56D0"/>
    <w:rsid w:val="2DE24F62"/>
    <w:rsid w:val="2F286077"/>
    <w:rsid w:val="3092451F"/>
    <w:rsid w:val="309B53F9"/>
    <w:rsid w:val="31E8628A"/>
    <w:rsid w:val="32B47E45"/>
    <w:rsid w:val="33B57F28"/>
    <w:rsid w:val="340B7028"/>
    <w:rsid w:val="348517B6"/>
    <w:rsid w:val="34BD67E1"/>
    <w:rsid w:val="34F60B51"/>
    <w:rsid w:val="356F35A6"/>
    <w:rsid w:val="368B451A"/>
    <w:rsid w:val="36F6513F"/>
    <w:rsid w:val="37A6754C"/>
    <w:rsid w:val="37AE3644"/>
    <w:rsid w:val="37DD7A8D"/>
    <w:rsid w:val="386A1FBE"/>
    <w:rsid w:val="3B5E535E"/>
    <w:rsid w:val="3C3430D2"/>
    <w:rsid w:val="3C6C00CE"/>
    <w:rsid w:val="3D6E1705"/>
    <w:rsid w:val="3DC942FE"/>
    <w:rsid w:val="3FC43825"/>
    <w:rsid w:val="407869F5"/>
    <w:rsid w:val="41956568"/>
    <w:rsid w:val="41B50F90"/>
    <w:rsid w:val="41C268DC"/>
    <w:rsid w:val="429E7F32"/>
    <w:rsid w:val="42C91B16"/>
    <w:rsid w:val="436C1579"/>
    <w:rsid w:val="44F1312C"/>
    <w:rsid w:val="45411384"/>
    <w:rsid w:val="458E681F"/>
    <w:rsid w:val="46CE143C"/>
    <w:rsid w:val="47DA0E6A"/>
    <w:rsid w:val="48E550A4"/>
    <w:rsid w:val="49B524A4"/>
    <w:rsid w:val="4B46322B"/>
    <w:rsid w:val="4D0758E5"/>
    <w:rsid w:val="4EEC02E1"/>
    <w:rsid w:val="4F6A22DC"/>
    <w:rsid w:val="52262397"/>
    <w:rsid w:val="525B79D3"/>
    <w:rsid w:val="52AE0A03"/>
    <w:rsid w:val="54622294"/>
    <w:rsid w:val="555E78D2"/>
    <w:rsid w:val="560168EE"/>
    <w:rsid w:val="56A54F37"/>
    <w:rsid w:val="576B3298"/>
    <w:rsid w:val="585466B9"/>
    <w:rsid w:val="590511D9"/>
    <w:rsid w:val="59100C69"/>
    <w:rsid w:val="591E6967"/>
    <w:rsid w:val="59F774E2"/>
    <w:rsid w:val="5AA97B3F"/>
    <w:rsid w:val="60D862EF"/>
    <w:rsid w:val="6176071D"/>
    <w:rsid w:val="62740D88"/>
    <w:rsid w:val="63470F6A"/>
    <w:rsid w:val="634F5D3B"/>
    <w:rsid w:val="64AC058B"/>
    <w:rsid w:val="66202A6C"/>
    <w:rsid w:val="66205ECD"/>
    <w:rsid w:val="671C34B3"/>
    <w:rsid w:val="68440196"/>
    <w:rsid w:val="6BC851F9"/>
    <w:rsid w:val="6C1B5164"/>
    <w:rsid w:val="6D4406AF"/>
    <w:rsid w:val="6E0A0964"/>
    <w:rsid w:val="6E2C752C"/>
    <w:rsid w:val="6F2859B8"/>
    <w:rsid w:val="71B23315"/>
    <w:rsid w:val="737458DD"/>
    <w:rsid w:val="752E6D01"/>
    <w:rsid w:val="762C4A55"/>
    <w:rsid w:val="76687345"/>
    <w:rsid w:val="78CA45E1"/>
    <w:rsid w:val="795F4105"/>
    <w:rsid w:val="797E35E2"/>
    <w:rsid w:val="7980035E"/>
    <w:rsid w:val="79840FAF"/>
    <w:rsid w:val="79930041"/>
    <w:rsid w:val="79AC52F8"/>
    <w:rsid w:val="7A1B1BE3"/>
    <w:rsid w:val="7AA46B88"/>
    <w:rsid w:val="7B932C2F"/>
    <w:rsid w:val="7C50076F"/>
    <w:rsid w:val="7CBA30CE"/>
    <w:rsid w:val="7DEA71F0"/>
    <w:rsid w:val="7F4468D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4">
    <w:name w:val="footer"/>
    <w:basedOn w:val="1"/>
    <w:link w:val="1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5"/>
    <w:qFormat/>
    <w:uiPriority w:val="0"/>
    <w:rPr>
      <w:rFonts w:asciiTheme="minorHAnsi" w:hAnsiTheme="minorHAnsi" w:eastAsiaTheme="minorEastAsia" w:cstheme="minorBidi"/>
      <w:kern w:val="2"/>
      <w:sz w:val="18"/>
      <w:szCs w:val="18"/>
    </w:rPr>
  </w:style>
  <w:style w:type="character" w:customStyle="1" w:styleId="11">
    <w:name w:val="页脚 Char"/>
    <w:basedOn w:val="8"/>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textRotate="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Pages>
  <Words>781</Words>
  <Characters>4452</Characters>
  <Lines>37</Lines>
  <Paragraphs>10</Paragraphs>
  <TotalTime>4</TotalTime>
  <ScaleCrop>false</ScaleCrop>
  <LinksUpToDate>false</LinksUpToDate>
  <CharactersWithSpaces>5223</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2017-07-23T12:35:00Z</dcterms:created>
  <dc:creator>Administrator</dc:creator>
  <cp:lastModifiedBy>贺利宁</cp:lastModifiedBy>
  <dcterms:modified xsi:type="dcterms:W3CDTF">2019-10-29T01:44:08Z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