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FE" w:rsidRPr="001938A2" w:rsidRDefault="007077FE" w:rsidP="001938A2">
      <w:pPr>
        <w:jc w:val="center"/>
        <w:rPr>
          <w:sz w:val="32"/>
          <w:szCs w:val="32"/>
        </w:rPr>
      </w:pPr>
      <w:r w:rsidRPr="001938A2">
        <w:rPr>
          <w:rFonts w:hint="eastAsia"/>
          <w:sz w:val="32"/>
          <w:szCs w:val="32"/>
        </w:rPr>
        <w:t>把关爱和服务送到疫情防控一线</w:t>
      </w:r>
    </w:p>
    <w:p w:rsidR="007077FE" w:rsidRPr="001938A2" w:rsidRDefault="007077FE" w:rsidP="001938A2">
      <w:pPr>
        <w:jc w:val="center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——江苏省肿瘤医院</w:t>
      </w:r>
      <w:r w:rsidR="00FE7564">
        <w:rPr>
          <w:rFonts w:hint="eastAsia"/>
          <w:sz w:val="28"/>
          <w:szCs w:val="28"/>
        </w:rPr>
        <w:t>工会</w:t>
      </w:r>
      <w:r w:rsidRPr="001938A2">
        <w:rPr>
          <w:rFonts w:hint="eastAsia"/>
          <w:sz w:val="28"/>
          <w:szCs w:val="28"/>
        </w:rPr>
        <w:t>服务保障职工抗击新冠肺炎疫情侧记</w:t>
      </w:r>
    </w:p>
    <w:p w:rsidR="007077FE" w:rsidRPr="001938A2" w:rsidRDefault="007077FE" w:rsidP="001938A2">
      <w:pPr>
        <w:ind w:firstLineChars="200" w:firstLine="560"/>
        <w:rPr>
          <w:sz w:val="28"/>
          <w:szCs w:val="28"/>
        </w:rPr>
      </w:pPr>
    </w:p>
    <w:p w:rsidR="007077FE" w:rsidRPr="001938A2" w:rsidRDefault="007077FE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寒冷天里，亲手熬制姜糖茶到各个卡点给安保人员送上一口温暖；特殊时期，倾心为职工建起院内生鲜疏菜采购平台，让大家吃上“放心菜”；</w:t>
      </w:r>
      <w:r w:rsidR="001938A2">
        <w:rPr>
          <w:rFonts w:hint="eastAsia"/>
          <w:sz w:val="28"/>
          <w:szCs w:val="28"/>
        </w:rPr>
        <w:t>动员各种力量，</w:t>
      </w:r>
      <w:r w:rsidRPr="001938A2">
        <w:rPr>
          <w:rFonts w:hint="eastAsia"/>
          <w:sz w:val="28"/>
          <w:szCs w:val="28"/>
        </w:rPr>
        <w:t>募集防护物资助力职工抗击疫情；带着牵挂</w:t>
      </w:r>
      <w:r w:rsidR="00D84ECA" w:rsidRPr="001938A2">
        <w:rPr>
          <w:rFonts w:hint="eastAsia"/>
          <w:sz w:val="28"/>
          <w:szCs w:val="28"/>
        </w:rPr>
        <w:t>与关爱</w:t>
      </w:r>
      <w:r w:rsidRPr="001938A2">
        <w:rPr>
          <w:rFonts w:hint="eastAsia"/>
          <w:sz w:val="28"/>
          <w:szCs w:val="28"/>
        </w:rPr>
        <w:t>，将“</w:t>
      </w:r>
      <w:r w:rsidR="00D84ECA" w:rsidRPr="001938A2">
        <w:rPr>
          <w:rFonts w:hint="eastAsia"/>
          <w:sz w:val="28"/>
          <w:szCs w:val="28"/>
        </w:rPr>
        <w:t>暖</w:t>
      </w:r>
      <w:r w:rsidRPr="001938A2">
        <w:rPr>
          <w:rFonts w:hint="eastAsia"/>
          <w:sz w:val="28"/>
          <w:szCs w:val="28"/>
        </w:rPr>
        <w:t>心大礼包”送到援鄂</w:t>
      </w:r>
      <w:r w:rsidR="00D84ECA" w:rsidRPr="001938A2">
        <w:rPr>
          <w:rFonts w:hint="eastAsia"/>
          <w:sz w:val="28"/>
          <w:szCs w:val="28"/>
        </w:rPr>
        <w:t>一线</w:t>
      </w:r>
      <w:r w:rsidRPr="001938A2">
        <w:rPr>
          <w:rFonts w:hint="eastAsia"/>
          <w:sz w:val="28"/>
          <w:szCs w:val="28"/>
        </w:rPr>
        <w:t>人员的家</w:t>
      </w:r>
      <w:r w:rsidR="003B0793">
        <w:rPr>
          <w:rFonts w:hint="eastAsia"/>
          <w:sz w:val="28"/>
          <w:szCs w:val="28"/>
        </w:rPr>
        <w:t>中</w:t>
      </w:r>
      <w:r w:rsidRPr="001938A2">
        <w:rPr>
          <w:rFonts w:hint="eastAsia"/>
          <w:sz w:val="28"/>
          <w:szCs w:val="28"/>
        </w:rPr>
        <w:t>……</w:t>
      </w:r>
    </w:p>
    <w:p w:rsidR="007077FE" w:rsidRPr="001938A2" w:rsidRDefault="00C55BD4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这是今年新冠肺炎疫情期间，江苏省肿瘤医院工会关爱服务保障职工的温馨片段。疫情以来，江苏省肿瘤医院工会坚持以职工为中心，竭诚为职工提供关爱和服务，“面对面、实打实、心贴心”地对照疫情防控要求和职工所急所需所盼，创新工作方法，提升工作水平，把服务保障工作做得具体扎实温暖，</w:t>
      </w:r>
      <w:r w:rsidR="007077FE" w:rsidRPr="001938A2">
        <w:rPr>
          <w:rFonts w:hint="eastAsia"/>
          <w:sz w:val="28"/>
          <w:szCs w:val="28"/>
        </w:rPr>
        <w:t>切实把</w:t>
      </w:r>
      <w:r w:rsidRPr="001938A2">
        <w:rPr>
          <w:rFonts w:hint="eastAsia"/>
          <w:sz w:val="28"/>
          <w:szCs w:val="28"/>
        </w:rPr>
        <w:t>医院</w:t>
      </w:r>
      <w:r w:rsidR="007077FE" w:rsidRPr="001938A2">
        <w:rPr>
          <w:rFonts w:hint="eastAsia"/>
          <w:sz w:val="28"/>
          <w:szCs w:val="28"/>
        </w:rPr>
        <w:t>的关</w:t>
      </w:r>
      <w:r w:rsidRPr="001938A2">
        <w:rPr>
          <w:rFonts w:hint="eastAsia"/>
          <w:sz w:val="28"/>
          <w:szCs w:val="28"/>
        </w:rPr>
        <w:t>爱送到职工的心坎上，医院</w:t>
      </w:r>
      <w:r w:rsidR="001938A2">
        <w:rPr>
          <w:rFonts w:hint="eastAsia"/>
          <w:sz w:val="28"/>
          <w:szCs w:val="28"/>
        </w:rPr>
        <w:t>也实现了</w:t>
      </w:r>
      <w:r w:rsidRPr="001938A2">
        <w:rPr>
          <w:rFonts w:hint="eastAsia"/>
          <w:sz w:val="28"/>
          <w:szCs w:val="28"/>
        </w:rPr>
        <w:t>职工和患者“零感染”</w:t>
      </w:r>
      <w:r w:rsidR="001938A2">
        <w:rPr>
          <w:rFonts w:hint="eastAsia"/>
          <w:sz w:val="28"/>
          <w:szCs w:val="28"/>
        </w:rPr>
        <w:t>的目标</w:t>
      </w:r>
      <w:r w:rsidRPr="001938A2">
        <w:rPr>
          <w:rFonts w:hint="eastAsia"/>
          <w:sz w:val="28"/>
          <w:szCs w:val="28"/>
        </w:rPr>
        <w:t>。</w:t>
      </w:r>
    </w:p>
    <w:p w:rsidR="007077FE" w:rsidRPr="001938A2" w:rsidRDefault="007077FE" w:rsidP="001938A2">
      <w:pPr>
        <w:ind w:firstLineChars="200" w:firstLine="560"/>
        <w:rPr>
          <w:sz w:val="28"/>
          <w:szCs w:val="28"/>
        </w:rPr>
      </w:pPr>
    </w:p>
    <w:p w:rsidR="00C55BD4" w:rsidRPr="001938A2" w:rsidRDefault="009B2808" w:rsidP="001938A2">
      <w:pPr>
        <w:ind w:firstLineChars="200"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行动</w:t>
      </w:r>
      <w:r w:rsidR="00C55BD4" w:rsidRPr="001938A2">
        <w:rPr>
          <w:rFonts w:hint="eastAsia"/>
          <w:b/>
          <w:sz w:val="28"/>
          <w:szCs w:val="28"/>
        </w:rPr>
        <w:t>迅速</w:t>
      </w:r>
      <w:r w:rsidR="001938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把</w:t>
      </w:r>
      <w:r w:rsidR="00C55BD4" w:rsidRPr="001938A2">
        <w:rPr>
          <w:rFonts w:hint="eastAsia"/>
          <w:b/>
          <w:sz w:val="28"/>
          <w:szCs w:val="28"/>
        </w:rPr>
        <w:t>防控</w:t>
      </w:r>
      <w:r>
        <w:rPr>
          <w:rFonts w:hint="eastAsia"/>
          <w:b/>
          <w:sz w:val="28"/>
          <w:szCs w:val="28"/>
        </w:rPr>
        <w:t>措施落到实处</w:t>
      </w:r>
    </w:p>
    <w:p w:rsidR="00C55BD4" w:rsidRPr="001938A2" w:rsidRDefault="00C55BD4" w:rsidP="001938A2">
      <w:pPr>
        <w:ind w:firstLineChars="200" w:firstLine="560"/>
        <w:rPr>
          <w:sz w:val="28"/>
          <w:szCs w:val="28"/>
        </w:rPr>
      </w:pPr>
    </w:p>
    <w:p w:rsidR="00360DE4" w:rsidRPr="001938A2" w:rsidRDefault="00360DE4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“疫情期间，广大职工要少外出、不聚餐、不聚会，倡导电话、短信拜年……”今年春节期间，新冠肺炎疫情蔓延，</w:t>
      </w:r>
      <w:r w:rsidRPr="001938A2">
        <w:rPr>
          <w:rFonts w:hint="eastAsia"/>
          <w:sz w:val="28"/>
          <w:szCs w:val="28"/>
        </w:rPr>
        <w:t>1</w:t>
      </w:r>
      <w:r w:rsidRPr="001938A2">
        <w:rPr>
          <w:rFonts w:hint="eastAsia"/>
          <w:sz w:val="28"/>
          <w:szCs w:val="28"/>
        </w:rPr>
        <w:t>月</w:t>
      </w:r>
      <w:r w:rsidRPr="001938A2">
        <w:rPr>
          <w:rFonts w:hint="eastAsia"/>
          <w:sz w:val="28"/>
          <w:szCs w:val="28"/>
        </w:rPr>
        <w:t>24</w:t>
      </w:r>
      <w:r w:rsidRPr="001938A2">
        <w:rPr>
          <w:rFonts w:hint="eastAsia"/>
          <w:sz w:val="28"/>
          <w:szCs w:val="28"/>
        </w:rPr>
        <w:t>日，江苏启动突发公共卫生事件一级响应。工会</w:t>
      </w:r>
      <w:r w:rsidR="003B0793">
        <w:rPr>
          <w:rFonts w:hint="eastAsia"/>
          <w:sz w:val="28"/>
          <w:szCs w:val="28"/>
        </w:rPr>
        <w:t>根据</w:t>
      </w:r>
      <w:r w:rsidRPr="001938A2">
        <w:rPr>
          <w:rFonts w:hint="eastAsia"/>
          <w:sz w:val="28"/>
          <w:szCs w:val="28"/>
        </w:rPr>
        <w:t>院党委的防控部署，第一时间就发动七个分工会，及时将防控工作要求传达给每名职工。春节假期结束后，工会专门发出倡议书，号召全院工会组织、广大工会干部和职工群众坚决落实好各项防控措施，全力做好疫情防控工作。</w:t>
      </w:r>
    </w:p>
    <w:p w:rsidR="00360DE4" w:rsidRPr="001938A2" w:rsidRDefault="00360DE4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lastRenderedPageBreak/>
        <w:t>同时，通过工会工作群等平台宣传防控知识、转发官方发布的疫情信息、加强政策措施宣传解读，教育引导广大工会干部职工培养健康生活方式，不信谣、不传谣。随着</w:t>
      </w:r>
      <w:r w:rsidRPr="001938A2">
        <w:rPr>
          <w:rFonts w:hint="eastAsia"/>
          <w:sz w:val="28"/>
          <w:szCs w:val="28"/>
        </w:rPr>
        <w:t>1</w:t>
      </w:r>
      <w:r w:rsidRPr="001938A2">
        <w:rPr>
          <w:rFonts w:hint="eastAsia"/>
          <w:sz w:val="28"/>
          <w:szCs w:val="28"/>
        </w:rPr>
        <w:t>月</w:t>
      </w:r>
      <w:r w:rsidRPr="001938A2">
        <w:rPr>
          <w:rFonts w:hint="eastAsia"/>
          <w:sz w:val="28"/>
          <w:szCs w:val="28"/>
        </w:rPr>
        <w:t>27</w:t>
      </w:r>
      <w:r w:rsidRPr="001938A2">
        <w:rPr>
          <w:rFonts w:hint="eastAsia"/>
          <w:sz w:val="28"/>
          <w:szCs w:val="28"/>
        </w:rPr>
        <w:t>日医院部分患者返院治疗，人流</w:t>
      </w:r>
      <w:r w:rsidR="00C16612" w:rsidRPr="001938A2">
        <w:rPr>
          <w:rFonts w:hint="eastAsia"/>
          <w:sz w:val="28"/>
          <w:szCs w:val="28"/>
        </w:rPr>
        <w:t>量增多</w:t>
      </w:r>
      <w:r w:rsidRPr="001938A2">
        <w:rPr>
          <w:rFonts w:hint="eastAsia"/>
          <w:sz w:val="28"/>
          <w:szCs w:val="28"/>
        </w:rPr>
        <w:t>，疫情防控工作压力</w:t>
      </w:r>
      <w:r w:rsidR="00C16612" w:rsidRPr="001938A2">
        <w:rPr>
          <w:rFonts w:hint="eastAsia"/>
          <w:sz w:val="28"/>
          <w:szCs w:val="28"/>
        </w:rPr>
        <w:t>增大。工会克服人手少、任务重的影响，每天坚持派员配合安保人员做好进院人员的</w:t>
      </w:r>
      <w:r w:rsidRPr="001938A2">
        <w:rPr>
          <w:rFonts w:hint="eastAsia"/>
          <w:sz w:val="28"/>
          <w:szCs w:val="28"/>
        </w:rPr>
        <w:t>体温监测，</w:t>
      </w:r>
      <w:r w:rsidR="00C16612" w:rsidRPr="001938A2">
        <w:rPr>
          <w:rFonts w:hint="eastAsia"/>
          <w:sz w:val="28"/>
          <w:szCs w:val="28"/>
        </w:rPr>
        <w:t>对</w:t>
      </w:r>
      <w:r w:rsidRPr="001938A2">
        <w:rPr>
          <w:rFonts w:hint="eastAsia"/>
          <w:sz w:val="28"/>
          <w:szCs w:val="28"/>
        </w:rPr>
        <w:t>外来人员</w:t>
      </w:r>
      <w:r w:rsidR="00C16612" w:rsidRPr="001938A2">
        <w:rPr>
          <w:rFonts w:hint="eastAsia"/>
          <w:sz w:val="28"/>
          <w:szCs w:val="28"/>
        </w:rPr>
        <w:t>进行</w:t>
      </w:r>
      <w:r w:rsidRPr="001938A2">
        <w:rPr>
          <w:rFonts w:hint="eastAsia"/>
          <w:sz w:val="28"/>
          <w:szCs w:val="28"/>
        </w:rPr>
        <w:t>登记、</w:t>
      </w:r>
      <w:r w:rsidR="00C16612" w:rsidRPr="001938A2">
        <w:rPr>
          <w:rFonts w:hint="eastAsia"/>
          <w:sz w:val="28"/>
          <w:szCs w:val="28"/>
        </w:rPr>
        <w:t>流行病学调查等。从春节后至今，医院共监测发现各类可疑发热人员</w:t>
      </w:r>
      <w:r w:rsidR="00C16612" w:rsidRPr="001938A2">
        <w:rPr>
          <w:rFonts w:hint="eastAsia"/>
          <w:sz w:val="28"/>
          <w:szCs w:val="28"/>
        </w:rPr>
        <w:t>8</w:t>
      </w:r>
      <w:r w:rsidR="00C16612" w:rsidRPr="001938A2">
        <w:rPr>
          <w:rFonts w:hint="eastAsia"/>
          <w:sz w:val="28"/>
          <w:szCs w:val="28"/>
        </w:rPr>
        <w:t>名，都按照上级要求进行了规范处理。正是从源头上进行防控，杜绝病源输入，</w:t>
      </w:r>
      <w:r w:rsidR="00430440">
        <w:rPr>
          <w:rFonts w:hint="eastAsia"/>
          <w:sz w:val="28"/>
          <w:szCs w:val="28"/>
        </w:rPr>
        <w:t>为</w:t>
      </w:r>
      <w:r w:rsidR="00C16612" w:rsidRPr="001938A2">
        <w:rPr>
          <w:rFonts w:hint="eastAsia"/>
          <w:sz w:val="28"/>
          <w:szCs w:val="28"/>
        </w:rPr>
        <w:t>确保医院职工和患者自身安全</w:t>
      </w:r>
      <w:r w:rsidR="00430440">
        <w:rPr>
          <w:rFonts w:hint="eastAsia"/>
          <w:sz w:val="28"/>
          <w:szCs w:val="28"/>
        </w:rPr>
        <w:t>打下了坚实基础</w:t>
      </w:r>
      <w:r w:rsidRPr="001938A2">
        <w:rPr>
          <w:rFonts w:hint="eastAsia"/>
          <w:sz w:val="28"/>
          <w:szCs w:val="28"/>
        </w:rPr>
        <w:t>。</w:t>
      </w:r>
    </w:p>
    <w:p w:rsidR="00C16612" w:rsidRPr="001938A2" w:rsidDel="00FD78DD" w:rsidRDefault="00C16612" w:rsidP="001938A2">
      <w:pPr>
        <w:ind w:firstLineChars="200" w:firstLine="560"/>
        <w:rPr>
          <w:del w:id="0" w:author="csq" w:date="2020-03-04T15:18:00Z"/>
          <w:sz w:val="28"/>
          <w:szCs w:val="28"/>
        </w:rPr>
      </w:pPr>
      <w:r w:rsidRPr="001938A2">
        <w:rPr>
          <w:rFonts w:hint="eastAsia"/>
          <w:sz w:val="28"/>
          <w:szCs w:val="28"/>
        </w:rPr>
        <w:t>“谢谢工会领导的关心和帮助，我下周就可以回来正常上班了……”</w:t>
      </w:r>
      <w:r w:rsidRPr="001938A2">
        <w:rPr>
          <w:rFonts w:hint="eastAsia"/>
          <w:sz w:val="28"/>
          <w:szCs w:val="28"/>
        </w:rPr>
        <w:t xml:space="preserve"> </w:t>
      </w:r>
      <w:r w:rsidRPr="001938A2">
        <w:rPr>
          <w:rFonts w:hint="eastAsia"/>
          <w:sz w:val="28"/>
          <w:szCs w:val="28"/>
        </w:rPr>
        <w:t>老家在盐城的放疗技术中心技士小孟春节假期回家，与武汉回来的同学聚会，小孟按照工会的要求主动上报后，需要隔离防控</w:t>
      </w:r>
      <w:r w:rsidRPr="001938A2">
        <w:rPr>
          <w:rFonts w:hint="eastAsia"/>
          <w:sz w:val="28"/>
          <w:szCs w:val="28"/>
        </w:rPr>
        <w:t>14</w:t>
      </w:r>
      <w:r w:rsidRPr="001938A2">
        <w:rPr>
          <w:rFonts w:hint="eastAsia"/>
          <w:sz w:val="28"/>
          <w:szCs w:val="28"/>
        </w:rPr>
        <w:t>天。在隔离期内，放疗分工会及科室领导、病区护士长和小孟建立了点对点关爱小组和微信群。大家每天和小孟保持着良好的沟通，叮嘱小孟放下思想包袱，做好医学观察，每天都了解小孟的体温情况，科室主任对小孟的排班做出了相应调整，</w:t>
      </w:r>
      <w:r w:rsidR="00132833">
        <w:rPr>
          <w:rFonts w:hint="eastAsia"/>
          <w:sz w:val="28"/>
          <w:szCs w:val="28"/>
        </w:rPr>
        <w:t>让</w:t>
      </w:r>
      <w:r w:rsidRPr="001938A2">
        <w:rPr>
          <w:rFonts w:hint="eastAsia"/>
          <w:sz w:val="28"/>
          <w:szCs w:val="28"/>
        </w:rPr>
        <w:t>她安心在家隔离。病区护士长还经常在群里对小孟进行心理疏导，由于小孟居家隔离生活不便，分工会还为小孟采购了生活必需品。</w:t>
      </w:r>
    </w:p>
    <w:p w:rsidR="00FD78DD" w:rsidRDefault="00C16612" w:rsidP="00FD78DD">
      <w:pPr>
        <w:ind w:firstLineChars="200" w:firstLine="560"/>
        <w:rPr>
          <w:ins w:id="1" w:author="csq" w:date="2020-03-04T15:18:00Z"/>
          <w:sz w:val="28"/>
          <w:szCs w:val="28"/>
        </w:rPr>
      </w:pPr>
      <w:r w:rsidRPr="001938A2">
        <w:rPr>
          <w:rFonts w:hint="eastAsia"/>
          <w:sz w:val="28"/>
          <w:szCs w:val="28"/>
        </w:rPr>
        <w:t>隔离期结束，小孟经过</w:t>
      </w:r>
      <w:r w:rsidRPr="001938A2">
        <w:rPr>
          <w:rFonts w:hint="eastAsia"/>
          <w:sz w:val="28"/>
          <w:szCs w:val="28"/>
        </w:rPr>
        <w:t>CT</w:t>
      </w:r>
      <w:r w:rsidRPr="001938A2">
        <w:rPr>
          <w:rFonts w:hint="eastAsia"/>
          <w:sz w:val="28"/>
          <w:szCs w:val="28"/>
        </w:rPr>
        <w:t>和核酸检查，结果正常</w:t>
      </w:r>
      <w:ins w:id="2" w:author="csq" w:date="2020-03-04T15:19:00Z">
        <w:r w:rsidR="00FD78DD">
          <w:rPr>
            <w:rFonts w:hint="eastAsia"/>
            <w:sz w:val="28"/>
            <w:szCs w:val="28"/>
          </w:rPr>
          <w:t>,</w:t>
        </w:r>
        <w:r w:rsidR="00FD78DD">
          <w:rPr>
            <w:rFonts w:hint="eastAsia"/>
            <w:sz w:val="28"/>
            <w:szCs w:val="28"/>
          </w:rPr>
          <w:t>近期已回到工作岗位</w:t>
        </w:r>
      </w:ins>
      <w:r w:rsidRPr="001938A2">
        <w:rPr>
          <w:rFonts w:hint="eastAsia"/>
          <w:sz w:val="28"/>
          <w:szCs w:val="28"/>
        </w:rPr>
        <w:t>。</w:t>
      </w:r>
    </w:p>
    <w:p w:rsidR="00360DE4" w:rsidRPr="001938A2" w:rsidRDefault="00C16612" w:rsidP="00FD78DD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疫情期间，工会始终关注职工健康，通过</w:t>
      </w:r>
      <w:r w:rsidR="00360DE4" w:rsidRPr="001938A2">
        <w:rPr>
          <w:rFonts w:hint="eastAsia"/>
          <w:sz w:val="28"/>
          <w:szCs w:val="28"/>
        </w:rPr>
        <w:t>医院预防保健中心，做好职工每天的健康统计并建立健康档案，特别是对</w:t>
      </w:r>
      <w:r w:rsidRPr="001938A2">
        <w:rPr>
          <w:rFonts w:hint="eastAsia"/>
          <w:sz w:val="28"/>
          <w:szCs w:val="28"/>
        </w:rPr>
        <w:t>有特殊情况需要</w:t>
      </w:r>
      <w:r w:rsidR="00360DE4" w:rsidRPr="001938A2">
        <w:rPr>
          <w:rFonts w:hint="eastAsia"/>
          <w:sz w:val="28"/>
          <w:szCs w:val="28"/>
        </w:rPr>
        <w:t>居家隔离或身体有异常的职工，专门邀请所在党总支书记、分工会小组</w:t>
      </w:r>
      <w:r w:rsidR="00360DE4" w:rsidRPr="001938A2">
        <w:rPr>
          <w:rFonts w:hint="eastAsia"/>
          <w:sz w:val="28"/>
          <w:szCs w:val="28"/>
        </w:rPr>
        <w:lastRenderedPageBreak/>
        <w:t>长成立关爱小组，点对点地对接所有居家隔离职工，随时了解</w:t>
      </w:r>
      <w:ins w:id="3" w:author="csq" w:date="2020-03-04T15:21:00Z">
        <w:r w:rsidR="00FD78DD">
          <w:rPr>
            <w:rFonts w:hint="eastAsia"/>
            <w:sz w:val="28"/>
            <w:szCs w:val="28"/>
          </w:rPr>
          <w:t>他们的</w:t>
        </w:r>
      </w:ins>
      <w:r w:rsidR="00360DE4" w:rsidRPr="001938A2">
        <w:rPr>
          <w:rFonts w:hint="eastAsia"/>
          <w:sz w:val="28"/>
          <w:szCs w:val="28"/>
        </w:rPr>
        <w:t>身心情况，采取合理方式展开慰问，减轻其思想负担，引导其安心隔离，尽快返岗。</w:t>
      </w:r>
    </w:p>
    <w:p w:rsidR="00360DE4" w:rsidRPr="001938A2" w:rsidRDefault="00360DE4" w:rsidP="001938A2">
      <w:pPr>
        <w:ind w:firstLineChars="200" w:firstLine="560"/>
        <w:rPr>
          <w:sz w:val="28"/>
          <w:szCs w:val="28"/>
        </w:rPr>
      </w:pPr>
    </w:p>
    <w:p w:rsidR="00C55BD4" w:rsidRPr="001938A2" w:rsidRDefault="009B2808" w:rsidP="001938A2">
      <w:pPr>
        <w:ind w:firstLineChars="200"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贴心服务</w:t>
      </w:r>
      <w:r w:rsidR="001938A2" w:rsidRPr="001938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为援鄂人员送上关爱</w:t>
      </w:r>
    </w:p>
    <w:p w:rsidR="00360DE4" w:rsidRPr="001938A2" w:rsidRDefault="00360DE4" w:rsidP="001938A2">
      <w:pPr>
        <w:ind w:firstLineChars="200" w:firstLine="560"/>
        <w:rPr>
          <w:sz w:val="28"/>
          <w:szCs w:val="28"/>
        </w:rPr>
      </w:pPr>
    </w:p>
    <w:p w:rsidR="00C16612" w:rsidRPr="001938A2" w:rsidRDefault="00C16612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新冠肺炎疫情牵动着全国人民的心。自春节开始，江苏先后多次派出医疗人员赴湖北支援。医院积极响应号召，先后派出两批共</w:t>
      </w:r>
      <w:r w:rsidRPr="001938A2">
        <w:rPr>
          <w:rFonts w:hint="eastAsia"/>
          <w:sz w:val="28"/>
          <w:szCs w:val="28"/>
        </w:rPr>
        <w:t>11</w:t>
      </w:r>
      <w:r w:rsidRPr="001938A2">
        <w:rPr>
          <w:rFonts w:hint="eastAsia"/>
          <w:sz w:val="28"/>
          <w:szCs w:val="28"/>
        </w:rPr>
        <w:t>人的护理骨干赴武汉、黄石参与疫情救治工作。</w:t>
      </w:r>
    </w:p>
    <w:p w:rsidR="00C16612" w:rsidRDefault="003B0793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“疫情无情，</w:t>
      </w:r>
      <w:r>
        <w:rPr>
          <w:rFonts w:hint="eastAsia"/>
          <w:sz w:val="28"/>
          <w:szCs w:val="28"/>
        </w:rPr>
        <w:t>工会</w:t>
      </w:r>
      <w:r w:rsidRPr="001938A2">
        <w:rPr>
          <w:rFonts w:hint="eastAsia"/>
          <w:sz w:val="28"/>
          <w:szCs w:val="28"/>
        </w:rPr>
        <w:t>有爱”。</w:t>
      </w:r>
      <w:r w:rsidR="00C16612" w:rsidRPr="001938A2">
        <w:rPr>
          <w:rFonts w:hint="eastAsia"/>
          <w:sz w:val="28"/>
          <w:szCs w:val="28"/>
        </w:rPr>
        <w:t>院党委高度重视一线人员的关爱工作，专门</w:t>
      </w:r>
      <w:del w:id="4" w:author="csq" w:date="2020-03-04T15:25:00Z">
        <w:r w:rsidR="00C16612" w:rsidRPr="001938A2" w:rsidDel="00FD78DD">
          <w:rPr>
            <w:rFonts w:hint="eastAsia"/>
            <w:sz w:val="28"/>
            <w:szCs w:val="28"/>
          </w:rPr>
          <w:delText>由</w:delText>
        </w:r>
        <w:r w:rsidDel="00FD78DD">
          <w:rPr>
            <w:rFonts w:hint="eastAsia"/>
            <w:sz w:val="28"/>
            <w:szCs w:val="28"/>
          </w:rPr>
          <w:delText>分管工会的</w:delText>
        </w:r>
        <w:r w:rsidR="00C16612" w:rsidRPr="001938A2" w:rsidDel="00FD78DD">
          <w:rPr>
            <w:rFonts w:hint="eastAsia"/>
            <w:sz w:val="28"/>
            <w:szCs w:val="28"/>
          </w:rPr>
          <w:delText>纪委书记陈森清牵头</w:delText>
        </w:r>
      </w:del>
      <w:r w:rsidR="00C16612" w:rsidRPr="001938A2">
        <w:rPr>
          <w:rFonts w:hint="eastAsia"/>
          <w:sz w:val="28"/>
          <w:szCs w:val="28"/>
        </w:rPr>
        <w:t>成立关爱小组，</w:t>
      </w:r>
      <w:ins w:id="5" w:author="csq" w:date="2020-03-04T15:25:00Z">
        <w:r w:rsidR="00FD78DD">
          <w:rPr>
            <w:rFonts w:hint="eastAsia"/>
            <w:sz w:val="28"/>
            <w:szCs w:val="28"/>
          </w:rPr>
          <w:t>由</w:t>
        </w:r>
      </w:ins>
      <w:r w:rsidR="00C16612" w:rsidRPr="001938A2">
        <w:rPr>
          <w:rFonts w:hint="eastAsia"/>
          <w:sz w:val="28"/>
          <w:szCs w:val="28"/>
        </w:rPr>
        <w:t>工会、护理部、人事处、宣传处、团委等职能科室</w:t>
      </w:r>
      <w:ins w:id="6" w:author="csq" w:date="2020-03-04T15:25:00Z">
        <w:r w:rsidR="00FD78DD">
          <w:rPr>
            <w:rFonts w:hint="eastAsia"/>
            <w:sz w:val="28"/>
            <w:szCs w:val="28"/>
          </w:rPr>
          <w:t>人员</w:t>
        </w:r>
      </w:ins>
      <w:r w:rsidR="00C16612" w:rsidRPr="001938A2">
        <w:rPr>
          <w:rFonts w:hint="eastAsia"/>
          <w:sz w:val="28"/>
          <w:szCs w:val="28"/>
        </w:rPr>
        <w:t>组成，对赴湖北一线</w:t>
      </w:r>
      <w:ins w:id="7" w:author="csq" w:date="2020-03-04T15:26:00Z">
        <w:r w:rsidR="00781B00">
          <w:rPr>
            <w:rFonts w:hint="eastAsia"/>
            <w:sz w:val="28"/>
            <w:szCs w:val="28"/>
          </w:rPr>
          <w:t>队</w:t>
        </w:r>
      </w:ins>
      <w:del w:id="8" w:author="csq" w:date="2020-03-04T15:26:00Z">
        <w:r w:rsidR="00C16612" w:rsidRPr="001938A2" w:rsidDel="00781B00">
          <w:rPr>
            <w:rFonts w:hint="eastAsia"/>
            <w:sz w:val="28"/>
            <w:szCs w:val="28"/>
          </w:rPr>
          <w:delText>人</w:delText>
        </w:r>
      </w:del>
      <w:r w:rsidR="00C16612" w:rsidRPr="001938A2">
        <w:rPr>
          <w:rFonts w:hint="eastAsia"/>
          <w:sz w:val="28"/>
          <w:szCs w:val="28"/>
        </w:rPr>
        <w:t>员及其家属开展慰问，建立点对点沟通联络渠道</w:t>
      </w:r>
      <w:ins w:id="9" w:author="csq" w:date="2020-03-04T15:26:00Z">
        <w:r w:rsidR="00781B00">
          <w:rPr>
            <w:rFonts w:hint="eastAsia"/>
            <w:sz w:val="28"/>
            <w:szCs w:val="28"/>
          </w:rPr>
          <w:t>，</w:t>
        </w:r>
      </w:ins>
      <w:bookmarkStart w:id="10" w:name="_GoBack"/>
      <w:bookmarkEnd w:id="10"/>
      <w:del w:id="11" w:author="csq" w:date="2020-03-04T15:26:00Z">
        <w:r w:rsidR="00C16612" w:rsidRPr="001938A2" w:rsidDel="00781B00">
          <w:rPr>
            <w:rFonts w:hint="eastAsia"/>
            <w:sz w:val="28"/>
            <w:szCs w:val="28"/>
          </w:rPr>
          <w:delText>。</w:delText>
        </w:r>
      </w:del>
      <w:r w:rsidR="00C16612" w:rsidRPr="001938A2">
        <w:rPr>
          <w:rFonts w:hint="eastAsia"/>
          <w:sz w:val="28"/>
          <w:szCs w:val="28"/>
        </w:rPr>
        <w:t>定期了解他们需求和困难，</w:t>
      </w:r>
      <w:r>
        <w:rPr>
          <w:rFonts w:hint="eastAsia"/>
          <w:sz w:val="28"/>
          <w:szCs w:val="28"/>
        </w:rPr>
        <w:t>解除一</w:t>
      </w:r>
      <w:r w:rsidRPr="001938A2">
        <w:rPr>
          <w:rFonts w:hint="eastAsia"/>
          <w:sz w:val="28"/>
          <w:szCs w:val="28"/>
        </w:rPr>
        <w:t>线人员</w:t>
      </w:r>
      <w:r>
        <w:rPr>
          <w:rFonts w:hint="eastAsia"/>
          <w:sz w:val="28"/>
          <w:szCs w:val="28"/>
        </w:rPr>
        <w:t>的</w:t>
      </w:r>
      <w:r w:rsidRPr="001938A2">
        <w:rPr>
          <w:rFonts w:hint="eastAsia"/>
          <w:sz w:val="28"/>
          <w:szCs w:val="28"/>
        </w:rPr>
        <w:t>后顾之忧，</w:t>
      </w:r>
      <w:r w:rsidR="00C16612" w:rsidRPr="001938A2">
        <w:rPr>
          <w:rFonts w:hint="eastAsia"/>
          <w:sz w:val="28"/>
          <w:szCs w:val="28"/>
        </w:rPr>
        <w:t>将院党委的关怀落实到位。</w:t>
      </w:r>
    </w:p>
    <w:p w:rsidR="00D84ECA" w:rsidRPr="001938A2" w:rsidRDefault="00C16612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</w:t>
      </w:r>
      <w:r w:rsidR="00D84ECA" w:rsidRPr="001938A2">
        <w:rPr>
          <w:rFonts w:hint="eastAsia"/>
          <w:sz w:val="28"/>
          <w:szCs w:val="28"/>
        </w:rPr>
        <w:t>为</w:t>
      </w:r>
      <w:r w:rsidRPr="001938A2">
        <w:rPr>
          <w:rFonts w:hint="eastAsia"/>
          <w:sz w:val="28"/>
          <w:szCs w:val="28"/>
        </w:rPr>
        <w:t>姜斐</w:t>
      </w:r>
      <w:r w:rsidRPr="001938A2">
        <w:rPr>
          <w:rFonts w:hint="eastAsia"/>
          <w:sz w:val="28"/>
          <w:szCs w:val="28"/>
        </w:rPr>
        <w:t>15</w:t>
      </w:r>
      <w:r w:rsidRPr="001938A2">
        <w:rPr>
          <w:rFonts w:hint="eastAsia"/>
          <w:sz w:val="28"/>
          <w:szCs w:val="28"/>
        </w:rPr>
        <w:t>个月的宝宝寄奶粉、尿不湿和食品，吴雷的爱人需要产检，派同事陪同，谢宏超</w:t>
      </w:r>
      <w:r w:rsidRPr="001938A2">
        <w:rPr>
          <w:rFonts w:hint="eastAsia"/>
          <w:sz w:val="28"/>
          <w:szCs w:val="28"/>
        </w:rPr>
        <w:t>2</w:t>
      </w:r>
      <w:r w:rsidRPr="001938A2">
        <w:rPr>
          <w:rFonts w:hint="eastAsia"/>
          <w:sz w:val="28"/>
          <w:szCs w:val="28"/>
        </w:rPr>
        <w:t>月</w:t>
      </w:r>
      <w:r w:rsidRPr="001938A2">
        <w:rPr>
          <w:rFonts w:hint="eastAsia"/>
          <w:sz w:val="28"/>
          <w:szCs w:val="28"/>
        </w:rPr>
        <w:t>14</w:t>
      </w:r>
      <w:r w:rsidRPr="001938A2">
        <w:rPr>
          <w:rFonts w:hint="eastAsia"/>
          <w:sz w:val="28"/>
          <w:szCs w:val="28"/>
        </w:rPr>
        <w:t>日生日，</w:t>
      </w:r>
      <w:r w:rsidR="00D84ECA" w:rsidRPr="001938A2">
        <w:rPr>
          <w:rFonts w:hint="eastAsia"/>
          <w:sz w:val="28"/>
          <w:szCs w:val="28"/>
        </w:rPr>
        <w:t>陪他爱人进行</w:t>
      </w:r>
      <w:r w:rsidRPr="001938A2">
        <w:rPr>
          <w:rFonts w:hint="eastAsia"/>
          <w:sz w:val="28"/>
          <w:szCs w:val="28"/>
        </w:rPr>
        <w:t>连线……”在工会的专题记录本上，</w:t>
      </w:r>
      <w:r w:rsidR="00D84ECA" w:rsidRPr="001938A2">
        <w:rPr>
          <w:rFonts w:hint="eastAsia"/>
          <w:sz w:val="28"/>
          <w:szCs w:val="28"/>
        </w:rPr>
        <w:t>一</w:t>
      </w:r>
      <w:r w:rsidRPr="001938A2">
        <w:rPr>
          <w:rFonts w:hint="eastAsia"/>
          <w:sz w:val="28"/>
          <w:szCs w:val="28"/>
        </w:rPr>
        <w:t>线人员的每个人的情况</w:t>
      </w:r>
      <w:r w:rsidR="00D84ECA" w:rsidRPr="001938A2">
        <w:rPr>
          <w:rFonts w:hint="eastAsia"/>
          <w:sz w:val="28"/>
          <w:szCs w:val="28"/>
        </w:rPr>
        <w:t>都被了解掌握</w:t>
      </w:r>
      <w:r w:rsidRPr="001938A2">
        <w:rPr>
          <w:rFonts w:hint="eastAsia"/>
          <w:sz w:val="28"/>
          <w:szCs w:val="28"/>
        </w:rPr>
        <w:t>，</w:t>
      </w:r>
      <w:r w:rsidR="00D84ECA" w:rsidRPr="001938A2">
        <w:rPr>
          <w:rFonts w:hint="eastAsia"/>
          <w:sz w:val="28"/>
          <w:szCs w:val="28"/>
        </w:rPr>
        <w:t>工会逐一解决。</w:t>
      </w:r>
    </w:p>
    <w:p w:rsidR="009B2808" w:rsidRDefault="00D84ECA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工会</w:t>
      </w:r>
      <w:r w:rsidR="003B0793">
        <w:rPr>
          <w:rFonts w:hint="eastAsia"/>
          <w:sz w:val="28"/>
          <w:szCs w:val="28"/>
        </w:rPr>
        <w:t>还</w:t>
      </w:r>
      <w:r w:rsidR="009B2808">
        <w:rPr>
          <w:rFonts w:hint="eastAsia"/>
          <w:sz w:val="28"/>
          <w:szCs w:val="28"/>
        </w:rPr>
        <w:t>通过具体的“七个一”措施关爱慰问援鄂人员及家属，即发出一封慰问信，</w:t>
      </w:r>
      <w:r w:rsidR="00C16612" w:rsidRPr="001938A2">
        <w:rPr>
          <w:rFonts w:hint="eastAsia"/>
          <w:sz w:val="28"/>
          <w:szCs w:val="28"/>
        </w:rPr>
        <w:t>通过</w:t>
      </w:r>
      <w:r w:rsidR="009B2808">
        <w:rPr>
          <w:rFonts w:hint="eastAsia"/>
          <w:sz w:val="28"/>
          <w:szCs w:val="28"/>
        </w:rPr>
        <w:t>发</w:t>
      </w:r>
      <w:r w:rsidR="00C16612" w:rsidRPr="001938A2">
        <w:rPr>
          <w:rFonts w:hint="eastAsia"/>
          <w:sz w:val="28"/>
          <w:szCs w:val="28"/>
        </w:rPr>
        <w:t>慰问信</w:t>
      </w:r>
      <w:r w:rsidRPr="001938A2">
        <w:rPr>
          <w:rFonts w:hint="eastAsia"/>
          <w:sz w:val="28"/>
          <w:szCs w:val="28"/>
        </w:rPr>
        <w:t>的方式</w:t>
      </w:r>
      <w:r w:rsidR="00C16612" w:rsidRPr="001938A2">
        <w:rPr>
          <w:rFonts w:hint="eastAsia"/>
          <w:sz w:val="28"/>
          <w:szCs w:val="28"/>
        </w:rPr>
        <w:t>给家属</w:t>
      </w:r>
      <w:r w:rsidR="009B2808">
        <w:rPr>
          <w:rFonts w:hint="eastAsia"/>
          <w:sz w:val="28"/>
          <w:szCs w:val="28"/>
        </w:rPr>
        <w:t>送去关怀</w:t>
      </w:r>
      <w:r w:rsidR="006B2C9A">
        <w:rPr>
          <w:rFonts w:hint="eastAsia"/>
          <w:sz w:val="28"/>
          <w:szCs w:val="28"/>
        </w:rPr>
        <w:t>，工会还专门</w:t>
      </w:r>
      <w:r w:rsidR="006B2C9A" w:rsidRPr="006B2C9A">
        <w:rPr>
          <w:rFonts w:hint="eastAsia"/>
          <w:sz w:val="28"/>
          <w:szCs w:val="28"/>
        </w:rPr>
        <w:t>致电给职工配偶单位领导，</w:t>
      </w:r>
      <w:r w:rsidR="006B2C9A">
        <w:rPr>
          <w:rFonts w:hint="eastAsia"/>
          <w:sz w:val="28"/>
          <w:szCs w:val="28"/>
        </w:rPr>
        <w:t>感谢他们的支持并给予关心帮助</w:t>
      </w:r>
      <w:r w:rsidR="009B2808">
        <w:rPr>
          <w:rFonts w:hint="eastAsia"/>
          <w:sz w:val="28"/>
          <w:szCs w:val="28"/>
        </w:rPr>
        <w:t>；</w:t>
      </w:r>
      <w:r w:rsidR="006B2C9A">
        <w:rPr>
          <w:rFonts w:hint="eastAsia"/>
          <w:sz w:val="28"/>
          <w:szCs w:val="28"/>
        </w:rPr>
        <w:t>快递一份大礼包，</w:t>
      </w:r>
      <w:r w:rsidR="009B2808">
        <w:rPr>
          <w:rFonts w:hint="eastAsia"/>
          <w:sz w:val="28"/>
          <w:szCs w:val="28"/>
        </w:rPr>
        <w:t>为每个家庭快递一份有</w:t>
      </w:r>
      <w:r w:rsidR="00C16612" w:rsidRPr="001938A2">
        <w:rPr>
          <w:rFonts w:hint="eastAsia"/>
          <w:sz w:val="28"/>
          <w:szCs w:val="28"/>
        </w:rPr>
        <w:t>食品、口罩</w:t>
      </w:r>
      <w:r w:rsidR="009B2808">
        <w:rPr>
          <w:rFonts w:hint="eastAsia"/>
          <w:sz w:val="28"/>
          <w:szCs w:val="28"/>
        </w:rPr>
        <w:t>等必需品的</w:t>
      </w:r>
      <w:r w:rsidR="006B2C9A">
        <w:rPr>
          <w:rFonts w:hint="eastAsia"/>
          <w:sz w:val="28"/>
          <w:szCs w:val="28"/>
        </w:rPr>
        <w:t>大礼包；派</w:t>
      </w:r>
      <w:r w:rsidR="006B2C9A">
        <w:rPr>
          <w:rFonts w:hint="eastAsia"/>
          <w:sz w:val="28"/>
          <w:szCs w:val="28"/>
        </w:rPr>
        <w:lastRenderedPageBreak/>
        <w:t>送一份果蔬包，</w:t>
      </w:r>
      <w:r w:rsidR="00C16612" w:rsidRPr="001938A2">
        <w:rPr>
          <w:rFonts w:hint="eastAsia"/>
          <w:sz w:val="28"/>
          <w:szCs w:val="28"/>
        </w:rPr>
        <w:t>每周</w:t>
      </w:r>
      <w:r w:rsidRPr="001938A2">
        <w:rPr>
          <w:rFonts w:hint="eastAsia"/>
          <w:sz w:val="28"/>
          <w:szCs w:val="28"/>
        </w:rPr>
        <w:t>给每个家庭</w:t>
      </w:r>
      <w:r w:rsidR="00C16612" w:rsidRPr="001938A2">
        <w:rPr>
          <w:rFonts w:hint="eastAsia"/>
          <w:sz w:val="28"/>
          <w:szCs w:val="28"/>
        </w:rPr>
        <w:t>派送</w:t>
      </w:r>
      <w:r w:rsidR="009B2808">
        <w:rPr>
          <w:rFonts w:hint="eastAsia"/>
          <w:sz w:val="28"/>
          <w:szCs w:val="28"/>
        </w:rPr>
        <w:t>一份</w:t>
      </w:r>
      <w:r w:rsidR="00C16612" w:rsidRPr="001938A2">
        <w:rPr>
          <w:rFonts w:hint="eastAsia"/>
          <w:sz w:val="28"/>
          <w:szCs w:val="28"/>
        </w:rPr>
        <w:t>蔬菜包</w:t>
      </w:r>
      <w:r w:rsidR="009B2808">
        <w:rPr>
          <w:rFonts w:hint="eastAsia"/>
          <w:sz w:val="28"/>
          <w:szCs w:val="28"/>
        </w:rPr>
        <w:t>，解决买菜难题</w:t>
      </w:r>
      <w:r w:rsidR="00C16612" w:rsidRPr="001938A2">
        <w:rPr>
          <w:rFonts w:hint="eastAsia"/>
          <w:sz w:val="28"/>
          <w:szCs w:val="28"/>
        </w:rPr>
        <w:t>；</w:t>
      </w:r>
      <w:r w:rsidR="009B2808">
        <w:rPr>
          <w:rFonts w:hint="eastAsia"/>
          <w:sz w:val="28"/>
          <w:szCs w:val="28"/>
        </w:rPr>
        <w:t>设置一条心理热线，</w:t>
      </w:r>
      <w:r w:rsidRPr="001938A2">
        <w:rPr>
          <w:rFonts w:hint="eastAsia"/>
          <w:sz w:val="28"/>
          <w:szCs w:val="28"/>
        </w:rPr>
        <w:t>联系护理部</w:t>
      </w:r>
      <w:r w:rsidR="009B2808">
        <w:rPr>
          <w:rFonts w:hint="eastAsia"/>
          <w:sz w:val="28"/>
          <w:szCs w:val="28"/>
        </w:rPr>
        <w:t>专业心理咨询人员，开通心</w:t>
      </w:r>
      <w:r w:rsidR="00C16612" w:rsidRPr="001938A2">
        <w:rPr>
          <w:rFonts w:hint="eastAsia"/>
          <w:sz w:val="28"/>
          <w:szCs w:val="28"/>
        </w:rPr>
        <w:t>理热线，</w:t>
      </w:r>
      <w:r w:rsidR="009B2808">
        <w:rPr>
          <w:rFonts w:hint="eastAsia"/>
          <w:sz w:val="28"/>
          <w:szCs w:val="28"/>
        </w:rPr>
        <w:t>先后</w:t>
      </w:r>
      <w:r w:rsidR="00C16612" w:rsidRPr="001938A2">
        <w:rPr>
          <w:rFonts w:hint="eastAsia"/>
          <w:sz w:val="28"/>
          <w:szCs w:val="28"/>
        </w:rPr>
        <w:t>制作</w:t>
      </w:r>
      <w:r w:rsidR="00C16612" w:rsidRPr="001938A2">
        <w:rPr>
          <w:rFonts w:hint="eastAsia"/>
          <w:sz w:val="28"/>
          <w:szCs w:val="28"/>
        </w:rPr>
        <w:t>3</w:t>
      </w:r>
      <w:r w:rsidR="00C16612" w:rsidRPr="001938A2">
        <w:rPr>
          <w:rFonts w:hint="eastAsia"/>
          <w:sz w:val="28"/>
          <w:szCs w:val="28"/>
        </w:rPr>
        <w:t>次心理指导课件，对一线人员进行心理相关知识指导和培训，</w:t>
      </w:r>
      <w:r w:rsidR="009B2808">
        <w:rPr>
          <w:rFonts w:hint="eastAsia"/>
          <w:sz w:val="28"/>
          <w:szCs w:val="28"/>
        </w:rPr>
        <w:t>并</w:t>
      </w:r>
      <w:r w:rsidR="00C16612" w:rsidRPr="001938A2">
        <w:rPr>
          <w:rFonts w:hint="eastAsia"/>
          <w:sz w:val="28"/>
          <w:szCs w:val="28"/>
        </w:rPr>
        <w:t>发送视频、音频帮助家属缓解心理压力</w:t>
      </w:r>
      <w:r w:rsidRPr="001938A2">
        <w:rPr>
          <w:rFonts w:hint="eastAsia"/>
          <w:sz w:val="28"/>
          <w:szCs w:val="28"/>
        </w:rPr>
        <w:t>；</w:t>
      </w:r>
      <w:r w:rsidR="009B2808" w:rsidRPr="001938A2">
        <w:rPr>
          <w:rFonts w:hint="eastAsia"/>
          <w:sz w:val="28"/>
          <w:szCs w:val="28"/>
        </w:rPr>
        <w:t>还为他们提供一份爱心保险、一位贴心老师、一辆省心顺风车等。</w:t>
      </w:r>
      <w:r w:rsidR="009B2808">
        <w:rPr>
          <w:rFonts w:hint="eastAsia"/>
          <w:sz w:val="28"/>
          <w:szCs w:val="28"/>
        </w:rPr>
        <w:t>在此基础上，</w:t>
      </w:r>
      <w:r w:rsidR="00C16612" w:rsidRPr="001938A2">
        <w:rPr>
          <w:rFonts w:hint="eastAsia"/>
          <w:sz w:val="28"/>
          <w:szCs w:val="28"/>
        </w:rPr>
        <w:t>成立后援家属群，邮寄防护物资和生活慰问品</w:t>
      </w:r>
      <w:r w:rsidR="009B2808">
        <w:rPr>
          <w:rFonts w:hint="eastAsia"/>
          <w:sz w:val="28"/>
          <w:szCs w:val="28"/>
        </w:rPr>
        <w:t>11</w:t>
      </w:r>
      <w:r w:rsidR="009B2808">
        <w:rPr>
          <w:rFonts w:hint="eastAsia"/>
          <w:sz w:val="28"/>
          <w:szCs w:val="28"/>
        </w:rPr>
        <w:t>份</w:t>
      </w:r>
      <w:r w:rsidR="00C16612" w:rsidRPr="001938A2">
        <w:rPr>
          <w:rFonts w:hint="eastAsia"/>
          <w:sz w:val="28"/>
          <w:szCs w:val="28"/>
        </w:rPr>
        <w:t>，关爱年长父母，为两名一线人员开展庆生活动，陪同待产家属产检</w:t>
      </w:r>
      <w:r w:rsidR="00C16612" w:rsidRPr="001938A2">
        <w:rPr>
          <w:rFonts w:hint="eastAsia"/>
          <w:sz w:val="28"/>
          <w:szCs w:val="28"/>
        </w:rPr>
        <w:t>2</w:t>
      </w:r>
      <w:r w:rsidR="00C16612" w:rsidRPr="001938A2">
        <w:rPr>
          <w:rFonts w:hint="eastAsia"/>
          <w:sz w:val="28"/>
          <w:szCs w:val="28"/>
        </w:rPr>
        <w:t>次，购买待产包及母婴用品</w:t>
      </w:r>
      <w:r w:rsidR="00C16612" w:rsidRPr="001938A2">
        <w:rPr>
          <w:rFonts w:hint="eastAsia"/>
          <w:sz w:val="28"/>
          <w:szCs w:val="28"/>
        </w:rPr>
        <w:t>2</w:t>
      </w:r>
      <w:r w:rsidR="009B2808">
        <w:rPr>
          <w:rFonts w:hint="eastAsia"/>
          <w:sz w:val="28"/>
          <w:szCs w:val="28"/>
        </w:rPr>
        <w:t>份，向一线人员</w:t>
      </w:r>
      <w:r w:rsidR="009B2808" w:rsidRPr="001938A2">
        <w:rPr>
          <w:rFonts w:hint="eastAsia"/>
          <w:sz w:val="28"/>
          <w:szCs w:val="28"/>
        </w:rPr>
        <w:t>邮寄弹力袜、防压疮贴等生活及防护物资</w:t>
      </w:r>
      <w:r w:rsidR="009B2808" w:rsidRPr="001938A2">
        <w:rPr>
          <w:rFonts w:hint="eastAsia"/>
          <w:sz w:val="28"/>
          <w:szCs w:val="28"/>
        </w:rPr>
        <w:t>12</w:t>
      </w:r>
      <w:r w:rsidR="009B2808">
        <w:rPr>
          <w:rFonts w:hint="eastAsia"/>
          <w:sz w:val="28"/>
          <w:szCs w:val="28"/>
        </w:rPr>
        <w:t>份，</w:t>
      </w:r>
      <w:r w:rsidR="009B2808" w:rsidRPr="001938A2">
        <w:rPr>
          <w:rFonts w:hint="eastAsia"/>
          <w:sz w:val="28"/>
          <w:szCs w:val="28"/>
        </w:rPr>
        <w:t>全方位</w:t>
      </w:r>
      <w:r w:rsidR="009B2808">
        <w:rPr>
          <w:rFonts w:hint="eastAsia"/>
          <w:sz w:val="28"/>
          <w:szCs w:val="28"/>
        </w:rPr>
        <w:t>、</w:t>
      </w:r>
      <w:r w:rsidR="003B0793">
        <w:rPr>
          <w:rFonts w:hint="eastAsia"/>
          <w:sz w:val="28"/>
          <w:szCs w:val="28"/>
        </w:rPr>
        <w:t>有</w:t>
      </w:r>
      <w:r w:rsidR="009B2808">
        <w:rPr>
          <w:rFonts w:hint="eastAsia"/>
          <w:sz w:val="28"/>
          <w:szCs w:val="28"/>
        </w:rPr>
        <w:t>针对性地</w:t>
      </w:r>
      <w:r w:rsidR="009B2808" w:rsidRPr="001938A2">
        <w:rPr>
          <w:rFonts w:hint="eastAsia"/>
          <w:sz w:val="28"/>
          <w:szCs w:val="28"/>
        </w:rPr>
        <w:t>解决一线人员及家属工作生活困难</w:t>
      </w:r>
      <w:r w:rsidR="009B2808">
        <w:rPr>
          <w:rFonts w:hint="eastAsia"/>
          <w:sz w:val="28"/>
          <w:szCs w:val="28"/>
        </w:rPr>
        <w:t>。</w:t>
      </w:r>
    </w:p>
    <w:p w:rsidR="00137E48" w:rsidRPr="001938A2" w:rsidRDefault="00137E48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工会还开展“向最美逆行者致敬”活动，号召职工向他们学习，凝聚正能量，全身心地投入到医院的疫情防控和医疗服务工作中来。通过宣传部门及时挖掘一线人员感人事迹，截止目前已发布战地日记</w:t>
      </w:r>
      <w:r w:rsidRPr="001938A2">
        <w:rPr>
          <w:rFonts w:hint="eastAsia"/>
          <w:sz w:val="28"/>
          <w:szCs w:val="28"/>
        </w:rPr>
        <w:t>16</w:t>
      </w:r>
      <w:r w:rsidRPr="001938A2">
        <w:rPr>
          <w:rFonts w:hint="eastAsia"/>
          <w:sz w:val="28"/>
          <w:szCs w:val="28"/>
        </w:rPr>
        <w:t>次，</w:t>
      </w:r>
      <w:r w:rsidRPr="001938A2">
        <w:rPr>
          <w:rFonts w:hint="eastAsia"/>
          <w:sz w:val="28"/>
          <w:szCs w:val="28"/>
        </w:rPr>
        <w:t>90</w:t>
      </w:r>
      <w:r w:rsidRPr="001938A2">
        <w:rPr>
          <w:rFonts w:hint="eastAsia"/>
          <w:sz w:val="28"/>
          <w:szCs w:val="28"/>
        </w:rPr>
        <w:t>余次被各级媒体、网络报道，学习强国平台转发两次，入选江苏机关党建网“每周一星”，营造了良好舆论氛围。</w:t>
      </w:r>
    </w:p>
    <w:p w:rsidR="00D84ECA" w:rsidRPr="001938A2" w:rsidRDefault="00D84ECA" w:rsidP="001938A2">
      <w:pPr>
        <w:ind w:firstLineChars="200" w:firstLine="560"/>
        <w:rPr>
          <w:sz w:val="28"/>
          <w:szCs w:val="28"/>
        </w:rPr>
      </w:pPr>
    </w:p>
    <w:p w:rsidR="00D84ECA" w:rsidRPr="001938A2" w:rsidRDefault="009B2808" w:rsidP="001938A2">
      <w:pPr>
        <w:ind w:firstLineChars="200"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排忧解难</w:t>
      </w:r>
      <w:r w:rsidR="001938A2" w:rsidRPr="001938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让职工的心更加温暖</w:t>
      </w:r>
    </w:p>
    <w:p w:rsidR="00D84ECA" w:rsidRPr="001938A2" w:rsidRDefault="00D84ECA" w:rsidP="001938A2">
      <w:pPr>
        <w:ind w:firstLineChars="200" w:firstLine="560"/>
        <w:rPr>
          <w:sz w:val="28"/>
          <w:szCs w:val="28"/>
        </w:rPr>
      </w:pPr>
    </w:p>
    <w:p w:rsidR="00D84ECA" w:rsidRPr="001938A2" w:rsidRDefault="00D84ECA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“在疫情防控工作中，广大职工舍小家为大家奋战在一线，我们看在眼里，记在心里。作为职工‘娘家人’，我们要尽力帮助协调解决好大家的实际困难和需求。”工会副主席杨薇动情地说。</w:t>
      </w:r>
    </w:p>
    <w:p w:rsidR="00137E48" w:rsidRPr="001938A2" w:rsidRDefault="00D84ECA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春节过后，气温骤降，连日阴雨。医院广大职工、安保人员仍坚守在疫情防控的第一线。工会多方联系，采购姜</w:t>
      </w:r>
      <w:r w:rsidR="001938A2">
        <w:rPr>
          <w:rFonts w:hint="eastAsia"/>
          <w:sz w:val="28"/>
          <w:szCs w:val="28"/>
        </w:rPr>
        <w:t>糖茶</w:t>
      </w:r>
      <w:r w:rsidRPr="001938A2">
        <w:rPr>
          <w:rFonts w:hint="eastAsia"/>
          <w:sz w:val="28"/>
          <w:szCs w:val="28"/>
        </w:rPr>
        <w:t>、大衣、暖宝宝、</w:t>
      </w:r>
      <w:r w:rsidRPr="001938A2">
        <w:rPr>
          <w:rFonts w:hint="eastAsia"/>
          <w:sz w:val="28"/>
          <w:szCs w:val="28"/>
        </w:rPr>
        <w:lastRenderedPageBreak/>
        <w:t>防风寒汤剂等，每天早上工会干部亲自熬制，将热乎乎的姜</w:t>
      </w:r>
      <w:r w:rsidR="001938A2">
        <w:rPr>
          <w:rFonts w:hint="eastAsia"/>
          <w:sz w:val="28"/>
          <w:szCs w:val="28"/>
        </w:rPr>
        <w:t>糖茶</w:t>
      </w:r>
      <w:r w:rsidRPr="001938A2">
        <w:rPr>
          <w:rFonts w:hint="eastAsia"/>
          <w:sz w:val="28"/>
          <w:szCs w:val="28"/>
        </w:rPr>
        <w:t>送到一线人员的手上。</w:t>
      </w:r>
    </w:p>
    <w:p w:rsidR="00D84ECA" w:rsidRPr="001938A2" w:rsidRDefault="00137E48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由于疫情防控需要，食堂取消了堂食，改为盒饭自取。由于食堂工作人员未及时返工到位，为保障</w:t>
      </w:r>
      <w:r w:rsidRPr="001938A2">
        <w:rPr>
          <w:rFonts w:hint="eastAsia"/>
          <w:sz w:val="28"/>
          <w:szCs w:val="28"/>
        </w:rPr>
        <w:t>1700</w:t>
      </w:r>
      <w:r w:rsidRPr="001938A2">
        <w:rPr>
          <w:rFonts w:hint="eastAsia"/>
          <w:sz w:val="28"/>
          <w:szCs w:val="28"/>
        </w:rPr>
        <w:t>余名职工能够按时吃上饭菜，工会发动广大职工，每天由</w:t>
      </w:r>
      <w:r w:rsidRPr="001938A2">
        <w:rPr>
          <w:rFonts w:hint="eastAsia"/>
          <w:sz w:val="28"/>
          <w:szCs w:val="28"/>
        </w:rPr>
        <w:t>10</w:t>
      </w:r>
      <w:r w:rsidRPr="001938A2">
        <w:rPr>
          <w:rFonts w:hint="eastAsia"/>
          <w:sz w:val="28"/>
          <w:szCs w:val="28"/>
        </w:rPr>
        <w:t>名志愿者组成送餐队伍，在饭点提前打好盒饭，及时送到各临床一线。</w:t>
      </w:r>
    </w:p>
    <w:p w:rsidR="009B2808" w:rsidRDefault="00D84ECA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哪里职工有需要，哪里就有工会干部的身影。疫情期间，各类物资紧缺，特别是医用防护物资。工会通过各种形式，积极发动各方力量，募捐</w:t>
      </w:r>
      <w:r w:rsidR="00137E48" w:rsidRPr="001938A2">
        <w:rPr>
          <w:rFonts w:hint="eastAsia"/>
          <w:sz w:val="28"/>
          <w:szCs w:val="28"/>
        </w:rPr>
        <w:t>筹措各类防护物资。许多工会干部利用朋友圈渠道，整合各类资源，想方设法募捐物资，保障一线人员人身安全。据统计，工会先后筹措和募捐防护口罩</w:t>
      </w:r>
      <w:r w:rsidR="00137E48" w:rsidRPr="001938A2">
        <w:rPr>
          <w:rFonts w:hint="eastAsia"/>
          <w:sz w:val="28"/>
          <w:szCs w:val="28"/>
        </w:rPr>
        <w:t>1513</w:t>
      </w:r>
      <w:r w:rsidR="00137E48" w:rsidRPr="001938A2">
        <w:rPr>
          <w:rFonts w:hint="eastAsia"/>
          <w:sz w:val="28"/>
          <w:szCs w:val="28"/>
        </w:rPr>
        <w:t>只，护目镜</w:t>
      </w:r>
      <w:r w:rsidR="00137E48" w:rsidRPr="001938A2">
        <w:rPr>
          <w:rFonts w:hint="eastAsia"/>
          <w:sz w:val="28"/>
          <w:szCs w:val="28"/>
        </w:rPr>
        <w:t>295</w:t>
      </w:r>
      <w:r w:rsidR="00137E48" w:rsidRPr="001938A2">
        <w:rPr>
          <w:rFonts w:hint="eastAsia"/>
          <w:sz w:val="28"/>
          <w:szCs w:val="28"/>
        </w:rPr>
        <w:t>副，防护服</w:t>
      </w:r>
      <w:r w:rsidR="00137E48" w:rsidRPr="001938A2">
        <w:rPr>
          <w:rFonts w:hint="eastAsia"/>
          <w:sz w:val="28"/>
          <w:szCs w:val="28"/>
        </w:rPr>
        <w:t>20</w:t>
      </w:r>
      <w:r w:rsidR="00137E48" w:rsidRPr="001938A2">
        <w:rPr>
          <w:rFonts w:hint="eastAsia"/>
          <w:sz w:val="28"/>
          <w:szCs w:val="28"/>
        </w:rPr>
        <w:t>件，无菌手套</w:t>
      </w:r>
      <w:r w:rsidR="00137E48" w:rsidRPr="001938A2">
        <w:rPr>
          <w:rFonts w:hint="eastAsia"/>
          <w:sz w:val="28"/>
          <w:szCs w:val="28"/>
        </w:rPr>
        <w:t xml:space="preserve"> 450</w:t>
      </w:r>
      <w:r w:rsidR="00137E48" w:rsidRPr="001938A2">
        <w:rPr>
          <w:rFonts w:hint="eastAsia"/>
          <w:sz w:val="28"/>
          <w:szCs w:val="28"/>
        </w:rPr>
        <w:t>付，手术衣</w:t>
      </w:r>
      <w:r w:rsidR="00137E48" w:rsidRPr="001938A2">
        <w:rPr>
          <w:rFonts w:hint="eastAsia"/>
          <w:sz w:val="28"/>
          <w:szCs w:val="28"/>
        </w:rPr>
        <w:t>73</w:t>
      </w:r>
      <w:r w:rsidR="00137E48" w:rsidRPr="001938A2">
        <w:rPr>
          <w:rFonts w:hint="eastAsia"/>
          <w:sz w:val="28"/>
          <w:szCs w:val="28"/>
        </w:rPr>
        <w:t>件，次氯酸消毒剂</w:t>
      </w:r>
      <w:r w:rsidR="00137E48" w:rsidRPr="001938A2">
        <w:rPr>
          <w:rFonts w:hint="eastAsia"/>
          <w:sz w:val="28"/>
          <w:szCs w:val="28"/>
        </w:rPr>
        <w:t>100</w:t>
      </w:r>
      <w:r w:rsidR="00137E48" w:rsidRPr="001938A2">
        <w:rPr>
          <w:rFonts w:hint="eastAsia"/>
          <w:sz w:val="28"/>
          <w:szCs w:val="28"/>
        </w:rPr>
        <w:t>瓶，防口罩压迫耳廓拉钩</w:t>
      </w:r>
      <w:r w:rsidR="00137E48" w:rsidRPr="001938A2">
        <w:rPr>
          <w:rFonts w:hint="eastAsia"/>
          <w:sz w:val="28"/>
          <w:szCs w:val="28"/>
        </w:rPr>
        <w:t>10200</w:t>
      </w:r>
      <w:r w:rsidR="00137E48" w:rsidRPr="001938A2">
        <w:rPr>
          <w:rFonts w:hint="eastAsia"/>
          <w:sz w:val="28"/>
          <w:szCs w:val="28"/>
        </w:rPr>
        <w:t>个及减压贴、造口粉、防雾喷雾、抗菌液和食品物资若干。</w:t>
      </w:r>
    </w:p>
    <w:p w:rsidR="00137E48" w:rsidRPr="001938A2" w:rsidRDefault="00137E48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疫情情况还很严重，现在连买菜都不好买……”工会了解到一些职工买菜难，及时和医院食堂联系，多次召开膳食委员会工作会议，利用食堂采购蔬菜物资的契机，为职工搭建院内生鲜疏菜采购平台，每天发布新鲜果蔬菜品、肉类和价格，发动职工通过内部网络订购菜品食品，由于菜品新鲜、价格合理，非常受职工欢迎。此举既方便了职工买菜，又保障了职工吃上“放心菜”和安全食品。</w:t>
      </w:r>
    </w:p>
    <w:p w:rsidR="00137E48" w:rsidRPr="001938A2" w:rsidRDefault="00137E48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疫情期间，地铁、公交时间有所调整，一些职工反映上班出行困难，工会及时向领导报告，推出了弹性工作制和轮换工作制，并为职</w:t>
      </w:r>
      <w:r w:rsidRPr="001938A2">
        <w:rPr>
          <w:rFonts w:hint="eastAsia"/>
          <w:sz w:val="28"/>
          <w:szCs w:val="28"/>
        </w:rPr>
        <w:lastRenderedPageBreak/>
        <w:t>工争取了美团单车免费一个月的使用券，解决职工出行难的问题。</w:t>
      </w:r>
    </w:p>
    <w:p w:rsidR="00137E48" w:rsidRPr="001938A2" w:rsidRDefault="00137E48" w:rsidP="001938A2">
      <w:pPr>
        <w:ind w:firstLineChars="200" w:firstLine="560"/>
        <w:rPr>
          <w:sz w:val="28"/>
          <w:szCs w:val="28"/>
        </w:rPr>
      </w:pPr>
      <w:r w:rsidRPr="001938A2">
        <w:rPr>
          <w:rFonts w:hint="eastAsia"/>
          <w:sz w:val="28"/>
          <w:szCs w:val="28"/>
        </w:rPr>
        <w:t>“疫情当前，工会带头落实院党委的统一部署，不忘为职工服务的初心使命，努力当好职工的‘娘家人’和‘服务员’，在这个特殊时期力所能及地做好服务保障工作，让广大职工感受到了</w:t>
      </w:r>
      <w:r w:rsidR="001938A2">
        <w:rPr>
          <w:rFonts w:hint="eastAsia"/>
          <w:sz w:val="28"/>
          <w:szCs w:val="28"/>
        </w:rPr>
        <w:t>组织</w:t>
      </w:r>
      <w:r w:rsidRPr="001938A2">
        <w:rPr>
          <w:rFonts w:hint="eastAsia"/>
          <w:sz w:val="28"/>
          <w:szCs w:val="28"/>
        </w:rPr>
        <w:t>的关爱和温暖，</w:t>
      </w:r>
      <w:r w:rsidR="001938A2">
        <w:rPr>
          <w:rFonts w:hint="eastAsia"/>
          <w:sz w:val="28"/>
          <w:szCs w:val="28"/>
        </w:rPr>
        <w:t>为做好</w:t>
      </w:r>
      <w:r w:rsidR="001938A2" w:rsidRPr="001938A2">
        <w:rPr>
          <w:rFonts w:hint="eastAsia"/>
          <w:sz w:val="28"/>
          <w:szCs w:val="28"/>
        </w:rPr>
        <w:t>医院疫情防控工作</w:t>
      </w:r>
      <w:r w:rsidR="001938A2">
        <w:rPr>
          <w:rFonts w:hint="eastAsia"/>
          <w:sz w:val="28"/>
          <w:szCs w:val="28"/>
        </w:rPr>
        <w:t>做出了积极贡献</w:t>
      </w:r>
      <w:r w:rsidR="001938A2" w:rsidRPr="001938A2">
        <w:rPr>
          <w:rFonts w:hint="eastAsia"/>
          <w:sz w:val="28"/>
          <w:szCs w:val="28"/>
        </w:rPr>
        <w:t>，</w:t>
      </w:r>
      <w:r w:rsidRPr="001938A2">
        <w:rPr>
          <w:rFonts w:hint="eastAsia"/>
          <w:sz w:val="28"/>
          <w:szCs w:val="28"/>
        </w:rPr>
        <w:t>功不可没。”院党委书记冯继锋说。</w:t>
      </w:r>
    </w:p>
    <w:p w:rsidR="00137E48" w:rsidRPr="001938A2" w:rsidRDefault="00137E48" w:rsidP="001938A2">
      <w:pPr>
        <w:ind w:firstLineChars="200" w:firstLine="560"/>
        <w:rPr>
          <w:sz w:val="28"/>
          <w:szCs w:val="28"/>
        </w:rPr>
      </w:pPr>
    </w:p>
    <w:sectPr w:rsidR="00137E48" w:rsidRPr="001938A2" w:rsidSect="00D3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F0B" w:rsidRDefault="00385F0B" w:rsidP="006B2C9A">
      <w:r>
        <w:separator/>
      </w:r>
    </w:p>
  </w:endnote>
  <w:endnote w:type="continuationSeparator" w:id="0">
    <w:p w:rsidR="00385F0B" w:rsidRDefault="00385F0B" w:rsidP="006B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F0B" w:rsidRDefault="00385F0B" w:rsidP="006B2C9A">
      <w:r>
        <w:separator/>
      </w:r>
    </w:p>
  </w:footnote>
  <w:footnote w:type="continuationSeparator" w:id="0">
    <w:p w:rsidR="00385F0B" w:rsidRDefault="00385F0B" w:rsidP="006B2C9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sq">
    <w15:presenceInfo w15:providerId="None" w15:userId="c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77FE"/>
    <w:rsid w:val="00010874"/>
    <w:rsid w:val="000172C3"/>
    <w:rsid w:val="00032067"/>
    <w:rsid w:val="00034EA3"/>
    <w:rsid w:val="00047D72"/>
    <w:rsid w:val="00060C42"/>
    <w:rsid w:val="00070D61"/>
    <w:rsid w:val="00077134"/>
    <w:rsid w:val="000775BB"/>
    <w:rsid w:val="000A6928"/>
    <w:rsid w:val="000B320C"/>
    <w:rsid w:val="000B5CA9"/>
    <w:rsid w:val="000B63E3"/>
    <w:rsid w:val="000B7EF3"/>
    <w:rsid w:val="000D36D0"/>
    <w:rsid w:val="000F1C3D"/>
    <w:rsid w:val="000F387C"/>
    <w:rsid w:val="000F4E79"/>
    <w:rsid w:val="000F72A8"/>
    <w:rsid w:val="001050D7"/>
    <w:rsid w:val="00120023"/>
    <w:rsid w:val="00131F0E"/>
    <w:rsid w:val="00132833"/>
    <w:rsid w:val="00137E48"/>
    <w:rsid w:val="00142190"/>
    <w:rsid w:val="001422B7"/>
    <w:rsid w:val="00150F90"/>
    <w:rsid w:val="00152C1E"/>
    <w:rsid w:val="001536A7"/>
    <w:rsid w:val="001545A4"/>
    <w:rsid w:val="001572F1"/>
    <w:rsid w:val="0017221A"/>
    <w:rsid w:val="001854C5"/>
    <w:rsid w:val="001856C6"/>
    <w:rsid w:val="00191306"/>
    <w:rsid w:val="001938A2"/>
    <w:rsid w:val="001A46AE"/>
    <w:rsid w:val="001B7376"/>
    <w:rsid w:val="001C4E0E"/>
    <w:rsid w:val="001C59B9"/>
    <w:rsid w:val="001D2726"/>
    <w:rsid w:val="001F0A5B"/>
    <w:rsid w:val="0020633F"/>
    <w:rsid w:val="0022101C"/>
    <w:rsid w:val="00224710"/>
    <w:rsid w:val="0023454A"/>
    <w:rsid w:val="0024508B"/>
    <w:rsid w:val="002539BF"/>
    <w:rsid w:val="00257AAA"/>
    <w:rsid w:val="00260AD3"/>
    <w:rsid w:val="00263F0C"/>
    <w:rsid w:val="00274B31"/>
    <w:rsid w:val="002A1A76"/>
    <w:rsid w:val="002A62C8"/>
    <w:rsid w:val="002B125A"/>
    <w:rsid w:val="002B7362"/>
    <w:rsid w:val="002C27A3"/>
    <w:rsid w:val="002E1BA2"/>
    <w:rsid w:val="002E5E88"/>
    <w:rsid w:val="002F3556"/>
    <w:rsid w:val="00302EEB"/>
    <w:rsid w:val="00314ECD"/>
    <w:rsid w:val="00323E12"/>
    <w:rsid w:val="0035499F"/>
    <w:rsid w:val="00354FB4"/>
    <w:rsid w:val="00360DE4"/>
    <w:rsid w:val="0036252B"/>
    <w:rsid w:val="00367AEE"/>
    <w:rsid w:val="00373FAB"/>
    <w:rsid w:val="00385F0B"/>
    <w:rsid w:val="003922D1"/>
    <w:rsid w:val="003A341E"/>
    <w:rsid w:val="003A5CD3"/>
    <w:rsid w:val="003B0793"/>
    <w:rsid w:val="003B5AE7"/>
    <w:rsid w:val="003C1CC6"/>
    <w:rsid w:val="003D4936"/>
    <w:rsid w:val="003D70E7"/>
    <w:rsid w:val="003D722E"/>
    <w:rsid w:val="003E26C5"/>
    <w:rsid w:val="003E7EA6"/>
    <w:rsid w:val="00411AD7"/>
    <w:rsid w:val="00412890"/>
    <w:rsid w:val="00415023"/>
    <w:rsid w:val="00430440"/>
    <w:rsid w:val="00434136"/>
    <w:rsid w:val="00447FAB"/>
    <w:rsid w:val="00453972"/>
    <w:rsid w:val="004563FC"/>
    <w:rsid w:val="00456E3D"/>
    <w:rsid w:val="0046190C"/>
    <w:rsid w:val="004751D1"/>
    <w:rsid w:val="004869A6"/>
    <w:rsid w:val="00491063"/>
    <w:rsid w:val="004972FB"/>
    <w:rsid w:val="004A0012"/>
    <w:rsid w:val="004B3E0B"/>
    <w:rsid w:val="004C3DB0"/>
    <w:rsid w:val="004D61EB"/>
    <w:rsid w:val="004D67C8"/>
    <w:rsid w:val="004E1EF0"/>
    <w:rsid w:val="00500AD7"/>
    <w:rsid w:val="00503759"/>
    <w:rsid w:val="005043D3"/>
    <w:rsid w:val="00511DD0"/>
    <w:rsid w:val="0051358F"/>
    <w:rsid w:val="005155BE"/>
    <w:rsid w:val="005200ED"/>
    <w:rsid w:val="0052143D"/>
    <w:rsid w:val="005255F9"/>
    <w:rsid w:val="0052662F"/>
    <w:rsid w:val="005300E5"/>
    <w:rsid w:val="00530699"/>
    <w:rsid w:val="0054497C"/>
    <w:rsid w:val="005470F4"/>
    <w:rsid w:val="00552B53"/>
    <w:rsid w:val="00554AE9"/>
    <w:rsid w:val="00556219"/>
    <w:rsid w:val="0056503C"/>
    <w:rsid w:val="00585669"/>
    <w:rsid w:val="00590682"/>
    <w:rsid w:val="005A0912"/>
    <w:rsid w:val="005A1029"/>
    <w:rsid w:val="005A1FBB"/>
    <w:rsid w:val="005A3882"/>
    <w:rsid w:val="005A72AC"/>
    <w:rsid w:val="005B31D6"/>
    <w:rsid w:val="005C0F92"/>
    <w:rsid w:val="006112C8"/>
    <w:rsid w:val="00620E82"/>
    <w:rsid w:val="00640CF7"/>
    <w:rsid w:val="00642795"/>
    <w:rsid w:val="00644A72"/>
    <w:rsid w:val="00666A87"/>
    <w:rsid w:val="00672000"/>
    <w:rsid w:val="00685136"/>
    <w:rsid w:val="0069280E"/>
    <w:rsid w:val="006A528C"/>
    <w:rsid w:val="006A686B"/>
    <w:rsid w:val="006A761F"/>
    <w:rsid w:val="006B2C9A"/>
    <w:rsid w:val="006B422C"/>
    <w:rsid w:val="006B7E9B"/>
    <w:rsid w:val="006C21DE"/>
    <w:rsid w:val="006D39AE"/>
    <w:rsid w:val="006D68FE"/>
    <w:rsid w:val="006E2EC4"/>
    <w:rsid w:val="006E4A0A"/>
    <w:rsid w:val="006F0EC2"/>
    <w:rsid w:val="00700910"/>
    <w:rsid w:val="007077FE"/>
    <w:rsid w:val="00711302"/>
    <w:rsid w:val="0071220A"/>
    <w:rsid w:val="00730E76"/>
    <w:rsid w:val="00736EE4"/>
    <w:rsid w:val="00764538"/>
    <w:rsid w:val="00775913"/>
    <w:rsid w:val="007801D9"/>
    <w:rsid w:val="00780FEA"/>
    <w:rsid w:val="00781B00"/>
    <w:rsid w:val="007A2F49"/>
    <w:rsid w:val="007B08C9"/>
    <w:rsid w:val="007B0C70"/>
    <w:rsid w:val="007B5513"/>
    <w:rsid w:val="007C21D2"/>
    <w:rsid w:val="007C5334"/>
    <w:rsid w:val="007D6798"/>
    <w:rsid w:val="007F5898"/>
    <w:rsid w:val="00803DB6"/>
    <w:rsid w:val="00817BC3"/>
    <w:rsid w:val="00831957"/>
    <w:rsid w:val="00835A0B"/>
    <w:rsid w:val="00850142"/>
    <w:rsid w:val="00852573"/>
    <w:rsid w:val="00853CA0"/>
    <w:rsid w:val="00866361"/>
    <w:rsid w:val="008675C0"/>
    <w:rsid w:val="0087180D"/>
    <w:rsid w:val="00872E15"/>
    <w:rsid w:val="00874E1C"/>
    <w:rsid w:val="00880D55"/>
    <w:rsid w:val="00885A5C"/>
    <w:rsid w:val="00887339"/>
    <w:rsid w:val="00892A0E"/>
    <w:rsid w:val="008B64C7"/>
    <w:rsid w:val="008C1C25"/>
    <w:rsid w:val="008D1917"/>
    <w:rsid w:val="008D4B58"/>
    <w:rsid w:val="008E0B1C"/>
    <w:rsid w:val="008E4536"/>
    <w:rsid w:val="008E488A"/>
    <w:rsid w:val="008E5B8F"/>
    <w:rsid w:val="00905A4F"/>
    <w:rsid w:val="00912A61"/>
    <w:rsid w:val="00913815"/>
    <w:rsid w:val="0092003A"/>
    <w:rsid w:val="009333FD"/>
    <w:rsid w:val="00935A09"/>
    <w:rsid w:val="0094542B"/>
    <w:rsid w:val="00945783"/>
    <w:rsid w:val="00954E2F"/>
    <w:rsid w:val="00967404"/>
    <w:rsid w:val="00973EB7"/>
    <w:rsid w:val="00984CF9"/>
    <w:rsid w:val="009A3190"/>
    <w:rsid w:val="009B1303"/>
    <w:rsid w:val="009B1785"/>
    <w:rsid w:val="009B2808"/>
    <w:rsid w:val="009B5016"/>
    <w:rsid w:val="009C4619"/>
    <w:rsid w:val="009C4A96"/>
    <w:rsid w:val="009D3990"/>
    <w:rsid w:val="009D5AED"/>
    <w:rsid w:val="009E1079"/>
    <w:rsid w:val="009E749B"/>
    <w:rsid w:val="009F31A8"/>
    <w:rsid w:val="00A02571"/>
    <w:rsid w:val="00A05CAA"/>
    <w:rsid w:val="00A140B5"/>
    <w:rsid w:val="00A30AA0"/>
    <w:rsid w:val="00A34781"/>
    <w:rsid w:val="00A406BF"/>
    <w:rsid w:val="00A50B00"/>
    <w:rsid w:val="00A53495"/>
    <w:rsid w:val="00A6625B"/>
    <w:rsid w:val="00A74628"/>
    <w:rsid w:val="00A755F6"/>
    <w:rsid w:val="00AA252E"/>
    <w:rsid w:val="00AB04E9"/>
    <w:rsid w:val="00AC0471"/>
    <w:rsid w:val="00AC3137"/>
    <w:rsid w:val="00AC40BA"/>
    <w:rsid w:val="00AD3172"/>
    <w:rsid w:val="00AE57A6"/>
    <w:rsid w:val="00AF3C14"/>
    <w:rsid w:val="00AF4D1C"/>
    <w:rsid w:val="00B05C55"/>
    <w:rsid w:val="00B1138D"/>
    <w:rsid w:val="00B40EAD"/>
    <w:rsid w:val="00B439C9"/>
    <w:rsid w:val="00B444AD"/>
    <w:rsid w:val="00B4619B"/>
    <w:rsid w:val="00B62525"/>
    <w:rsid w:val="00B7149D"/>
    <w:rsid w:val="00B8077A"/>
    <w:rsid w:val="00B872E5"/>
    <w:rsid w:val="00B93EB1"/>
    <w:rsid w:val="00BA1C40"/>
    <w:rsid w:val="00BB07E2"/>
    <w:rsid w:val="00BF0116"/>
    <w:rsid w:val="00BF5398"/>
    <w:rsid w:val="00BF770D"/>
    <w:rsid w:val="00C00D6A"/>
    <w:rsid w:val="00C032C7"/>
    <w:rsid w:val="00C16612"/>
    <w:rsid w:val="00C16906"/>
    <w:rsid w:val="00C22EAB"/>
    <w:rsid w:val="00C55BD4"/>
    <w:rsid w:val="00C70903"/>
    <w:rsid w:val="00C83369"/>
    <w:rsid w:val="00C8383E"/>
    <w:rsid w:val="00CA14C5"/>
    <w:rsid w:val="00CB04B4"/>
    <w:rsid w:val="00CB264B"/>
    <w:rsid w:val="00CC7892"/>
    <w:rsid w:val="00CD4808"/>
    <w:rsid w:val="00CD780F"/>
    <w:rsid w:val="00D05485"/>
    <w:rsid w:val="00D13E80"/>
    <w:rsid w:val="00D24912"/>
    <w:rsid w:val="00D33402"/>
    <w:rsid w:val="00D350C0"/>
    <w:rsid w:val="00D4321C"/>
    <w:rsid w:val="00D4620B"/>
    <w:rsid w:val="00D62193"/>
    <w:rsid w:val="00D656AD"/>
    <w:rsid w:val="00D72DAF"/>
    <w:rsid w:val="00D84ECA"/>
    <w:rsid w:val="00D90BE7"/>
    <w:rsid w:val="00D9530A"/>
    <w:rsid w:val="00DB72DA"/>
    <w:rsid w:val="00DC169D"/>
    <w:rsid w:val="00DC48AA"/>
    <w:rsid w:val="00DF0981"/>
    <w:rsid w:val="00DF3208"/>
    <w:rsid w:val="00E12643"/>
    <w:rsid w:val="00E16FA9"/>
    <w:rsid w:val="00E207E0"/>
    <w:rsid w:val="00E27521"/>
    <w:rsid w:val="00E27F1E"/>
    <w:rsid w:val="00E30EE3"/>
    <w:rsid w:val="00E34235"/>
    <w:rsid w:val="00E4469E"/>
    <w:rsid w:val="00E449B9"/>
    <w:rsid w:val="00E478D9"/>
    <w:rsid w:val="00E52E26"/>
    <w:rsid w:val="00E57002"/>
    <w:rsid w:val="00E61FCC"/>
    <w:rsid w:val="00E6374A"/>
    <w:rsid w:val="00E70834"/>
    <w:rsid w:val="00E7248E"/>
    <w:rsid w:val="00E80792"/>
    <w:rsid w:val="00E912E8"/>
    <w:rsid w:val="00EB647C"/>
    <w:rsid w:val="00EB7CBB"/>
    <w:rsid w:val="00EC0049"/>
    <w:rsid w:val="00EE0051"/>
    <w:rsid w:val="00EF7260"/>
    <w:rsid w:val="00EF7967"/>
    <w:rsid w:val="00F32813"/>
    <w:rsid w:val="00F60CD9"/>
    <w:rsid w:val="00F61EE7"/>
    <w:rsid w:val="00F77794"/>
    <w:rsid w:val="00F82E80"/>
    <w:rsid w:val="00F9375E"/>
    <w:rsid w:val="00FA24F7"/>
    <w:rsid w:val="00FA5813"/>
    <w:rsid w:val="00FB59D8"/>
    <w:rsid w:val="00FC0313"/>
    <w:rsid w:val="00FC4CA2"/>
    <w:rsid w:val="00FC69DD"/>
    <w:rsid w:val="00FC7D8E"/>
    <w:rsid w:val="00FD2639"/>
    <w:rsid w:val="00FD53D4"/>
    <w:rsid w:val="00FD78DD"/>
    <w:rsid w:val="00FD7DE2"/>
    <w:rsid w:val="00FE5345"/>
    <w:rsid w:val="00FE7564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912D"/>
  <w15:docId w15:val="{4F9365CE-94AB-403E-A2BE-E0706FE8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B2C9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B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B2C9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D78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D7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319">
          <w:marLeft w:val="225"/>
          <w:marRight w:val="225"/>
          <w:marTop w:val="0"/>
          <w:marBottom w:val="0"/>
          <w:divBdr>
            <w:top w:val="none" w:sz="0" w:space="3" w:color="auto"/>
            <w:left w:val="none" w:sz="0" w:space="8" w:color="auto"/>
            <w:bottom w:val="single" w:sz="6" w:space="3" w:color="D0D0D0"/>
            <w:right w:val="none" w:sz="0" w:space="8" w:color="auto"/>
          </w:divBdr>
        </w:div>
        <w:div w:id="812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csq</cp:lastModifiedBy>
  <cp:revision>4</cp:revision>
  <dcterms:created xsi:type="dcterms:W3CDTF">2020-03-04T07:07:00Z</dcterms:created>
  <dcterms:modified xsi:type="dcterms:W3CDTF">2020-03-04T07:28:00Z</dcterms:modified>
</cp:coreProperties>
</file>