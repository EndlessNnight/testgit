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ind w:firstLine="2240" w:firstLineChars="700"/>
        <w:rPr>
          <w:sz w:val="32"/>
          <w:szCs w:val="28"/>
        </w:rPr>
      </w:pPr>
      <w:r>
        <w:rPr>
          <w:rFonts w:hint="eastAsia"/>
          <w:sz w:val="32"/>
          <w:szCs w:val="28"/>
        </w:rPr>
        <w:t>担负新使命，潜心育新人</w:t>
      </w:r>
    </w:p>
    <w:p>
      <w:pPr>
        <w:spacing w:line="220" w:lineRule="atLeast"/>
        <w:ind w:firstLine="3360" w:firstLineChars="1600"/>
        <w:rPr>
          <w:del w:id="0" w:author="许红英" w:date="2020-02-21T16:25:21Z"/>
          <w:sz w:val="21"/>
          <w:szCs w:val="21"/>
        </w:rPr>
      </w:pPr>
      <w:del w:id="1" w:author="许红英" w:date="2020-02-21T16:25:21Z">
        <w:r>
          <w:rPr>
            <w:rFonts w:hint="eastAsia"/>
            <w:sz w:val="21"/>
            <w:szCs w:val="21"/>
          </w:rPr>
          <w:delText>许红英</w:delText>
        </w:r>
      </w:del>
    </w:p>
    <w:p>
      <w:pPr>
        <w:spacing w:line="220" w:lineRule="atLeast"/>
        <w:ind w:firstLine="2520" w:firstLineChars="1200"/>
        <w:rPr>
          <w:del w:id="2" w:author="许红英" w:date="2020-02-21T16:25:21Z"/>
          <w:sz w:val="21"/>
          <w:szCs w:val="21"/>
        </w:rPr>
      </w:pPr>
      <w:del w:id="3" w:author="许红英" w:date="2020-02-21T16:25:21Z">
        <w:r>
          <w:rPr>
            <w:rFonts w:hint="eastAsia"/>
            <w:sz w:val="21"/>
            <w:szCs w:val="21"/>
          </w:rPr>
          <w:delText>陕西省安康市汉滨高中西校区</w:delText>
        </w:r>
      </w:del>
    </w:p>
    <w:p>
      <w:pPr>
        <w:spacing w:line="220" w:lineRule="atLeast"/>
        <w:rPr>
          <w:sz w:val="28"/>
          <w:szCs w:val="28"/>
        </w:rPr>
      </w:pPr>
      <w:r>
        <w:rPr>
          <w:rFonts w:hint="eastAsia"/>
          <w:sz w:val="28"/>
          <w:szCs w:val="28"/>
        </w:rPr>
        <w:t>【摘要】初中道德与法治课在全学段思政课教育体系中处于基础教育阶段，当前在党和国家高度重视思政课的前提下，初中道德与法治课教师必须抓住机遇，积极作为，勇担使命。</w:t>
      </w:r>
    </w:p>
    <w:p>
      <w:pPr>
        <w:spacing w:line="220" w:lineRule="atLeast"/>
        <w:rPr>
          <w:sz w:val="28"/>
          <w:szCs w:val="28"/>
        </w:rPr>
      </w:pPr>
      <w:r>
        <w:rPr>
          <w:rFonts w:hint="eastAsia" w:ascii="微软雅黑" w:hAnsi="微软雅黑" w:cs="微软雅黑"/>
          <w:color w:val="333333"/>
          <w:sz w:val="27"/>
          <w:szCs w:val="27"/>
          <w:shd w:val="clear" w:color="auto" w:fill="FFFFFF"/>
        </w:rPr>
        <w:t>The c</w:t>
      </w:r>
      <w:r>
        <w:rPr>
          <w:rFonts w:ascii="微软雅黑" w:hAnsi="微软雅黑" w:cs="微软雅黑"/>
          <w:color w:val="333333"/>
          <w:sz w:val="27"/>
          <w:szCs w:val="27"/>
          <w:shd w:val="clear" w:color="auto" w:fill="FFFFFF"/>
        </w:rPr>
        <w:t>ourse on ethics and the rule of law</w:t>
      </w:r>
      <w:r>
        <w:rPr>
          <w:rFonts w:hint="eastAsia"/>
          <w:sz w:val="28"/>
          <w:szCs w:val="28"/>
        </w:rPr>
        <w:t xml:space="preserve"> in the junior high school </w:t>
      </w:r>
      <w:bookmarkStart w:id="0" w:name="_GoBack"/>
      <w:bookmarkEnd w:id="0"/>
      <w:r>
        <w:rPr>
          <w:rFonts w:hint="eastAsia"/>
          <w:sz w:val="28"/>
          <w:szCs w:val="28"/>
        </w:rPr>
        <w:t xml:space="preserve">is in the basic education stage in the ideological and political education system in the whole school. Under the premise that the party and the state attach great importance to the ideological and political course, the </w:t>
      </w:r>
      <w:r>
        <w:rPr>
          <w:rFonts w:ascii="微软雅黑" w:hAnsi="微软雅黑" w:cs="微软雅黑"/>
          <w:color w:val="333333"/>
          <w:sz w:val="27"/>
          <w:szCs w:val="27"/>
          <w:shd w:val="clear" w:color="auto" w:fill="FFFFFF"/>
        </w:rPr>
        <w:t>ethics</w:t>
      </w:r>
      <w:r>
        <w:rPr>
          <w:rFonts w:hint="eastAsia"/>
          <w:sz w:val="28"/>
          <w:szCs w:val="28"/>
        </w:rPr>
        <w:t xml:space="preserve"> and rule of law teachers in the junior high school must seize the opportunity, take the active actions and have the courage to shoulder the mission.</w:t>
      </w:r>
    </w:p>
    <w:p>
      <w:pPr>
        <w:spacing w:line="220" w:lineRule="atLeast"/>
        <w:ind w:left="1400" w:hanging="1400" w:hangingChars="500"/>
        <w:rPr>
          <w:sz w:val="28"/>
          <w:szCs w:val="28"/>
        </w:rPr>
      </w:pPr>
      <w:r>
        <w:rPr>
          <w:rFonts w:hint="eastAsia"/>
          <w:sz w:val="28"/>
          <w:szCs w:val="28"/>
        </w:rPr>
        <w:t xml:space="preserve">【关键词】初中道德与法治    新使命     明德育人    精业修已      守正创新  </w:t>
      </w:r>
    </w:p>
    <w:p>
      <w:pPr>
        <w:spacing w:line="220" w:lineRule="atLeast"/>
        <w:ind w:firstLine="560" w:firstLineChars="200"/>
        <w:rPr>
          <w:rFonts w:cs="Tahoma"/>
          <w:color w:val="000000"/>
          <w:sz w:val="28"/>
          <w:szCs w:val="28"/>
          <w:shd w:val="clear" w:color="auto" w:fill="FFFFFF"/>
        </w:rPr>
      </w:pPr>
      <w:r>
        <w:rPr>
          <w:rFonts w:hint="eastAsia" w:ascii="微软雅黑" w:hAnsi="微软雅黑"/>
          <w:color w:val="000000"/>
          <w:sz w:val="28"/>
          <w:szCs w:val="28"/>
          <w:shd w:val="clear" w:color="auto" w:fill="FFFFFF"/>
        </w:rPr>
        <w:t>2019年3月18日习近平总书记在主持召开学校思想政治理论课教师座谈会上的重要讲话中指出：办好思想政治理论课，最根本的是要全面贯彻党的教育方针，解决好培养什么人、怎样培养人、为谁培养人这个根本问题。这是进入新时期，党和国家从中国特色社会主义事业全局发展的战略高度，对学校思想政治课程的高度重视、精准定位，是对全国思想政治理论工作者提出的新使命、新要求，对全国思想政治教育工作者既提振士气，又促之深省。在铸魂育人的教育体系中，做为思政课基础环节的初中道德与法治课教师，更是使命光荣，责任重大，因为</w:t>
      </w:r>
      <w:r>
        <w:rPr>
          <w:rFonts w:hint="eastAsia" w:cs="Tahoma"/>
          <w:color w:val="000000"/>
          <w:sz w:val="28"/>
          <w:szCs w:val="28"/>
          <w:shd w:val="clear" w:color="auto" w:fill="FFFFFF"/>
        </w:rPr>
        <w:t>“</w:t>
      </w:r>
      <w:r>
        <w:rPr>
          <w:rFonts w:cs="Tahoma"/>
          <w:color w:val="000000"/>
          <w:sz w:val="28"/>
          <w:szCs w:val="28"/>
          <w:shd w:val="clear" w:color="auto" w:fill="FFFFFF"/>
        </w:rPr>
        <w:t>中学阶段是学生世界观、人生观、价值观形成的关键时期。讲好中学思政课，引导中学生扣好人生第一粒扣子，是每位中学思政课教师的神圣职责和光荣使命。</w:t>
      </w:r>
      <w:r>
        <w:rPr>
          <w:rFonts w:hint="eastAsia" w:cs="Tahoma"/>
          <w:color w:val="000000"/>
          <w:sz w:val="28"/>
          <w:szCs w:val="28"/>
          <w:shd w:val="clear" w:color="auto" w:fill="FFFFFF"/>
        </w:rPr>
        <w:t>”</w:t>
      </w:r>
      <w:r>
        <w:rPr>
          <w:rFonts w:hint="eastAsia"/>
          <w:sz w:val="28"/>
          <w:szCs w:val="28"/>
        </w:rPr>
        <w:t>①</w:t>
      </w:r>
    </w:p>
    <w:p>
      <w:pPr>
        <w:spacing w:line="220" w:lineRule="atLeast"/>
        <w:ind w:firstLine="560" w:firstLineChars="200"/>
        <w:rPr>
          <w:rFonts w:cs="Tahoma"/>
          <w:color w:val="000000"/>
          <w:sz w:val="28"/>
          <w:szCs w:val="28"/>
          <w:shd w:val="clear" w:color="auto" w:fill="FFFFFF"/>
        </w:rPr>
      </w:pPr>
      <w:r>
        <w:rPr>
          <w:rFonts w:hint="eastAsia" w:cs="Tahoma"/>
          <w:color w:val="000000"/>
          <w:sz w:val="28"/>
          <w:szCs w:val="28"/>
          <w:shd w:val="clear" w:color="auto" w:fill="FFFFFF"/>
        </w:rPr>
        <w:t>道德与法治课在初中全部课程中居于统帅地位，它是肩负培养社会主义合格建设者和可靠接班人的关键课程，它承担着体现国家意志、维护社会良序生活、培养德行健全人格的重任。</w:t>
      </w:r>
      <w:r>
        <w:rPr>
          <w:rFonts w:cs="Tahoma"/>
          <w:color w:val="000000"/>
          <w:sz w:val="28"/>
          <w:szCs w:val="28"/>
          <w:shd w:val="clear" w:color="auto" w:fill="FFFFFF"/>
        </w:rPr>
        <w:fldChar w:fldCharType="begin"/>
      </w:r>
      <w:r>
        <w:rPr>
          <w:rFonts w:cs="Tahoma"/>
          <w:color w:val="000000"/>
          <w:sz w:val="28"/>
          <w:szCs w:val="28"/>
          <w:shd w:val="clear" w:color="auto" w:fill="FFFFFF"/>
        </w:rPr>
        <w:instrText xml:space="preserve"> </w:instrText>
      </w:r>
      <w:r>
        <w:rPr>
          <w:rFonts w:hint="eastAsia" w:cs="Tahoma"/>
          <w:color w:val="000000"/>
          <w:sz w:val="28"/>
          <w:szCs w:val="28"/>
          <w:shd w:val="clear" w:color="auto" w:fill="FFFFFF"/>
        </w:rPr>
        <w:instrText xml:space="preserve">= 2 \* GB3</w:instrText>
      </w:r>
      <w:r>
        <w:rPr>
          <w:rFonts w:cs="Tahoma"/>
          <w:color w:val="000000"/>
          <w:sz w:val="28"/>
          <w:szCs w:val="28"/>
          <w:shd w:val="clear" w:color="auto" w:fill="FFFFFF"/>
        </w:rPr>
        <w:instrText xml:space="preserve"> </w:instrText>
      </w:r>
      <w:r>
        <w:rPr>
          <w:rFonts w:cs="Tahoma"/>
          <w:color w:val="000000"/>
          <w:sz w:val="28"/>
          <w:szCs w:val="28"/>
          <w:shd w:val="clear" w:color="auto" w:fill="FFFFFF"/>
        </w:rPr>
        <w:fldChar w:fldCharType="separate"/>
      </w:r>
      <w:r>
        <w:rPr>
          <w:rFonts w:hint="eastAsia" w:cs="Tahoma"/>
          <w:color w:val="000000"/>
          <w:sz w:val="28"/>
          <w:szCs w:val="28"/>
          <w:shd w:val="clear" w:color="auto" w:fill="FFFFFF"/>
        </w:rPr>
        <w:t>②</w:t>
      </w:r>
      <w:r>
        <w:rPr>
          <w:rFonts w:cs="Tahoma"/>
          <w:color w:val="000000"/>
          <w:sz w:val="28"/>
          <w:szCs w:val="28"/>
          <w:shd w:val="clear" w:color="auto" w:fill="FFFFFF"/>
        </w:rPr>
        <w:fldChar w:fldCharType="end"/>
      </w:r>
      <w:r>
        <w:rPr>
          <w:rStyle w:val="8"/>
          <w:rFonts w:hint="eastAsia" w:ascii="微软雅黑" w:hAnsi="微软雅黑"/>
          <w:b w:val="0"/>
          <w:spacing w:val="7"/>
          <w:sz w:val="28"/>
          <w:szCs w:val="28"/>
          <w:shd w:val="clear" w:color="auto" w:fill="FFFFFF"/>
        </w:rPr>
        <w:t>兵法云：“审计重举，明画深图，不可相诬。”意思是说行动之前必须经过慎重的思考，深刻理解意图，明确谋划，不容曲解。</w:t>
      </w:r>
      <w:r>
        <w:rPr>
          <w:rFonts w:hint="eastAsia" w:cs="Tahoma"/>
          <w:color w:val="000000"/>
          <w:sz w:val="28"/>
          <w:szCs w:val="28"/>
          <w:shd w:val="clear" w:color="auto" w:fill="FFFFFF"/>
        </w:rPr>
        <w:t>因此道德与法治课教师必须从为党和国家负责的高度审视自己的教学思想和教学行为，深刻领会讲话精神内涵，全面把握道德与法治课程的课程功能、基本要义、课程目标，从思想上、行动上明确责任</w:t>
      </w:r>
      <w:r>
        <w:rPr>
          <w:rFonts w:hint="eastAsia" w:cs="Tahoma"/>
          <w:sz w:val="28"/>
          <w:szCs w:val="28"/>
          <w:shd w:val="clear" w:color="auto" w:fill="FFFFFF"/>
        </w:rPr>
        <w:t>，精业修</w:t>
      </w:r>
      <w:r>
        <w:rPr>
          <w:rFonts w:hint="eastAsia" w:cs="Tahoma"/>
          <w:color w:val="000000"/>
          <w:sz w:val="28"/>
          <w:szCs w:val="28"/>
          <w:shd w:val="clear" w:color="auto" w:fill="FFFFFF"/>
        </w:rPr>
        <w:t>已，守正创新，自觉担负使命。</w:t>
      </w:r>
    </w:p>
    <w:p>
      <w:pPr>
        <w:pStyle w:val="11"/>
        <w:numPr>
          <w:ilvl w:val="0"/>
          <w:numId w:val="1"/>
        </w:numPr>
        <w:spacing w:line="220" w:lineRule="atLeast"/>
        <w:ind w:firstLineChars="0"/>
        <w:rPr>
          <w:rFonts w:cs="Tahoma"/>
          <w:color w:val="000000"/>
          <w:sz w:val="28"/>
          <w:szCs w:val="28"/>
          <w:shd w:val="clear" w:color="auto" w:fill="FFFFFF"/>
        </w:rPr>
      </w:pPr>
      <w:r>
        <w:rPr>
          <w:rFonts w:hint="eastAsia" w:cs="Tahoma"/>
          <w:color w:val="000000"/>
          <w:sz w:val="28"/>
          <w:szCs w:val="28"/>
          <w:shd w:val="clear" w:color="auto" w:fill="FFFFFF"/>
        </w:rPr>
        <w:t>明德育人，做学生成长道路的引路人</w:t>
      </w:r>
    </w:p>
    <w:p>
      <w:pPr>
        <w:spacing w:line="220" w:lineRule="atLeast"/>
        <w:ind w:firstLine="560" w:firstLineChars="200"/>
        <w:rPr>
          <w:rFonts w:cs="Tahoma"/>
          <w:sz w:val="28"/>
          <w:szCs w:val="28"/>
          <w:shd w:val="clear" w:color="auto" w:fill="FFFFFF"/>
        </w:rPr>
      </w:pPr>
      <w:r>
        <w:rPr>
          <w:rFonts w:hint="eastAsia" w:cs="Tahoma"/>
          <w:color w:val="000000"/>
          <w:sz w:val="28"/>
          <w:szCs w:val="28"/>
          <w:shd w:val="clear" w:color="auto" w:fill="FFFFFF"/>
        </w:rPr>
        <w:t>初中阶段是学生的人生观、价值观形成和养成的初级阶段，这个阶段的思想政治教育将对他们今后的一生产生重要影响。前事不忘后事之师，香港暴力事件中许多参与其中的青少年的可悲可恶的表现就是很好的反例，它向我们敲响警钟：青少年如果没有接受正确的人生观价值观教育，他的人生纽扣就会扣错，扣乱。因此道德与法治教师要全面把握《课程标准》和《青少年法治教育大纲》的思想精神，帮助学生明大德、守公德、养私德，正确处理好成长中我与自我、我与他人和集体、我与国家和社会的关系。</w:t>
      </w:r>
    </w:p>
    <w:p>
      <w:pPr>
        <w:pStyle w:val="11"/>
        <w:numPr>
          <w:ilvl w:val="0"/>
          <w:numId w:val="2"/>
        </w:numPr>
        <w:spacing w:line="220" w:lineRule="atLeast"/>
        <w:ind w:firstLineChars="0"/>
        <w:rPr>
          <w:rFonts w:ascii="微软雅黑" w:hAnsi="微软雅黑"/>
          <w:sz w:val="28"/>
          <w:szCs w:val="19"/>
        </w:rPr>
      </w:pPr>
      <w:r>
        <w:rPr>
          <w:rFonts w:hint="eastAsia" w:cs="Tahoma"/>
          <w:color w:val="000000"/>
          <w:sz w:val="28"/>
          <w:szCs w:val="28"/>
          <w:shd w:val="clear" w:color="auto" w:fill="FFFFFF"/>
        </w:rPr>
        <w:t>初中道德与法治课首先要帮助学生“明大德”。 所谓明</w:t>
      </w:r>
    </w:p>
    <w:p>
      <w:pPr>
        <w:spacing w:line="220" w:lineRule="atLeast"/>
        <w:rPr>
          <w:rFonts w:ascii="微软雅黑" w:hAnsi="微软雅黑"/>
          <w:sz w:val="28"/>
          <w:szCs w:val="19"/>
        </w:rPr>
      </w:pPr>
      <w:r>
        <w:rPr>
          <w:rFonts w:hint="eastAsia" w:cs="Tahoma"/>
          <w:color w:val="000000"/>
          <w:sz w:val="28"/>
          <w:szCs w:val="28"/>
          <w:shd w:val="clear" w:color="auto" w:fill="FFFFFF"/>
        </w:rPr>
        <w:t>大德，就是要让学生树立坚定的政治信仰和政治理想。这个政治信仰就是：中国革命、建设、改革、发展的伟大实践充分证明了中国共产党是我们事业的坚强领导核心，只有社会主义才能救中国才能发展中国，社会主义制度具有无比的优越性，中国特色社会主义理论体系是指引我们前进的灯塔，必须牢固</w:t>
      </w:r>
      <w:r>
        <w:rPr>
          <w:rFonts w:hint="eastAsia" w:ascii="微软雅黑" w:hAnsi="微软雅黑"/>
          <w:sz w:val="28"/>
          <w:szCs w:val="19"/>
        </w:rPr>
        <w:t>树立爱党、爱社会主义的信念，</w:t>
      </w:r>
      <w:r>
        <w:rPr>
          <w:rFonts w:ascii="微软雅黑" w:hAnsi="微软雅黑"/>
          <w:sz w:val="28"/>
          <w:szCs w:val="19"/>
        </w:rPr>
        <w:t>增强中国特色社会主义道路自信、理论自信、制度自信、文化自信</w:t>
      </w:r>
      <w:r>
        <w:rPr>
          <w:rFonts w:hint="eastAsia" w:ascii="微软雅黑" w:hAnsi="微软雅黑"/>
          <w:sz w:val="28"/>
          <w:szCs w:val="19"/>
        </w:rPr>
        <w:t>。这个政治理想就是：实现中华民族伟大复兴是当代中国青年的历史使命，也是全体中国人民的共同理想，当代青年必须树立国家兴亡，我的责任，自觉肩负时代赋予我们的历史责任。</w:t>
      </w:r>
    </w:p>
    <w:p>
      <w:pPr>
        <w:pStyle w:val="11"/>
        <w:numPr>
          <w:ilvl w:val="0"/>
          <w:numId w:val="2"/>
        </w:numPr>
        <w:spacing w:line="220" w:lineRule="atLeast"/>
        <w:ind w:firstLineChars="0"/>
        <w:rPr>
          <w:rFonts w:ascii="微软雅黑" w:hAnsi="微软雅黑"/>
          <w:sz w:val="28"/>
          <w:szCs w:val="28"/>
          <w:shd w:val="clear" w:color="auto" w:fill="FFFFFF"/>
        </w:rPr>
      </w:pPr>
      <w:r>
        <w:rPr>
          <w:rFonts w:hint="eastAsia" w:cs="Tahoma"/>
          <w:color w:val="000000"/>
          <w:sz w:val="28"/>
          <w:szCs w:val="28"/>
          <w:shd w:val="clear" w:color="auto" w:fill="FFFFFF"/>
        </w:rPr>
        <w:t>初中道德与法治课还要帮助学生“</w:t>
      </w:r>
      <w:r>
        <w:rPr>
          <w:rFonts w:hint="eastAsia" w:ascii="微软雅黑" w:hAnsi="微软雅黑"/>
          <w:sz w:val="28"/>
          <w:szCs w:val="28"/>
          <w:shd w:val="clear" w:color="auto" w:fill="FFFFFF"/>
        </w:rPr>
        <w:t>守公德”。所谓守公</w:t>
      </w:r>
    </w:p>
    <w:p>
      <w:pPr>
        <w:spacing w:line="220" w:lineRule="atLeast"/>
        <w:rPr>
          <w:rFonts w:ascii="微软雅黑" w:hAnsi="微软雅黑"/>
          <w:sz w:val="28"/>
          <w:szCs w:val="28"/>
          <w:shd w:val="clear" w:color="auto" w:fill="FFFFFF"/>
        </w:rPr>
      </w:pPr>
      <w:r>
        <w:rPr>
          <w:rFonts w:hint="eastAsia" w:ascii="微软雅黑" w:hAnsi="微软雅黑"/>
          <w:sz w:val="28"/>
          <w:szCs w:val="28"/>
          <w:shd w:val="clear" w:color="auto" w:fill="FFFFFF"/>
        </w:rPr>
        <w:t>德，就是以社会主义核心价值观为统领，通过强化公民意识教育、突出法治教育，使学生具备一个现代公民所必须具备的基本道德素养和法律素养。从而树立遵守社会公德、树立宪法至上、维护社会秩序、自觉遵纪守法，积极参与公共生活、维护社会公正的公共精神。</w:t>
      </w:r>
    </w:p>
    <w:p>
      <w:pPr>
        <w:pStyle w:val="11"/>
        <w:numPr>
          <w:ilvl w:val="0"/>
          <w:numId w:val="2"/>
        </w:numPr>
        <w:spacing w:line="220" w:lineRule="atLeast"/>
        <w:ind w:firstLineChars="0"/>
        <w:rPr>
          <w:rFonts w:ascii="微软雅黑" w:hAnsi="微软雅黑"/>
          <w:sz w:val="28"/>
          <w:szCs w:val="28"/>
          <w:shd w:val="clear" w:color="auto" w:fill="FFFFFF"/>
        </w:rPr>
      </w:pPr>
      <w:r>
        <w:rPr>
          <w:rFonts w:hint="eastAsia" w:ascii="微软雅黑" w:hAnsi="微软雅黑"/>
          <w:sz w:val="28"/>
          <w:szCs w:val="28"/>
          <w:shd w:val="clear" w:color="auto" w:fill="FFFFFF"/>
        </w:rPr>
        <w:t>初中道德与法治课要帮助学生“养私德”。所谓养私德</w:t>
      </w:r>
    </w:p>
    <w:p>
      <w:pPr>
        <w:spacing w:line="220" w:lineRule="atLeast"/>
        <w:rPr>
          <w:rFonts w:ascii="微软雅黑" w:hAnsi="微软雅黑"/>
          <w:sz w:val="28"/>
          <w:szCs w:val="28"/>
          <w:shd w:val="clear" w:color="auto" w:fill="FFFFFF"/>
        </w:rPr>
      </w:pPr>
      <w:r>
        <w:rPr>
          <w:rFonts w:hint="eastAsia" w:ascii="微软雅黑" w:hAnsi="微软雅黑"/>
          <w:sz w:val="28"/>
          <w:szCs w:val="28"/>
          <w:shd w:val="clear" w:color="auto" w:fill="FFFFFF"/>
        </w:rPr>
        <w:t>就是以中国学生发展核心素养为框架，培养学生在自主发展、社会参与、文化基础等方面的应具备的能力和品质，</w:t>
      </w:r>
      <w:r>
        <w:rPr>
          <w:rFonts w:hint="eastAsia"/>
          <w:sz w:val="28"/>
          <w:szCs w:val="28"/>
        </w:rPr>
        <w:t>③</w:t>
      </w:r>
      <w:r>
        <w:rPr>
          <w:rFonts w:hint="eastAsia" w:ascii="微软雅黑" w:hAnsi="微软雅黑"/>
          <w:sz w:val="28"/>
          <w:szCs w:val="28"/>
          <w:shd w:val="clear" w:color="auto" w:fill="FFFFFF"/>
        </w:rPr>
        <w:t>使他们学会学习、健康生活，成为人文底蕴深厚、具备科学精神、敢于负责、能够担当、大胆实践、勇于创新的时代新人。</w:t>
      </w:r>
    </w:p>
    <w:p>
      <w:pPr>
        <w:pStyle w:val="11"/>
        <w:numPr>
          <w:ilvl w:val="0"/>
          <w:numId w:val="1"/>
        </w:numPr>
        <w:spacing w:line="220" w:lineRule="atLeast"/>
        <w:ind w:firstLineChars="0"/>
        <w:rPr>
          <w:rFonts w:ascii="微软雅黑" w:hAnsi="微软雅黑"/>
          <w:color w:val="000000"/>
          <w:sz w:val="28"/>
          <w:szCs w:val="28"/>
        </w:rPr>
      </w:pPr>
      <w:r>
        <w:rPr>
          <w:rFonts w:hint="eastAsia" w:ascii="微软雅黑" w:hAnsi="微软雅黑"/>
          <w:color w:val="000000"/>
          <w:sz w:val="28"/>
          <w:szCs w:val="28"/>
        </w:rPr>
        <w:t>精业修己，做让学生敬佩的大先生</w:t>
      </w:r>
    </w:p>
    <w:p>
      <w:pPr>
        <w:pStyle w:val="11"/>
        <w:spacing w:line="220" w:lineRule="atLeast"/>
        <w:ind w:left="720" w:firstLine="0" w:firstLineChars="0"/>
        <w:rPr>
          <w:rFonts w:ascii="微软雅黑" w:hAnsi="微软雅黑"/>
          <w:color w:val="000000"/>
          <w:sz w:val="28"/>
          <w:szCs w:val="17"/>
          <w:shd w:val="clear" w:color="auto" w:fill="FFFFFF"/>
        </w:rPr>
      </w:pPr>
      <w:r>
        <w:rPr>
          <w:rFonts w:hint="eastAsia" w:ascii="微软雅黑" w:hAnsi="微软雅黑"/>
          <w:color w:val="000000"/>
          <w:sz w:val="28"/>
          <w:szCs w:val="28"/>
        </w:rPr>
        <w:t>道德与法治课讲的好不好，关键在教师。</w:t>
      </w:r>
      <w:r>
        <w:rPr>
          <w:rFonts w:hint="eastAsia" w:ascii="微软雅黑" w:hAnsi="微软雅黑"/>
          <w:color w:val="000000"/>
          <w:sz w:val="28"/>
          <w:szCs w:val="17"/>
          <w:shd w:val="clear" w:color="auto" w:fill="FFFFFF"/>
        </w:rPr>
        <w:t>“</w:t>
      </w:r>
      <w:r>
        <w:rPr>
          <w:rFonts w:ascii="微软雅黑" w:hAnsi="微软雅黑"/>
          <w:color w:val="000000"/>
          <w:sz w:val="28"/>
          <w:szCs w:val="17"/>
          <w:shd w:val="clear" w:color="auto" w:fill="FFFFFF"/>
        </w:rPr>
        <w:t>有理想的人讲理想，</w:t>
      </w:r>
    </w:p>
    <w:p>
      <w:pPr>
        <w:spacing w:line="220" w:lineRule="atLeast"/>
        <w:rPr>
          <w:sz w:val="28"/>
          <w:szCs w:val="28"/>
          <w:shd w:val="clear" w:color="auto" w:fill="FFFFFF"/>
        </w:rPr>
      </w:pPr>
      <w:r>
        <w:rPr>
          <w:rFonts w:ascii="微软雅黑" w:hAnsi="微软雅黑"/>
          <w:color w:val="000000"/>
          <w:sz w:val="28"/>
          <w:szCs w:val="17"/>
          <w:shd w:val="clear" w:color="auto" w:fill="FFFFFF"/>
        </w:rPr>
        <w:t>有信仰的人讲信仰，师德高尚的人讲思政课</w:t>
      </w:r>
      <w:r>
        <w:rPr>
          <w:rFonts w:hint="eastAsia" w:ascii="微软雅黑" w:hAnsi="微软雅黑"/>
          <w:color w:val="000000"/>
          <w:sz w:val="28"/>
          <w:szCs w:val="17"/>
          <w:shd w:val="clear" w:color="auto" w:fill="FFFFFF"/>
        </w:rPr>
        <w:t>”，</w:t>
      </w:r>
      <w:r>
        <w:rPr>
          <w:rFonts w:hint="eastAsia"/>
          <w:sz w:val="28"/>
          <w:szCs w:val="28"/>
        </w:rPr>
        <w:t xml:space="preserve"> ④</w:t>
      </w:r>
      <w:r>
        <w:rPr>
          <w:rFonts w:hint="eastAsia" w:ascii="微软雅黑" w:hAnsi="微软雅黑"/>
          <w:color w:val="000000"/>
          <w:sz w:val="28"/>
          <w:szCs w:val="17"/>
          <w:shd w:val="clear" w:color="auto" w:fill="FFFFFF"/>
        </w:rPr>
        <w:t>才能真正达到铸魂育人的作用。因此</w:t>
      </w:r>
      <w:r>
        <w:rPr>
          <w:rFonts w:hint="eastAsia" w:ascii="Arial" w:hAnsi="Arial" w:cs="Arial"/>
          <w:sz w:val="28"/>
          <w:szCs w:val="28"/>
          <w:shd w:val="clear" w:color="auto" w:fill="FFFFFF"/>
        </w:rPr>
        <w:t>道德与法治教师必须修已正心，精业务本，以此不辱使命。</w:t>
      </w:r>
      <w:r>
        <w:rPr>
          <w:sz w:val="28"/>
          <w:szCs w:val="28"/>
          <w:shd w:val="clear" w:color="auto" w:fill="FFFFFF"/>
        </w:rPr>
        <w:t xml:space="preserve"> </w:t>
      </w:r>
    </w:p>
    <w:p>
      <w:pPr>
        <w:pStyle w:val="11"/>
        <w:numPr>
          <w:ilvl w:val="0"/>
          <w:numId w:val="3"/>
        </w:numPr>
        <w:spacing w:line="220" w:lineRule="atLeast"/>
        <w:ind w:firstLineChars="0"/>
        <w:rPr>
          <w:rFonts w:ascii="微软雅黑" w:hAnsi="微软雅黑"/>
          <w:sz w:val="28"/>
          <w:szCs w:val="28"/>
          <w:shd w:val="clear" w:color="auto" w:fill="FFFFFF"/>
        </w:rPr>
      </w:pPr>
      <w:r>
        <w:rPr>
          <w:rFonts w:hint="eastAsia" w:ascii="微软雅黑" w:hAnsi="微软雅黑"/>
          <w:sz w:val="28"/>
          <w:szCs w:val="28"/>
          <w:shd w:val="clear" w:color="auto" w:fill="FFFFFF"/>
        </w:rPr>
        <w:t>要有强烈的政治敏锐性和政治自觉性。道德与法治教师需</w:t>
      </w:r>
    </w:p>
    <w:p>
      <w:pPr>
        <w:spacing w:line="220" w:lineRule="atLeast"/>
        <w:rPr>
          <w:rFonts w:ascii="微软雅黑" w:hAnsi="微软雅黑"/>
          <w:sz w:val="28"/>
          <w:szCs w:val="28"/>
          <w:shd w:val="clear" w:color="auto" w:fill="FFFFFF"/>
        </w:rPr>
      </w:pPr>
      <w:r>
        <w:rPr>
          <w:rFonts w:hint="eastAsia" w:ascii="微软雅黑" w:hAnsi="微软雅黑"/>
          <w:sz w:val="28"/>
          <w:szCs w:val="28"/>
          <w:shd w:val="clear" w:color="auto" w:fill="FFFFFF"/>
        </w:rPr>
        <w:t>要有比其他学科老师更良好的政治修养，一个道德与法治教师，如果不懂政治，没有坚定的政治信仰和政治理想，不关心国家大事，不学习党的理论、方针、政策，只知道照本宣科，就会得政治上的“软骨病“，做一天和尚撞一天钟，只把教育当养家糊口的手段而已，就会失去教育的方向，不知为谁而教，为何而教。这也是教育部等五部门在《关于加强新时代中小学思想政治理论课教师队伍建设的意见》中要求</w:t>
      </w:r>
      <w:r>
        <w:rPr>
          <w:rFonts w:ascii="微软雅黑" w:hAnsi="微软雅黑"/>
          <w:color w:val="000000"/>
          <w:sz w:val="28"/>
          <w:szCs w:val="28"/>
          <w:shd w:val="clear" w:color="auto" w:fill="FFFFFF"/>
        </w:rPr>
        <w:t>严把选聘</w:t>
      </w:r>
      <w:r>
        <w:rPr>
          <w:rFonts w:hint="eastAsia" w:ascii="微软雅黑" w:hAnsi="微软雅黑"/>
          <w:color w:val="000000"/>
          <w:sz w:val="28"/>
          <w:szCs w:val="28"/>
          <w:shd w:val="clear" w:color="auto" w:fill="FFFFFF"/>
        </w:rPr>
        <w:t>思政教师</w:t>
      </w:r>
      <w:r>
        <w:rPr>
          <w:rFonts w:ascii="微软雅黑" w:hAnsi="微软雅黑"/>
          <w:color w:val="000000"/>
          <w:sz w:val="28"/>
          <w:szCs w:val="28"/>
          <w:shd w:val="clear" w:color="auto" w:fill="FFFFFF"/>
        </w:rPr>
        <w:t>政治关、师德关、业务关</w:t>
      </w:r>
      <w:r>
        <w:rPr>
          <w:rFonts w:hint="eastAsia" w:ascii="微软雅黑" w:hAnsi="微软雅黑"/>
          <w:sz w:val="28"/>
          <w:szCs w:val="28"/>
          <w:shd w:val="clear" w:color="auto" w:fill="FFFFFF"/>
        </w:rPr>
        <w:t>的原因。道德与法治教师必须不断加强政治理论学习，才能成为先进思想文化的传播者，党执政的坚定支持者，不断提高自己的政治修养，在教育教学中解决学生思想困惑，传递信仰，成为学生的精神之师。</w:t>
      </w:r>
    </w:p>
    <w:p>
      <w:pPr>
        <w:pStyle w:val="11"/>
        <w:numPr>
          <w:ilvl w:val="0"/>
          <w:numId w:val="3"/>
        </w:numPr>
        <w:spacing w:line="220" w:lineRule="atLeast"/>
        <w:ind w:firstLineChars="0"/>
        <w:rPr>
          <w:rFonts w:ascii="微软雅黑" w:hAnsi="微软雅黑"/>
          <w:sz w:val="28"/>
          <w:szCs w:val="28"/>
          <w:shd w:val="clear" w:color="auto" w:fill="FFFFFF"/>
        </w:rPr>
      </w:pPr>
      <w:r>
        <w:rPr>
          <w:rFonts w:hint="eastAsia" w:ascii="微软雅黑" w:hAnsi="微软雅黑"/>
          <w:sz w:val="28"/>
          <w:szCs w:val="28"/>
          <w:shd w:val="clear" w:color="auto" w:fill="FFFFFF"/>
        </w:rPr>
        <w:t>要有高尚的师德修养和敬业精神。</w:t>
      </w:r>
      <w:r>
        <w:rPr>
          <w:rFonts w:hint="eastAsia"/>
          <w:sz w:val="28"/>
          <w:szCs w:val="28"/>
          <w:shd w:val="clear" w:color="auto" w:fill="FFFFFF"/>
        </w:rPr>
        <w:t>人因德而立，德因魂而</w:t>
      </w:r>
    </w:p>
    <w:p>
      <w:pPr>
        <w:spacing w:line="220" w:lineRule="atLeast"/>
        <w:rPr>
          <w:sz w:val="28"/>
          <w:szCs w:val="28"/>
          <w:shd w:val="clear" w:color="auto" w:fill="FFFFFF"/>
        </w:rPr>
      </w:pPr>
      <w:r>
        <w:rPr>
          <w:rFonts w:hint="eastAsia"/>
          <w:sz w:val="28"/>
          <w:szCs w:val="28"/>
          <w:shd w:val="clear" w:color="auto" w:fill="FFFFFF"/>
        </w:rPr>
        <w:t>高，</w:t>
      </w:r>
      <w:r>
        <w:rPr>
          <w:rFonts w:hint="eastAsia" w:ascii="微软雅黑" w:hAnsi="微软雅黑"/>
          <w:sz w:val="28"/>
          <w:szCs w:val="28"/>
          <w:shd w:val="clear" w:color="auto" w:fill="FFFFFF"/>
        </w:rPr>
        <w:t>“师也者，教之以事而喻诸德者也”，要传学生立世之德，</w:t>
      </w:r>
      <w:r>
        <w:rPr>
          <w:rFonts w:hint="eastAsia"/>
          <w:sz w:val="28"/>
          <w:szCs w:val="28"/>
          <w:shd w:val="clear" w:color="auto" w:fill="FFFFFF"/>
        </w:rPr>
        <w:t>道德与法治老师首先应该做道德的世范、守法的模范、爱的典范。生活中珍视教师职业给自己带来的社会荣誉，自重、自省，严于律己，遵规守纪；工作中敬业、乐业，增强教师职业认同感，心存敬畏，克服功利主义、实用主义的消极影响，坚守职业本分；对学生充满仁爱之心，平等对待每一位学生，用师爱感染学生、影响学生、造就学生，这是每一位优秀教师的“师魂”所在。</w:t>
      </w:r>
      <w:r>
        <w:rPr>
          <w:rFonts w:hint="eastAsia"/>
          <w:sz w:val="28"/>
          <w:szCs w:val="28"/>
        </w:rPr>
        <w:t>⑤</w:t>
      </w:r>
    </w:p>
    <w:p>
      <w:pPr>
        <w:spacing w:line="220" w:lineRule="atLeast"/>
        <w:rPr>
          <w:sz w:val="28"/>
          <w:szCs w:val="28"/>
          <w:shd w:val="clear" w:color="auto" w:fill="FFFFFF"/>
        </w:rPr>
      </w:pPr>
      <w:r>
        <w:rPr>
          <w:rFonts w:hint="eastAsia"/>
          <w:sz w:val="28"/>
          <w:szCs w:val="28"/>
          <w:shd w:val="clear" w:color="auto" w:fill="FFFFFF"/>
        </w:rPr>
        <w:t>第三，要有深厚的学科素养和专业精神。道德与法治课程不同于其他学段的思政课，它既需要传统学科理论知识做支撑，更要结合时代发展和社会进步不断更新知识体系和内容。这从改革开放以来教材内容和版本经历了多次修改就可见一斑，这就需要教师不仅要加强学科专业知识的深入研究，做到理论功底深厚，更要不断更新心理学、道德、法律、国情国策相关知识，关注相关理论的最新成果。同时，在教学中引导学生关注时事热点、关注国家发展大事、关心国际局势形势，培养学生学科素养。</w:t>
      </w:r>
    </w:p>
    <w:p>
      <w:pPr>
        <w:spacing w:line="220" w:lineRule="atLeast"/>
        <w:rPr>
          <w:sz w:val="28"/>
          <w:szCs w:val="28"/>
        </w:rPr>
      </w:pPr>
      <w:r>
        <w:rPr>
          <w:rFonts w:hint="eastAsia" w:ascii="微软雅黑" w:hAnsi="微软雅黑"/>
          <w:color w:val="000000"/>
          <w:sz w:val="28"/>
          <w:szCs w:val="28"/>
          <w:shd w:val="clear" w:color="auto" w:fill="FFFFFF"/>
        </w:rPr>
        <w:t>三、守正创新，做勇于开拓的实践者</w:t>
      </w:r>
    </w:p>
    <w:p>
      <w:pPr>
        <w:spacing w:line="220" w:lineRule="atLeast"/>
        <w:ind w:firstLine="560" w:firstLineChars="200"/>
        <w:rPr>
          <w:sz w:val="28"/>
          <w:szCs w:val="28"/>
        </w:rPr>
      </w:pPr>
      <w:r>
        <w:rPr>
          <w:rFonts w:hint="eastAsia"/>
          <w:sz w:val="28"/>
          <w:szCs w:val="28"/>
        </w:rPr>
        <w:t>时代在发展，创新无止境。随着时代的发展，教育理念的更新、教学手段的进步和教育对象的变化，道德与法治课程必须抓住教育教学关键环节，创新教学和管理方式，提高教育教学的有效性，促进学生基本知识、基本技能、探究能力、实践能力、创新能力的提高。</w:t>
      </w:r>
    </w:p>
    <w:p>
      <w:pPr>
        <w:spacing w:line="220" w:lineRule="atLeast"/>
        <w:ind w:firstLine="560" w:firstLineChars="200"/>
        <w:rPr>
          <w:rFonts w:ascii="Verdana" w:hAnsi="Verdana"/>
          <w:color w:val="656565"/>
          <w:sz w:val="17"/>
          <w:szCs w:val="17"/>
          <w:shd w:val="clear" w:color="auto" w:fill="FFFFFF"/>
        </w:rPr>
      </w:pPr>
      <w:r>
        <w:rPr>
          <w:rFonts w:hint="eastAsia"/>
          <w:sz w:val="28"/>
          <w:szCs w:val="28"/>
        </w:rPr>
        <w:t>首先，要抓住课堂教学这个中心环节。课堂教学是传递知识、培养能力、形成正确价值取向的主渠道，但课堂教学时间却是有限的，要在有限的时间里依托知识，导向价值认同，实现行为改善、行为践履  ，就需要道德与法治老师精准把握教材内容、积极探索新教材的呈现形式，创造性运用教材，精心设计教学过程，改变过去“真理拥有者”和“学业指导者”的简单说教，以学生的困惑和问题为中心，创设情境，</w:t>
      </w:r>
      <w:r>
        <w:rPr>
          <w:rFonts w:ascii="Verdana" w:hAnsi="Verdana"/>
          <w:sz w:val="28"/>
          <w:szCs w:val="17"/>
          <w:shd w:val="clear" w:color="auto" w:fill="FFFFFF"/>
        </w:rPr>
        <w:t>立足于情理冲突</w:t>
      </w:r>
      <w:r>
        <w:rPr>
          <w:rFonts w:hint="eastAsia" w:ascii="Verdana" w:hAnsi="Verdana"/>
          <w:sz w:val="28"/>
          <w:szCs w:val="17"/>
          <w:shd w:val="clear" w:color="auto" w:fill="FFFFFF"/>
        </w:rPr>
        <w:t>，</w:t>
      </w:r>
      <w:r>
        <w:rPr>
          <w:rFonts w:hint="eastAsia"/>
          <w:sz w:val="28"/>
          <w:szCs w:val="28"/>
        </w:rPr>
        <w:t>运用多种方式，通过师生、生生经验之间冲突、碰撞、</w:t>
      </w:r>
      <w:r>
        <w:rPr>
          <w:rFonts w:ascii="微软雅黑" w:hAnsi="微软雅黑"/>
          <w:sz w:val="28"/>
          <w:szCs w:val="17"/>
          <w:shd w:val="clear" w:color="auto" w:fill="FFFFFF"/>
        </w:rPr>
        <w:t>由此走向情理交融</w:t>
      </w:r>
      <w:r>
        <w:rPr>
          <w:rFonts w:hint="eastAsia" w:ascii="微软雅黑" w:hAnsi="微软雅黑"/>
          <w:sz w:val="36"/>
          <w:szCs w:val="28"/>
        </w:rPr>
        <w:t>，</w:t>
      </w:r>
      <w:r>
        <w:rPr>
          <w:rFonts w:hint="eastAsia"/>
          <w:sz w:val="28"/>
          <w:szCs w:val="28"/>
        </w:rPr>
        <w:t>达到情感、态度、行为的改变</w:t>
      </w:r>
      <w:r>
        <w:rPr>
          <w:rFonts w:hint="eastAsia" w:ascii="微软雅黑" w:hAnsi="微软雅黑"/>
          <w:color w:val="656565"/>
          <w:sz w:val="28"/>
          <w:szCs w:val="17"/>
          <w:shd w:val="clear" w:color="auto" w:fill="FFFFFF"/>
        </w:rPr>
        <w:t>，</w:t>
      </w:r>
      <w:r>
        <w:rPr>
          <w:rFonts w:ascii="微软雅黑" w:hAnsi="微软雅黑"/>
          <w:sz w:val="28"/>
          <w:szCs w:val="17"/>
          <w:shd w:val="clear" w:color="auto" w:fill="FFFFFF"/>
        </w:rPr>
        <w:t>走向学思结合、知行统一</w:t>
      </w:r>
      <w:r>
        <w:rPr>
          <w:rFonts w:hint="eastAsia"/>
          <w:sz w:val="28"/>
          <w:szCs w:val="28"/>
        </w:rPr>
        <w:t>。⑥让学生由“记住”知识的学习到“内化”素养的转变。</w:t>
      </w:r>
    </w:p>
    <w:p>
      <w:pPr>
        <w:spacing w:line="220" w:lineRule="atLeast"/>
        <w:ind w:firstLine="560" w:firstLineChars="200"/>
        <w:rPr>
          <w:sz w:val="28"/>
          <w:szCs w:val="28"/>
        </w:rPr>
      </w:pPr>
      <w:r>
        <w:rPr>
          <w:rFonts w:hint="eastAsia"/>
          <w:sz w:val="28"/>
          <w:szCs w:val="28"/>
        </w:rPr>
        <w:t>其次，要大胆利用课外丰富的实践机会。学生的思想品德的发展是一个认识感悟、体验内化、践行反思相互融合，循环往复的复杂过程，仅仅靠课堂教学是难以完成的，这就需要道德与法治老师善于利用有利时机开展丰富多彩的实践活动，创设学生实践的契机，从课堂走到课外、走向社会生活。例如“家规、家训探寻活动”让学生在搜集自己家庭或家族中的家规、家训并相互分享中感悟中华传统文化中家庭美德的内容并传承家庭美德；“网络交友调查活动”，在调查中辩证认识网络交友的利与弊，增强自我保护意识，正确运用网络；“我是文明交通岗”让学生参与当地义务交通员活动，培养遵守社会公德、遵守交通法规的意识；“走进法院，我与法官面对面”，了解我国司法程序，感受司法活动的庄严；“国家宪法日宣传活动”，在活动的组织和宣传过程中，深入了解宪法，树立宪法至上观念；“我当人大代表”活动，帮助学生深刻理解我国根本政治制度，积极参与社会管理等等，让学生在参与中感受、在体验中感悟、在交流中分享，培养科学精神，提高社会参与能力和实践创新能力。</w:t>
      </w:r>
    </w:p>
    <w:p>
      <w:pPr>
        <w:spacing w:line="220" w:lineRule="atLeast"/>
        <w:ind w:firstLine="560" w:firstLineChars="200"/>
        <w:rPr>
          <w:sz w:val="28"/>
          <w:szCs w:val="28"/>
        </w:rPr>
      </w:pPr>
      <w:r>
        <w:rPr>
          <w:rFonts w:hint="eastAsia"/>
          <w:sz w:val="28"/>
          <w:szCs w:val="28"/>
        </w:rPr>
        <w:t>第三，要抓住学生中政治素养较高的成员形成骨干引领。教育需要不断更新管理方法，而学生骨干成员则是管理中不可或缺的中坚力量，他们的表现可以兴起和引发其他同学学习的意向性，⑦并对其他同学产生积极的导向和带动作用，因此，德法课教师可以根据班级和年级现状，组建和培养两级德法社团：基层由德法课代表和各德法小组长组成班级德法小社团；校级由各班德法课代表和政治素养高对德法课有兴趣的学生组成年级德法社团。两级社团组织各自开展不同层次的活动，承担不同的实践任务。例如班级德法社团主要在课堂分组探究活动中和班级实践活动中发挥骨干作用；年级德法社团主要在校级德法大型活动，例如“模拟法庭”、大型辩论赛、校园广播德法专栏、校园电视台德法节目中发挥主力军作用，使两级社团成员在不同层面，既发展了自己的特长，锻炼了能力，又成为校园中同学们学习的榜样，从而达到以点带面的示范教育作用。</w:t>
      </w:r>
    </w:p>
    <w:p>
      <w:pPr>
        <w:spacing w:line="220" w:lineRule="atLeast"/>
        <w:ind w:firstLine="560" w:firstLineChars="200"/>
        <w:rPr>
          <w:sz w:val="28"/>
          <w:szCs w:val="28"/>
        </w:rPr>
      </w:pPr>
      <w:r>
        <w:rPr>
          <w:rFonts w:hint="eastAsia"/>
          <w:sz w:val="28"/>
          <w:szCs w:val="28"/>
        </w:rPr>
        <w:t>总之，道德与法治教师必须深刻认识新时代背景下课程的新使命，不断修炼自身道德素养和专业素养，在教育教学实践中乐为、敢为、有为，做可信、可靠、可敬的引路人。</w:t>
      </w:r>
    </w:p>
    <w:p>
      <w:pPr>
        <w:spacing w:line="220" w:lineRule="atLeast"/>
        <w:rPr>
          <w:sz w:val="28"/>
          <w:szCs w:val="28"/>
        </w:rPr>
      </w:pPr>
      <w:r>
        <w:rPr>
          <w:rFonts w:hint="eastAsia"/>
          <w:sz w:val="28"/>
          <w:szCs w:val="28"/>
        </w:rPr>
        <w:t>参考文献：</w:t>
      </w:r>
    </w:p>
    <w:p>
      <w:pPr>
        <w:spacing w:line="220" w:lineRule="atLeast"/>
        <w:rPr>
          <w:rFonts w:asciiTheme="minorEastAsia" w:hAnsiTheme="minorEastAsia" w:eastAsiaTheme="minorEastAsia"/>
          <w:sz w:val="24"/>
          <w:szCs w:val="24"/>
        </w:rPr>
      </w:pPr>
      <w:r>
        <w:rPr>
          <w:rFonts w:hint="eastAsia" w:asciiTheme="minorEastAsia" w:hAnsiTheme="minorEastAsia" w:eastAsiaTheme="minorEastAsia"/>
          <w:sz w:val="24"/>
          <w:szCs w:val="24"/>
        </w:rPr>
        <w:t>①④</w:t>
      </w:r>
      <w:r>
        <w:rPr>
          <w:rFonts w:hint="eastAsia" w:asciiTheme="minorEastAsia" w:hAnsiTheme="minorEastAsia" w:eastAsiaTheme="minorEastAsia"/>
          <w:sz w:val="24"/>
          <w:szCs w:val="24"/>
          <w:shd w:val="clear" w:color="auto" w:fill="FFFFFF"/>
        </w:rPr>
        <w:t>教育部等五部门 《关于加强新时代中小学思想政治理论课教师队伍建设的意见》</w:t>
      </w:r>
      <w:r>
        <w:rPr>
          <w:rFonts w:hint="eastAsia" w:asciiTheme="minorEastAsia" w:hAnsiTheme="minorEastAsia" w:eastAsiaTheme="minorEastAsia"/>
          <w:bCs/>
          <w:sz w:val="24"/>
          <w:szCs w:val="24"/>
          <w:shd w:val="clear" w:color="auto" w:fill="FFFFFF"/>
        </w:rPr>
        <w:t>[EB]</w:t>
      </w:r>
      <w:r>
        <w:rPr>
          <w:rFonts w:hint="eastAsia" w:asciiTheme="minorEastAsia" w:hAnsiTheme="minorEastAsia" w:eastAsiaTheme="minorEastAsia"/>
          <w:sz w:val="24"/>
          <w:szCs w:val="24"/>
          <w:shd w:val="clear" w:color="auto" w:fill="FFFFFF"/>
        </w:rPr>
        <w:t>教育部网站  教师函〔2019〕8号  2019-10-14</w:t>
      </w:r>
    </w:p>
    <w:p>
      <w:pPr>
        <w:spacing w:line="220" w:lineRule="atLeast"/>
        <w:rPr>
          <w:rFonts w:asciiTheme="minorEastAsia" w:hAnsiTheme="minorEastAsia" w:eastAsiaTheme="minorEastAsia"/>
          <w:sz w:val="24"/>
          <w:szCs w:val="24"/>
        </w:rPr>
      </w:pPr>
      <w:r>
        <w:rPr>
          <w:rFonts w:hint="eastAsia" w:asciiTheme="minorEastAsia" w:hAnsiTheme="minorEastAsia" w:eastAsiaTheme="minorEastAsia"/>
          <w:sz w:val="24"/>
          <w:szCs w:val="24"/>
        </w:rPr>
        <w:t>②</w:t>
      </w:r>
      <w:r>
        <w:rPr>
          <w:rFonts w:hint="eastAsia" w:cs="Arial" w:asciiTheme="minorEastAsia" w:hAnsiTheme="minorEastAsia" w:eastAsiaTheme="minorEastAsia"/>
          <w:sz w:val="24"/>
          <w:szCs w:val="24"/>
          <w:shd w:val="clear" w:color="auto" w:fill="FFFFFF"/>
        </w:rPr>
        <w:t>《道德与法治》课标解读与新教材介绍</w:t>
      </w:r>
      <w:r>
        <w:rPr>
          <w:rFonts w:hint="eastAsia" w:asciiTheme="minorEastAsia" w:hAnsiTheme="minorEastAsia" w:eastAsiaTheme="minorEastAsia"/>
          <w:bCs/>
          <w:sz w:val="24"/>
          <w:szCs w:val="24"/>
          <w:shd w:val="clear" w:color="auto" w:fill="FFFFFF"/>
        </w:rPr>
        <w:t>[EB]</w:t>
      </w:r>
      <w:r>
        <w:rPr>
          <w:rFonts w:hint="eastAsia" w:cs="Arial" w:asciiTheme="minorEastAsia" w:hAnsiTheme="minorEastAsia" w:eastAsiaTheme="minorEastAsia"/>
          <w:sz w:val="24"/>
          <w:szCs w:val="24"/>
          <w:shd w:val="clear" w:color="auto" w:fill="FFFFFF"/>
        </w:rPr>
        <w:t xml:space="preserve">  人民教育出版社 2018</w:t>
      </w:r>
    </w:p>
    <w:p>
      <w:pPr>
        <w:shd w:val="clear" w:color="auto" w:fill="FFFFFF"/>
        <w:adjustRightInd/>
        <w:snapToGrid/>
        <w:spacing w:after="0" w:line="220" w:lineRule="atLeast"/>
        <w:outlineLvl w:val="0"/>
        <w:rPr>
          <w:rFonts w:cs="宋体" w:asciiTheme="minorEastAsia" w:hAnsiTheme="minorEastAsia" w:eastAsiaTheme="minorEastAsia"/>
          <w:bCs/>
          <w:kern w:val="36"/>
          <w:sz w:val="24"/>
          <w:szCs w:val="24"/>
        </w:rPr>
      </w:pPr>
      <w:r>
        <w:rPr>
          <w:rFonts w:hint="eastAsia" w:asciiTheme="minorEastAsia" w:hAnsiTheme="minorEastAsia" w:eastAsiaTheme="minorEastAsia"/>
          <w:sz w:val="24"/>
          <w:szCs w:val="24"/>
        </w:rPr>
        <w:t>③</w:t>
      </w:r>
      <w:r>
        <w:fldChar w:fldCharType="begin"/>
      </w:r>
      <w:r>
        <w:instrText xml:space="preserve"> HYPERLINK "http://search.dangdang.com/?key2=%C1%D6%B3%E7%B5%C2&amp;medium=01&amp;category_path=01.00.00.00.00.00"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林崇德</w:t>
      </w:r>
      <w:r>
        <w:rPr>
          <w:rStyle w:val="9"/>
          <w:rFonts w:asciiTheme="minorEastAsia" w:hAnsiTheme="minorEastAsia" w:eastAsiaTheme="minorEastAsia"/>
          <w:color w:val="auto"/>
          <w:sz w:val="24"/>
          <w:szCs w:val="24"/>
          <w:u w:val="none"/>
          <w:shd w:val="clear" w:color="auto" w:fill="FFFFFF"/>
        </w:rPr>
        <w:fldChar w:fldCharType="end"/>
      </w:r>
      <w:r>
        <w:rPr>
          <w:rFonts w:hint="eastAsia" w:asciiTheme="minorEastAsia" w:hAnsiTheme="minorEastAsia" w:eastAsiaTheme="minorEastAsia"/>
          <w:sz w:val="24"/>
          <w:szCs w:val="24"/>
        </w:rPr>
        <w:t>《</w:t>
      </w:r>
      <w:r>
        <w:rPr>
          <w:rFonts w:cs="宋体" w:asciiTheme="minorEastAsia" w:hAnsiTheme="minorEastAsia" w:eastAsiaTheme="minorEastAsia"/>
          <w:bCs/>
          <w:kern w:val="36"/>
          <w:sz w:val="24"/>
          <w:szCs w:val="24"/>
        </w:rPr>
        <w:t>21世纪学生发展核心素养研究</w:t>
      </w:r>
      <w:r>
        <w:rPr>
          <w:rStyle w:val="13"/>
          <w:rFonts w:asciiTheme="minorEastAsia" w:hAnsiTheme="minorEastAsia" w:eastAsiaTheme="minorEastAsia"/>
          <w:sz w:val="24"/>
          <w:szCs w:val="24"/>
          <w:shd w:val="clear" w:color="auto" w:fill="FFFFFF"/>
        </w:rPr>
        <w:t>　</w:t>
      </w:r>
      <w:r>
        <w:rPr>
          <w:rStyle w:val="13"/>
          <w:rFonts w:hint="eastAsia" w:asciiTheme="minorEastAsia" w:hAnsiTheme="minorEastAsia" w:eastAsiaTheme="minorEastAsia"/>
          <w:sz w:val="24"/>
          <w:szCs w:val="24"/>
          <w:shd w:val="clear" w:color="auto" w:fill="FFFFFF"/>
        </w:rPr>
        <w:t>》</w:t>
      </w:r>
      <w:r>
        <w:rPr>
          <w:rFonts w:hint="eastAsia" w:cs="Arial" w:asciiTheme="minorEastAsia" w:hAnsiTheme="minorEastAsia" w:eastAsiaTheme="minorEastAsia"/>
          <w:sz w:val="24"/>
          <w:szCs w:val="24"/>
          <w:shd w:val="clear" w:color="auto" w:fill="FFFFFF"/>
        </w:rPr>
        <w:t xml:space="preserve">[M] </w:t>
      </w:r>
      <w:r>
        <w:fldChar w:fldCharType="begin"/>
      </w:r>
      <w:r>
        <w:instrText xml:space="preserve"> HYPERLINK "http://search.dangdang.com/?key3=%B1%B1%BE%A9%CA%A6%B7%B6%B4%F3%D1%A7%B3%F6%B0%E6%C9%E7&amp;medium=01&amp;category_path=01.00.00.00.00.00"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北京师范大学出版社</w:t>
      </w:r>
      <w:r>
        <w:rPr>
          <w:rStyle w:val="9"/>
          <w:rFonts w:asciiTheme="minorEastAsia" w:hAnsiTheme="minorEastAsia" w:eastAsiaTheme="minorEastAsia"/>
          <w:color w:val="auto"/>
          <w:sz w:val="24"/>
          <w:szCs w:val="24"/>
          <w:u w:val="none"/>
          <w:shd w:val="clear" w:color="auto" w:fill="FFFFFF"/>
        </w:rPr>
        <w:fldChar w:fldCharType="end"/>
      </w:r>
      <w:r>
        <w:rPr>
          <w:rStyle w:val="13"/>
          <w:rFonts w:hint="eastAsia" w:asciiTheme="minorEastAsia" w:hAnsiTheme="minorEastAsia" w:eastAsiaTheme="minorEastAsia"/>
          <w:sz w:val="24"/>
          <w:szCs w:val="24"/>
          <w:shd w:val="clear" w:color="auto" w:fill="FFFFFF"/>
        </w:rPr>
        <w:t xml:space="preserve">   </w:t>
      </w:r>
      <w:r>
        <w:rPr>
          <w:rStyle w:val="13"/>
          <w:rFonts w:asciiTheme="minorEastAsia" w:hAnsiTheme="minorEastAsia" w:eastAsiaTheme="minorEastAsia"/>
          <w:sz w:val="24"/>
          <w:szCs w:val="24"/>
          <w:shd w:val="clear" w:color="auto" w:fill="FFFFFF"/>
        </w:rPr>
        <w:t>2016</w:t>
      </w:r>
      <w:r>
        <w:rPr>
          <w:rStyle w:val="13"/>
          <w:rFonts w:hint="eastAsia" w:asciiTheme="minorEastAsia" w:hAnsiTheme="minorEastAsia" w:eastAsiaTheme="minorEastAsia"/>
          <w:sz w:val="24"/>
          <w:szCs w:val="24"/>
          <w:shd w:val="clear" w:color="auto" w:fill="FFFFFF"/>
        </w:rPr>
        <w:t>-</w:t>
      </w:r>
      <w:r>
        <w:rPr>
          <w:rStyle w:val="13"/>
          <w:rFonts w:asciiTheme="minorEastAsia" w:hAnsiTheme="minorEastAsia" w:eastAsiaTheme="minorEastAsia"/>
          <w:sz w:val="24"/>
          <w:szCs w:val="24"/>
          <w:shd w:val="clear" w:color="auto" w:fill="FFFFFF"/>
        </w:rPr>
        <w:t>03</w:t>
      </w:r>
    </w:p>
    <w:p>
      <w:pPr>
        <w:spacing w:line="220" w:lineRule="atLeast"/>
        <w:rPr>
          <w:rFonts w:asciiTheme="minorEastAsia" w:hAnsiTheme="minorEastAsia" w:eastAsiaTheme="minorEastAsia"/>
          <w:sz w:val="24"/>
          <w:szCs w:val="24"/>
        </w:rPr>
      </w:pPr>
      <w:r>
        <w:rPr>
          <w:rFonts w:hint="eastAsia" w:asciiTheme="minorEastAsia" w:hAnsiTheme="minorEastAsia" w:eastAsiaTheme="minorEastAsia"/>
          <w:sz w:val="24"/>
          <w:szCs w:val="24"/>
        </w:rPr>
        <w:t>⑤</w:t>
      </w:r>
      <w:r>
        <w:fldChar w:fldCharType="begin"/>
      </w:r>
      <w:r>
        <w:instrText xml:space="preserve"> HYPERLINK "http://search.dangdang.com/?key2=%C1%D6%B3%E7%B5%C2&amp;medium=01&amp;category_path=01.00.00.00.00.00"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林崇德</w:t>
      </w:r>
      <w:r>
        <w:rPr>
          <w:rStyle w:val="9"/>
          <w:rFonts w:asciiTheme="minorEastAsia" w:hAnsiTheme="minorEastAsia" w:eastAsiaTheme="minorEastAsia"/>
          <w:color w:val="auto"/>
          <w:sz w:val="24"/>
          <w:szCs w:val="24"/>
          <w:u w:val="none"/>
          <w:shd w:val="clear" w:color="auto" w:fill="FFFFFF"/>
        </w:rPr>
        <w:fldChar w:fldCharType="end"/>
      </w:r>
      <w:r>
        <w:rPr>
          <w:rFonts w:hint="eastAsia" w:asciiTheme="minorEastAsia" w:hAnsiTheme="minorEastAsia" w:eastAsiaTheme="minorEastAsia"/>
          <w:sz w:val="24"/>
          <w:szCs w:val="24"/>
        </w:rPr>
        <w:t>《</w:t>
      </w:r>
      <w:r>
        <w:rPr>
          <w:rFonts w:asciiTheme="minorEastAsia" w:hAnsiTheme="minorEastAsia" w:eastAsiaTheme="minorEastAsia"/>
          <w:sz w:val="24"/>
          <w:szCs w:val="24"/>
        </w:rPr>
        <w:t>教育的智慧——写给中小学教师</w:t>
      </w:r>
      <w:r>
        <w:rPr>
          <w:rFonts w:hint="eastAsia" w:asciiTheme="minorEastAsia" w:hAnsiTheme="minorEastAsia" w:eastAsiaTheme="minorEastAsia"/>
          <w:sz w:val="24"/>
          <w:szCs w:val="24"/>
        </w:rPr>
        <w:t>》</w:t>
      </w:r>
      <w:r>
        <w:rPr>
          <w:rFonts w:hint="eastAsia" w:cs="Arial" w:asciiTheme="minorEastAsia" w:hAnsiTheme="minorEastAsia" w:eastAsiaTheme="minorEastAsia"/>
          <w:sz w:val="24"/>
          <w:szCs w:val="24"/>
          <w:shd w:val="clear" w:color="auto" w:fill="FFFFFF"/>
        </w:rPr>
        <w:t>[M]</w:t>
      </w:r>
      <w:r>
        <w:rPr>
          <w:rStyle w:val="13"/>
          <w:rFonts w:hint="eastAsia" w:asciiTheme="minorEastAsia" w:hAnsiTheme="minorEastAsia" w:eastAsiaTheme="minorEastAsia"/>
          <w:sz w:val="24"/>
          <w:szCs w:val="24"/>
          <w:shd w:val="clear" w:color="auto" w:fill="FFFFFF"/>
        </w:rPr>
        <w:t xml:space="preserve">  </w:t>
      </w:r>
      <w:r>
        <w:fldChar w:fldCharType="begin"/>
      </w:r>
      <w:r>
        <w:instrText xml:space="preserve"> HYPERLINK "http://search.dangdang.com/?key3=%D5%E3%BD%AD%BD%CC%D3%FD%B3%F6%B0%E6%C9%E7&amp;medium=01&amp;category_path=01.00.00.00.00.00"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浙江教育出版社</w:t>
      </w:r>
      <w:r>
        <w:rPr>
          <w:rStyle w:val="9"/>
          <w:rFonts w:asciiTheme="minorEastAsia" w:hAnsiTheme="minorEastAsia" w:eastAsiaTheme="minorEastAsia"/>
          <w:color w:val="auto"/>
          <w:sz w:val="24"/>
          <w:szCs w:val="24"/>
          <w:u w:val="none"/>
          <w:shd w:val="clear" w:color="auto" w:fill="FFFFFF"/>
        </w:rPr>
        <w:fldChar w:fldCharType="end"/>
      </w:r>
      <w:r>
        <w:rPr>
          <w:rStyle w:val="13"/>
          <w:rFonts w:hint="eastAsia" w:asciiTheme="minorEastAsia" w:hAnsiTheme="minorEastAsia" w:eastAsiaTheme="minorEastAsia"/>
          <w:sz w:val="24"/>
          <w:szCs w:val="24"/>
          <w:shd w:val="clear" w:color="auto" w:fill="FFFFFF"/>
        </w:rPr>
        <w:t xml:space="preserve">  </w:t>
      </w:r>
      <w:r>
        <w:rPr>
          <w:rStyle w:val="13"/>
          <w:rFonts w:asciiTheme="minorEastAsia" w:hAnsiTheme="minorEastAsia" w:eastAsiaTheme="minorEastAsia"/>
          <w:sz w:val="24"/>
          <w:szCs w:val="24"/>
          <w:shd w:val="clear" w:color="auto" w:fill="FFFFFF"/>
        </w:rPr>
        <w:t>2019</w:t>
      </w:r>
      <w:r>
        <w:rPr>
          <w:rStyle w:val="13"/>
          <w:rFonts w:hint="eastAsia" w:asciiTheme="minorEastAsia" w:hAnsiTheme="minorEastAsia" w:eastAsiaTheme="minorEastAsia"/>
          <w:sz w:val="24"/>
          <w:szCs w:val="24"/>
          <w:shd w:val="clear" w:color="auto" w:fill="FFFFFF"/>
        </w:rPr>
        <w:t>-</w:t>
      </w:r>
      <w:r>
        <w:rPr>
          <w:rStyle w:val="13"/>
          <w:rFonts w:asciiTheme="minorEastAsia" w:hAnsiTheme="minorEastAsia" w:eastAsiaTheme="minorEastAsia"/>
          <w:sz w:val="24"/>
          <w:szCs w:val="24"/>
          <w:shd w:val="clear" w:color="auto" w:fill="FFFFFF"/>
        </w:rPr>
        <w:t>04</w:t>
      </w:r>
    </w:p>
    <w:p>
      <w:pPr>
        <w:spacing w:line="220" w:lineRule="atLeast"/>
        <w:rPr>
          <w:rFonts w:asciiTheme="minorEastAsia" w:hAnsiTheme="minorEastAsia" w:eastAsiaTheme="minorEastAsia"/>
          <w:sz w:val="24"/>
          <w:szCs w:val="24"/>
        </w:rPr>
      </w:pPr>
      <w:r>
        <w:rPr>
          <w:rFonts w:hint="eastAsia" w:asciiTheme="minorEastAsia" w:hAnsiTheme="minorEastAsia" w:eastAsiaTheme="minorEastAsia"/>
          <w:sz w:val="24"/>
          <w:szCs w:val="24"/>
        </w:rPr>
        <w:t>⑥</w:t>
      </w:r>
      <w:r>
        <w:fldChar w:fldCharType="begin"/>
      </w:r>
      <w:r>
        <w:instrText xml:space="preserve"> HYPERLINK "http://search.dangdang.com/?key2=%C1%F5%C1%BC%BB%AA&amp;medium=01&amp;category_path=01.00.00.00.00.00"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刘良华</w:t>
      </w:r>
      <w:r>
        <w:rPr>
          <w:rStyle w:val="9"/>
          <w:rFonts w:asciiTheme="minorEastAsia" w:hAnsiTheme="minorEastAsia" w:eastAsiaTheme="minorEastAsia"/>
          <w:color w:val="auto"/>
          <w:sz w:val="24"/>
          <w:szCs w:val="24"/>
          <w:u w:val="none"/>
          <w:shd w:val="clear" w:color="auto" w:fill="FFFFFF"/>
        </w:rPr>
        <w:fldChar w:fldCharType="end"/>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教育哲学</w:t>
      </w:r>
      <w:r>
        <w:rPr>
          <w:rStyle w:val="13"/>
          <w:rFonts w:hint="eastAsia" w:asciiTheme="minorEastAsia" w:hAnsiTheme="minorEastAsia" w:eastAsiaTheme="minorEastAsia"/>
          <w:sz w:val="24"/>
          <w:szCs w:val="24"/>
          <w:shd w:val="clear" w:color="auto" w:fill="FFFFFF"/>
        </w:rPr>
        <w:t xml:space="preserve">》  </w:t>
      </w:r>
      <w:r>
        <w:rPr>
          <w:rFonts w:hint="eastAsia" w:cs="Arial" w:asciiTheme="minorEastAsia" w:hAnsiTheme="minorEastAsia" w:eastAsiaTheme="minorEastAsia"/>
          <w:sz w:val="24"/>
          <w:szCs w:val="24"/>
          <w:shd w:val="clear" w:color="auto" w:fill="FFFFFF"/>
        </w:rPr>
        <w:t>[M]</w:t>
      </w:r>
      <w:r>
        <w:rPr>
          <w:rStyle w:val="13"/>
          <w:rFonts w:hint="eastAsia" w:asciiTheme="minorEastAsia" w:hAnsiTheme="minorEastAsia" w:eastAsiaTheme="minorEastAsia"/>
          <w:sz w:val="24"/>
          <w:szCs w:val="24"/>
          <w:shd w:val="clear" w:color="auto" w:fill="FFFFFF"/>
        </w:rPr>
        <w:t xml:space="preserve">  </w:t>
      </w:r>
      <w:r>
        <w:fldChar w:fldCharType="begin"/>
      </w:r>
      <w:r>
        <w:instrText xml:space="preserve"> HYPERLINK "http://search.dangdang.com/?key3=%BB%AA%B6%AB%CA%A6%B7%B6%B4%F3%D1%A7%B3%F6%B0%E6%C9%E7&amp;medium=01&amp;category_path=01.00.00.00.00.00" \t "_blank" </w:instrText>
      </w:r>
      <w:r>
        <w:fldChar w:fldCharType="separate"/>
      </w:r>
      <w:r>
        <w:rPr>
          <w:rStyle w:val="9"/>
          <w:rFonts w:asciiTheme="minorEastAsia" w:hAnsiTheme="minorEastAsia" w:eastAsiaTheme="minorEastAsia"/>
          <w:color w:val="auto"/>
          <w:sz w:val="24"/>
          <w:szCs w:val="24"/>
          <w:u w:val="none"/>
          <w:shd w:val="clear" w:color="auto" w:fill="FFFFFF"/>
        </w:rPr>
        <w:t>华东师范大学出版社</w:t>
      </w:r>
      <w:r>
        <w:rPr>
          <w:rStyle w:val="9"/>
          <w:rFonts w:asciiTheme="minorEastAsia" w:hAnsiTheme="minorEastAsia" w:eastAsiaTheme="minorEastAsia"/>
          <w:color w:val="auto"/>
          <w:sz w:val="24"/>
          <w:szCs w:val="24"/>
          <w:u w:val="none"/>
          <w:shd w:val="clear" w:color="auto" w:fill="FFFFFF"/>
        </w:rPr>
        <w:fldChar w:fldCharType="end"/>
      </w:r>
      <w:r>
        <w:rPr>
          <w:rStyle w:val="13"/>
          <w:rFonts w:hint="eastAsia" w:asciiTheme="minorEastAsia" w:hAnsiTheme="minorEastAsia" w:eastAsiaTheme="minorEastAsia"/>
          <w:sz w:val="24"/>
          <w:szCs w:val="24"/>
          <w:shd w:val="clear" w:color="auto" w:fill="FFFFFF"/>
        </w:rPr>
        <w:t xml:space="preserve">      </w:t>
      </w:r>
      <w:r>
        <w:rPr>
          <w:rStyle w:val="13"/>
          <w:rFonts w:asciiTheme="minorEastAsia" w:hAnsiTheme="minorEastAsia" w:eastAsiaTheme="minorEastAsia"/>
          <w:sz w:val="24"/>
          <w:szCs w:val="24"/>
          <w:shd w:val="clear" w:color="auto" w:fill="FFFFFF"/>
        </w:rPr>
        <w:t>2017</w:t>
      </w:r>
      <w:r>
        <w:rPr>
          <w:rStyle w:val="13"/>
          <w:rFonts w:hint="eastAsia" w:asciiTheme="minorEastAsia" w:hAnsiTheme="minorEastAsia" w:eastAsiaTheme="minorEastAsia"/>
          <w:sz w:val="24"/>
          <w:szCs w:val="24"/>
          <w:shd w:val="clear" w:color="auto" w:fill="FFFFFF"/>
        </w:rPr>
        <w:t>-</w:t>
      </w:r>
      <w:r>
        <w:rPr>
          <w:rStyle w:val="13"/>
          <w:rFonts w:asciiTheme="minorEastAsia" w:hAnsiTheme="minorEastAsia" w:eastAsiaTheme="minorEastAsia"/>
          <w:sz w:val="24"/>
          <w:szCs w:val="24"/>
          <w:shd w:val="clear" w:color="auto" w:fill="FFFFFF"/>
        </w:rPr>
        <w:t>12</w:t>
      </w:r>
      <w:r>
        <w:rPr>
          <w:rStyle w:val="13"/>
          <w:rFonts w:hint="eastAsia" w:asciiTheme="minorEastAsia" w:hAnsiTheme="minorEastAsia" w:eastAsiaTheme="minorEastAsia"/>
          <w:sz w:val="24"/>
          <w:szCs w:val="24"/>
          <w:shd w:val="clear" w:color="auto" w:fill="FFFFFF"/>
        </w:rPr>
        <w:t xml:space="preserve">    </w:t>
      </w:r>
    </w:p>
    <w:p>
      <w:pPr>
        <w:spacing w:line="220" w:lineRule="atLeast"/>
        <w:rPr>
          <w:sz w:val="28"/>
          <w:szCs w:val="28"/>
        </w:rPr>
      </w:pPr>
      <w:r>
        <w:rPr>
          <w:rFonts w:hint="eastAsia" w:asciiTheme="minorEastAsia" w:hAnsiTheme="minorEastAsia" w:eastAsiaTheme="minorEastAsia"/>
          <w:sz w:val="24"/>
          <w:szCs w:val="24"/>
        </w:rPr>
        <w:t xml:space="preserve">⑦刘良华 ：生命课堂与兴发教学 </w:t>
      </w:r>
      <w:r>
        <w:rPr>
          <w:rFonts w:hint="eastAsia" w:asciiTheme="minorEastAsia" w:hAnsiTheme="minorEastAsia" w:eastAsiaTheme="minorEastAsia"/>
          <w:bCs/>
          <w:sz w:val="24"/>
          <w:szCs w:val="24"/>
          <w:shd w:val="clear" w:color="auto" w:fill="FFFFFF"/>
        </w:rPr>
        <w:t>[EB]个人图书馆</w:t>
      </w:r>
      <w:r>
        <w:rPr>
          <w:rFonts w:hint="eastAsia" w:asciiTheme="minorEastAsia" w:hAnsiTheme="minorEastAsia" w:eastAsiaTheme="minorEastAsia"/>
          <w:sz w:val="24"/>
          <w:szCs w:val="24"/>
        </w:rPr>
        <w:t>360doc.com  2013-09-06</w:t>
      </w:r>
    </w:p>
    <w:p>
      <w:pPr>
        <w:pStyle w:val="2"/>
        <w:shd w:val="clear" w:color="auto" w:fill="FFFFFF"/>
        <w:spacing w:before="0" w:beforeAutospacing="0" w:after="0" w:afterAutospacing="0" w:line="288" w:lineRule="atLeast"/>
        <w:rPr>
          <w:rFonts w:asciiTheme="minorEastAsia" w:hAnsiTheme="minorEastAsia" w:eastAsiaTheme="minorEastAsia"/>
          <w:b w:val="0"/>
          <w:sz w:val="24"/>
          <w:szCs w:val="24"/>
        </w:rPr>
      </w:pPr>
    </w:p>
    <w:p>
      <w:pPr>
        <w:spacing w:line="220" w:lineRule="atLeast"/>
        <w:rPr>
          <w:sz w:val="28"/>
          <w:szCs w:val="28"/>
        </w:rPr>
      </w:pPr>
      <w:r>
        <w:rPr>
          <w:rFonts w:hint="eastAsia"/>
          <w:sz w:val="28"/>
          <w:szCs w:val="28"/>
        </w:rPr>
        <w:t>作者：许红英  陕西省安康市汉滨高级中学 政治教师 高级教师</w:t>
      </w:r>
    </w:p>
    <w:p>
      <w:pPr>
        <w:spacing w:line="220" w:lineRule="atLeast"/>
        <w:rPr>
          <w:sz w:val="28"/>
          <w:szCs w:val="28"/>
        </w:rPr>
      </w:pPr>
      <w:r>
        <w:rPr>
          <w:rFonts w:hint="eastAsia"/>
          <w:sz w:val="28"/>
          <w:szCs w:val="28"/>
        </w:rPr>
        <w:t>地址：陕西省安康市汉滨区五星街区委家属楼西单元601</w:t>
      </w:r>
    </w:p>
    <w:p>
      <w:pPr>
        <w:spacing w:line="220" w:lineRule="atLeast"/>
        <w:rPr>
          <w:sz w:val="28"/>
          <w:szCs w:val="28"/>
        </w:rPr>
      </w:pPr>
      <w:r>
        <w:rPr>
          <w:rFonts w:hint="eastAsia"/>
          <w:sz w:val="28"/>
          <w:szCs w:val="28"/>
        </w:rPr>
        <w:t>邮编：725000                       电话：18292510639</w:t>
      </w:r>
    </w:p>
    <w:p>
      <w:pPr>
        <w:spacing w:line="220" w:lineRule="atLeast"/>
        <w:rPr>
          <w:sz w:val="28"/>
          <w:szCs w:val="28"/>
        </w:rPr>
      </w:pPr>
      <w:r>
        <w:rPr>
          <w:rFonts w:hint="eastAsia"/>
          <w:sz w:val="28"/>
          <w:szCs w:val="28"/>
        </w:rPr>
        <w:t xml:space="preserve"> 电子邮箱：839745596@qq.com</w:t>
      </w:r>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320"/>
        <w:tab w:val="clear" w:pos="8306"/>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E9E"/>
    <w:multiLevelType w:val="multilevel"/>
    <w:tmpl w:val="04002E9E"/>
    <w:lvl w:ilvl="0" w:tentative="0">
      <w:start w:val="1"/>
      <w:numFmt w:val="japaneseCounting"/>
      <w:lvlText w:val="第%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DB7692"/>
    <w:multiLevelType w:val="multilevel"/>
    <w:tmpl w:val="34DB769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FD1ECB"/>
    <w:multiLevelType w:val="multilevel"/>
    <w:tmpl w:val="58FD1ECB"/>
    <w:lvl w:ilvl="0" w:tentative="0">
      <w:start w:val="1"/>
      <w:numFmt w:val="japaneseCounting"/>
      <w:lvlText w:val="第%1，"/>
      <w:lvlJc w:val="left"/>
      <w:pPr>
        <w:ind w:left="1440" w:hanging="1440"/>
      </w:pPr>
      <w:rPr>
        <w:rFonts w:hint="default" w:ascii="Tahoma" w:hAnsi="Tahoma" w:cs="Tahoma"/>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许红英">
    <w15:presenceInfo w15:providerId="WPS Office" w15:userId="283216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20"/>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764F"/>
    <w:rsid w:val="00015377"/>
    <w:rsid w:val="00016CF4"/>
    <w:rsid w:val="00030DEF"/>
    <w:rsid w:val="00032D5D"/>
    <w:rsid w:val="000710B6"/>
    <w:rsid w:val="000C2E6C"/>
    <w:rsid w:val="000D2416"/>
    <w:rsid w:val="000D5E1B"/>
    <w:rsid w:val="000E6D07"/>
    <w:rsid w:val="000F7D44"/>
    <w:rsid w:val="001159B6"/>
    <w:rsid w:val="001228F2"/>
    <w:rsid w:val="00154773"/>
    <w:rsid w:val="001555AB"/>
    <w:rsid w:val="00157F0C"/>
    <w:rsid w:val="0016723C"/>
    <w:rsid w:val="00180BDF"/>
    <w:rsid w:val="001A11D1"/>
    <w:rsid w:val="001A3C4C"/>
    <w:rsid w:val="001D4CFC"/>
    <w:rsid w:val="001D5C74"/>
    <w:rsid w:val="001D7DD8"/>
    <w:rsid w:val="001E0A7E"/>
    <w:rsid w:val="001E0BED"/>
    <w:rsid w:val="001E5078"/>
    <w:rsid w:val="001E6E9C"/>
    <w:rsid w:val="00204437"/>
    <w:rsid w:val="00204A7E"/>
    <w:rsid w:val="00224887"/>
    <w:rsid w:val="0022785B"/>
    <w:rsid w:val="002330F3"/>
    <w:rsid w:val="0023474C"/>
    <w:rsid w:val="00237940"/>
    <w:rsid w:val="0024162C"/>
    <w:rsid w:val="002513A5"/>
    <w:rsid w:val="002661B9"/>
    <w:rsid w:val="0027351C"/>
    <w:rsid w:val="002A3E27"/>
    <w:rsid w:val="002A5409"/>
    <w:rsid w:val="002B040D"/>
    <w:rsid w:val="002C07D8"/>
    <w:rsid w:val="002C08DF"/>
    <w:rsid w:val="002C1019"/>
    <w:rsid w:val="002D070E"/>
    <w:rsid w:val="002D5C9D"/>
    <w:rsid w:val="002F3290"/>
    <w:rsid w:val="003041C8"/>
    <w:rsid w:val="00307F71"/>
    <w:rsid w:val="00323B43"/>
    <w:rsid w:val="00351ED9"/>
    <w:rsid w:val="003617B9"/>
    <w:rsid w:val="003912E8"/>
    <w:rsid w:val="00392D96"/>
    <w:rsid w:val="003B3FB1"/>
    <w:rsid w:val="003D37D8"/>
    <w:rsid w:val="003E5562"/>
    <w:rsid w:val="003E7FDA"/>
    <w:rsid w:val="003F2EA3"/>
    <w:rsid w:val="00400845"/>
    <w:rsid w:val="00426133"/>
    <w:rsid w:val="00432368"/>
    <w:rsid w:val="004333AF"/>
    <w:rsid w:val="004358AB"/>
    <w:rsid w:val="00445CE8"/>
    <w:rsid w:val="004504C5"/>
    <w:rsid w:val="00455BE1"/>
    <w:rsid w:val="00460118"/>
    <w:rsid w:val="00465D70"/>
    <w:rsid w:val="004817FB"/>
    <w:rsid w:val="00485944"/>
    <w:rsid w:val="004A5287"/>
    <w:rsid w:val="004C70B8"/>
    <w:rsid w:val="004C7709"/>
    <w:rsid w:val="004C7E2C"/>
    <w:rsid w:val="004E26EA"/>
    <w:rsid w:val="0050033A"/>
    <w:rsid w:val="00500C01"/>
    <w:rsid w:val="0053147E"/>
    <w:rsid w:val="00554BEE"/>
    <w:rsid w:val="00567A15"/>
    <w:rsid w:val="005770CD"/>
    <w:rsid w:val="00625F35"/>
    <w:rsid w:val="00630EEC"/>
    <w:rsid w:val="00631EAC"/>
    <w:rsid w:val="006327CF"/>
    <w:rsid w:val="00632FD9"/>
    <w:rsid w:val="0064060F"/>
    <w:rsid w:val="00647A65"/>
    <w:rsid w:val="006532AB"/>
    <w:rsid w:val="0065540D"/>
    <w:rsid w:val="0065736A"/>
    <w:rsid w:val="006635A0"/>
    <w:rsid w:val="00670195"/>
    <w:rsid w:val="00682953"/>
    <w:rsid w:val="00687BE6"/>
    <w:rsid w:val="006A5D46"/>
    <w:rsid w:val="006D3020"/>
    <w:rsid w:val="006E16FF"/>
    <w:rsid w:val="006F157C"/>
    <w:rsid w:val="006F6283"/>
    <w:rsid w:val="00715F05"/>
    <w:rsid w:val="0072356C"/>
    <w:rsid w:val="00727457"/>
    <w:rsid w:val="00727D5C"/>
    <w:rsid w:val="00755F33"/>
    <w:rsid w:val="00756502"/>
    <w:rsid w:val="00762B0A"/>
    <w:rsid w:val="007762E2"/>
    <w:rsid w:val="007A2B8A"/>
    <w:rsid w:val="007A45DC"/>
    <w:rsid w:val="007A5AB7"/>
    <w:rsid w:val="007B754F"/>
    <w:rsid w:val="007D4A24"/>
    <w:rsid w:val="007D7F13"/>
    <w:rsid w:val="007F341E"/>
    <w:rsid w:val="008058BB"/>
    <w:rsid w:val="00843091"/>
    <w:rsid w:val="00847BF3"/>
    <w:rsid w:val="00870682"/>
    <w:rsid w:val="0088486B"/>
    <w:rsid w:val="00897439"/>
    <w:rsid w:val="008A4F6F"/>
    <w:rsid w:val="008B70F0"/>
    <w:rsid w:val="008B7726"/>
    <w:rsid w:val="008D0210"/>
    <w:rsid w:val="008E3794"/>
    <w:rsid w:val="008E64DD"/>
    <w:rsid w:val="008F7D1B"/>
    <w:rsid w:val="009144A0"/>
    <w:rsid w:val="0094518E"/>
    <w:rsid w:val="009568EC"/>
    <w:rsid w:val="009743FA"/>
    <w:rsid w:val="00992B40"/>
    <w:rsid w:val="009A5D7E"/>
    <w:rsid w:val="009B6A22"/>
    <w:rsid w:val="009C6B99"/>
    <w:rsid w:val="009D0791"/>
    <w:rsid w:val="009E150D"/>
    <w:rsid w:val="009E1DB8"/>
    <w:rsid w:val="009F2EA8"/>
    <w:rsid w:val="009F3841"/>
    <w:rsid w:val="009F4030"/>
    <w:rsid w:val="00A00801"/>
    <w:rsid w:val="00A0303D"/>
    <w:rsid w:val="00A03DCF"/>
    <w:rsid w:val="00A05B34"/>
    <w:rsid w:val="00A26E1E"/>
    <w:rsid w:val="00A635DE"/>
    <w:rsid w:val="00A6495F"/>
    <w:rsid w:val="00A7466D"/>
    <w:rsid w:val="00A82CF9"/>
    <w:rsid w:val="00A92939"/>
    <w:rsid w:val="00AA520E"/>
    <w:rsid w:val="00AB0259"/>
    <w:rsid w:val="00AD2065"/>
    <w:rsid w:val="00AE23EA"/>
    <w:rsid w:val="00B129C1"/>
    <w:rsid w:val="00B51364"/>
    <w:rsid w:val="00B65FE1"/>
    <w:rsid w:val="00B90173"/>
    <w:rsid w:val="00BA0948"/>
    <w:rsid w:val="00BC24FA"/>
    <w:rsid w:val="00BC2774"/>
    <w:rsid w:val="00BD0EF4"/>
    <w:rsid w:val="00BF5386"/>
    <w:rsid w:val="00C202CB"/>
    <w:rsid w:val="00C33684"/>
    <w:rsid w:val="00C46FEE"/>
    <w:rsid w:val="00C60936"/>
    <w:rsid w:val="00C634EC"/>
    <w:rsid w:val="00C659E3"/>
    <w:rsid w:val="00C70B1C"/>
    <w:rsid w:val="00C85233"/>
    <w:rsid w:val="00CD0FBA"/>
    <w:rsid w:val="00CF10AA"/>
    <w:rsid w:val="00CF4B15"/>
    <w:rsid w:val="00D00D22"/>
    <w:rsid w:val="00D13BE6"/>
    <w:rsid w:val="00D174D8"/>
    <w:rsid w:val="00D20715"/>
    <w:rsid w:val="00D27702"/>
    <w:rsid w:val="00D31D50"/>
    <w:rsid w:val="00D37634"/>
    <w:rsid w:val="00D517B4"/>
    <w:rsid w:val="00D71B35"/>
    <w:rsid w:val="00D757C9"/>
    <w:rsid w:val="00D8691D"/>
    <w:rsid w:val="00DB7F57"/>
    <w:rsid w:val="00DC5262"/>
    <w:rsid w:val="00DD2E0B"/>
    <w:rsid w:val="00DD7213"/>
    <w:rsid w:val="00DD7B28"/>
    <w:rsid w:val="00DE3DB3"/>
    <w:rsid w:val="00DE6B2D"/>
    <w:rsid w:val="00E0070E"/>
    <w:rsid w:val="00E075B3"/>
    <w:rsid w:val="00E25580"/>
    <w:rsid w:val="00E401D0"/>
    <w:rsid w:val="00E67058"/>
    <w:rsid w:val="00E726E8"/>
    <w:rsid w:val="00EA291D"/>
    <w:rsid w:val="00EA3190"/>
    <w:rsid w:val="00EC1908"/>
    <w:rsid w:val="00ED0A3C"/>
    <w:rsid w:val="00ED4E7C"/>
    <w:rsid w:val="00ED7ACD"/>
    <w:rsid w:val="00EE1FE8"/>
    <w:rsid w:val="00EE7A5B"/>
    <w:rsid w:val="00EF7965"/>
    <w:rsid w:val="00F014E8"/>
    <w:rsid w:val="00F0604B"/>
    <w:rsid w:val="00F15AE8"/>
    <w:rsid w:val="00F22184"/>
    <w:rsid w:val="00F36B63"/>
    <w:rsid w:val="00F37773"/>
    <w:rsid w:val="00F40A01"/>
    <w:rsid w:val="00F909DE"/>
    <w:rsid w:val="00FC12B8"/>
    <w:rsid w:val="00FD468F"/>
    <w:rsid w:val="10EA5336"/>
    <w:rsid w:val="35EE673A"/>
    <w:rsid w:val="794D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pPr>
      <w:spacing w:after="0"/>
    </w:pPr>
    <w:rPr>
      <w:sz w:val="18"/>
      <w:szCs w:val="18"/>
    </w:rPr>
  </w:style>
  <w:style w:type="paragraph" w:styleId="4">
    <w:name w:val="footer"/>
    <w:basedOn w:val="1"/>
    <w:link w:val="15"/>
    <w:semiHidden/>
    <w:unhideWhenUsed/>
    <w:qFormat/>
    <w:uiPriority w:val="99"/>
    <w:pPr>
      <w:tabs>
        <w:tab w:val="center" w:pos="4153"/>
        <w:tab w:val="right" w:pos="8306"/>
      </w:tabs>
    </w:pPr>
    <w:rPr>
      <w:sz w:val="18"/>
      <w:szCs w:val="18"/>
    </w:rPr>
  </w:style>
  <w:style w:type="paragraph" w:styleId="5">
    <w:name w:val="header"/>
    <w:basedOn w:val="1"/>
    <w:link w:val="14"/>
    <w:semiHidden/>
    <w:unhideWhenUsed/>
    <w:qFormat/>
    <w:uiPriority w:val="99"/>
    <w:pPr>
      <w:pBdr>
        <w:bottom w:val="single" w:color="auto" w:sz="6" w:space="1"/>
      </w:pBdr>
      <w:tabs>
        <w:tab w:val="center" w:pos="4153"/>
        <w:tab w:val="right" w:pos="8306"/>
      </w:tabs>
      <w:jc w:val="center"/>
    </w:pPr>
    <w:rPr>
      <w:sz w:val="18"/>
      <w:szCs w:val="18"/>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批注框文本 Char"/>
    <w:basedOn w:val="7"/>
    <w:link w:val="3"/>
    <w:semiHidden/>
    <w:qFormat/>
    <w:uiPriority w:val="99"/>
    <w:rPr>
      <w:rFonts w:ascii="Tahoma" w:hAnsi="Tahoma"/>
      <w:sz w:val="18"/>
      <w:szCs w:val="18"/>
    </w:rPr>
  </w:style>
  <w:style w:type="paragraph" w:styleId="11">
    <w:name w:val="List Paragraph"/>
    <w:basedOn w:val="1"/>
    <w:qFormat/>
    <w:uiPriority w:val="34"/>
    <w:pPr>
      <w:ind w:firstLine="420" w:firstLineChars="200"/>
    </w:pPr>
  </w:style>
  <w:style w:type="character" w:customStyle="1" w:styleId="12">
    <w:name w:val="标题 1 Char"/>
    <w:basedOn w:val="7"/>
    <w:link w:val="2"/>
    <w:qFormat/>
    <w:uiPriority w:val="9"/>
    <w:rPr>
      <w:rFonts w:ascii="宋体" w:hAnsi="宋体" w:eastAsia="宋体" w:cs="宋体"/>
      <w:b/>
      <w:bCs/>
      <w:kern w:val="36"/>
      <w:sz w:val="48"/>
      <w:szCs w:val="48"/>
    </w:rPr>
  </w:style>
  <w:style w:type="character" w:customStyle="1" w:styleId="13">
    <w:name w:val="t1"/>
    <w:basedOn w:val="7"/>
    <w:qFormat/>
    <w:uiPriority w:val="0"/>
  </w:style>
  <w:style w:type="character" w:customStyle="1" w:styleId="14">
    <w:name w:val="页眉 Char"/>
    <w:basedOn w:val="7"/>
    <w:link w:val="5"/>
    <w:semiHidden/>
    <w:qFormat/>
    <w:uiPriority w:val="99"/>
    <w:rPr>
      <w:rFonts w:ascii="Tahoma" w:hAnsi="Tahoma"/>
      <w:sz w:val="18"/>
      <w:szCs w:val="18"/>
    </w:rPr>
  </w:style>
  <w:style w:type="character" w:customStyle="1" w:styleId="15">
    <w:name w:val="页脚 Char"/>
    <w:basedOn w:val="7"/>
    <w:link w:val="4"/>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BF976-1AE0-435E-897B-BB4FEE890982}">
  <ds:schemaRefs/>
</ds:datastoreItem>
</file>

<file path=docProps/app.xml><?xml version="1.0" encoding="utf-8"?>
<Properties xmlns="http://schemas.openxmlformats.org/officeDocument/2006/extended-properties" xmlns:vt="http://schemas.openxmlformats.org/officeDocument/2006/docPropsVTypes">
  <Template>Normal</Template>
  <Pages>7</Pages>
  <Words>809</Words>
  <Characters>4614</Characters>
  <Lines>38</Lines>
  <Paragraphs>10</Paragraphs>
  <TotalTime>1</TotalTime>
  <ScaleCrop>false</ScaleCrop>
  <LinksUpToDate>false</LinksUpToDate>
  <CharactersWithSpaces>5413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2019-11-07T06:31:00Z</dcterms:created>
  <dc:creator>Administrator</dc:creator>
  <cp:lastModifiedBy>许红英</cp:lastModifiedBy>
  <dcterms:modified xsi:type="dcterms:W3CDTF">2020-02-21T08:26:08Z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