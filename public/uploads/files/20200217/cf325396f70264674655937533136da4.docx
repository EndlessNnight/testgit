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ins w:id="0" w:author="TXL [2]" w:date="2020-02-05T11:59:52Z"/>
          <w:rFonts w:hint="eastAsia" w:ascii="楷体" w:hAnsi="楷体" w:eastAsia="楷体" w:cs="楷体"/>
          <w:b/>
          <w:bCs/>
          <w:sz w:val="36"/>
          <w:szCs w:val="36"/>
          <w:lang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eastAsia="zh-CN"/>
          <w:rPrChange w:id="1" w:author="TXL" w:date="2020-01-31T11:25:57Z">
            <w:rPr>
              <w:rFonts w:hint="eastAsia"/>
              <w:b/>
              <w:bCs/>
              <w:sz w:val="28"/>
              <w:szCs w:val="28"/>
              <w:lang w:eastAsia="zh-CN"/>
            </w:rPr>
          </w:rPrChange>
        </w:rPr>
        <w:t>原级配粗粒土大型压缩试验关键技术研究</w:t>
      </w:r>
    </w:p>
    <w:p>
      <w:pPr>
        <w:jc w:val="center"/>
        <w:rPr>
          <w:ins w:id="2" w:author="TXL" w:date="2020-01-29T11:45:36Z"/>
          <w:rFonts w:hint="eastAsia" w:ascii="楷体" w:hAnsi="楷体" w:eastAsia="楷体" w:cs="楷体"/>
          <w:b w:val="0"/>
          <w:bCs w:val="0"/>
          <w:sz w:val="28"/>
          <w:szCs w:val="28"/>
          <w:lang w:eastAsia="zh-CN"/>
          <w:rPrChange w:id="3" w:author="TXL [2]" w:date="2020-02-05T12:00:37Z">
            <w:rPr>
              <w:ins w:id="4" w:author="TXL" w:date="2020-01-29T11:45:36Z"/>
              <w:rFonts w:hint="eastAsia"/>
              <w:b/>
              <w:bCs/>
              <w:sz w:val="28"/>
              <w:szCs w:val="28"/>
              <w:lang w:eastAsia="zh-CN"/>
            </w:rPr>
          </w:rPrChange>
        </w:rPr>
      </w:pPr>
      <w:ins w:id="5" w:author="TXL [2]" w:date="2020-02-05T12:00:08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eastAsia="zh-CN"/>
            <w:rPrChange w:id="6" w:author="TXL [2]" w:date="2020-02-05T12:00:37Z">
              <w:rPr>
                <w:rFonts w:hint="eastAsia" w:ascii="楷体" w:hAnsi="楷体" w:eastAsia="楷体" w:cs="楷体"/>
                <w:b/>
                <w:bCs/>
                <w:sz w:val="36"/>
                <w:szCs w:val="36"/>
                <w:lang w:eastAsia="zh-CN"/>
              </w:rPr>
            </w:rPrChange>
          </w:rPr>
          <w:t>中国水电建设集团十五工程局有限公司</w:t>
        </w:r>
      </w:ins>
      <w:ins w:id="7" w:author="TXL [2]" w:date="2020-02-05T12:00:40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 xml:space="preserve">  </w:t>
        </w:r>
      </w:ins>
      <w:ins w:id="8" w:author="TXL [2]" w:date="2020-02-05T12:00:12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eastAsia="zh-CN"/>
            <w:rPrChange w:id="9" w:author="TXL [2]" w:date="2020-02-05T12:00:37Z">
              <w:rPr>
                <w:rFonts w:hint="eastAsia" w:ascii="楷体" w:hAnsi="楷体" w:eastAsia="楷体" w:cs="楷体"/>
                <w:b/>
                <w:bCs/>
                <w:sz w:val="36"/>
                <w:szCs w:val="36"/>
                <w:lang w:eastAsia="zh-CN"/>
              </w:rPr>
            </w:rPrChange>
          </w:rPr>
          <w:t>汤轩林</w:t>
        </w:r>
      </w:ins>
    </w:p>
    <w:p>
      <w:pPr>
        <w:jc w:val="center"/>
        <w:rPr>
          <w:del w:id="10" w:author="TXL" w:date="2020-02-05T10:25:32Z"/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  <w:rPrChange w:id="11" w:author="TXL" w:date="2020-01-31T11:26:04Z">
            <w:rPr>
              <w:del w:id="12" w:author="TXL" w:date="2020-02-05T10:25:32Z"/>
              <w:rFonts w:hint="default"/>
              <w:b/>
              <w:bCs/>
              <w:sz w:val="28"/>
              <w:szCs w:val="28"/>
              <w:lang w:val="en-US" w:eastAsia="zh-CN"/>
            </w:rPr>
          </w:rPrChange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76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color w:val="333333"/>
          <w:kern w:val="0"/>
          <w:sz w:val="28"/>
          <w:szCs w:val="28"/>
          <w:lang w:val="en-US" w:eastAsia="zh-CN" w:bidi="ar"/>
          <w:rPrChange w:id="13" w:author="TXL" w:date="2020-01-29T21:53:38Z">
            <w:rPr>
              <w:rFonts w:hint="eastAsia" w:ascii="宋体" w:hAnsi="宋体" w:eastAsia="宋体" w:cs="宋体"/>
              <w:b/>
              <w:bCs/>
              <w:color w:val="333333"/>
              <w:kern w:val="0"/>
              <w:sz w:val="21"/>
              <w:szCs w:val="21"/>
              <w:lang w:val="en-US" w:eastAsia="zh-CN" w:bidi="ar"/>
            </w:rPr>
          </w:rPrChange>
        </w:rPr>
      </w:pPr>
      <w:r>
        <w:rPr>
          <w:rFonts w:hint="eastAsia" w:ascii="楷体" w:hAnsi="楷体" w:eastAsia="楷体" w:cs="楷体"/>
          <w:b/>
          <w:bCs/>
          <w:color w:val="333333"/>
          <w:kern w:val="0"/>
          <w:sz w:val="28"/>
          <w:szCs w:val="28"/>
          <w:lang w:val="en-US" w:eastAsia="zh-CN" w:bidi="ar"/>
          <w:rPrChange w:id="14" w:author="TXL" w:date="2020-01-29T21:53:38Z">
            <w:rPr>
              <w:rFonts w:hint="eastAsia" w:ascii="宋体" w:hAnsi="宋体" w:eastAsia="宋体" w:cs="宋体"/>
              <w:b/>
              <w:bCs/>
              <w:color w:val="333333"/>
              <w:kern w:val="0"/>
              <w:sz w:val="21"/>
              <w:szCs w:val="21"/>
              <w:lang w:val="en-US" w:eastAsia="zh-CN" w:bidi="ar"/>
            </w:rPr>
          </w:rPrChange>
        </w:rPr>
        <w:t>摘要：本文从工程实际研究出发，</w:t>
      </w:r>
      <w:ins w:id="15" w:author="汤轩林" w:date="2019-12-21T14:30:41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16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针对</w:t>
        </w:r>
      </w:ins>
      <w:ins w:id="17" w:author="汤轩林" w:date="2019-12-21T14:30:43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18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粗粒土</w:t>
        </w:r>
      </w:ins>
      <w:ins w:id="19" w:author="汤轩林" w:date="2019-12-21T14:31:01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20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缩尺效应</w:t>
        </w:r>
      </w:ins>
      <w:ins w:id="21" w:author="汤轩林" w:date="2019-12-21T14:31:04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22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影响</w:t>
        </w:r>
      </w:ins>
      <w:ins w:id="23" w:author="汤轩林" w:date="2019-12-21T14:31:05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24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，</w:t>
        </w:r>
      </w:ins>
      <w:ins w:id="25" w:author="汤轩林" w:date="2019-12-21T14:32:40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26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对</w:t>
        </w:r>
      </w:ins>
      <w:del w:id="27" w:author="汤轩林" w:date="2019-12-21T14:32:38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28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delText>从</w:delText>
        </w:r>
      </w:del>
      <w:r>
        <w:rPr>
          <w:rFonts w:hint="eastAsia" w:ascii="楷体" w:hAnsi="楷体" w:eastAsia="楷体" w:cs="楷体"/>
          <w:b/>
          <w:bCs/>
          <w:color w:val="333333"/>
          <w:kern w:val="0"/>
          <w:sz w:val="28"/>
          <w:szCs w:val="28"/>
          <w:lang w:val="en-US" w:eastAsia="zh-CN" w:bidi="ar"/>
          <w:rPrChange w:id="29" w:author="TXL" w:date="2020-01-29T21:53:38Z">
            <w:rPr>
              <w:rFonts w:hint="eastAsia" w:ascii="宋体" w:hAnsi="宋体" w:eastAsia="宋体" w:cs="宋体"/>
              <w:b/>
              <w:bCs/>
              <w:color w:val="333333"/>
              <w:kern w:val="0"/>
              <w:sz w:val="21"/>
              <w:szCs w:val="21"/>
              <w:lang w:val="en-US" w:eastAsia="zh-CN" w:bidi="ar"/>
            </w:rPr>
          </w:rPrChange>
        </w:rPr>
        <w:t>原级配粗粒土</w:t>
      </w:r>
      <w:ins w:id="30" w:author="汤轩林" w:date="2019-12-21T14:33:27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31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的</w:t>
        </w:r>
      </w:ins>
      <w:r>
        <w:rPr>
          <w:rFonts w:hint="eastAsia" w:ascii="楷体" w:hAnsi="楷体" w:eastAsia="楷体" w:cs="楷体"/>
          <w:b/>
          <w:bCs/>
          <w:color w:val="333333"/>
          <w:kern w:val="0"/>
          <w:sz w:val="28"/>
          <w:szCs w:val="28"/>
          <w:lang w:val="en-US" w:eastAsia="zh-CN" w:bidi="ar"/>
          <w:rPrChange w:id="32" w:author="TXL" w:date="2020-01-29T21:53:38Z">
            <w:rPr>
              <w:rFonts w:hint="eastAsia" w:ascii="宋体" w:hAnsi="宋体" w:eastAsia="宋体" w:cs="宋体"/>
              <w:b/>
              <w:bCs/>
              <w:color w:val="333333"/>
              <w:kern w:val="0"/>
              <w:sz w:val="21"/>
              <w:szCs w:val="21"/>
              <w:lang w:val="en-US" w:eastAsia="zh-CN" w:bidi="ar"/>
            </w:rPr>
          </w:rPrChange>
        </w:rPr>
        <w:t>压缩</w:t>
      </w:r>
      <w:ins w:id="33" w:author="汤轩林" w:date="2019-12-21T14:33:34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34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试验</w:t>
        </w:r>
      </w:ins>
      <w:ins w:id="35" w:author="汤轩林" w:date="2019-12-21T14:33:02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36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从</w:t>
        </w:r>
      </w:ins>
      <w:r>
        <w:rPr>
          <w:rFonts w:hint="eastAsia" w:ascii="楷体" w:hAnsi="楷体" w:eastAsia="楷体" w:cs="楷体"/>
          <w:b/>
          <w:bCs/>
          <w:color w:val="333333"/>
          <w:kern w:val="0"/>
          <w:sz w:val="28"/>
          <w:szCs w:val="28"/>
          <w:lang w:val="en-US" w:eastAsia="zh-CN" w:bidi="ar"/>
          <w:rPrChange w:id="37" w:author="TXL" w:date="2020-01-29T21:53:38Z">
            <w:rPr>
              <w:rFonts w:hint="eastAsia" w:ascii="宋体" w:hAnsi="宋体" w:eastAsia="宋体" w:cs="宋体"/>
              <w:b/>
              <w:bCs/>
              <w:color w:val="333333"/>
              <w:kern w:val="0"/>
              <w:sz w:val="21"/>
              <w:szCs w:val="21"/>
              <w:lang w:val="en-US" w:eastAsia="zh-CN" w:bidi="ar"/>
            </w:rPr>
          </w:rPrChange>
        </w:rPr>
        <w:t>仪器设备研制、试验</w:t>
      </w:r>
      <w:ins w:id="38" w:author="TXL" w:date="2020-01-31T11:03:44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</w:rPr>
          <w:t>方法</w:t>
        </w:r>
      </w:ins>
      <w:del w:id="39" w:author="TXL" w:date="2020-01-31T11:03:43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40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delText>方</w:delText>
        </w:r>
      </w:del>
      <w:del w:id="41" w:author="TXL" w:date="2020-01-31T11:03:42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42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delText>法</w:delText>
        </w:r>
      </w:del>
      <w:del w:id="43" w:author="TXL" w:date="2020-01-31T11:03:31Z">
        <w:r>
          <w:rPr>
            <w:rFonts w:hint="default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44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delText>探讨</w:delText>
        </w:r>
      </w:del>
      <w:ins w:id="45" w:author="TXL" w:date="2020-01-31T11:03:37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</w:rPr>
          <w:t>研究</w:t>
        </w:r>
      </w:ins>
      <w:r>
        <w:rPr>
          <w:rFonts w:hint="eastAsia" w:ascii="楷体" w:hAnsi="楷体" w:eastAsia="楷体" w:cs="楷体"/>
          <w:b/>
          <w:bCs/>
          <w:color w:val="333333"/>
          <w:kern w:val="0"/>
          <w:sz w:val="28"/>
          <w:szCs w:val="28"/>
          <w:lang w:val="en-US" w:eastAsia="zh-CN" w:bidi="ar"/>
          <w:rPrChange w:id="46" w:author="TXL" w:date="2020-01-29T21:53:38Z">
            <w:rPr>
              <w:rFonts w:hint="eastAsia" w:ascii="宋体" w:hAnsi="宋体" w:eastAsia="宋体" w:cs="宋体"/>
              <w:b/>
              <w:bCs/>
              <w:color w:val="333333"/>
              <w:kern w:val="0"/>
              <w:sz w:val="21"/>
              <w:szCs w:val="21"/>
              <w:lang w:val="en-US" w:eastAsia="zh-CN" w:bidi="ar"/>
            </w:rPr>
          </w:rPrChange>
        </w:rPr>
        <w:t>、缩尺前后试验结果分析等</w:t>
      </w:r>
      <w:ins w:id="47" w:author="汤轩林" w:date="2019-12-21T14:33:57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48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方面</w:t>
        </w:r>
      </w:ins>
      <w:ins w:id="49" w:author="汤轩林" w:date="2019-12-21T14:33:52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50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入手</w:t>
        </w:r>
      </w:ins>
      <w:del w:id="51" w:author="汤轩林" w:date="2019-12-21T14:33:46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52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delText>研究</w:delText>
        </w:r>
      </w:del>
      <w:r>
        <w:rPr>
          <w:rFonts w:hint="eastAsia" w:ascii="楷体" w:hAnsi="楷体" w:eastAsia="楷体" w:cs="楷体"/>
          <w:b/>
          <w:bCs/>
          <w:color w:val="333333"/>
          <w:kern w:val="0"/>
          <w:sz w:val="28"/>
          <w:szCs w:val="28"/>
          <w:lang w:val="en-US" w:eastAsia="zh-CN" w:bidi="ar"/>
          <w:rPrChange w:id="53" w:author="TXL" w:date="2020-01-29T21:53:38Z">
            <w:rPr>
              <w:rFonts w:hint="eastAsia" w:ascii="宋体" w:hAnsi="宋体" w:eastAsia="宋体" w:cs="宋体"/>
              <w:b/>
              <w:bCs/>
              <w:color w:val="333333"/>
              <w:kern w:val="0"/>
              <w:sz w:val="21"/>
              <w:szCs w:val="21"/>
              <w:lang w:val="en-US" w:eastAsia="zh-CN" w:bidi="ar"/>
            </w:rPr>
          </w:rPrChange>
        </w:rPr>
        <w:t>，提出了原级配</w:t>
      </w:r>
      <w:ins w:id="54" w:author="TXL [2]" w:date="2020-02-17T12:47:49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</w:rPr>
          <w:t>粗粒土</w:t>
        </w:r>
      </w:ins>
      <w:r>
        <w:rPr>
          <w:rFonts w:hint="eastAsia" w:ascii="楷体" w:hAnsi="楷体" w:eastAsia="楷体" w:cs="楷体"/>
          <w:b/>
          <w:bCs/>
          <w:color w:val="333333"/>
          <w:kern w:val="0"/>
          <w:sz w:val="28"/>
          <w:szCs w:val="28"/>
          <w:lang w:val="en-US" w:eastAsia="zh-CN" w:bidi="ar"/>
          <w:rPrChange w:id="55" w:author="TXL" w:date="2020-01-29T21:53:38Z">
            <w:rPr>
              <w:rFonts w:hint="eastAsia" w:ascii="宋体" w:hAnsi="宋体" w:eastAsia="宋体" w:cs="宋体"/>
              <w:b/>
              <w:bCs/>
              <w:color w:val="333333"/>
              <w:kern w:val="0"/>
              <w:sz w:val="21"/>
              <w:szCs w:val="21"/>
              <w:lang w:val="en-US" w:eastAsia="zh-CN" w:bidi="ar"/>
            </w:rPr>
          </w:rPrChange>
        </w:rPr>
        <w:t>压缩试验控制的主要方法和标准</w:t>
      </w:r>
      <w:ins w:id="56" w:author="汤轩林" w:date="2019-12-21T14:34:32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57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，</w:t>
        </w:r>
      </w:ins>
      <w:ins w:id="58" w:author="汤轩林" w:date="2019-12-21T14:34:34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59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为</w:t>
        </w:r>
      </w:ins>
      <w:ins w:id="60" w:author="汤轩林" w:date="2019-12-21T14:34:42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61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可靠</w:t>
        </w:r>
      </w:ins>
      <w:ins w:id="62" w:author="汤轩林" w:date="2019-12-21T14:34:45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63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确定</w:t>
        </w:r>
      </w:ins>
      <w:ins w:id="64" w:author="汤轩林" w:date="2019-12-21T14:34:53Z">
        <w:del w:id="65" w:author="TXL [2]" w:date="2020-02-17T12:48:04Z">
          <w:r>
            <w:rPr>
              <w:rFonts w:hint="eastAsia" w:ascii="楷体" w:hAnsi="楷体" w:eastAsia="楷体" w:cs="楷体"/>
              <w:b/>
              <w:bCs/>
              <w:color w:val="333333"/>
              <w:kern w:val="0"/>
              <w:sz w:val="28"/>
              <w:szCs w:val="28"/>
              <w:lang w:val="en-US" w:eastAsia="zh-CN" w:bidi="ar"/>
              <w:rPrChange w:id="66" w:author="TXL" w:date="2020-01-29T21:53:38Z">
                <w:rPr>
                  <w:rFonts w:hint="eastAsia" w:ascii="宋体" w:hAnsi="宋体" w:eastAsia="宋体" w:cs="宋体"/>
                  <w:b/>
                  <w:bCs/>
                  <w:color w:val="333333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原</w:delText>
          </w:r>
        </w:del>
      </w:ins>
      <w:ins w:id="69" w:author="汤轩林" w:date="2019-12-21T14:34:53Z">
        <w:del w:id="70" w:author="TXL [2]" w:date="2020-02-17T12:48:04Z">
          <w:r>
            <w:rPr>
              <w:rFonts w:hint="eastAsia" w:ascii="楷体" w:hAnsi="楷体" w:eastAsia="楷体" w:cs="楷体"/>
              <w:b/>
              <w:bCs/>
              <w:color w:val="333333"/>
              <w:kern w:val="0"/>
              <w:sz w:val="28"/>
              <w:szCs w:val="28"/>
              <w:lang w:val="en-US" w:eastAsia="zh-CN" w:bidi="ar"/>
              <w:rPrChange w:id="71" w:author="TXL" w:date="2020-01-29T21:53:38Z">
                <w:rPr>
                  <w:rFonts w:hint="eastAsia" w:ascii="宋体" w:hAnsi="宋体" w:eastAsia="宋体" w:cs="宋体"/>
                  <w:b/>
                  <w:bCs/>
                  <w:color w:val="333333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级</w:delText>
          </w:r>
        </w:del>
      </w:ins>
      <w:ins w:id="74" w:author="汤轩林" w:date="2019-12-21T14:34:53Z">
        <w:del w:id="75" w:author="TXL [2]" w:date="2020-02-17T12:48:03Z">
          <w:r>
            <w:rPr>
              <w:rFonts w:hint="eastAsia" w:ascii="楷体" w:hAnsi="楷体" w:eastAsia="楷体" w:cs="楷体"/>
              <w:b/>
              <w:bCs/>
              <w:color w:val="333333"/>
              <w:kern w:val="0"/>
              <w:sz w:val="28"/>
              <w:szCs w:val="28"/>
              <w:lang w:val="en-US" w:eastAsia="zh-CN" w:bidi="ar"/>
              <w:rPrChange w:id="76" w:author="TXL" w:date="2020-01-29T21:53:38Z">
                <w:rPr>
                  <w:rFonts w:hint="eastAsia" w:ascii="宋体" w:hAnsi="宋体" w:eastAsia="宋体" w:cs="宋体"/>
                  <w:b/>
                  <w:bCs/>
                  <w:color w:val="333333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配</w:delText>
          </w:r>
        </w:del>
      </w:ins>
      <w:ins w:id="79" w:author="汤轩林" w:date="2019-12-21T14:34:58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80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粗粒土</w:t>
        </w:r>
      </w:ins>
      <w:ins w:id="81" w:author="汤轩林" w:date="2019-12-21T14:34:59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82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的</w:t>
        </w:r>
      </w:ins>
      <w:ins w:id="83" w:author="汤轩林" w:date="2019-12-21T14:35:03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84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压缩变形</w:t>
        </w:r>
      </w:ins>
      <w:ins w:id="85" w:author="汤轩林" w:date="2019-12-27T11:11:44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86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参数</w:t>
        </w:r>
      </w:ins>
      <w:ins w:id="87" w:author="汤轩林" w:date="2019-12-21T14:35:15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88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提供了</w:t>
        </w:r>
      </w:ins>
      <w:ins w:id="89" w:author="TXL" w:date="2020-01-29T11:45:07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90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很</w:t>
        </w:r>
      </w:ins>
      <w:ins w:id="91" w:author="汤轩林" w:date="2019-12-21T14:35:17Z">
        <w:del w:id="92" w:author="TXL" w:date="2020-01-29T11:45:02Z">
          <w:r>
            <w:rPr>
              <w:rFonts w:hint="eastAsia" w:ascii="楷体" w:hAnsi="楷体" w:eastAsia="楷体" w:cs="楷体"/>
              <w:b/>
              <w:bCs/>
              <w:color w:val="333333"/>
              <w:kern w:val="0"/>
              <w:sz w:val="28"/>
              <w:szCs w:val="28"/>
              <w:lang w:val="en-US" w:eastAsia="zh-CN" w:bidi="ar"/>
              <w:rPrChange w:id="93" w:author="TXL" w:date="2020-01-29T21:53:38Z">
                <w:rPr>
                  <w:rFonts w:hint="eastAsia" w:ascii="宋体" w:hAnsi="宋体" w:eastAsia="宋体" w:cs="宋体"/>
                  <w:b/>
                  <w:bCs/>
                  <w:color w:val="333333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较</w:delText>
          </w:r>
        </w:del>
      </w:ins>
      <w:ins w:id="94" w:author="汤轩林" w:date="2019-12-21T14:35:17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95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好</w:t>
        </w:r>
      </w:ins>
      <w:ins w:id="96" w:author="汤轩林" w:date="2019-12-21T14:35:20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97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t>方法</w:t>
        </w:r>
      </w:ins>
      <w:del w:id="98" w:author="汤轩林" w:date="2019-12-21T14:34:31Z">
        <w:r>
          <w:rPr>
            <w:rFonts w:hint="eastAsia" w:ascii="楷体" w:hAnsi="楷体" w:eastAsia="楷体" w:cs="楷体"/>
            <w:b/>
            <w:bCs/>
            <w:color w:val="333333"/>
            <w:kern w:val="0"/>
            <w:sz w:val="28"/>
            <w:szCs w:val="28"/>
            <w:lang w:val="en-US" w:eastAsia="zh-CN" w:bidi="ar"/>
            <w:rPrChange w:id="99" w:author="TXL" w:date="2020-01-29T21:53:38Z"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</w:rPrChange>
          </w:rPr>
          <w:delText>等</w:delText>
        </w:r>
      </w:del>
      <w:r>
        <w:rPr>
          <w:rFonts w:hint="eastAsia" w:ascii="楷体" w:hAnsi="楷体" w:eastAsia="楷体" w:cs="楷体"/>
          <w:b/>
          <w:bCs/>
          <w:color w:val="333333"/>
          <w:kern w:val="0"/>
          <w:sz w:val="28"/>
          <w:szCs w:val="28"/>
          <w:lang w:val="en-US" w:eastAsia="zh-CN" w:bidi="ar"/>
          <w:rPrChange w:id="100" w:author="TXL" w:date="2020-01-29T21:53:38Z">
            <w:rPr>
              <w:rFonts w:hint="eastAsia" w:ascii="宋体" w:hAnsi="宋体" w:eastAsia="宋体" w:cs="宋体"/>
              <w:b/>
              <w:bCs/>
              <w:color w:val="333333"/>
              <w:kern w:val="0"/>
              <w:sz w:val="21"/>
              <w:szCs w:val="21"/>
              <w:lang w:val="en-US" w:eastAsia="zh-CN" w:bidi="ar"/>
            </w:rPr>
          </w:rPrChange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9"/>
        <w:rPr>
          <w:ins w:id="101" w:author="TXL" w:date="2020-01-30T10:33:46Z"/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02" w:author="TXL" w:date="2020-01-29T21:53:38Z">
            <w:rPr>
              <w:rFonts w:hint="eastAsia" w:ascii="宋体" w:hAnsi="宋体" w:eastAsia="宋体" w:cs="宋体"/>
              <w:b/>
              <w:bCs/>
              <w:sz w:val="21"/>
              <w:szCs w:val="21"/>
              <w:lang w:val="en-US" w:eastAsia="zh-CN"/>
            </w:rPr>
          </w:rPrChange>
        </w:rPr>
        <w:t xml:space="preserve">关键词：原级配   粗粒土   压缩试验  </w:t>
      </w:r>
      <w:ins w:id="103" w:author="TXL" w:date="2020-01-29T20:26:24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104" w:author="TXL" w:date="2020-01-29T21:53:38Z"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rPrChange>
          </w:rPr>
          <w:t>技术研究</w:t>
        </w:r>
      </w:ins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9"/>
        <w:rPr>
          <w:del w:id="105" w:author="TXL" w:date="2020-01-30T10:33:44Z"/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06" w:author="TXL" w:date="2020-01-29T21:53:38Z">
            <w:rPr>
              <w:del w:id="107" w:author="TXL" w:date="2020-01-30T10:33:44Z"/>
              <w:rFonts w:hint="eastAsia" w:ascii="宋体" w:hAnsi="宋体" w:eastAsia="宋体" w:cs="宋体"/>
              <w:b/>
              <w:bCs/>
              <w:sz w:val="21"/>
              <w:szCs w:val="21"/>
              <w:lang w:val="en-US" w:eastAsia="zh-CN"/>
            </w:rPr>
          </w:rPrChange>
        </w:rPr>
      </w:pPr>
      <w:ins w:id="108" w:author="汤轩林" w:date="2019-12-21T14:25:27Z">
        <w:del w:id="109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10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(</w:delText>
          </w:r>
        </w:del>
      </w:ins>
      <w:ins w:id="111" w:author="汤轩林" w:date="2019-12-21T14:25:38Z">
        <w:del w:id="112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13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试样</w:delText>
          </w:r>
        </w:del>
      </w:ins>
      <w:ins w:id="114" w:author="汤轩林" w:date="2019-12-21T14:25:40Z">
        <w:del w:id="115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16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制备</w:delText>
          </w:r>
        </w:del>
      </w:ins>
      <w:ins w:id="117" w:author="汤轩林" w:date="2019-12-21T14:25:41Z">
        <w:del w:id="118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19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、</w:delText>
          </w:r>
        </w:del>
      </w:ins>
      <w:ins w:id="120" w:author="汤轩林" w:date="2019-12-21T14:26:11Z">
        <w:del w:id="121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22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荷载的分级</w:delText>
          </w:r>
        </w:del>
      </w:ins>
      <w:ins w:id="123" w:author="汤轩林" w:date="2019-12-21T14:26:12Z">
        <w:del w:id="124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25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、</w:delText>
          </w:r>
        </w:del>
      </w:ins>
      <w:ins w:id="126" w:author="汤轩林" w:date="2019-12-21T14:26:16Z">
        <w:del w:id="127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28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稳定</w:delText>
          </w:r>
        </w:del>
      </w:ins>
      <w:ins w:id="129" w:author="汤轩林" w:date="2019-12-21T14:26:19Z">
        <w:del w:id="130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31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标准</w:delText>
          </w:r>
        </w:del>
      </w:ins>
      <w:ins w:id="132" w:author="汤轩林" w:date="2019-12-21T14:26:20Z">
        <w:del w:id="133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34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、</w:delText>
          </w:r>
        </w:del>
      </w:ins>
      <w:ins w:id="135" w:author="汤轩林" w:date="2019-12-21T15:08:22Z">
        <w:del w:id="136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37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结果</w:delText>
          </w:r>
        </w:del>
      </w:ins>
      <w:ins w:id="138" w:author="汤轩林" w:date="2019-12-21T15:08:23Z">
        <w:del w:id="139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40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的</w:delText>
          </w:r>
        </w:del>
      </w:ins>
      <w:ins w:id="141" w:author="汤轩林" w:date="2019-12-21T15:08:25Z">
        <w:del w:id="142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43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对比分析</w:delText>
          </w:r>
        </w:del>
      </w:ins>
      <w:ins w:id="144" w:author="汤轩林" w:date="2019-12-21T15:08:33Z">
        <w:del w:id="145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46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、</w:delText>
          </w:r>
        </w:del>
      </w:ins>
      <w:ins w:id="147" w:author="汤轩林" w:date="2019-12-21T15:08:44Z">
        <w:del w:id="148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49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试验</w:delText>
          </w:r>
        </w:del>
      </w:ins>
      <w:ins w:id="150" w:author="汤轩林" w:date="2019-12-21T15:08:46Z">
        <w:del w:id="151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52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结论</w:delText>
          </w:r>
        </w:del>
      </w:ins>
      <w:ins w:id="153" w:author="汤轩林" w:date="2019-12-21T15:08:47Z">
        <w:del w:id="154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55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等等</w:delText>
          </w:r>
        </w:del>
      </w:ins>
      <w:ins w:id="156" w:author="汤轩林" w:date="2019-12-27T11:07:53Z">
        <w:del w:id="157" w:author="TXL" w:date="2020-01-30T10:33:44Z"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  <w:rPrChange w:id="158" w:author="TXL" w:date="2020-01-29T21:53:38Z">
                <w:rPr>
                  <w:rFonts w:hint="eastAsia" w:ascii="宋体" w:hAnsi="宋体" w:eastAsia="宋体" w:cs="宋体"/>
                  <w:b/>
                  <w:bCs/>
                  <w:sz w:val="21"/>
                  <w:szCs w:val="21"/>
                  <w:lang w:val="en-US" w:eastAsia="zh-CN"/>
                </w:rPr>
              </w:rPrChange>
            </w:rPr>
            <w:delText>。</w:delText>
          </w:r>
        </w:del>
      </w:ins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59" w:author="TXL" w:date="2020-01-29T21:53:38Z">
            <w:rPr>
              <w:rFonts w:hint="eastAsia" w:ascii="宋体" w:hAnsi="宋体" w:eastAsia="宋体" w:cs="宋体"/>
              <w:b/>
              <w:bCs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60" w:author="TXL" w:date="2020-01-29T21:53:38Z">
            <w:rPr>
              <w:rFonts w:hint="eastAsia" w:ascii="宋体" w:hAnsi="宋体" w:eastAsia="宋体" w:cs="宋体"/>
              <w:b/>
              <w:bCs/>
              <w:sz w:val="21"/>
              <w:szCs w:val="21"/>
              <w:lang w:val="en-US" w:eastAsia="zh-CN"/>
            </w:rPr>
          </w:rPrChange>
        </w:rPr>
        <w:t>1、前言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del w:id="161" w:author="TXL" w:date="2020-01-31T11:14:18Z"/>
          <w:rFonts w:hint="eastAsia" w:ascii="楷体" w:hAnsi="楷体" w:eastAsia="楷体" w:cs="楷体"/>
          <w:sz w:val="28"/>
          <w:szCs w:val="28"/>
          <w:lang w:val="en-US" w:eastAsia="zh-CN"/>
          <w:rPrChange w:id="162" w:author="TXL" w:date="2020-01-29T21:53:38Z">
            <w:rPr>
              <w:del w:id="163" w:author="TXL" w:date="2020-01-31T11:14:18Z"/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64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随着我国高土石坝、超高土石坝建设规模的</w:t>
      </w:r>
      <w:ins w:id="165" w:author="TXL" w:date="2020-01-29T20:29:02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6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不断</w:t>
        </w:r>
      </w:ins>
      <w:del w:id="167" w:author="TXL" w:date="2020-01-29T20:26:5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6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快速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69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发展，坝高从100m～150m级提升到200m～300m级</w:t>
      </w:r>
      <w:del w:id="170" w:author="TXL" w:date="2020-01-31T11:05:2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7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等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72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，且不少工程建设在深厚覆盖层和强震区等复杂地质条件地区，</w:t>
      </w:r>
      <w:del w:id="173" w:author="汤轩林" w:date="2019-12-27T11:13:1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74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因此</w:delText>
        </w:r>
      </w:del>
      <w:del w:id="175" w:author="汤轩林" w:date="2019-12-27T11:13:12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7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，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77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对筑坝技术和工程安全性</w:t>
      </w:r>
      <w:ins w:id="178" w:author="汤轩林" w:date="2019-12-27T11:13:2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7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也</w:t>
        </w:r>
      </w:ins>
      <w:del w:id="180" w:author="汤轩林" w:date="2019-12-27T11:13:2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8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就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82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提出了更高的要求。粗粒土作为高土石坝筑坝的主要材料，</w:t>
      </w:r>
      <w:ins w:id="183" w:author="TXL" w:date="2020-01-29T20:30:1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84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如何</w:t>
        </w:r>
      </w:ins>
      <w:del w:id="185" w:author="TXL" w:date="2020-01-29T20:30:1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8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通</w:delText>
        </w:r>
      </w:del>
      <w:del w:id="187" w:author="TXL" w:date="2020-01-29T20:30:1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8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过</w:delText>
        </w:r>
      </w:del>
      <w:del w:id="189" w:author="TXL" w:date="2020-01-29T20:30:0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9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试验</w:delText>
        </w:r>
      </w:del>
      <w:del w:id="191" w:author="TXL" w:date="2020-01-29T20:30:0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9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，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93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科学准确地把握和确定其工程特性和参数是高土石坝设计、建设和安全运行的关键基础。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en-US" w:eastAsia="zh-CN"/>
          <w:rPrChange w:id="194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95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工程界对筑坝粗粒料的性能研究，目前主要采用缩尺</w:t>
      </w:r>
      <w:ins w:id="196" w:author="TXL" w:date="2020-01-29T20:34:2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9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法</w:t>
        </w:r>
      </w:ins>
      <w:ins w:id="198" w:author="TXL" w:date="2020-01-29T20:34:33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9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进行</w:t>
        </w:r>
      </w:ins>
      <w:del w:id="200" w:author="TXL" w:date="2020-01-29T20:34:2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0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料、</w:delText>
        </w:r>
      </w:del>
      <w:del w:id="202" w:author="TXL" w:date="2020-01-29T20:34:2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03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利用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04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室内</w:t>
      </w:r>
      <w:ins w:id="205" w:author="TXL" w:date="2020-01-29T20:34:3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0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外</w:t>
        </w:r>
      </w:ins>
      <w:ins w:id="207" w:author="TXL" w:date="2020-01-29T20:35:0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0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模拟</w:t>
        </w:r>
      </w:ins>
      <w:ins w:id="209" w:author="TXL" w:date="2020-01-29T20:35:0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1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推算</w:t>
        </w:r>
      </w:ins>
      <w:ins w:id="211" w:author="TXL" w:date="2020-01-29T20:35:0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1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试验研究</w:t>
        </w:r>
      </w:ins>
      <w:ins w:id="213" w:author="TXL" w:date="2020-01-29T20:35:1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14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，</w:t>
        </w:r>
      </w:ins>
      <w:del w:id="215" w:author="TXL" w:date="2020-01-29T20:35:2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1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小型设备进行研究，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17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常用</w:t>
      </w:r>
      <w:del w:id="218" w:author="TXL" w:date="2020-01-29T20:35:2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1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室内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20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试验</w:t>
      </w:r>
      <w:ins w:id="221" w:author="TXL" w:date="2020-01-29T20:35:3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2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研究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23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设备的试样直径一般为300mm，对应的试验材料颗粒最大粒径为60mm，</w:t>
      </w:r>
      <w:del w:id="224" w:author="TXL" w:date="2020-01-29T20:36:43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2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从而</w:delText>
        </w:r>
      </w:del>
      <w:del w:id="226" w:author="TXL" w:date="2020-01-29T20:36:42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2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造成</w:delText>
        </w:r>
      </w:del>
      <w:ins w:id="228" w:author="TXL" w:date="2020-01-29T20:36:1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2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缩尺</w:t>
        </w:r>
      </w:ins>
      <w:ins w:id="230" w:author="TXL" w:date="2020-01-29T20:36:1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3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后</w:t>
        </w:r>
      </w:ins>
      <w:del w:id="232" w:author="TXL" w:date="2020-01-29T20:36:1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33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室</w:delText>
        </w:r>
      </w:del>
      <w:del w:id="234" w:author="TXL" w:date="2020-01-29T20:36:1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3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内</w:delText>
        </w:r>
      </w:del>
      <w:ins w:id="236" w:author="TXL" w:date="2020-01-29T20:36:23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3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的</w:t>
        </w:r>
      </w:ins>
      <w:del w:id="238" w:author="TXL" w:date="2020-01-29T20:36:2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3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级配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40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试验</w:t>
      </w:r>
      <w:ins w:id="241" w:author="TXL" w:date="2020-01-29T20:37:3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4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研究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43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结果</w:t>
      </w:r>
      <w:ins w:id="244" w:author="TXL" w:date="2020-01-29T20:37:0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4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虽</w:t>
        </w:r>
      </w:ins>
      <w:ins w:id="246" w:author="TXL" w:date="2020-01-29T20:37:13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4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经过</w:t>
        </w:r>
      </w:ins>
      <w:ins w:id="248" w:author="TXL" w:date="2020-01-29T20:37:22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4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模拟</w:t>
        </w:r>
      </w:ins>
      <w:ins w:id="250" w:author="TXL" w:date="2020-01-29T20:37:2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5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推算</w:t>
        </w:r>
      </w:ins>
      <w:ins w:id="252" w:author="TXL" w:date="2020-01-29T20:37:4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53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但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54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与原级配坝料工程特性</w:t>
      </w:r>
      <w:ins w:id="255" w:author="TXL" w:date="2020-01-29T20:38:0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5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依然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57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存在一定的差异，也就是业界常说的“尺寸效应”对筑坝材料工程特性的影响。</w:t>
      </w:r>
      <w:ins w:id="258" w:author="TXL" w:date="2020-01-31T11:07:5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近年来</w:t>
        </w:r>
      </w:ins>
      <w:ins w:id="259" w:author="TXL" w:date="2020-01-31T11:07:5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科研人员</w:t>
        </w:r>
      </w:ins>
      <w:ins w:id="260" w:author="TXL" w:date="2020-01-31T11:17:0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在</w:t>
        </w:r>
      </w:ins>
      <w:ins w:id="261" w:author="TXL" w:date="2020-01-31T11:10:2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高坝</w:t>
        </w:r>
      </w:ins>
      <w:ins w:id="262" w:author="TXL" w:date="2020-01-31T11:10:2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、</w:t>
        </w:r>
      </w:ins>
      <w:ins w:id="263" w:author="TXL" w:date="2020-01-31T11:10:3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超高坝</w:t>
        </w:r>
      </w:ins>
      <w:ins w:id="264" w:author="TXL" w:date="2020-01-31T11:18:0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筑坝材料</w:t>
        </w:r>
      </w:ins>
      <w:ins w:id="265" w:author="TXL" w:date="2020-01-31T11:16:2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本构</w:t>
        </w:r>
      </w:ins>
      <w:ins w:id="266" w:author="TXL" w:date="2020-01-31T11:16:2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性能能研究</w:t>
        </w:r>
      </w:ins>
      <w:ins w:id="267" w:author="TXL" w:date="2020-01-31T11:16:3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方面</w:t>
        </w:r>
      </w:ins>
      <w:ins w:id="268" w:author="TXL" w:date="2020-01-31T11:16:4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，</w:t>
        </w:r>
      </w:ins>
      <w:ins w:id="269" w:author="TXL" w:date="2020-01-31T11:18:2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针对</w:t>
        </w:r>
      </w:ins>
      <w:ins w:id="270" w:author="TXL" w:date="2020-01-31T11:08:5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原级配</w:t>
        </w:r>
      </w:ins>
      <w:ins w:id="271" w:author="TXL" w:date="2020-01-31T11:18:3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粗粒土</w:t>
        </w:r>
      </w:ins>
      <w:ins w:id="272" w:author="TXL" w:date="2020-01-31T11:13:3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研发了</w:t>
        </w:r>
      </w:ins>
      <w:ins w:id="273" w:author="TXL" w:date="2020-01-31T11:13:4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一批</w:t>
        </w:r>
      </w:ins>
      <w:ins w:id="274" w:author="TXL" w:date="2020-01-31T11:13:4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大尺寸、</w:t>
        </w:r>
      </w:ins>
      <w:ins w:id="275" w:author="TXL" w:date="2020-01-31T11:13:4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高应力</w:t>
        </w:r>
      </w:ins>
      <w:ins w:id="276" w:author="TXL" w:date="2020-01-31T11:13:5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的</w:t>
        </w:r>
      </w:ins>
      <w:ins w:id="277" w:author="TXL" w:date="2020-01-31T11:14:0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试验设备</w:t>
        </w:r>
      </w:ins>
      <w:ins w:id="278" w:author="TXL" w:date="2020-01-31T11:14:0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和</w:t>
        </w:r>
      </w:ins>
      <w:ins w:id="279" w:author="TXL" w:date="2020-01-31T11:14:0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试验技术</w:t>
        </w:r>
      </w:ins>
      <w:ins w:id="280" w:author="TXL" w:date="2020-01-31T11:14:0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，</w:t>
        </w:r>
      </w:ins>
      <w:ins w:id="281" w:author="TXL" w:date="2020-01-31T11:15:2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为</w:t>
        </w:r>
      </w:ins>
      <w:ins w:id="282" w:author="TXL" w:date="2020-01-31T11:15:3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高</w:t>
        </w:r>
      </w:ins>
      <w:ins w:id="283" w:author="TXL" w:date="2020-01-31T11:23:2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土石坝</w:t>
        </w:r>
      </w:ins>
      <w:ins w:id="284" w:author="TXL" w:date="2020-01-31T11:23:2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的</w:t>
        </w:r>
      </w:ins>
      <w:ins w:id="285" w:author="TXL" w:date="2020-01-31T11:23:2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建设</w:t>
        </w:r>
      </w:ins>
      <w:ins w:id="286" w:author="TXL" w:date="2020-01-31T11:23:2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提供</w:t>
        </w:r>
      </w:ins>
      <w:ins w:id="287" w:author="TXL" w:date="2020-01-31T11:23:3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了</w:t>
        </w:r>
      </w:ins>
      <w:ins w:id="288" w:author="TXL" w:date="2020-01-31T11:23:3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可靠</w:t>
        </w:r>
      </w:ins>
      <w:ins w:id="289" w:author="TXL" w:date="2020-01-31T11:23:5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技术</w:t>
        </w:r>
      </w:ins>
      <w:ins w:id="290" w:author="TXL" w:date="2020-01-31T11:23:4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保障</w:t>
        </w:r>
      </w:ins>
      <w:ins w:id="291" w:author="TXL" w:date="2020-01-31T11:23:4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。</w:t>
        </w:r>
      </w:ins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val="en-US" w:eastAsia="zh-CN"/>
          <w:rPrChange w:id="292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</w:pPr>
      <w:ins w:id="293" w:author="TXL" w:date="2020-01-31T11:24:1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本文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94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为了研究原型级配坝料的压缩变形特性，分析缩尺坝料压缩指标与原级配坝料压缩指标的差异，为大坝安全验算提供依据，</w:t>
      </w:r>
      <w:ins w:id="295" w:author="TXL" w:date="2020-01-29T20:38:5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9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对</w:t>
        </w:r>
      </w:ins>
      <w:ins w:id="297" w:author="TXL" w:date="2020-01-29T20:39:12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9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粗粒土</w:t>
        </w:r>
      </w:ins>
      <w:ins w:id="299" w:author="TXL" w:date="2020-01-29T20:39:02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0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原级配</w:t>
        </w:r>
      </w:ins>
      <w:ins w:id="301" w:author="TXL" w:date="2020-01-29T20:39:1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0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的</w:t>
        </w:r>
      </w:ins>
      <w:ins w:id="303" w:author="TXL" w:date="2020-01-29T20:39:2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04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压缩变形</w:t>
        </w:r>
      </w:ins>
      <w:ins w:id="305" w:author="TXL" w:date="2020-01-29T20:40:1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0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特性</w:t>
        </w:r>
      </w:ins>
      <w:ins w:id="307" w:author="TXL" w:date="2020-01-29T20:40:22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0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指标</w:t>
        </w:r>
      </w:ins>
      <w:ins w:id="309" w:author="TXL" w:date="2020-01-29T20:40:2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1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从</w:t>
        </w:r>
      </w:ins>
      <w:ins w:id="311" w:author="TXL" w:date="2020-01-29T20:40:3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1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设备</w:t>
        </w:r>
      </w:ins>
      <w:ins w:id="313" w:author="TXL" w:date="2020-01-29T20:40:3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14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研发</w:t>
        </w:r>
      </w:ins>
      <w:ins w:id="315" w:author="TXL" w:date="2020-01-29T20:40:4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1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、</w:t>
        </w:r>
      </w:ins>
      <w:ins w:id="317" w:author="TXL" w:date="2020-01-29T20:40:4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1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试样制备</w:t>
        </w:r>
      </w:ins>
      <w:ins w:id="319" w:author="TXL" w:date="2020-01-29T20:40:4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2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、</w:t>
        </w:r>
      </w:ins>
      <w:ins w:id="321" w:author="TXL" w:date="2020-01-29T20:40:5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2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试验</w:t>
        </w:r>
      </w:ins>
      <w:ins w:id="323" w:author="TXL" w:date="2020-01-29T20:41:2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24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方法</w:t>
        </w:r>
      </w:ins>
      <w:del w:id="325" w:author="TXL" w:date="2020-01-29T20:41:2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2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进行了</w:delText>
        </w:r>
      </w:del>
      <w:del w:id="327" w:author="TXL" w:date="2020-01-29T20:41:2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2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原级配坝料压缩</w:delText>
        </w:r>
      </w:del>
      <w:del w:id="329" w:author="TXL" w:date="2020-01-29T20:41:2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3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设备、试验方法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331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等关键技术</w:t>
      </w:r>
      <w:ins w:id="332" w:author="TXL" w:date="2020-01-29T20:41:3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33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进行</w:t>
        </w:r>
      </w:ins>
      <w:del w:id="334" w:author="TXL" w:date="2020-01-29T20:41:3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3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的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336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left"/>
        <w:textAlignment w:val="auto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337" w:author="TXL" w:date="2020-01-29T21:53:38Z">
            <w:rPr>
              <w:rFonts w:hint="eastAsia" w:ascii="宋体" w:hAnsi="宋体" w:eastAsia="宋体" w:cs="宋体"/>
              <w:b/>
              <w:bCs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338" w:author="TXL" w:date="2020-01-29T21:53:38Z">
            <w:rPr>
              <w:rFonts w:hint="eastAsia" w:ascii="宋体" w:hAnsi="宋体" w:eastAsia="宋体" w:cs="宋体"/>
              <w:b/>
              <w:bCs/>
              <w:sz w:val="21"/>
              <w:szCs w:val="21"/>
              <w:lang w:val="en-US" w:eastAsia="zh-CN"/>
            </w:rPr>
          </w:rPrChange>
        </w:rPr>
        <w:t>2、大型压缩仪器设备</w:t>
      </w:r>
      <w:ins w:id="339" w:author="TXL" w:date="2020-01-29T20:42:10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340" w:author="TXL" w:date="2020-01-29T21:53:38Z"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rPrChange>
          </w:rPr>
          <w:t>研制</w:t>
        </w:r>
      </w:ins>
      <w:del w:id="341" w:author="TXL" w:date="2020-01-29T20:42:07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342" w:author="TXL" w:date="2020-01-29T21:53:38Z"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rPrChange>
          </w:rPr>
          <w:delText>研究</w:delText>
        </w:r>
      </w:del>
    </w:p>
    <w:p>
      <w:pPr>
        <w:spacing w:line="360" w:lineRule="auto"/>
        <w:ind w:firstLine="560" w:firstLineChars="200"/>
        <w:rPr>
          <w:rFonts w:hint="eastAsia" w:ascii="楷体" w:hAnsi="楷体" w:eastAsia="楷体" w:cs="楷体"/>
          <w:sz w:val="28"/>
          <w:szCs w:val="28"/>
          <w:lang w:eastAsia="zh-CN"/>
          <w:rPrChange w:id="343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</w:pPr>
      <w:r>
        <w:rPr>
          <w:rFonts w:hint="eastAsia" w:ascii="楷体" w:hAnsi="楷体" w:eastAsia="楷体" w:cs="楷体"/>
          <w:sz w:val="28"/>
          <w:szCs w:val="28"/>
          <w:lang w:eastAsia="zh-CN"/>
          <w:rPrChange w:id="344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目前常用的粗粒土室</w:t>
      </w:r>
      <w:ins w:id="345" w:author="TXL" w:date="2020-01-29T20:42:26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34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内外</w:t>
        </w:r>
      </w:ins>
      <w:del w:id="347" w:author="TXL" w:date="2020-01-29T20:42:22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34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内</w:delText>
        </w:r>
      </w:del>
      <w:r>
        <w:rPr>
          <w:rFonts w:hint="eastAsia" w:ascii="楷体" w:hAnsi="楷体" w:eastAsia="楷体" w:cs="楷体"/>
          <w:sz w:val="28"/>
          <w:szCs w:val="28"/>
          <w:lang w:eastAsia="zh-CN"/>
          <w:rPrChange w:id="349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压缩试验设备允许的最大粒径为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  <w:rPrChange w:id="350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</w:rPrChange>
        </w:rPr>
        <w:t>60mm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351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～80mm，</w:t>
      </w:r>
      <w:ins w:id="352" w:author="TXL" w:date="2020-01-29T20:44:32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353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最大应力</w:t>
        </w:r>
      </w:ins>
      <w:ins w:id="354" w:author="TXL" w:date="2020-01-29T20:44:42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355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一般</w:t>
        </w:r>
      </w:ins>
      <w:ins w:id="356" w:author="TXL" w:date="2020-01-29T20:44:32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357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为3.5MPa</w:t>
        </w:r>
      </w:ins>
      <w:ins w:id="358" w:author="TXL" w:date="2020-01-29T20:44:3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35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，</w:t>
        </w:r>
      </w:ins>
      <w:ins w:id="360" w:author="TXL" w:date="2020-01-29T20:44:5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36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对应</w:t>
        </w:r>
      </w:ins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  <w:rPrChange w:id="362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</w:rPrChange>
        </w:rPr>
        <w:t>轴向荷载为700kN</w:t>
      </w:r>
      <w:del w:id="363" w:author="TXL" w:date="2020-01-31T11:26:5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364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，</w:delText>
        </w:r>
      </w:del>
      <w:del w:id="365" w:author="TXL" w:date="2020-01-31T11:26:5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366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最大应力为3.5MPa</w:delText>
        </w:r>
      </w:del>
      <w:del w:id="367" w:author="TXL" w:date="2020-01-31T11:26:5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368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，</w:delText>
        </w:r>
      </w:del>
      <w:del w:id="369" w:author="TXL" w:date="2020-01-31T11:26:5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highlight w:val="none"/>
            <w:lang w:val="en-US" w:eastAsia="zh-CN" w:bidi="ar"/>
            <w:rPrChange w:id="370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highlight w:val="none"/>
                <w:lang w:val="en-US" w:eastAsia="zh-CN" w:bidi="ar"/>
              </w:rPr>
            </w:rPrChange>
          </w:rPr>
          <w:delText>加</w:delText>
        </w:r>
      </w:del>
      <w:del w:id="371" w:author="TXL" w:date="2020-01-31T11:26:5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highlight w:val="none"/>
            <w:lang w:val="en-US" w:eastAsia="zh-CN" w:bidi="ar"/>
            <w:rPrChange w:id="372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highlight w:val="none"/>
                <w:lang w:val="en-US" w:eastAsia="zh-CN" w:bidi="ar"/>
              </w:rPr>
            </w:rPrChange>
          </w:rPr>
          <w:delText>载</w:delText>
        </w:r>
      </w:del>
      <w:del w:id="373" w:author="TXL" w:date="2020-01-31T11:26:5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highlight w:val="none"/>
            <w:lang w:val="en-US" w:eastAsia="zh-CN" w:bidi="ar"/>
            <w:rPrChange w:id="374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highlight w:val="none"/>
                <w:lang w:val="en-US" w:eastAsia="zh-CN" w:bidi="ar"/>
              </w:rPr>
            </w:rPrChange>
          </w:rPr>
          <w:delText>分级应不少</w:delText>
        </w:r>
      </w:del>
      <w:del w:id="375" w:author="TXL" w:date="2020-01-31T11:26:5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highlight w:val="none"/>
            <w:lang w:val="en-US" w:eastAsia="zh-CN" w:bidi="ar"/>
            <w:rPrChange w:id="376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highlight w:val="none"/>
                <w:lang w:val="en-US" w:eastAsia="zh-CN" w:bidi="ar"/>
              </w:rPr>
            </w:rPrChange>
          </w:rPr>
          <w:delText>于5级</w:delText>
        </w:r>
      </w:del>
      <w:del w:id="377" w:author="TXL" w:date="2020-01-31T11:26:5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highlight w:val="none"/>
            <w:lang w:val="en-US" w:eastAsia="zh-CN" w:bidi="ar"/>
            <w:rPrChange w:id="378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highlight w:val="none"/>
                <w:lang w:val="en-US" w:eastAsia="zh-CN" w:bidi="ar"/>
              </w:rPr>
            </w:rPrChange>
          </w:rPr>
          <w:delText>。</w:delText>
        </w:r>
      </w:del>
      <w:ins w:id="379" w:author="TXL" w:date="2020-01-31T11:26:52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highlight w:val="none"/>
            <w:lang w:val="en-US" w:eastAsia="zh-CN" w:bidi="ar"/>
          </w:rPr>
          <w:t>。</w:t>
        </w:r>
      </w:ins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  <w:rPrChange w:id="380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</w:rPrChange>
        </w:rPr>
        <w:t>对于最大粒径300mm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381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～</w:t>
      </w:r>
      <w:del w:id="382" w:author="TXL" w:date="2020-01-29T20:57:3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383" w:author="TXL" w:date="2020-01-29T21:53:38Z"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4</w:delText>
        </w:r>
      </w:del>
      <w:ins w:id="384" w:author="TXL" w:date="2020-01-29T20:57:3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385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6</w:t>
        </w:r>
      </w:ins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  <w:rPrChange w:id="386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</w:rPrChange>
        </w:rPr>
        <w:t>00mm</w:t>
      </w:r>
      <w:del w:id="387" w:author="TXL [2]" w:date="2020-02-17T12:50:5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388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原</w:delText>
        </w:r>
      </w:del>
      <w:del w:id="390" w:author="TXL [2]" w:date="2020-02-17T12:50:49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39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级</w:delText>
        </w:r>
      </w:del>
      <w:del w:id="393" w:author="TXL [2]" w:date="2020-02-17T12:50:49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394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配</w:delText>
        </w:r>
      </w:del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  <w:rPrChange w:id="396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</w:rPrChange>
        </w:rPr>
        <w:t>粗粒土</w:t>
      </w:r>
      <w:ins w:id="397" w:author="汤轩林" w:date="2019-12-27T11:19:35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398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，</w:t>
        </w:r>
      </w:ins>
      <w:ins w:id="399" w:author="汤轩林" w:date="2019-12-27T11:37:59Z">
        <w:del w:id="400" w:author="易永军" w:date="2020-02-05T11:00:37Z"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  <w:rPrChange w:id="401" w:author="TXL" w:date="2020-01-29T21:53:38Z">
                <w:rPr>
                  <w:rFonts w:hint="eastAsia" w:ascii="宋体" w:hAnsi="宋体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按</w:delText>
          </w:r>
        </w:del>
      </w:ins>
      <w:ins w:id="402" w:author="易永军" w:date="2020-02-05T11:00:37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</w:rPr>
          <w:t>参</w:t>
        </w:r>
      </w:ins>
      <w:ins w:id="403" w:author="汤轩林" w:date="2019-12-27T11:37:59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04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照</w:t>
        </w:r>
      </w:ins>
      <w:ins w:id="405" w:author="汤轩林" w:date="2019-12-27T11:38:22Z">
        <w:del w:id="406" w:author="易永军" w:date="2020-02-05T11:01:59Z"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  <w:rPrChange w:id="407" w:author="TXL" w:date="2020-01-29T21:53:38Z">
                <w:rPr>
                  <w:rFonts w:hint="eastAsia" w:ascii="宋体" w:hAnsi="宋体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S</w:delText>
          </w:r>
        </w:del>
      </w:ins>
      <w:ins w:id="408" w:author="汤轩林" w:date="2019-12-27T11:38:23Z">
        <w:del w:id="409" w:author="易永军" w:date="2020-02-05T11:01:59Z"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  <w:rPrChange w:id="410" w:author="TXL" w:date="2020-01-29T21:53:38Z">
                <w:rPr>
                  <w:rFonts w:hint="eastAsia" w:ascii="宋体" w:hAnsi="宋体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L</w:delText>
          </w:r>
        </w:del>
      </w:ins>
      <w:ins w:id="411" w:author="汤轩林" w:date="2019-12-27T11:38:25Z">
        <w:del w:id="412" w:author="易永军" w:date="2020-02-05T11:01:59Z"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  <w:rPrChange w:id="413" w:author="TXL" w:date="2020-01-29T21:53:38Z">
                <w:rPr>
                  <w:rFonts w:hint="eastAsia" w:ascii="宋体" w:hAnsi="宋体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2</w:delText>
          </w:r>
        </w:del>
      </w:ins>
      <w:ins w:id="414" w:author="汤轩林" w:date="2019-12-27T11:38:26Z">
        <w:del w:id="415" w:author="易永军" w:date="2020-02-05T11:01:59Z"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  <w:rPrChange w:id="416" w:author="TXL" w:date="2020-01-29T21:53:38Z">
                <w:rPr>
                  <w:rFonts w:hint="eastAsia" w:ascii="宋体" w:hAnsi="宋体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37</w:delText>
          </w:r>
        </w:del>
      </w:ins>
      <w:ins w:id="417" w:author="汤轩林" w:date="2019-12-27T11:38:27Z">
        <w:del w:id="418" w:author="易永军" w:date="2020-02-05T11:01:59Z"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  <w:rPrChange w:id="419" w:author="TXL" w:date="2020-01-29T21:53:38Z">
                <w:rPr>
                  <w:rFonts w:hint="eastAsia" w:ascii="宋体" w:hAnsi="宋体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-</w:delText>
          </w:r>
        </w:del>
      </w:ins>
      <w:ins w:id="420" w:author="汤轩林" w:date="2019-12-27T11:38:28Z">
        <w:del w:id="421" w:author="易永军" w:date="2020-02-05T11:01:59Z"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  <w:rPrChange w:id="422" w:author="TXL" w:date="2020-01-29T21:53:38Z">
                <w:rPr>
                  <w:rFonts w:hint="eastAsia" w:ascii="宋体" w:hAnsi="宋体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05</w:delText>
          </w:r>
        </w:del>
      </w:ins>
      <w:ins w:id="423" w:author="汤轩林" w:date="2019-12-27T11:38:29Z">
        <w:del w:id="424" w:author="易永军" w:date="2020-02-05T11:01:59Z"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  <w:rPrChange w:id="425" w:author="TXL" w:date="2020-01-29T21:53:38Z">
                <w:rPr>
                  <w:rFonts w:hint="eastAsia" w:ascii="宋体" w:hAnsi="宋体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8</w:delText>
          </w:r>
        </w:del>
      </w:ins>
      <w:ins w:id="426" w:author="易永军" w:date="2020-02-05T11:01:59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</w:rPr>
          <w:t>现行</w:t>
        </w:r>
      </w:ins>
      <w:ins w:id="427" w:author="易永军" w:date="2020-02-05T11:00:55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</w:rPr>
          <w:t>规程</w:t>
        </w:r>
      </w:ins>
      <w:ins w:id="428" w:author="汤轩林" w:date="2019-12-27T11:38:3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2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中</w:t>
        </w:r>
      </w:ins>
      <w:ins w:id="430" w:author="汤轩林" w:date="2019-12-27T11:42:59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3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固结试验</w:t>
        </w:r>
      </w:ins>
      <w:ins w:id="432" w:author="汤轩林" w:date="2019-12-27T11:38:39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33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仪器设备</w:t>
        </w:r>
      </w:ins>
      <w:ins w:id="434" w:author="汤轩林" w:date="2019-12-27T11:38:43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35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要求</w:t>
        </w:r>
      </w:ins>
      <w:ins w:id="436" w:author="汤轩林" w:date="2019-12-27T11:38:45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37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，</w:t>
        </w:r>
      </w:ins>
      <w:ins w:id="438" w:author="汤轩林" w:date="2019-12-27T11:19:3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3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试样</w:t>
        </w:r>
      </w:ins>
      <w:ins w:id="440" w:author="TXL" w:date="2020-01-29T20:58:2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4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最小</w:t>
        </w:r>
      </w:ins>
      <w:ins w:id="442" w:author="汤轩林" w:date="2019-12-27T11:19:4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43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直径</w:t>
        </w:r>
      </w:ins>
      <w:ins w:id="444" w:author="汤轩林" w:date="2019-12-27T11:39:0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45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应</w:t>
        </w:r>
      </w:ins>
      <w:ins w:id="446" w:author="汤轩林" w:date="2019-12-27T11:39:0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47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达到</w:t>
        </w:r>
      </w:ins>
      <w:ins w:id="448" w:author="汤轩林" w:date="2019-12-27T11:39:37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4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90</w:t>
        </w:r>
      </w:ins>
      <w:ins w:id="450" w:author="汤轩林" w:date="2019-12-27T11:39:3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5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0</w:t>
        </w:r>
      </w:ins>
      <w:ins w:id="452" w:author="汤轩林" w:date="2019-12-27T11:39:53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53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mm</w:t>
        </w:r>
      </w:ins>
      <w:ins w:id="454" w:author="易永军" w:date="2020-02-05T10:42:4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～</w:t>
        </w:r>
      </w:ins>
      <w:ins w:id="455" w:author="汤轩林" w:date="2019-12-27T11:39:55Z">
        <w:del w:id="456" w:author="易永军" w:date="2020-02-05T10:42:43Z"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  <w:rPrChange w:id="457" w:author="TXL" w:date="2020-01-29T21:53:38Z">
                <w:rPr>
                  <w:rFonts w:hint="eastAsia" w:ascii="宋体" w:hAnsi="宋体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-</w:delText>
          </w:r>
        </w:del>
      </w:ins>
      <w:ins w:id="458" w:author="汤轩林" w:date="2019-12-27T11:39:58Z">
        <w:del w:id="459" w:author="TXL" w:date="2020-01-29T20:58:03Z"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  <w:rPrChange w:id="460" w:author="TXL" w:date="2020-01-29T21:53:38Z">
                <w:rPr>
                  <w:rFonts w:hint="default" w:ascii="宋体" w:hAnsi="宋体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20</w:delText>
          </w:r>
        </w:del>
      </w:ins>
      <w:ins w:id="461" w:author="TXL" w:date="2020-01-29T20:58:03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62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1</w:t>
        </w:r>
      </w:ins>
      <w:ins w:id="463" w:author="TXL" w:date="2020-01-29T20:58:0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64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8</w:t>
        </w:r>
      </w:ins>
      <w:ins w:id="465" w:author="汤轩林" w:date="2019-12-27T11:39:5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66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00</w:t>
        </w:r>
      </w:ins>
      <w:ins w:id="467" w:author="汤轩林" w:date="2019-12-27T11:40:01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68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mm</w:t>
        </w:r>
      </w:ins>
      <w:ins w:id="469" w:author="汤轩林" w:date="2019-12-27T11:40:05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70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，</w:t>
        </w:r>
      </w:ins>
      <w:ins w:id="471" w:author="汤轩林" w:date="2019-12-27T11:40:1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72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试样高度</w:t>
        </w:r>
      </w:ins>
      <w:ins w:id="473" w:author="汤轩林" w:date="2019-12-27T11:40:1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74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应</w:t>
        </w:r>
      </w:ins>
      <w:ins w:id="475" w:author="汤轩林" w:date="2019-12-27T11:40:1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76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达到</w:t>
        </w:r>
      </w:ins>
      <w:ins w:id="477" w:author="汤轩林" w:date="2019-12-27T11:41:27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78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6</w:t>
        </w:r>
      </w:ins>
      <w:ins w:id="479" w:author="汤轩林" w:date="2019-12-27T11:41:2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80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00</w:t>
        </w:r>
      </w:ins>
      <w:ins w:id="481" w:author="汤轩林" w:date="2019-12-27T11:41:59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82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mm</w:t>
        </w:r>
      </w:ins>
      <w:ins w:id="483" w:author="易永军" w:date="2020-02-05T10:42:5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～</w:t>
        </w:r>
      </w:ins>
      <w:ins w:id="484" w:author="汤轩林" w:date="2019-12-27T11:41:29Z">
        <w:del w:id="485" w:author="易永军" w:date="2020-02-05T10:42:51Z"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  <w:rPrChange w:id="486" w:author="TXL" w:date="2020-01-29T21:53:38Z">
                <w:rPr>
                  <w:rFonts w:hint="eastAsia" w:ascii="宋体" w:hAnsi="宋体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-</w:delText>
          </w:r>
        </w:del>
      </w:ins>
      <w:ins w:id="487" w:author="汤轩林" w:date="2019-12-27T11:41:51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88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1300</w:t>
        </w:r>
      </w:ins>
      <w:ins w:id="489" w:author="汤轩林" w:date="2019-12-27T11:41:5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90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mm</w:t>
        </w:r>
      </w:ins>
      <w:del w:id="491" w:author="汤轩林" w:date="2019-12-27T11:42:1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92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、</w:delText>
        </w:r>
      </w:del>
      <w:ins w:id="493" w:author="汤轩林" w:date="2019-12-27T11:42:1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94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，</w:t>
        </w:r>
      </w:ins>
      <w:ins w:id="495" w:author="TXL" w:date="2020-01-29T21:04:2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96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按照</w:t>
        </w:r>
      </w:ins>
      <w:ins w:id="497" w:author="TXL" w:date="2020-01-29T20:49:47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498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30</w:t>
        </w:r>
      </w:ins>
      <w:ins w:id="499" w:author="TXL" w:date="2020-01-29T20:49:4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00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0</w:t>
        </w:r>
      </w:ins>
      <w:ins w:id="501" w:author="TXL" w:date="2020-01-29T20:49:5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02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m</w:t>
        </w:r>
      </w:ins>
      <w:ins w:id="503" w:author="TXL" w:date="2020-01-29T20:49:5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04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级</w:t>
        </w:r>
      </w:ins>
      <w:ins w:id="505" w:author="TXL" w:date="2020-01-29T20:49:5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06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超</w:t>
        </w:r>
      </w:ins>
      <w:ins w:id="507" w:author="TXL" w:date="2020-01-29T20:49:59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08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高坝</w:t>
        </w:r>
      </w:ins>
      <w:ins w:id="509" w:author="TXL" w:date="2020-01-29T21:12:0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10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坝料</w:t>
        </w:r>
      </w:ins>
      <w:ins w:id="511" w:author="TXL" w:date="2020-01-29T21:12:0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12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压缩变形</w:t>
        </w:r>
      </w:ins>
      <w:ins w:id="513" w:author="TXL" w:date="2020-01-29T21:02:3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14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复核</w:t>
        </w:r>
      </w:ins>
      <w:ins w:id="515" w:author="TXL" w:date="2020-01-29T21:02:41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16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应力</w:t>
        </w:r>
      </w:ins>
      <w:ins w:id="517" w:author="TXL" w:date="2020-01-29T21:04:33Z">
        <w:del w:id="518" w:author="TXL [2]" w:date="2020-02-17T12:51:15Z"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  <w:rPrChange w:id="519" w:author="TXL" w:date="2020-01-29T21:53:38Z">
                <w:rPr>
                  <w:rFonts w:hint="eastAsia" w:ascii="宋体" w:hAnsi="宋体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w:rPrChange>
            </w:rPr>
            <w:delText>为</w:delText>
          </w:r>
        </w:del>
      </w:ins>
      <w:ins w:id="522" w:author="TXL" w:date="2020-01-29T21:03:01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23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7</w:t>
        </w:r>
      </w:ins>
      <w:ins w:id="524" w:author="TXL" w:date="2020-01-29T21:03:02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25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.5</w:t>
        </w:r>
      </w:ins>
      <w:ins w:id="526" w:author="TXL" w:date="2020-01-29T21:03:0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27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M</w:t>
        </w:r>
      </w:ins>
      <w:ins w:id="528" w:author="TXL" w:date="2020-01-29T21:03:29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2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P</w:t>
        </w:r>
      </w:ins>
      <w:ins w:id="530" w:author="TXL" w:date="2020-01-29T21:03:17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3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a</w:t>
        </w:r>
      </w:ins>
      <w:ins w:id="532" w:author="TXL" w:date="2020-01-29T21:04:3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33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考虑</w:t>
        </w:r>
      </w:ins>
      <w:ins w:id="534" w:author="TXL" w:date="2020-01-29T21:04:39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35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，</w:t>
        </w:r>
      </w:ins>
      <w:ins w:id="536" w:author="汤轩林" w:date="2019-12-27T11:42:22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37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对应</w:t>
        </w:r>
      </w:ins>
      <w:ins w:id="538" w:author="汤轩林" w:date="2019-12-27T11:42:23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3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的</w:t>
        </w:r>
      </w:ins>
      <w:del w:id="540" w:author="汤轩林" w:date="2019-12-21T14:11:4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4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加载量</w:delText>
        </w:r>
      </w:del>
      <w:ins w:id="542" w:author="汤轩林" w:date="2019-12-21T14:11:4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43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轴向</w:t>
        </w:r>
      </w:ins>
      <w:ins w:id="544" w:author="TXL" w:date="2020-01-29T21:09:59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45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试验</w:t>
        </w:r>
      </w:ins>
      <w:ins w:id="546" w:author="汤轩林" w:date="2019-12-21T14:11:4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47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荷载</w:t>
        </w:r>
      </w:ins>
      <w:ins w:id="548" w:author="TXL" w:date="2020-01-29T21:10:03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4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须</w:t>
        </w:r>
      </w:ins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  <w:rPrChange w:id="550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</w:rPrChange>
        </w:rPr>
        <w:t>达</w:t>
      </w:r>
      <w:ins w:id="551" w:author="TXL" w:date="2020-01-29T21:10:1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52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到</w:t>
        </w:r>
      </w:ins>
      <w:ins w:id="553" w:author="易永军" w:date="2020-02-05T11:03:23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</w:rPr>
          <w:t>4</w:t>
        </w:r>
      </w:ins>
      <w:ins w:id="554" w:author="易永军" w:date="2020-02-05T11:03:2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</w:rPr>
          <w:t>8</w:t>
        </w:r>
      </w:ins>
      <w:ins w:id="555" w:author="易永军" w:date="2020-02-05T11:03:25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</w:rPr>
          <w:t>00</w:t>
        </w:r>
      </w:ins>
      <w:ins w:id="556" w:author="易永军" w:date="2020-02-05T11:03:41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</w:rPr>
          <w:t>kN</w:t>
        </w:r>
      </w:ins>
      <w:ins w:id="557" w:author="易永军" w:date="2020-02-05T11:03:3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～</w:t>
        </w:r>
      </w:ins>
      <w:del w:id="558" w:author="TXL" w:date="2020-01-31T11:39:25Z">
        <w:r>
          <w:rPr>
            <w:rFonts w:hint="default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5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30</w:delText>
        </w:r>
      </w:del>
      <w:ins w:id="560" w:author="TXL" w:date="2020-01-31T11:39:25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</w:rPr>
          <w:t>2</w:t>
        </w:r>
      </w:ins>
      <w:ins w:id="561" w:author="TXL" w:date="2020-01-31T11:39:25Z">
        <w:del w:id="562" w:author="易永军" w:date="2020-02-05T11:06:45Z"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</w:rPr>
            <w:delText>5</w:delText>
          </w:r>
        </w:del>
      </w:ins>
      <w:ins w:id="563" w:author="易永军" w:date="2020-02-05T11:06:45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</w:rPr>
          <w:t>0</w:t>
        </w:r>
      </w:ins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  <w:rPrChange w:id="564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</w:rPrChange>
        </w:rPr>
        <w:t>000kN</w:t>
      </w:r>
      <w:ins w:id="565" w:author="TXL" w:date="2020-01-31T11:39:31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</w:rPr>
          <w:t>左右</w:t>
        </w:r>
      </w:ins>
      <w:ins w:id="566" w:author="TXL" w:date="2020-01-29T21:10:2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67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，</w:t>
        </w:r>
      </w:ins>
      <w:ins w:id="568" w:author="TXL" w:date="2020-01-29T21:12:43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6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就必须</w:t>
        </w:r>
      </w:ins>
      <w:ins w:id="570" w:author="TXL" w:date="2020-01-29T21:12:57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7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依据</w:t>
        </w:r>
      </w:ins>
      <w:del w:id="572" w:author="TXL" w:date="2020-01-29T21:13:02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73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等试验条件下的压缩试验，现有的压缩试验设备以无法满足要求，按照</w:delText>
        </w:r>
      </w:del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  <w:rPrChange w:id="574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</w:rPrChange>
        </w:rPr>
        <w:t>现行</w:t>
      </w:r>
      <w:ins w:id="575" w:author="TXL" w:date="2020-01-29T21:13:17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76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粗粒土</w:t>
        </w:r>
      </w:ins>
      <w:ins w:id="577" w:author="TXL" w:date="2020-01-29T21:13:09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78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压缩</w:t>
        </w:r>
      </w:ins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  <w:rPrChange w:id="579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</w:rPrChange>
        </w:rPr>
        <w:t>试验</w:t>
      </w:r>
      <w:ins w:id="580" w:author="TXL" w:date="2020-01-29T21:14:2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8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原理</w:t>
        </w:r>
      </w:ins>
      <w:ins w:id="582" w:author="TXL" w:date="2020-01-29T21:14:25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83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，</w:t>
        </w:r>
      </w:ins>
      <w:ins w:id="584" w:author="TXL" w:date="2020-01-29T21:14:3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85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研制</w:t>
        </w:r>
      </w:ins>
      <w:ins w:id="586" w:author="TXL" w:date="2020-01-29T21:15:05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87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t>试验</w:t>
        </w:r>
      </w:ins>
      <w:del w:id="588" w:author="TXL" w:date="2020-01-29T21:13:4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8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规程</w:delText>
        </w:r>
      </w:del>
      <w:del w:id="590" w:author="TXL" w:date="2020-01-29T21:13:2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9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操作</w:delText>
        </w:r>
      </w:del>
      <w:del w:id="592" w:author="TXL" w:date="2020-01-29T21:13:27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93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方法</w:delText>
        </w:r>
      </w:del>
      <w:del w:id="594" w:author="TXL" w:date="2020-01-29T21:13:3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95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要</w:delText>
        </w:r>
      </w:del>
      <w:del w:id="596" w:author="TXL" w:date="2020-01-29T21:13:35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97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求，</w:delText>
        </w:r>
      </w:del>
      <w:del w:id="598" w:author="TXL" w:date="2020-01-29T21:14:43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59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对</w:delText>
        </w:r>
      </w:del>
      <w:del w:id="600" w:author="TXL" w:date="2020-01-29T21:14:42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60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坝料控制</w:delText>
        </w:r>
      </w:del>
      <w:r>
        <w:rPr>
          <w:rFonts w:hint="eastAsia" w:ascii="楷体" w:hAnsi="楷体" w:eastAsia="楷体" w:cs="楷体"/>
          <w:sz w:val="28"/>
          <w:szCs w:val="28"/>
          <w:lang w:eastAsia="zh-CN"/>
          <w:rPrChange w:id="602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最大粒径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603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300mm</w:t>
      </w:r>
      <w:ins w:id="604" w:author="TXL" w:date="2020-01-29T21:15:12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60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及</w:t>
        </w:r>
      </w:ins>
      <w:ins w:id="606" w:author="TXL" w:date="2020-01-29T21:14:4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60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以上</w:t>
        </w:r>
      </w:ins>
      <w:ins w:id="608" w:author="TXL" w:date="2020-01-29T21:14:5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60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、</w:t>
        </w:r>
      </w:ins>
      <w:del w:id="610" w:author="TXL" w:date="2020-01-29T21:14:53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61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、</w:delText>
        </w:r>
      </w:del>
      <w:del w:id="612" w:author="汤轩林" w:date="2019-12-21T14:11:5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613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加载量</w:delText>
        </w:r>
      </w:del>
      <w:ins w:id="614" w:author="汤轩林" w:date="2019-12-21T14:11:5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61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轴向荷载</w:t>
        </w:r>
      </w:ins>
      <w:ins w:id="616" w:author="TXL" w:date="2020-01-29T21:15:2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61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达到</w:t>
        </w:r>
      </w:ins>
      <w:r>
        <w:rPr>
          <w:rFonts w:hint="eastAsia" w:ascii="楷体" w:hAnsi="楷体" w:eastAsia="楷体" w:cs="楷体"/>
          <w:sz w:val="28"/>
          <w:szCs w:val="28"/>
          <w:rPrChange w:id="618" w:author="TXL" w:date="2020-01-29T21:53:38Z">
            <w:rPr>
              <w:rFonts w:hint="eastAsia" w:ascii="宋体" w:hAnsi="宋体" w:eastAsia="宋体" w:cs="宋体"/>
              <w:sz w:val="21"/>
              <w:szCs w:val="21"/>
            </w:rPr>
          </w:rPrChange>
        </w:rPr>
        <w:t>30000kN</w:t>
      </w:r>
      <w:del w:id="619" w:author="TXL" w:date="2020-01-31T11:27:56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62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（理论设计</w:delText>
        </w:r>
      </w:del>
      <w:del w:id="621" w:author="TXL" w:date="2020-01-31T11:27:5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62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32000</w:delText>
        </w:r>
      </w:del>
      <w:del w:id="623" w:author="TXL" w:date="2020-01-31T11:27:56Z">
        <w:r>
          <w:rPr>
            <w:rFonts w:hint="eastAsia" w:ascii="楷体" w:hAnsi="楷体" w:eastAsia="楷体" w:cs="楷体"/>
            <w:sz w:val="28"/>
            <w:szCs w:val="28"/>
            <w:rPrChange w:id="624" w:author="TXL" w:date="2020-01-29T21:53:38Z">
              <w:rPr>
                <w:rFonts w:hint="eastAsia" w:ascii="宋体" w:hAnsi="宋体" w:eastAsia="宋体" w:cs="宋体"/>
                <w:sz w:val="21"/>
                <w:szCs w:val="21"/>
              </w:rPr>
            </w:rPrChange>
          </w:rPr>
          <w:delText>kN</w:delText>
        </w:r>
      </w:del>
      <w:del w:id="625" w:author="TXL" w:date="2020-01-31T11:27:56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62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）</w:delText>
        </w:r>
      </w:del>
      <w:r>
        <w:rPr>
          <w:rFonts w:hint="eastAsia" w:ascii="楷体" w:hAnsi="楷体" w:eastAsia="楷体" w:cs="楷体"/>
          <w:sz w:val="28"/>
          <w:szCs w:val="28"/>
          <w:lang w:eastAsia="zh-CN"/>
          <w:rPrChange w:id="627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的</w:t>
      </w:r>
      <w:ins w:id="628" w:author="TXL" w:date="2020-01-29T21:16:09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62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大型</w:t>
        </w:r>
      </w:ins>
      <w:r>
        <w:rPr>
          <w:rFonts w:hint="eastAsia" w:ascii="楷体" w:hAnsi="楷体" w:eastAsia="楷体" w:cs="楷体"/>
          <w:sz w:val="28"/>
          <w:szCs w:val="28"/>
          <w:lang w:eastAsia="zh-CN"/>
          <w:rPrChange w:id="630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压缩设备</w:t>
      </w:r>
      <w:del w:id="631" w:author="TXL" w:date="2020-01-29T21:15:32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63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进</w:delText>
        </w:r>
      </w:del>
      <w:del w:id="633" w:author="TXL" w:date="2020-01-29T21:15:31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634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行研制</w:delText>
        </w:r>
      </w:del>
      <w:r>
        <w:rPr>
          <w:rFonts w:hint="eastAsia" w:ascii="楷体" w:hAnsi="楷体" w:eastAsia="楷体" w:cs="楷体"/>
          <w:sz w:val="28"/>
          <w:szCs w:val="28"/>
          <w:lang w:eastAsia="zh-CN"/>
          <w:rPrChange w:id="635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。</w:t>
      </w:r>
    </w:p>
    <w:p>
      <w:pPr>
        <w:spacing w:line="360" w:lineRule="auto"/>
        <w:ind w:firstLine="560" w:firstLineChars="200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  <w:rPrChange w:id="636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</w:rPrChange>
        </w:rPr>
      </w:pPr>
      <w:ins w:id="637" w:author="TXL" w:date="2020-01-29T21:16:24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63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大型</w:t>
        </w:r>
      </w:ins>
      <w:r>
        <w:rPr>
          <w:rFonts w:hint="eastAsia" w:ascii="楷体" w:hAnsi="楷体" w:eastAsia="楷体" w:cs="楷体"/>
          <w:sz w:val="28"/>
          <w:szCs w:val="28"/>
          <w:lang w:eastAsia="zh-CN"/>
          <w:rPrChange w:id="639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压缩</w:t>
      </w:r>
      <w:ins w:id="640" w:author="TXL" w:date="2020-01-29T21:16:30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64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试验</w:t>
        </w:r>
      </w:ins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bidi="ar"/>
          <w:rPrChange w:id="642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bidi="ar"/>
            </w:rPr>
          </w:rPrChange>
        </w:rPr>
        <w:t>设备</w:t>
      </w:r>
      <w:ins w:id="643" w:author="TXL" w:date="2020-01-29T21:16:37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44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研制</w:t>
        </w:r>
      </w:ins>
      <w:ins w:id="645" w:author="TXL" w:date="2020-01-29T21:23:3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46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要解决</w:t>
        </w:r>
      </w:ins>
      <w:ins w:id="647" w:author="TXL" w:date="2020-01-29T21:23:43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48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好</w:t>
        </w:r>
      </w:ins>
      <w:del w:id="649" w:author="TXL" w:date="2020-01-29T21:23:2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50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delText>主</w:delText>
        </w:r>
      </w:del>
      <w:del w:id="651" w:author="TXL" w:date="2020-01-29T21:23:27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52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delText>要</w:delText>
        </w:r>
      </w:del>
      <w:ins w:id="653" w:author="TXL" w:date="2020-01-29T21:23:0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54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高应力</w:t>
        </w:r>
      </w:ins>
      <w:ins w:id="655" w:author="TXL" w:date="2020-01-29T21:23:1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56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大</w:t>
        </w:r>
      </w:ins>
      <w:ins w:id="657" w:author="TXL" w:date="2020-01-31T11:28:13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</w:rPr>
          <w:t>尺寸</w:t>
        </w:r>
      </w:ins>
      <w:ins w:id="658" w:author="TXL" w:date="2020-01-29T21:23:1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5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试样</w:t>
        </w:r>
      </w:ins>
      <w:ins w:id="660" w:author="TXL" w:date="2020-01-29T21:23:4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6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下的</w:t>
        </w:r>
      </w:ins>
      <w:ins w:id="662" w:author="TXL" w:date="2020-01-29T21:28:0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63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压缩试样</w:t>
        </w:r>
      </w:ins>
      <w:ins w:id="664" w:author="TXL" w:date="2020-01-29T21:28:03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65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桶</w:t>
        </w:r>
      </w:ins>
      <w:ins w:id="666" w:author="TXL" w:date="2020-01-29T21:28:0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67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、</w:t>
        </w:r>
      </w:ins>
      <w:ins w:id="668" w:author="TXL" w:date="2020-01-29T21:24:2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6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反力</w:t>
        </w:r>
      </w:ins>
      <w:ins w:id="670" w:author="TXL" w:date="2020-01-29T21:24:23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7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框架</w:t>
        </w:r>
      </w:ins>
      <w:ins w:id="672" w:author="TXL" w:date="2020-01-29T21:24:25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73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系统</w:t>
        </w:r>
      </w:ins>
      <w:ins w:id="674" w:author="TXL" w:date="2020-01-29T21:24:2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75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、</w:t>
        </w:r>
      </w:ins>
      <w:ins w:id="676" w:author="TXL" w:date="2020-01-29T21:24:3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77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加载</w:t>
        </w:r>
      </w:ins>
      <w:ins w:id="678" w:author="TXL" w:date="2020-01-29T21:24:32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7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系统</w:t>
        </w:r>
      </w:ins>
      <w:ins w:id="680" w:author="TXL" w:date="2020-01-29T21:24:33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8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、</w:t>
        </w:r>
      </w:ins>
      <w:ins w:id="682" w:author="TXL" w:date="2020-01-29T21:24:39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83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控制系统</w:t>
        </w:r>
      </w:ins>
      <w:ins w:id="684" w:author="TXL" w:date="2020-01-29T21:24:41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85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和</w:t>
        </w:r>
      </w:ins>
      <w:ins w:id="686" w:author="TXL" w:date="2020-01-29T21:24:4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87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数据</w:t>
        </w:r>
      </w:ins>
      <w:ins w:id="688" w:author="TXL" w:date="2020-01-29T21:24:52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8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采集</w:t>
        </w:r>
      </w:ins>
      <w:ins w:id="690" w:author="TXL" w:date="2020-01-29T21:24:5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9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分析</w:t>
        </w:r>
      </w:ins>
      <w:ins w:id="692" w:author="TXL" w:date="2020-01-29T21:24:59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93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系统</w:t>
        </w:r>
      </w:ins>
      <w:ins w:id="694" w:author="TXL" w:date="2020-01-29T21:25:41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95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等</w:t>
        </w:r>
      </w:ins>
      <w:ins w:id="696" w:author="TXL" w:date="2020-01-29T21:25:1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97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四大</w:t>
        </w:r>
      </w:ins>
      <w:ins w:id="698" w:author="TXL" w:date="2020-01-29T21:25:1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69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关键技术</w:t>
        </w:r>
      </w:ins>
      <w:ins w:id="700" w:author="TXL" w:date="2020-01-29T21:25:4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70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，</w:t>
        </w:r>
      </w:ins>
      <w:ins w:id="702" w:author="TXL" w:date="2020-01-31T11:28:37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</w:rPr>
          <w:t>各</w:t>
        </w:r>
      </w:ins>
      <w:ins w:id="703" w:author="TXL" w:date="2020-01-31T11:28:3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</w:rPr>
          <w:t>系统</w:t>
        </w:r>
      </w:ins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bidi="ar"/>
          <w:rPrChange w:id="704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bidi="ar"/>
            </w:rPr>
          </w:rPrChange>
        </w:rPr>
        <w:t>组成</w:t>
      </w:r>
      <w:del w:id="705" w:author="TXL" w:date="2020-01-31T11:28:51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706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delText>部</w:delText>
        </w:r>
      </w:del>
      <w:del w:id="707" w:author="TXL" w:date="2020-01-31T11:28:5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708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delText>分</w:delText>
        </w:r>
      </w:del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eastAsia="zh-CN" w:bidi="ar"/>
          <w:rPrChange w:id="709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eastAsia="zh-CN" w:bidi="ar"/>
            </w:rPr>
          </w:rPrChange>
        </w:rPr>
        <w:t>由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bidi="ar"/>
          <w:rPrChange w:id="710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bidi="ar"/>
            </w:rPr>
          </w:rPrChange>
        </w:rPr>
        <w:t>压缩容器部件、</w:t>
      </w:r>
      <w:del w:id="711" w:author="TXL" w:date="2020-01-29T21:27:2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bidi="ar"/>
            <w:rPrChange w:id="712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rPrChange>
          </w:rPr>
          <w:delText>进出</w:delText>
        </w:r>
      </w:del>
      <w:ins w:id="713" w:author="TXL" w:date="2020-01-29T21:27:2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714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移动式</w:t>
        </w:r>
      </w:ins>
      <w:ins w:id="715" w:author="TXL" w:date="2020-01-29T21:27:0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716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试样</w:t>
        </w:r>
      </w:ins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bidi="ar"/>
          <w:rPrChange w:id="717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bidi="ar"/>
            </w:rPr>
          </w:rPrChange>
        </w:rPr>
        <w:t>小车</w:t>
      </w:r>
      <w:ins w:id="718" w:author="TXL" w:date="2020-01-29T21:27:35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71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及</w:t>
        </w:r>
      </w:ins>
      <w:ins w:id="720" w:author="TXL" w:date="2020-01-29T21:27:36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72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其</w:t>
        </w:r>
      </w:ins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bidi="ar"/>
          <w:rPrChange w:id="722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bidi="ar"/>
            </w:rPr>
          </w:rPrChange>
        </w:rPr>
        <w:t>部件、反力框架、伺服加载</w:t>
      </w:r>
      <w:ins w:id="723" w:author="TXL [2]" w:date="2020-02-17T12:52:3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</w:rPr>
          <w:t>系统</w:t>
        </w:r>
      </w:ins>
      <w:del w:id="724" w:author="TXL [2]" w:date="2020-02-17T12:52:2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bidi="ar"/>
            <w:rPrChange w:id="725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rPrChange>
          </w:rPr>
          <w:delText>部</w:delText>
        </w:r>
      </w:del>
      <w:del w:id="727" w:author="TXL [2]" w:date="2020-02-17T12:52:2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bidi="ar"/>
            <w:rPrChange w:id="728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rPrChange>
          </w:rPr>
          <w:delText>件</w:delText>
        </w:r>
      </w:del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bidi="ar"/>
          <w:rPrChange w:id="730" w:author="TXL" w:date="2020-01-29T21:53:38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bidi="ar"/>
            </w:rPr>
          </w:rPrChange>
        </w:rPr>
        <w:t>、测量系统、数据采集和控制系统等部分组成</w:t>
      </w:r>
      <w:ins w:id="731" w:author="TXL" w:date="2020-01-29T21:28:34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732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t>，</w:t>
        </w:r>
      </w:ins>
      <w:del w:id="733" w:author="TXL" w:date="2020-01-29T21:28:33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eastAsia="zh-CN" w:bidi="ar"/>
            <w:rPrChange w:id="734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rPrChange>
          </w:rPr>
          <w:delText>。</w:delText>
        </w:r>
      </w:del>
      <w:del w:id="735" w:author="TXL" w:date="2020-01-29T21:28:31Z">
        <w:r>
          <w:rPr>
            <w:rFonts w:hint="eastAsia" w:ascii="楷体" w:hAnsi="楷体" w:eastAsia="楷体" w:cs="楷体"/>
            <w:color w:val="000000"/>
            <w:kern w:val="2"/>
            <w:sz w:val="28"/>
            <w:szCs w:val="28"/>
            <w:lang w:eastAsia="zh-CN" w:bidi="ar"/>
            <w:rPrChange w:id="736" w:author="TXL" w:date="2020-01-29T21:53:38Z"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eastAsia="zh-CN" w:bidi="ar"/>
              </w:rPr>
            </w:rPrChange>
          </w:rPr>
          <w:delText>本设备</w:delText>
        </w:r>
      </w:del>
      <w:ins w:id="737" w:author="TXL" w:date="2020-01-29T21:28:40Z">
        <w:r>
          <w:rPr>
            <w:rFonts w:hint="eastAsia" w:ascii="楷体" w:hAnsi="楷体" w:eastAsia="楷体" w:cs="楷体"/>
            <w:color w:val="000000"/>
            <w:kern w:val="2"/>
            <w:sz w:val="28"/>
            <w:szCs w:val="28"/>
            <w:lang w:eastAsia="zh-CN" w:bidi="ar"/>
            <w:rPrChange w:id="738" w:author="TXL" w:date="2020-01-29T21:53:38Z"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eastAsia="zh-CN" w:bidi="ar"/>
              </w:rPr>
            </w:rPrChange>
          </w:rPr>
          <w:t>试验过程</w:t>
        </w:r>
      </w:ins>
      <w:r>
        <w:rPr>
          <w:rFonts w:hint="eastAsia" w:ascii="楷体" w:hAnsi="楷体" w:eastAsia="楷体" w:cs="楷体"/>
          <w:color w:val="000000"/>
          <w:kern w:val="2"/>
          <w:sz w:val="28"/>
          <w:szCs w:val="28"/>
          <w:lang w:val="en-US" w:eastAsia="zh-CN" w:bidi="ar"/>
          <w:rPrChange w:id="739" w:author="TXL" w:date="2020-01-29T21:53:38Z">
            <w:rPr>
              <w:rFonts w:hint="eastAsia" w:ascii="宋体" w:hAnsi="宋体" w:eastAsia="宋体" w:cs="宋体"/>
              <w:color w:val="000000"/>
              <w:kern w:val="2"/>
              <w:sz w:val="21"/>
              <w:szCs w:val="21"/>
              <w:lang w:val="en-US" w:eastAsia="zh-CN" w:bidi="ar"/>
            </w:rPr>
          </w:rPrChange>
        </w:rPr>
        <w:t>各种试验参数均由计算机</w:t>
      </w:r>
      <w:ins w:id="740" w:author="TXL" w:date="2020-01-29T21:28:55Z">
        <w:r>
          <w:rPr>
            <w:rFonts w:hint="eastAsia" w:ascii="楷体" w:hAnsi="楷体" w:eastAsia="楷体" w:cs="楷体"/>
            <w:color w:val="000000"/>
            <w:kern w:val="2"/>
            <w:sz w:val="28"/>
            <w:szCs w:val="28"/>
            <w:lang w:val="en-US" w:eastAsia="zh-CN" w:bidi="ar"/>
            <w:rPrChange w:id="741" w:author="TXL" w:date="2020-01-29T21:53:38Z"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</w:rPrChange>
          </w:rPr>
          <w:t>实现</w:t>
        </w:r>
      </w:ins>
      <w:ins w:id="742" w:author="TXL" w:date="2020-01-29T21:29:03Z">
        <w:r>
          <w:rPr>
            <w:rFonts w:hint="eastAsia" w:ascii="楷体" w:hAnsi="楷体" w:eastAsia="楷体" w:cs="楷体"/>
            <w:color w:val="000000"/>
            <w:kern w:val="2"/>
            <w:sz w:val="28"/>
            <w:szCs w:val="28"/>
            <w:lang w:val="en-US" w:eastAsia="zh-CN" w:bidi="ar"/>
            <w:rPrChange w:id="743" w:author="TXL" w:date="2020-01-29T21:53:38Z"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</w:rPrChange>
          </w:rPr>
          <w:t>自动</w:t>
        </w:r>
      </w:ins>
      <w:del w:id="744" w:author="TXL" w:date="2020-01-29T21:28:53Z">
        <w:r>
          <w:rPr>
            <w:rFonts w:hint="eastAsia" w:ascii="楷体" w:hAnsi="楷体" w:eastAsia="楷体" w:cs="楷体"/>
            <w:color w:val="000000"/>
            <w:kern w:val="2"/>
            <w:sz w:val="28"/>
            <w:szCs w:val="28"/>
            <w:lang w:val="en-US" w:eastAsia="zh-CN" w:bidi="ar"/>
            <w:rPrChange w:id="745" w:author="TXL" w:date="2020-01-29T21:53:38Z"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</w:rPrChange>
          </w:rPr>
          <w:delText>进行</w:delText>
        </w:r>
      </w:del>
      <w:r>
        <w:rPr>
          <w:rFonts w:hint="eastAsia" w:ascii="楷体" w:hAnsi="楷体" w:eastAsia="楷体" w:cs="楷体"/>
          <w:color w:val="000000"/>
          <w:kern w:val="2"/>
          <w:sz w:val="28"/>
          <w:szCs w:val="28"/>
          <w:lang w:val="en-US" w:eastAsia="zh-CN" w:bidi="ar"/>
          <w:rPrChange w:id="746" w:author="TXL" w:date="2020-01-29T21:53:38Z">
            <w:rPr>
              <w:rFonts w:hint="eastAsia" w:ascii="宋体" w:hAnsi="宋体" w:eastAsia="宋体" w:cs="宋体"/>
              <w:color w:val="000000"/>
              <w:kern w:val="2"/>
              <w:sz w:val="21"/>
              <w:szCs w:val="21"/>
              <w:lang w:val="en-US" w:eastAsia="zh-CN" w:bidi="ar"/>
            </w:rPr>
          </w:rPrChange>
        </w:rPr>
        <w:t>控制、存储、测量、显示</w:t>
      </w: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"/>
          <w:rPrChange w:id="747" w:author="TXL" w:date="2020-01-29T21:53:38Z">
            <w:rPr>
              <w:rFonts w:hint="eastAsia" w:ascii="宋体" w:hAnsi="宋体" w:eastAsia="宋体" w:cs="宋体"/>
              <w:kern w:val="2"/>
              <w:sz w:val="21"/>
              <w:szCs w:val="21"/>
              <w:lang w:val="en-US" w:eastAsia="zh-CN" w:bidi="ar"/>
            </w:rPr>
          </w:rPrChange>
        </w:rPr>
        <w:t>，并可</w:t>
      </w:r>
      <w:del w:id="748" w:author="TXL" w:date="2020-01-29T21:29:13Z">
        <w:r>
          <w:rPr>
            <w:rFonts w:hint="eastAsia" w:ascii="楷体" w:hAnsi="楷体" w:eastAsia="楷体" w:cs="楷体"/>
            <w:kern w:val="2"/>
            <w:sz w:val="28"/>
            <w:szCs w:val="28"/>
            <w:lang w:val="en-US" w:eastAsia="zh-CN" w:bidi="ar"/>
            <w:rPrChange w:id="749" w:author="TXL" w:date="2020-01-29T21:53:38Z"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rPrChange>
          </w:rPr>
          <w:delText>以</w:delText>
        </w:r>
      </w:del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"/>
          <w:rPrChange w:id="750" w:author="TXL" w:date="2020-01-29T21:53:38Z">
            <w:rPr>
              <w:rFonts w:hint="eastAsia" w:ascii="宋体" w:hAnsi="宋体" w:eastAsia="宋体" w:cs="宋体"/>
              <w:kern w:val="2"/>
              <w:sz w:val="21"/>
              <w:szCs w:val="21"/>
              <w:lang w:val="en-US" w:eastAsia="zh-CN" w:bidi="ar"/>
            </w:rPr>
          </w:rPrChange>
        </w:rPr>
        <w:t>辅助人工测量</w:t>
      </w:r>
      <w:del w:id="751" w:author="TXL" w:date="2020-01-29T21:29:17Z">
        <w:r>
          <w:rPr>
            <w:rFonts w:hint="eastAsia" w:ascii="楷体" w:hAnsi="楷体" w:eastAsia="楷体" w:cs="楷体"/>
            <w:kern w:val="2"/>
            <w:sz w:val="28"/>
            <w:szCs w:val="28"/>
            <w:lang w:val="en-US" w:eastAsia="zh-CN" w:bidi="ar"/>
            <w:rPrChange w:id="752" w:author="TXL" w:date="2020-01-29T21:53:38Z"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rPrChange>
          </w:rPr>
          <w:delText>数据</w:delText>
        </w:r>
      </w:del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"/>
          <w:rPrChange w:id="753" w:author="TXL" w:date="2020-01-29T21:53:38Z">
            <w:rPr>
              <w:rFonts w:hint="eastAsia" w:ascii="宋体" w:hAnsi="宋体" w:eastAsia="宋体" w:cs="宋体"/>
              <w:kern w:val="2"/>
              <w:sz w:val="21"/>
              <w:szCs w:val="21"/>
              <w:lang w:val="en-US" w:eastAsia="zh-CN" w:bidi="ar"/>
            </w:rPr>
          </w:rPrChange>
        </w:rPr>
        <w:t>，</w:t>
      </w:r>
      <w:ins w:id="754" w:author="TXL" w:date="2020-01-29T21:29:26Z">
        <w:r>
          <w:rPr>
            <w:rFonts w:hint="eastAsia" w:ascii="楷体" w:hAnsi="楷体" w:eastAsia="楷体" w:cs="楷体"/>
            <w:kern w:val="2"/>
            <w:sz w:val="28"/>
            <w:szCs w:val="28"/>
            <w:lang w:val="en-US" w:eastAsia="zh-CN" w:bidi="ar"/>
            <w:rPrChange w:id="755" w:author="TXL" w:date="2020-01-29T21:53:38Z"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rPrChange>
          </w:rPr>
          <w:t>且须</w:t>
        </w:r>
      </w:ins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"/>
          <w:rPrChange w:id="756" w:author="TXL" w:date="2020-01-29T21:53:38Z">
            <w:rPr>
              <w:rFonts w:hint="eastAsia" w:ascii="宋体" w:hAnsi="宋体" w:eastAsia="宋体" w:cs="宋体"/>
              <w:kern w:val="2"/>
              <w:sz w:val="21"/>
              <w:szCs w:val="21"/>
              <w:lang w:val="en-US" w:eastAsia="zh-CN" w:bidi="ar"/>
            </w:rPr>
          </w:rPrChange>
        </w:rPr>
        <w:t>防止意外时数据的丢失</w:t>
      </w:r>
      <w:r>
        <w:rPr>
          <w:rFonts w:hint="eastAsia" w:ascii="楷体" w:hAnsi="楷体" w:eastAsia="楷体" w:cs="楷体"/>
          <w:color w:val="000000"/>
          <w:kern w:val="2"/>
          <w:sz w:val="28"/>
          <w:szCs w:val="28"/>
          <w:lang w:val="en-US" w:eastAsia="zh-CN" w:bidi="ar"/>
          <w:rPrChange w:id="757" w:author="TXL" w:date="2020-01-29T21:53:38Z">
            <w:rPr>
              <w:rFonts w:hint="eastAsia" w:ascii="宋体" w:hAnsi="宋体" w:eastAsia="宋体" w:cs="宋体"/>
              <w:color w:val="000000"/>
              <w:kern w:val="2"/>
              <w:sz w:val="21"/>
              <w:szCs w:val="21"/>
              <w:lang w:val="en-US" w:eastAsia="zh-CN" w:bidi="ar"/>
            </w:rPr>
          </w:rPrChange>
        </w:rPr>
        <w:t>。</w:t>
      </w:r>
      <w:del w:id="758" w:author="TXL" w:date="2020-01-29T21:29:40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759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大</w:delText>
        </w:r>
      </w:del>
      <w:del w:id="760" w:author="TXL" w:date="2020-01-29T21:29:39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761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型压缩设备研制的关键技术是承压系统及模量桶变形控制设计</w:delText>
        </w:r>
      </w:del>
      <w:del w:id="762" w:author="TXL" w:date="2020-01-29T21:29:38Z">
        <w:r>
          <w:rPr>
            <w:rFonts w:hint="eastAsia" w:ascii="楷体" w:hAnsi="楷体" w:eastAsia="楷体" w:cs="楷体"/>
            <w:color w:val="000000"/>
            <w:kern w:val="0"/>
            <w:sz w:val="28"/>
            <w:szCs w:val="28"/>
            <w:lang w:val="en-US" w:eastAsia="zh-CN" w:bidi="ar"/>
            <w:rPrChange w:id="763" w:author="TXL" w:date="2020-01-29T21:53:38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、反力系统和加载系统研制等。</w:delText>
        </w:r>
      </w:del>
    </w:p>
    <w:p>
      <w:pPr>
        <w:spacing w:line="360" w:lineRule="auto"/>
        <w:ind w:firstLine="562" w:firstLineChars="200"/>
        <w:rPr>
          <w:ins w:id="764" w:author="TXL" w:date="2020-01-31T11:29:27Z"/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765" w:author="TXL" w:date="2020-01-31T11:29:15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2.1</w:t>
      </w:r>
      <w:ins w:id="766" w:author="TXL" w:date="2020-01-29T21:30:20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767" w:author="TXL" w:date="2020-01-31T11:29:15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t>压缩试样</w:t>
        </w:r>
      </w:ins>
      <w:del w:id="768" w:author="TXL" w:date="2020-01-29T21:30:13Z">
        <w:r>
          <w:rPr>
            <w:rFonts w:hint="eastAsia" w:ascii="楷体" w:hAnsi="楷体" w:eastAsia="楷体" w:cs="楷体"/>
            <w:b/>
            <w:bCs/>
            <w:color w:val="000000"/>
            <w:kern w:val="0"/>
            <w:sz w:val="28"/>
            <w:szCs w:val="28"/>
            <w:lang w:val="en-US" w:eastAsia="zh-CN" w:bidi="ar"/>
            <w:rPrChange w:id="769" w:author="TXL" w:date="2020-01-31T11:29:15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模量</w:delText>
        </w:r>
      </w:del>
      <w:r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  <w:rPrChange w:id="770" w:author="TXL" w:date="2020-01-31T11:29:15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</w:rPrChange>
        </w:rPr>
        <w:t>桶及承压系统</w:t>
      </w:r>
      <w:del w:id="771" w:author="TXL" w:date="2020-01-29T21:30:32Z">
        <w:r>
          <w:rPr>
            <w:rFonts w:hint="eastAsia" w:ascii="楷体" w:hAnsi="楷体" w:eastAsia="楷体" w:cs="楷体"/>
            <w:b/>
            <w:bCs/>
            <w:color w:val="000000"/>
            <w:kern w:val="0"/>
            <w:sz w:val="28"/>
            <w:szCs w:val="28"/>
            <w:lang w:val="en-US" w:eastAsia="zh-CN" w:bidi="ar"/>
            <w:rPrChange w:id="772" w:author="TXL" w:date="2020-01-31T11:29:15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刚度</w:delText>
        </w:r>
      </w:del>
      <w:del w:id="773" w:author="TXL" w:date="2020-01-29T21:30:31Z">
        <w:r>
          <w:rPr>
            <w:rFonts w:hint="eastAsia" w:ascii="楷体" w:hAnsi="楷体" w:eastAsia="楷体" w:cs="楷体"/>
            <w:b/>
            <w:bCs/>
            <w:color w:val="000000"/>
            <w:kern w:val="0"/>
            <w:sz w:val="28"/>
            <w:szCs w:val="28"/>
            <w:lang w:val="en-US" w:eastAsia="zh-CN" w:bidi="ar"/>
            <w:rPrChange w:id="774" w:author="TXL" w:date="2020-01-31T11:29:15Z"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rPrChange>
          </w:rPr>
          <w:delText>或变形</w:delText>
        </w:r>
      </w:del>
      <w:r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  <w:rPrChange w:id="775" w:author="TXL" w:date="2020-01-31T11:29:15Z">
            <w:rPr>
              <w:rFonts w:hint="eastAsia" w:ascii="宋体" w:hAnsi="宋体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</w:rPrChange>
        </w:rPr>
        <w:t>设计</w:t>
      </w:r>
    </w:p>
    <w:p>
      <w:pPr>
        <w:spacing w:line="360" w:lineRule="auto"/>
        <w:ind w:firstLine="562" w:firstLineChars="200"/>
        <w:rPr>
          <w:del w:id="776" w:author="TXL" w:date="2020-01-31T11:29:26Z"/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  <w:rPrChange w:id="777" w:author="TXL" w:date="2020-01-31T11:29:15Z">
            <w:rPr>
              <w:del w:id="778" w:author="TXL" w:date="2020-01-31T11:29:26Z"/>
              <w:rFonts w:hint="eastAsia" w:ascii="宋体" w:hAnsi="宋体" w:eastAsiaTheme="minorEastAsia"/>
              <w:sz w:val="21"/>
              <w:szCs w:val="21"/>
              <w:lang w:val="en-US" w:eastAsia="zh-CN"/>
            </w:rPr>
          </w:rPrChange>
        </w:rPr>
      </w:pPr>
    </w:p>
    <w:p>
      <w:pPr>
        <w:spacing w:line="360" w:lineRule="auto"/>
        <w:ind w:firstLine="560" w:firstLineChars="200"/>
        <w:rPr>
          <w:del w:id="779" w:author="TXL" w:date="2020-01-29T21:30:58Z"/>
          <w:rFonts w:hint="eastAsia" w:ascii="楷体" w:hAnsi="楷体" w:eastAsia="楷体" w:cs="楷体"/>
          <w:sz w:val="28"/>
          <w:szCs w:val="28"/>
          <w:lang w:eastAsia="zh-CN"/>
          <w:rPrChange w:id="780" w:author="TXL" w:date="2020-01-29T21:53:38Z">
            <w:rPr>
              <w:del w:id="781" w:author="TXL" w:date="2020-01-29T21:30:58Z"/>
              <w:rFonts w:hint="eastAsia" w:ascii="宋体" w:hAnsi="宋体" w:eastAsia="宋体" w:cs="宋体"/>
              <w:szCs w:val="21"/>
              <w:lang w:eastAsia="zh-CN"/>
            </w:rPr>
          </w:rPrChange>
        </w:rPr>
      </w:pPr>
      <w:ins w:id="782" w:author="TXL [2]" w:date="2020-02-17T12:53:00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试样桶</w:t>
        </w:r>
      </w:ins>
      <w:ins w:id="783" w:author="TXL [2]" w:date="2020-02-17T12:53:03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及</w:t>
        </w:r>
      </w:ins>
      <w:r>
        <w:rPr>
          <w:rFonts w:hint="eastAsia" w:ascii="楷体" w:hAnsi="楷体" w:eastAsia="楷体" w:cs="楷体"/>
          <w:sz w:val="28"/>
          <w:szCs w:val="28"/>
          <w:lang w:eastAsia="zh-CN"/>
          <w:rPrChange w:id="784" w:author="TXL" w:date="2020-01-29T21:53:38Z">
            <w:rPr>
              <w:rFonts w:hint="eastAsia" w:ascii="宋体" w:hAnsi="宋体" w:eastAsia="宋体" w:cs="宋体"/>
              <w:szCs w:val="21"/>
              <w:lang w:eastAsia="zh-CN"/>
            </w:rPr>
          </w:rPrChange>
        </w:rPr>
        <w:t>承压系统中的上下传压板</w:t>
      </w:r>
      <w:del w:id="785" w:author="TXL" w:date="2020-01-31T11:29:37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786" w:author="TXL" w:date="2020-01-29T21:53:38Z">
              <w:rPr>
                <w:rFonts w:hint="eastAsia" w:ascii="宋体" w:hAnsi="宋体" w:eastAsia="宋体" w:cs="宋体"/>
                <w:szCs w:val="21"/>
                <w:lang w:eastAsia="zh-CN"/>
              </w:rPr>
            </w:rPrChange>
          </w:rPr>
          <w:delText>等</w:delText>
        </w:r>
      </w:del>
      <w:del w:id="787" w:author="TXL [2]" w:date="2020-02-17T12:53:07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788" w:author="TXL" w:date="2020-01-29T21:53:38Z">
              <w:rPr>
                <w:rFonts w:hint="eastAsia" w:ascii="宋体" w:hAnsi="宋体" w:eastAsia="宋体" w:cs="宋体"/>
                <w:szCs w:val="21"/>
                <w:lang w:eastAsia="zh-CN"/>
              </w:rPr>
            </w:rPrChange>
          </w:rPr>
          <w:delText>以</w:delText>
        </w:r>
      </w:del>
      <w:del w:id="790" w:author="TXL [2]" w:date="2020-02-17T12:53:07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791" w:author="TXL" w:date="2020-01-29T21:53:38Z">
              <w:rPr>
                <w:rFonts w:hint="eastAsia" w:ascii="宋体" w:hAnsi="宋体" w:eastAsia="宋体" w:cs="宋体"/>
                <w:szCs w:val="21"/>
                <w:lang w:eastAsia="zh-CN"/>
              </w:rPr>
            </w:rPrChange>
          </w:rPr>
          <w:delText>及</w:delText>
        </w:r>
      </w:del>
      <w:ins w:id="793" w:author="TXL" w:date="2020-01-29T21:30:48Z">
        <w:del w:id="794" w:author="TXL [2]" w:date="2020-02-17T12:53:00Z">
          <w:r>
            <w:rPr>
              <w:rFonts w:hint="eastAsia" w:ascii="楷体" w:hAnsi="楷体" w:eastAsia="楷体" w:cs="楷体"/>
              <w:sz w:val="28"/>
              <w:szCs w:val="28"/>
              <w:lang w:eastAsia="zh-CN"/>
              <w:rPrChange w:id="795" w:author="TXL" w:date="2020-01-29T21:53:38Z">
                <w:rPr>
                  <w:rFonts w:hint="eastAsia" w:ascii="宋体" w:hAnsi="宋体" w:eastAsia="宋体" w:cs="宋体"/>
                  <w:szCs w:val="21"/>
                  <w:lang w:eastAsia="zh-CN"/>
                </w:rPr>
              </w:rPrChange>
            </w:rPr>
            <w:delText>试样</w:delText>
          </w:r>
        </w:del>
      </w:ins>
      <w:del w:id="798" w:author="TXL [2]" w:date="2020-02-17T12:53:00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799" w:author="TXL" w:date="2020-01-29T21:53:38Z">
              <w:rPr>
                <w:rFonts w:hint="eastAsia" w:ascii="宋体" w:hAnsi="宋体" w:eastAsia="宋体" w:cs="宋体"/>
                <w:szCs w:val="21"/>
                <w:lang w:eastAsia="zh-CN"/>
              </w:rPr>
            </w:rPrChange>
          </w:rPr>
          <w:delText>模量</w:delText>
        </w:r>
      </w:del>
      <w:del w:id="801" w:author="TXL [2]" w:date="2020-02-17T12:53:00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802" w:author="TXL" w:date="2020-01-29T21:53:38Z">
              <w:rPr>
                <w:rFonts w:hint="eastAsia" w:ascii="宋体" w:hAnsi="宋体" w:eastAsia="宋体" w:cs="宋体"/>
                <w:szCs w:val="21"/>
                <w:lang w:eastAsia="zh-CN"/>
              </w:rPr>
            </w:rPrChange>
          </w:rPr>
          <w:delText>桶</w:delText>
        </w:r>
      </w:del>
      <w:r>
        <w:rPr>
          <w:rFonts w:hint="eastAsia" w:ascii="楷体" w:hAnsi="楷体" w:eastAsia="楷体" w:cs="楷体"/>
          <w:sz w:val="28"/>
          <w:szCs w:val="28"/>
          <w:lang w:eastAsia="zh-CN"/>
          <w:rPrChange w:id="804" w:author="TXL" w:date="2020-01-29T21:53:38Z">
            <w:rPr>
              <w:rFonts w:hint="eastAsia" w:ascii="宋体" w:hAnsi="宋体" w:eastAsia="宋体" w:cs="宋体"/>
              <w:szCs w:val="21"/>
              <w:lang w:eastAsia="zh-CN"/>
            </w:rPr>
          </w:rPrChange>
        </w:rPr>
        <w:t>等部件的刚度或变形将</w:t>
      </w:r>
      <w:r>
        <w:rPr>
          <w:rFonts w:hint="eastAsia" w:ascii="楷体" w:hAnsi="楷体" w:eastAsia="楷体" w:cs="楷体"/>
          <w:sz w:val="28"/>
          <w:szCs w:val="28"/>
          <w:rPrChange w:id="805" w:author="TXL" w:date="2020-01-29T21:53:38Z">
            <w:rPr>
              <w:rFonts w:hint="eastAsia" w:ascii="宋体" w:hAnsi="宋体" w:eastAsia="宋体" w:cs="宋体"/>
              <w:sz w:val="21"/>
              <w:szCs w:val="21"/>
            </w:rPr>
          </w:rPrChange>
        </w:rPr>
        <w:t>导致试验结果不稳定，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806" w:author="TXL" w:date="2020-01-29T21:53:38Z">
            <w:rPr>
              <w:rFonts w:hint="eastAsia" w:ascii="宋体" w:hAnsi="宋体" w:eastAsia="宋体" w:cs="宋体"/>
              <w:szCs w:val="21"/>
              <w:lang w:eastAsia="zh-CN"/>
            </w:rPr>
          </w:rPrChange>
        </w:rPr>
        <w:t>直接影响检测数据的准确性。</w:t>
      </w:r>
    </w:p>
    <w:p>
      <w:pPr>
        <w:spacing w:line="360" w:lineRule="auto"/>
        <w:ind w:firstLine="560" w:firstLineChars="200"/>
        <w:rPr>
          <w:del w:id="808" w:author="TXL" w:date="2020-01-29T21:31:58Z"/>
          <w:rFonts w:hint="eastAsia" w:ascii="楷体" w:hAnsi="楷体" w:eastAsia="楷体" w:cs="楷体"/>
          <w:sz w:val="28"/>
          <w:szCs w:val="28"/>
          <w:lang w:val="en-US" w:eastAsia="zh-CN"/>
          <w:rPrChange w:id="809" w:author="TXL" w:date="2020-01-29T21:53:38Z">
            <w:rPr>
              <w:del w:id="810" w:author="TXL" w:date="2020-01-29T21:31:58Z"/>
              <w:rFonts w:hint="eastAsia" w:ascii="宋体" w:hAnsi="宋体"/>
              <w:sz w:val="21"/>
              <w:szCs w:val="21"/>
              <w:lang w:val="en-US" w:eastAsia="zh-CN"/>
            </w:rPr>
          </w:rPrChange>
        </w:rPr>
        <w:pPrChange w:id="807" w:author="TXL" w:date="2020-01-31T11:29:26Z">
          <w:pPr>
            <w:spacing w:line="360" w:lineRule="auto"/>
            <w:ind w:firstLine="420" w:firstLineChars="200"/>
          </w:pPr>
        </w:pPrChange>
      </w:pP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811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根据《岩土工程仪器基本参数及通用技术条件》GB/T15406</w:t>
      </w:r>
      <w:del w:id="812" w:author="TXL" w:date="2020-01-29T21:31:0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813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-2</w:delText>
        </w:r>
      </w:del>
      <w:del w:id="814" w:author="TXL" w:date="2020-01-29T21:31:0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815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007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816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、参照现行试验标准和粗粒土最大粒径300mm、承压</w:t>
      </w:r>
      <w:r>
        <w:rPr>
          <w:rFonts w:hint="eastAsia" w:ascii="楷体" w:hAnsi="楷体" w:eastAsia="楷体" w:cs="楷体"/>
          <w:sz w:val="28"/>
          <w:szCs w:val="28"/>
          <w:rPrChange w:id="817" w:author="TXL" w:date="2020-01-29T21:53:38Z">
            <w:rPr>
              <w:rFonts w:hint="eastAsia" w:ascii="宋体" w:hAnsi="宋体" w:eastAsia="宋体" w:cs="宋体"/>
              <w:sz w:val="21"/>
              <w:szCs w:val="21"/>
            </w:rPr>
          </w:rPrChange>
        </w:rPr>
        <w:t>30000kN</w:t>
      </w:r>
      <w:ins w:id="818" w:author="TXL" w:date="2020-01-31T11:30:06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的</w:t>
        </w:r>
      </w:ins>
      <w:ins w:id="819" w:author="TXL" w:date="2020-01-31T11:30:07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技术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820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要求，采用</w:t>
      </w:r>
      <w:r>
        <w:rPr>
          <w:rFonts w:hint="eastAsia" w:ascii="楷体" w:hAnsi="楷体" w:eastAsia="楷体" w:cs="楷体"/>
          <w:sz w:val="28"/>
          <w:szCs w:val="28"/>
          <w:rPrChange w:id="821" w:author="TXL" w:date="2020-01-29T21:53:38Z">
            <w:rPr>
              <w:rFonts w:hint="eastAsia" w:ascii="宋体" w:hAnsi="宋体"/>
              <w:sz w:val="21"/>
              <w:szCs w:val="21"/>
            </w:rPr>
          </w:rPrChange>
        </w:rPr>
        <w:t>Q345B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822" w:author="TXL" w:date="2020-01-29T21:53:38Z">
            <w:rPr>
              <w:rFonts w:hint="eastAsia" w:ascii="宋体" w:hAnsi="宋体"/>
              <w:sz w:val="21"/>
              <w:szCs w:val="21"/>
              <w:lang w:eastAsia="zh-CN"/>
            </w:rPr>
          </w:rPrChange>
        </w:rPr>
        <w:t>钢板制作</w:t>
      </w:r>
      <w:r>
        <w:rPr>
          <w:rFonts w:hint="eastAsia" w:ascii="楷体" w:hAnsi="楷体" w:eastAsia="楷体" w:cs="楷体"/>
          <w:sz w:val="28"/>
          <w:szCs w:val="28"/>
          <w:rPrChange w:id="823" w:author="TXL" w:date="2020-01-29T21:53:38Z">
            <w:rPr>
              <w:rFonts w:hint="eastAsia" w:ascii="宋体" w:hAnsi="宋体" w:eastAsia="宋体" w:cs="宋体"/>
              <w:sz w:val="21"/>
              <w:szCs w:val="21"/>
            </w:rPr>
          </w:rPrChange>
        </w:rPr>
        <w:t>上下传压板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824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、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825" w:author="TXL" w:date="2020-01-29T21:53:38Z">
            <w:rPr>
              <w:rFonts w:hint="eastAsia" w:ascii="宋体" w:hAnsi="宋体"/>
              <w:sz w:val="21"/>
              <w:szCs w:val="21"/>
              <w:lang w:eastAsia="zh-CN"/>
            </w:rPr>
          </w:rPrChange>
        </w:rPr>
        <w:t>模量桶</w:t>
      </w:r>
      <w:ins w:id="826" w:author="TXL" w:date="2020-01-29T21:31:26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827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t>及其</w:t>
        </w:r>
      </w:ins>
      <w:ins w:id="828" w:author="易永军" w:date="2020-02-05T11:10:02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它</w:t>
        </w:r>
      </w:ins>
      <w:ins w:id="829" w:author="TXL" w:date="2020-01-29T21:31:33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830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t>部</w:t>
        </w:r>
      </w:ins>
      <w:ins w:id="831" w:author="易永军" w:date="2020-02-05T11:10:09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件</w:t>
        </w:r>
      </w:ins>
      <w:ins w:id="832" w:author="TXL" w:date="2020-01-29T21:32:00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833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t>。</w:t>
        </w:r>
      </w:ins>
      <w:del w:id="834" w:author="TXL" w:date="2020-01-29T21:31:58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835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delText>等</w:delText>
        </w:r>
      </w:del>
      <w:del w:id="836" w:author="TXL" w:date="2020-01-29T21:31:5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837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。</w:delText>
        </w:r>
      </w:del>
    </w:p>
    <w:p>
      <w:pPr>
        <w:spacing w:line="360" w:lineRule="auto"/>
        <w:ind w:firstLine="560" w:firstLineChars="200"/>
        <w:rPr>
          <w:rFonts w:hint="eastAsia" w:ascii="楷体" w:hAnsi="楷体" w:eastAsia="楷体" w:cs="楷体"/>
          <w:sz w:val="28"/>
          <w:szCs w:val="28"/>
          <w:highlight w:val="none"/>
          <w:lang w:val="en-US" w:eastAsia="zh-CN"/>
          <w:rPrChange w:id="839" w:author="TXL" w:date="2020-01-29T21:53:38Z">
            <w:rPr>
              <w:rFonts w:hint="eastAsia" w:ascii="宋体" w:hAnsi="宋体" w:eastAsia="宋体" w:cs="宋体"/>
              <w:sz w:val="21"/>
              <w:szCs w:val="21"/>
              <w:highlight w:val="none"/>
              <w:lang w:val="en-US" w:eastAsia="zh-CN"/>
            </w:rPr>
          </w:rPrChange>
        </w:rPr>
        <w:pPrChange w:id="838" w:author="TXL" w:date="2020-01-31T11:29:26Z">
          <w:pPr>
            <w:spacing w:line="360" w:lineRule="auto"/>
            <w:ind w:firstLine="420" w:firstLineChars="200"/>
          </w:pPr>
        </w:pPrChange>
      </w:pPr>
      <w:ins w:id="840" w:author="TXL" w:date="2020-01-29T21:31:3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841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t>试样</w:t>
        </w:r>
      </w:ins>
      <w:del w:id="842" w:author="TXL" w:date="2020-01-29T21:31:3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843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模量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844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桶</w:t>
      </w:r>
      <w:ins w:id="845" w:author="TXL" w:date="2020-01-29T21:32:3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846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t>尺寸</w:t>
        </w:r>
      </w:ins>
      <w:ins w:id="847" w:author="TXL" w:date="2020-01-29T21:32:23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848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t>为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849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直径</w:t>
      </w:r>
      <w:del w:id="850" w:author="TXL" w:date="2020-01-29T21:32:0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851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为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852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2000mm、高度1200mm，经过</w:t>
      </w:r>
      <w:ins w:id="853" w:author="TXL" w:date="2020-01-29T21:32:4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854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t>刚度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855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验算与</w:t>
      </w:r>
      <w:del w:id="856" w:author="TXL" w:date="2020-01-30T10:34:0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857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设</w:delText>
        </w:r>
      </w:del>
      <w:del w:id="858" w:author="TXL" w:date="2020-01-30T10:34:0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859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备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860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调试</w:t>
      </w:r>
      <w:ins w:id="861" w:author="TXL" w:date="2020-01-29T21:32:5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862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t>测定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863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确定模量桶壁厚</w:t>
      </w:r>
      <w:del w:id="864" w:author="TXL" w:date="2020-01-30T10:34:1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865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为</w:delText>
        </w:r>
      </w:del>
      <w:r>
        <w:rPr>
          <w:rFonts w:hint="eastAsia" w:ascii="楷体" w:hAnsi="楷体" w:eastAsia="楷体" w:cs="楷体"/>
          <w:sz w:val="28"/>
          <w:szCs w:val="28"/>
          <w:highlight w:val="none"/>
          <w:lang w:val="en-US" w:eastAsia="zh-CN"/>
          <w:rPrChange w:id="866" w:author="TXL" w:date="2020-01-29T21:53:38Z">
            <w:rPr>
              <w:rFonts w:hint="eastAsia" w:ascii="宋体" w:hAnsi="宋体"/>
              <w:sz w:val="21"/>
              <w:szCs w:val="21"/>
              <w:highlight w:val="none"/>
              <w:lang w:val="en-US" w:eastAsia="zh-CN"/>
            </w:rPr>
          </w:rPrChange>
        </w:rPr>
        <w:t>16mm，</w:t>
      </w:r>
      <w:ins w:id="867" w:author="TXL" w:date="2020-01-30T10:34:29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并在</w:t>
        </w:r>
      </w:ins>
      <w:del w:id="868" w:author="TXL" w:date="2020-01-30T10:34:21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869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delText>在</w:delText>
        </w:r>
      </w:del>
      <w:del w:id="870" w:author="TXL" w:date="2020-01-30T10:34:21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871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delText>模</w:delText>
        </w:r>
      </w:del>
      <w:del w:id="872" w:author="TXL" w:date="2020-01-30T10:34:21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873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delText>量</w:delText>
        </w:r>
      </w:del>
      <w:del w:id="874" w:author="TXL" w:date="2020-01-30T10:34:21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875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delText>桶</w:delText>
        </w:r>
      </w:del>
      <w:r>
        <w:rPr>
          <w:rFonts w:hint="eastAsia" w:ascii="楷体" w:hAnsi="楷体" w:eastAsia="楷体" w:cs="楷体"/>
          <w:sz w:val="28"/>
          <w:szCs w:val="28"/>
          <w:highlight w:val="none"/>
          <w:lang w:val="en-US" w:eastAsia="zh-CN"/>
          <w:rPrChange w:id="876" w:author="TXL" w:date="2020-01-29T21:53:38Z">
            <w:rPr>
              <w:rFonts w:hint="eastAsia" w:ascii="宋体" w:hAnsi="宋体"/>
              <w:sz w:val="21"/>
              <w:szCs w:val="21"/>
              <w:highlight w:val="none"/>
              <w:lang w:val="en-US" w:eastAsia="zh-CN"/>
            </w:rPr>
          </w:rPrChange>
        </w:rPr>
        <w:t>四周增加三</w:t>
      </w:r>
      <w:del w:id="877" w:author="TXL" w:date="2020-01-29T21:33:22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878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delText>圈钢板焊制的</w:delText>
        </w:r>
      </w:del>
      <w:ins w:id="879" w:author="TXL" w:date="2020-01-29T21:33:22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880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t>道</w:t>
        </w:r>
      </w:ins>
      <w:r>
        <w:rPr>
          <w:rFonts w:hint="eastAsia" w:ascii="楷体" w:hAnsi="楷体" w:eastAsia="楷体" w:cs="楷体"/>
          <w:sz w:val="28"/>
          <w:szCs w:val="28"/>
          <w:highlight w:val="none"/>
          <w:lang w:val="en-US" w:eastAsia="zh-CN"/>
          <w:rPrChange w:id="881" w:author="TXL" w:date="2020-01-29T21:53:38Z">
            <w:rPr>
              <w:rFonts w:hint="eastAsia" w:ascii="宋体" w:hAnsi="宋体"/>
              <w:sz w:val="21"/>
              <w:szCs w:val="21"/>
              <w:highlight w:val="none"/>
              <w:lang w:val="en-US" w:eastAsia="zh-CN"/>
            </w:rPr>
          </w:rPrChange>
        </w:rPr>
        <w:t>横向加筋肋条</w:t>
      </w:r>
      <w:ins w:id="882" w:author="TXL" w:date="2020-01-29T21:33:30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883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t>加固</w:t>
        </w:r>
      </w:ins>
      <w:r>
        <w:rPr>
          <w:rFonts w:hint="eastAsia" w:ascii="楷体" w:hAnsi="楷体" w:eastAsia="楷体" w:cs="楷体"/>
          <w:sz w:val="28"/>
          <w:szCs w:val="28"/>
          <w:highlight w:val="none"/>
          <w:lang w:val="en-US" w:eastAsia="zh-CN"/>
          <w:rPrChange w:id="884" w:author="TXL" w:date="2020-01-29T21:53:38Z">
            <w:rPr>
              <w:rFonts w:hint="eastAsia" w:ascii="宋体" w:hAnsi="宋体"/>
              <w:sz w:val="21"/>
              <w:szCs w:val="21"/>
              <w:highlight w:val="none"/>
              <w:lang w:val="en-US" w:eastAsia="zh-CN"/>
            </w:rPr>
          </w:rPrChange>
        </w:rPr>
        <w:t>。</w:t>
      </w:r>
    </w:p>
    <w:p>
      <w:pPr>
        <w:keepNext w:val="0"/>
        <w:keepLines w:val="0"/>
        <w:widowControl w:val="0"/>
        <w:suppressLineNumbers w:val="0"/>
        <w:spacing w:line="360" w:lineRule="auto"/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  <w:rPrChange w:id="885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sz w:val="28"/>
          <w:szCs w:val="28"/>
          <w:lang w:eastAsia="zh-CN"/>
          <w:rPrChange w:id="886" w:author="TXL" w:date="2020-01-29T21:53:38Z">
            <w:rPr>
              <w:rFonts w:hint="eastAsia" w:ascii="宋体" w:hAnsi="宋体" w:eastAsia="宋体" w:cs="宋体"/>
              <w:szCs w:val="21"/>
              <w:lang w:eastAsia="zh-CN"/>
            </w:rPr>
          </w:rPrChange>
        </w:rPr>
        <w:t>上下传压板是压缩设备中传输荷载的</w:t>
      </w:r>
      <w:ins w:id="887" w:author="TXL" w:date="2020-01-31T11:31:21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主要</w:t>
        </w:r>
      </w:ins>
      <w:r>
        <w:rPr>
          <w:rFonts w:hint="eastAsia" w:ascii="楷体" w:hAnsi="楷体" w:eastAsia="楷体" w:cs="楷体"/>
          <w:sz w:val="28"/>
          <w:szCs w:val="28"/>
          <w:lang w:eastAsia="zh-CN"/>
          <w:rPrChange w:id="888" w:author="TXL" w:date="2020-01-29T21:53:38Z">
            <w:rPr>
              <w:rFonts w:hint="eastAsia" w:ascii="宋体" w:hAnsi="宋体" w:eastAsia="宋体" w:cs="宋体"/>
              <w:szCs w:val="21"/>
              <w:lang w:eastAsia="zh-CN"/>
            </w:rPr>
          </w:rPrChange>
        </w:rPr>
        <w:t>部件，</w:t>
      </w:r>
      <w:ins w:id="889" w:author="TXL" w:date="2020-01-29T21:33:57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890" w:author="TXL" w:date="2020-01-29T21:53:38Z">
              <w:rPr>
                <w:rFonts w:hint="eastAsia" w:ascii="宋体" w:hAnsi="宋体" w:eastAsia="宋体" w:cs="宋体"/>
                <w:szCs w:val="21"/>
                <w:lang w:eastAsia="zh-CN"/>
              </w:rPr>
            </w:rPrChange>
          </w:rPr>
          <w:t>经</w:t>
        </w:r>
      </w:ins>
      <w:ins w:id="891" w:author="TXL" w:date="2020-01-29T21:33:59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892" w:author="TXL" w:date="2020-01-29T21:53:38Z">
              <w:rPr>
                <w:rFonts w:hint="eastAsia" w:ascii="宋体" w:hAnsi="宋体" w:eastAsia="宋体" w:cs="宋体"/>
                <w:szCs w:val="21"/>
                <w:lang w:eastAsia="zh-CN"/>
              </w:rPr>
            </w:rPrChange>
          </w:rPr>
          <w:t>多次</w:t>
        </w:r>
      </w:ins>
      <w:ins w:id="893" w:author="TXL" w:date="2020-01-29T21:34:03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894" w:author="TXL" w:date="2020-01-29T21:53:38Z">
              <w:rPr>
                <w:rFonts w:hint="eastAsia" w:ascii="宋体" w:hAnsi="宋体" w:eastAsia="宋体" w:cs="宋体"/>
                <w:szCs w:val="21"/>
                <w:lang w:eastAsia="zh-CN"/>
              </w:rPr>
            </w:rPrChange>
          </w:rPr>
          <w:t>荷载</w:t>
        </w:r>
      </w:ins>
      <w:ins w:id="895" w:author="TXL" w:date="2020-01-29T21:34:06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896" w:author="TXL" w:date="2020-01-29T21:53:38Z">
              <w:rPr>
                <w:rFonts w:hint="eastAsia" w:ascii="宋体" w:hAnsi="宋体" w:eastAsia="宋体" w:cs="宋体"/>
                <w:szCs w:val="21"/>
                <w:lang w:eastAsia="zh-CN"/>
              </w:rPr>
            </w:rPrChange>
          </w:rPr>
          <w:t>验算</w:t>
        </w:r>
      </w:ins>
      <w:del w:id="897" w:author="TXL" w:date="2020-01-29T21:34:2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89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其原设</w:delText>
        </w:r>
      </w:del>
      <w:del w:id="899" w:author="TXL" w:date="2020-01-29T21:34:2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0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计尺寸经过</w:delText>
        </w:r>
      </w:del>
      <w:del w:id="901" w:author="TXL" w:date="2020-01-29T21:34:23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0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前期2组试验</w:delText>
        </w:r>
      </w:del>
      <w:del w:id="903" w:author="TXL" w:date="2020-01-29T21:34:22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04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后，发现传压板发生了</w:delText>
        </w:r>
      </w:del>
      <w:del w:id="905" w:author="TXL" w:date="2020-01-29T21:34:2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0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变形，导致试验结果不稳定，经过</w:delText>
        </w:r>
      </w:del>
      <w:ins w:id="907" w:author="TXL" w:date="2020-01-29T21:34:42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0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、</w:t>
        </w:r>
      </w:ins>
      <w:ins w:id="909" w:author="TXL" w:date="2020-01-29T21:34:4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1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方</w:t>
        </w:r>
      </w:ins>
      <w:del w:id="911" w:author="TXL" w:date="2020-01-29T21:34:4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1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多种方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913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案比较</w:t>
      </w:r>
      <w:ins w:id="914" w:author="TXL" w:date="2020-01-29T21:34:53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1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和</w:t>
        </w:r>
      </w:ins>
      <w:ins w:id="916" w:author="TXL" w:date="2020-01-29T21:34:5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1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实际</w:t>
        </w:r>
      </w:ins>
      <w:ins w:id="918" w:author="TXL" w:date="2020-01-29T21:34:5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1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加载</w:t>
        </w:r>
      </w:ins>
      <w:ins w:id="920" w:author="TXL" w:date="2020-01-29T21:35:0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2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测定</w:t>
        </w:r>
      </w:ins>
      <w:ins w:id="922" w:author="TXL" w:date="2020-01-29T21:35:0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23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，</w:t>
        </w:r>
      </w:ins>
      <w:ins w:id="924" w:author="TXL" w:date="2020-01-29T21:35:12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2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最终</w:t>
        </w:r>
      </w:ins>
      <w:ins w:id="926" w:author="TXL" w:date="2020-01-29T21:35:1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2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确定</w:t>
        </w:r>
      </w:ins>
      <w:ins w:id="928" w:author="TXL" w:date="2020-01-29T21:35:3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2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采用</w:t>
        </w:r>
      </w:ins>
      <w:del w:id="930" w:author="TXL" w:date="2020-01-29T21:35:32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3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选择</w:delText>
        </w:r>
      </w:del>
      <w:del w:id="932" w:author="TXL" w:date="2020-01-29T21:35:3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33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了仍用</w:delText>
        </w:r>
      </w:del>
      <w:r>
        <w:rPr>
          <w:rFonts w:hint="eastAsia" w:ascii="楷体" w:hAnsi="楷体" w:eastAsia="楷体" w:cs="楷体"/>
          <w:sz w:val="28"/>
          <w:szCs w:val="28"/>
          <w:rPrChange w:id="934" w:author="TXL" w:date="2020-01-29T21:53:38Z">
            <w:rPr>
              <w:rFonts w:hint="eastAsia" w:ascii="宋体" w:hAnsi="宋体" w:eastAsia="宋体" w:cs="宋体"/>
              <w:sz w:val="21"/>
              <w:szCs w:val="21"/>
            </w:rPr>
          </w:rPrChange>
        </w:rPr>
        <w:t>Q345B</w:t>
      </w:r>
      <w:ins w:id="935" w:author="TXL" w:date="2020-01-29T21:35:49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93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材质</w:t>
        </w:r>
      </w:ins>
      <w:ins w:id="937" w:author="TXL" w:date="2020-01-29T21:35:55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93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加工成</w:t>
        </w:r>
      </w:ins>
      <w:ins w:id="939" w:author="TXL" w:date="2020-01-29T21:36:41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94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高度</w:t>
        </w:r>
      </w:ins>
      <w:ins w:id="941" w:author="TXL" w:date="2020-01-31T11:32:3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2</w:t>
        </w:r>
      </w:ins>
      <w:ins w:id="942" w:author="TXL" w:date="2020-01-29T21:36:0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43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0</w:t>
        </w:r>
      </w:ins>
      <w:ins w:id="944" w:author="TXL" w:date="2020-01-29T21:36:0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4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0</w:t>
        </w:r>
      </w:ins>
      <w:ins w:id="946" w:author="TXL" w:date="2020-01-29T21:36:1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4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mm</w:t>
        </w:r>
      </w:ins>
      <w:ins w:id="948" w:author="TXL" w:date="2020-01-29T21:36:4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4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的</w:t>
        </w:r>
      </w:ins>
      <w:ins w:id="950" w:author="TXL" w:date="2020-01-29T21:36:3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5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半圆锥</w:t>
        </w:r>
      </w:ins>
      <w:ins w:id="952" w:author="TXL" w:date="2020-01-29T21:36:3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53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型</w:t>
        </w:r>
      </w:ins>
      <w:ins w:id="954" w:author="TXL" w:date="2020-01-29T21:36:53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5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钢结构</w:t>
        </w:r>
      </w:ins>
      <w:ins w:id="956" w:author="TXL" w:date="2020-01-29T21:36:5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5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，</w:t>
        </w:r>
      </w:ins>
      <w:del w:id="958" w:author="TXL" w:date="2020-01-29T21:37:09Z">
        <w:r>
          <w:rPr>
            <w:rFonts w:hint="eastAsia" w:ascii="楷体" w:hAnsi="楷体" w:eastAsia="楷体" w:cs="楷体"/>
            <w:sz w:val="28"/>
            <w:szCs w:val="28"/>
            <w:rPrChange w:id="959" w:author="TXL" w:date="2020-01-29T21:53:38Z">
              <w:rPr>
                <w:rFonts w:hint="eastAsia" w:ascii="宋体" w:hAnsi="宋体" w:eastAsia="宋体" w:cs="宋体"/>
                <w:sz w:val="21"/>
                <w:szCs w:val="21"/>
              </w:rPr>
            </w:rPrChange>
          </w:rPr>
          <w:delText>材料制作上部传压板总厚度减去100mm，将下部传压板增高100mm，焊接成型后</w:delText>
        </w:r>
      </w:del>
      <w:ins w:id="960" w:author="TXL" w:date="2020-01-29T21:37:09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96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并经</w:t>
        </w:r>
      </w:ins>
      <w:r>
        <w:rPr>
          <w:rFonts w:hint="eastAsia" w:ascii="楷体" w:hAnsi="楷体" w:eastAsia="楷体" w:cs="楷体"/>
          <w:sz w:val="28"/>
          <w:szCs w:val="28"/>
          <w:rPrChange w:id="962" w:author="TXL" w:date="2020-01-29T21:53:38Z">
            <w:rPr>
              <w:rFonts w:hint="eastAsia" w:ascii="宋体" w:hAnsi="宋体" w:eastAsia="宋体" w:cs="宋体"/>
              <w:sz w:val="21"/>
              <w:szCs w:val="21"/>
            </w:rPr>
          </w:rPrChange>
        </w:rPr>
        <w:t>回火</w:t>
      </w:r>
      <w:del w:id="963" w:author="TXL" w:date="2020-01-29T21:38:13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964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去</w:delText>
        </w:r>
      </w:del>
      <w:del w:id="965" w:author="TXL" w:date="2020-01-29T21:38:13Z">
        <w:r>
          <w:rPr>
            <w:rFonts w:hint="eastAsia" w:ascii="楷体" w:hAnsi="楷体" w:eastAsia="楷体" w:cs="楷体"/>
            <w:sz w:val="28"/>
            <w:szCs w:val="28"/>
            <w:rPrChange w:id="966" w:author="TXL" w:date="2020-01-29T21:53:38Z">
              <w:rPr>
                <w:rFonts w:hint="eastAsia" w:ascii="宋体" w:hAnsi="宋体" w:eastAsia="宋体" w:cs="宋体"/>
                <w:sz w:val="21"/>
                <w:szCs w:val="21"/>
              </w:rPr>
            </w:rPrChange>
          </w:rPr>
          <w:delText>应力</w:delText>
        </w:r>
      </w:del>
      <w:ins w:id="967" w:author="TXL" w:date="2020-01-29T21:38:13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96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处理</w:t>
        </w:r>
      </w:ins>
      <w:del w:id="969" w:author="TXL" w:date="2020-01-29T21:37:42Z">
        <w:r>
          <w:rPr>
            <w:rFonts w:hint="eastAsia" w:ascii="楷体" w:hAnsi="楷体" w:eastAsia="楷体" w:cs="楷体"/>
            <w:sz w:val="28"/>
            <w:szCs w:val="28"/>
            <w:rPrChange w:id="970" w:author="TXL" w:date="2020-01-29T21:53:38Z">
              <w:rPr>
                <w:rFonts w:hint="eastAsia" w:ascii="宋体" w:hAnsi="宋体" w:eastAsia="宋体" w:cs="宋体"/>
                <w:sz w:val="21"/>
                <w:szCs w:val="21"/>
              </w:rPr>
            </w:rPrChange>
          </w:rPr>
          <w:delText>，整体加工</w:delText>
        </w:r>
      </w:del>
      <w:del w:id="971" w:author="TXL" w:date="2020-01-29T21:38:15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97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，</w:delText>
        </w:r>
      </w:del>
      <w:del w:id="973" w:author="TXL" w:date="2020-01-29T21:38:00Z">
        <w:r>
          <w:rPr>
            <w:rFonts w:hint="eastAsia" w:ascii="楷体" w:hAnsi="楷体" w:eastAsia="楷体" w:cs="楷体"/>
            <w:sz w:val="28"/>
            <w:szCs w:val="28"/>
            <w:rPrChange w:id="974" w:author="TXL" w:date="2020-01-29T21:53:38Z">
              <w:rPr>
                <w:rFonts w:hint="eastAsia" w:ascii="宋体" w:hAnsi="宋体" w:eastAsia="宋体" w:cs="宋体"/>
                <w:sz w:val="21"/>
                <w:szCs w:val="21"/>
              </w:rPr>
            </w:rPrChange>
          </w:rPr>
          <w:delText>在轨道底部制作承轨梁加高100mm</w:delText>
        </w:r>
      </w:del>
      <w:del w:id="975" w:author="TXL" w:date="2020-01-29T21:38:00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97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的技术方案处理，后期试验未发生传压板的变形等。</w:delText>
        </w:r>
      </w:del>
      <w:ins w:id="977" w:author="TXL" w:date="2020-01-29T21:38:18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97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。</w:t>
        </w:r>
      </w:ins>
      <w:ins w:id="979" w:author="TXL" w:date="2020-01-29T21:38:20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98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试样</w:t>
        </w:r>
      </w:ins>
      <w:del w:id="981" w:author="TXL" w:date="2020-01-29T21:38:17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98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模量</w:delText>
        </w:r>
      </w:del>
      <w:r>
        <w:rPr>
          <w:rFonts w:hint="eastAsia" w:ascii="楷体" w:hAnsi="楷体" w:eastAsia="楷体" w:cs="楷体"/>
          <w:sz w:val="28"/>
          <w:szCs w:val="28"/>
          <w:lang w:eastAsia="zh-CN"/>
          <w:rPrChange w:id="983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桶及承压系统见图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984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2.</w:t>
      </w:r>
      <w:ins w:id="985" w:author="TXL" w:date="2020-01-29T21:38:3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8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1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987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sz w:val="28"/>
          <w:szCs w:val="28"/>
          <w:rPrChange w:id="988" w:author="TXL" w:date="2020-01-29T21:53:38Z">
            <w:rPr/>
          </w:rPrChange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  <w:rPrChange w:id="990" w:author="TXL" w:date="2020-01-29T21:53:38Z">
            <w:rPr>
              <w:rFonts w:ascii="宋体" w:hAnsi="宋体" w:eastAsia="宋体" w:cs="宋体"/>
              <w:kern w:val="0"/>
              <w:sz w:val="24"/>
              <w:szCs w:val="24"/>
              <w:lang w:val="en-US" w:eastAsia="zh-CN" w:bidi="ar"/>
            </w:rPr>
          </w:rPrChange>
        </w:rPr>
        <w:drawing>
          <wp:inline distT="0" distB="0" distL="114300" distR="114300">
            <wp:extent cx="2513330" cy="1548130"/>
            <wp:effectExtent l="0" t="0" r="1270" b="1397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1630" t="1737" r="1973" b="-405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2" w:firstLineChars="200"/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991" w:author="TXL" w:date="2020-01-29T21:53:38Z">
            <w:rPr>
              <w:rFonts w:hint="eastAsia" w:ascii="宋体" w:hAnsi="宋体" w:eastAsia="宋体" w:cs="宋体"/>
              <w:b/>
              <w:bCs/>
              <w:sz w:val="18"/>
              <w:szCs w:val="18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992" w:author="TXL" w:date="2020-01-29T21:53:38Z">
            <w:rPr>
              <w:rFonts w:hint="eastAsia" w:ascii="宋体" w:hAnsi="宋体" w:eastAsia="宋体" w:cs="宋体"/>
              <w:b/>
              <w:bCs/>
              <w:sz w:val="18"/>
              <w:szCs w:val="18"/>
              <w:lang w:val="en-US" w:eastAsia="zh-CN"/>
            </w:rPr>
          </w:rPrChange>
        </w:rPr>
        <w:t xml:space="preserve">2.1  </w:t>
      </w:r>
      <w:r>
        <w:rPr>
          <w:rFonts w:hint="eastAsia" w:ascii="楷体" w:hAnsi="楷体" w:eastAsia="楷体" w:cs="楷体"/>
          <w:b/>
          <w:bCs/>
          <w:sz w:val="28"/>
          <w:szCs w:val="28"/>
          <w:lang w:eastAsia="zh-CN"/>
          <w:rPrChange w:id="993" w:author="TXL" w:date="2020-01-29T21:53:38Z">
            <w:rPr>
              <w:rFonts w:hint="eastAsia" w:ascii="宋体" w:hAnsi="宋体" w:eastAsia="宋体" w:cs="宋体"/>
              <w:b/>
              <w:bCs/>
              <w:sz w:val="18"/>
              <w:szCs w:val="18"/>
              <w:lang w:eastAsia="zh-CN"/>
            </w:rPr>
          </w:rPrChange>
        </w:rPr>
        <w:t>模量桶及承压系统示意图</w:t>
      </w:r>
    </w:p>
    <w:p>
      <w:pPr>
        <w:spacing w:line="360" w:lineRule="auto"/>
        <w:ind w:firstLine="562" w:firstLineChars="200"/>
        <w:rPr>
          <w:rFonts w:hint="eastAsia" w:ascii="楷体" w:hAnsi="楷体" w:eastAsia="楷体" w:cs="楷体"/>
          <w:sz w:val="28"/>
          <w:szCs w:val="28"/>
          <w:lang w:val="en-US" w:eastAsia="zh-CN"/>
          <w:rPrChange w:id="994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995" w:author="TXL" w:date="2020-01-31T11:33:30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2.2反力系统及加载系统</w:t>
      </w:r>
      <w:del w:id="996" w:author="TXL" w:date="2020-01-29T21:51:2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99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控制</w:delText>
        </w:r>
      </w:del>
    </w:p>
    <w:p>
      <w:pPr>
        <w:widowControl w:val="0"/>
        <w:spacing w:line="360" w:lineRule="auto"/>
        <w:ind w:firstLine="560" w:firstLineChars="200"/>
        <w:jc w:val="both"/>
        <w:rPr>
          <w:ins w:id="998" w:author="TXL" w:date="2020-01-29T21:50:41Z"/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rPrChange w:id="999" w:author="TXL" w:date="2020-01-29T21:53:38Z">
            <w:rPr>
              <w:rFonts w:hint="eastAsia" w:ascii="宋体" w:hAnsi="宋体" w:eastAsia="宋体" w:cs="宋体"/>
              <w:sz w:val="21"/>
              <w:szCs w:val="21"/>
            </w:rPr>
          </w:rPrChange>
        </w:rPr>
        <w:t>经过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1000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调研</w:t>
      </w:r>
      <w:ins w:id="1001" w:author="TXL" w:date="2020-01-29T21:39:49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00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和</w:t>
        </w:r>
      </w:ins>
      <w:del w:id="1003" w:author="TXL" w:date="2020-01-29T21:39:48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004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、</w:delText>
        </w:r>
      </w:del>
      <w:r>
        <w:rPr>
          <w:rFonts w:hint="eastAsia" w:ascii="楷体" w:hAnsi="楷体" w:eastAsia="楷体" w:cs="楷体"/>
          <w:sz w:val="28"/>
          <w:szCs w:val="28"/>
          <w:lang w:eastAsia="zh-CN"/>
          <w:rPrChange w:id="1005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反复</w:t>
      </w:r>
      <w:r>
        <w:rPr>
          <w:rFonts w:hint="eastAsia" w:ascii="楷体" w:hAnsi="楷体" w:eastAsia="楷体" w:cs="楷体"/>
          <w:sz w:val="28"/>
          <w:szCs w:val="28"/>
          <w:rPrChange w:id="1006" w:author="TXL" w:date="2020-01-29T21:53:38Z">
            <w:rPr>
              <w:rFonts w:hint="eastAsia" w:ascii="宋体" w:hAnsi="宋体" w:eastAsia="宋体" w:cs="宋体"/>
              <w:sz w:val="21"/>
              <w:szCs w:val="21"/>
            </w:rPr>
          </w:rPrChange>
        </w:rPr>
        <w:t>验算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1007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比较，</w:t>
      </w:r>
      <w:ins w:id="1008" w:author="TXL" w:date="2020-01-29T21:40:09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00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反力</w:t>
        </w:r>
      </w:ins>
      <w:ins w:id="1010" w:author="TXL" w:date="2020-01-29T21:40:11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01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系统</w:t>
        </w:r>
      </w:ins>
      <w:ins w:id="1012" w:author="TXL" w:date="2020-01-29T21:40:16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013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采用</w:t>
        </w:r>
      </w:ins>
      <w:ins w:id="1014" w:author="TXL" w:date="2020-01-29T21:40:46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01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整体</w:t>
        </w:r>
      </w:ins>
      <w:ins w:id="1016" w:author="TXL" w:date="2020-01-29T21:40:49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01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组装式</w:t>
        </w:r>
      </w:ins>
      <w:ins w:id="1018" w:author="TXL" w:date="2020-01-29T21:40:57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01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钢结构</w:t>
        </w:r>
      </w:ins>
      <w:ins w:id="1020" w:author="TXL" w:date="2020-01-29T21:41:09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02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反力</w:t>
        </w:r>
      </w:ins>
      <w:ins w:id="1022" w:author="TXL" w:date="2020-01-29T21:41:11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023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框架</w:t>
        </w:r>
      </w:ins>
      <w:ins w:id="1024" w:author="TXL" w:date="2020-01-29T21:41:15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02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，</w:t>
        </w:r>
      </w:ins>
      <w:ins w:id="1026" w:author="TXL" w:date="2020-01-29T21:41:31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02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t>可提供</w:t>
        </w:r>
      </w:ins>
      <w:ins w:id="1028" w:author="TXL" w:date="2020-01-29T21:41:4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2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360</w:t>
        </w:r>
      </w:ins>
      <w:ins w:id="1030" w:author="TXL" w:date="2020-01-29T21:41:4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3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00</w:t>
        </w:r>
      </w:ins>
      <w:ins w:id="1032" w:author="TXL" w:date="2020-01-29T21:41:52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33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k</w:t>
        </w:r>
      </w:ins>
      <w:ins w:id="1034" w:author="TXL" w:date="2020-01-29T21:41:53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3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N</w:t>
        </w:r>
      </w:ins>
      <w:ins w:id="1036" w:author="TXL" w:date="2020-01-29T21:42:1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3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荷载</w:t>
        </w:r>
      </w:ins>
      <w:ins w:id="1038" w:author="TXL" w:date="2020-01-29T21:42:1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3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下的</w:t>
        </w:r>
      </w:ins>
      <w:ins w:id="1040" w:author="TXL" w:date="2020-01-29T21:42:1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4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稳定</w:t>
        </w:r>
      </w:ins>
      <w:ins w:id="1042" w:author="TXL" w:date="2020-01-29T21:42:2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43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反力</w:t>
        </w:r>
      </w:ins>
      <w:ins w:id="1044" w:author="TXL" w:date="2020-01-31T11:34:1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。</w:t>
        </w:r>
      </w:ins>
      <w:ins w:id="1045" w:author="TXL" w:date="2020-01-29T21:42:3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4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加载系统</w:t>
        </w:r>
      </w:ins>
      <w:ins w:id="1047" w:author="TXL" w:date="2020-01-29T21:42:3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4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考虑</w:t>
        </w:r>
      </w:ins>
      <w:ins w:id="1049" w:author="TXL" w:date="2020-01-29T21:43:13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5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传递</w:t>
        </w:r>
      </w:ins>
      <w:ins w:id="1051" w:author="TXL" w:date="2020-01-29T21:43:1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5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荷载</w:t>
        </w:r>
      </w:ins>
      <w:ins w:id="1053" w:author="TXL" w:date="2020-01-29T21:43:2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54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时的</w:t>
        </w:r>
      </w:ins>
      <w:ins w:id="1055" w:author="TXL" w:date="2020-01-29T21:43:2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5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稳定性</w:t>
        </w:r>
      </w:ins>
      <w:ins w:id="1057" w:author="TXL" w:date="2020-01-29T21:43:2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5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和</w:t>
        </w:r>
      </w:ins>
      <w:ins w:id="1059" w:author="TXL" w:date="2020-01-29T21:43:3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6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均匀性</w:t>
        </w:r>
      </w:ins>
      <w:ins w:id="1061" w:author="TXL" w:date="2020-01-29T21:43:3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6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，</w:t>
        </w:r>
      </w:ins>
      <w:ins w:id="1063" w:author="TXL" w:date="2020-01-29T21:43:42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64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选定</w:t>
        </w:r>
      </w:ins>
      <w:ins w:id="1065" w:author="TXL" w:date="2020-01-29T21:43:4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6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单台</w:t>
        </w:r>
      </w:ins>
      <w:ins w:id="1067" w:author="TXL" w:date="2020-01-29T21:43:53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6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3</w:t>
        </w:r>
      </w:ins>
      <w:ins w:id="1069" w:author="TXL" w:date="2020-01-29T21:44:1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7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0</w:t>
        </w:r>
      </w:ins>
      <w:ins w:id="1071" w:author="TXL" w:date="2020-01-29T21:44:0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7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000</w:t>
        </w:r>
      </w:ins>
      <w:ins w:id="1073" w:author="TXL" w:date="2020-01-29T21:44:02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74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k</w:t>
        </w:r>
      </w:ins>
      <w:ins w:id="1075" w:author="TXL" w:date="2020-01-29T21:44:0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7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N</w:t>
        </w:r>
      </w:ins>
      <w:ins w:id="1077" w:author="TXL" w:date="2020-01-29T22:04:32Z">
        <w:r>
          <w:rPr>
            <w:rFonts w:hint="eastAsia" w:ascii="楷体" w:hAnsi="楷体" w:eastAsia="楷体" w:cs="楷体"/>
            <w:sz w:val="28"/>
            <w:szCs w:val="28"/>
          </w:rPr>
          <w:t>伺服</w:t>
        </w:r>
      </w:ins>
      <w:ins w:id="1078" w:author="TXL" w:date="2020-01-29T21:44:3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7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液压</w:t>
        </w:r>
      </w:ins>
      <w:ins w:id="1080" w:author="TXL" w:date="2020-01-29T21:44:4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8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油缸</w:t>
        </w:r>
      </w:ins>
      <w:ins w:id="1082" w:author="TXL" w:date="2020-01-29T21:45:0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083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，</w:t>
        </w:r>
      </w:ins>
      <w:ins w:id="1084" w:author="TXL" w:date="2020-01-29T21:45:21Z">
        <w:del w:id="1085" w:author="TXL [2]" w:date="2020-02-17T12:55:11Z">
          <w:r>
            <w:rPr>
              <w:rFonts w:hint="eastAsia" w:ascii="楷体" w:hAnsi="楷体" w:eastAsia="楷体" w:cs="楷体"/>
              <w:sz w:val="28"/>
              <w:szCs w:val="28"/>
              <w:lang w:val="en-US" w:eastAsia="zh-CN"/>
              <w:rPrChange w:id="1086" w:author="TXL" w:date="2020-01-29T21:53:38Z">
                <w:rPr>
                  <w:rFonts w:hint="eastAsia" w:ascii="宋体" w:hAnsi="宋体" w:eastAsia="宋体" w:cs="宋体"/>
                  <w:sz w:val="21"/>
                  <w:szCs w:val="21"/>
                  <w:lang w:val="en-US" w:eastAsia="zh-CN"/>
                </w:rPr>
              </w:rPrChange>
            </w:rPr>
            <w:delText>在</w:delText>
          </w:r>
        </w:del>
      </w:ins>
      <w:ins w:id="1089" w:author="TXL" w:date="2020-01-29T21:45:24Z">
        <w:del w:id="1090" w:author="TXL [2]" w:date="2020-02-17T12:55:10Z">
          <w:r>
            <w:rPr>
              <w:rFonts w:hint="eastAsia" w:ascii="楷体" w:hAnsi="楷体" w:eastAsia="楷体" w:cs="楷体"/>
              <w:sz w:val="28"/>
              <w:szCs w:val="28"/>
              <w:lang w:val="en-US" w:eastAsia="zh-CN"/>
              <w:rPrChange w:id="1091" w:author="TXL" w:date="2020-01-29T21:53:38Z">
                <w:rPr>
                  <w:rFonts w:hint="eastAsia" w:ascii="宋体" w:hAnsi="宋体" w:eastAsia="宋体" w:cs="宋体"/>
                  <w:sz w:val="21"/>
                  <w:szCs w:val="21"/>
                  <w:lang w:val="en-US" w:eastAsia="zh-CN"/>
                </w:rPr>
              </w:rPrChange>
            </w:rPr>
            <w:delText>地</w:delText>
          </w:r>
        </w:del>
      </w:ins>
      <w:ins w:id="1094" w:author="TXL" w:date="2020-01-29T21:45:24Z">
        <w:del w:id="1095" w:author="TXL [2]" w:date="2020-02-17T12:55:10Z">
          <w:r>
            <w:rPr>
              <w:rFonts w:hint="eastAsia" w:ascii="楷体" w:hAnsi="楷体" w:eastAsia="楷体" w:cs="楷体"/>
              <w:sz w:val="28"/>
              <w:szCs w:val="28"/>
              <w:lang w:val="en-US" w:eastAsia="zh-CN"/>
              <w:rPrChange w:id="1096" w:author="TXL" w:date="2020-01-29T21:53:38Z">
                <w:rPr>
                  <w:rFonts w:hint="eastAsia" w:ascii="宋体" w:hAnsi="宋体" w:eastAsia="宋体" w:cs="宋体"/>
                  <w:sz w:val="21"/>
                  <w:szCs w:val="21"/>
                  <w:lang w:val="en-US" w:eastAsia="zh-CN"/>
                </w:rPr>
              </w:rPrChange>
            </w:rPr>
            <w:delText>面</w:delText>
          </w:r>
        </w:del>
      </w:ins>
      <w:ins w:id="1099" w:author="TXL" w:date="2020-01-29T21:45:2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10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建立</w:t>
        </w:r>
      </w:ins>
      <w:ins w:id="1101" w:author="TXL" w:date="2020-01-29T21:45:3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102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独立</w:t>
        </w:r>
      </w:ins>
      <w:ins w:id="1103" w:author="TXL" w:date="2020-01-29T21:45:31Z">
        <w:del w:id="1104" w:author="TXL [2]" w:date="2020-02-17T12:55:14Z">
          <w:r>
            <w:rPr>
              <w:rFonts w:hint="eastAsia" w:ascii="楷体" w:hAnsi="楷体" w:eastAsia="楷体" w:cs="楷体"/>
              <w:sz w:val="28"/>
              <w:szCs w:val="28"/>
              <w:lang w:val="en-US" w:eastAsia="zh-CN"/>
              <w:rPrChange w:id="1105" w:author="TXL" w:date="2020-01-29T21:53:38Z">
                <w:rPr>
                  <w:rFonts w:hint="eastAsia" w:ascii="宋体" w:hAnsi="宋体" w:eastAsia="宋体" w:cs="宋体"/>
                  <w:sz w:val="21"/>
                  <w:szCs w:val="21"/>
                  <w:lang w:val="en-US" w:eastAsia="zh-CN"/>
                </w:rPr>
              </w:rPrChange>
            </w:rPr>
            <w:delText>的</w:delText>
          </w:r>
        </w:del>
      </w:ins>
      <w:ins w:id="1108" w:author="TXL" w:date="2020-01-29T21:45:4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10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油泵站</w:t>
        </w:r>
      </w:ins>
      <w:ins w:id="1110" w:author="TXL" w:date="2020-01-29T21:45:4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111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实现</w:t>
        </w:r>
      </w:ins>
      <w:ins w:id="1112" w:author="TXL" w:date="2020-01-29T21:45:4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113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加载</w:t>
        </w:r>
      </w:ins>
      <w:ins w:id="1114" w:author="TXL" w:date="2020-01-29T21:45:53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11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控制</w:t>
        </w:r>
      </w:ins>
      <w:ins w:id="1116" w:author="TXL" w:date="2020-01-29T21:45:5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11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t>，</w:t>
        </w:r>
      </w:ins>
      <w:ins w:id="1118" w:author="TXL" w:date="2020-01-29T21:49:59Z">
        <w:r>
          <w:rPr>
            <w:rFonts w:hint="eastAsia" w:ascii="楷体" w:hAnsi="楷体" w:eastAsia="楷体" w:cs="楷体"/>
            <w:sz w:val="28"/>
            <w:szCs w:val="28"/>
          </w:rPr>
          <w:t>液压缸行程：0～300mm</w:t>
        </w:r>
      </w:ins>
      <w:ins w:id="1119" w:author="TXL" w:date="2020-01-29T22:04:57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。</w:t>
        </w:r>
      </w:ins>
    </w:p>
    <w:p>
      <w:pPr>
        <w:widowControl w:val="0"/>
        <w:spacing w:line="360" w:lineRule="auto"/>
        <w:ind w:firstLine="562" w:firstLineChars="200"/>
        <w:jc w:val="both"/>
        <w:rPr>
          <w:ins w:id="1120" w:author="TXL" w:date="2020-01-29T21:51:52Z"/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121" w:author="TXL" w:date="2020-01-31T11:34:50Z">
            <w:rPr>
              <w:ins w:id="1122" w:author="TXL" w:date="2020-01-29T21:51:52Z"/>
              <w:rFonts w:hint="eastAsia" w:ascii="楷体" w:hAnsi="楷体" w:eastAsia="楷体" w:cs="楷体"/>
              <w:sz w:val="28"/>
              <w:szCs w:val="28"/>
              <w:lang w:val="en-US" w:eastAsia="zh-CN"/>
            </w:rPr>
          </w:rPrChange>
        </w:rPr>
      </w:pPr>
      <w:ins w:id="1123" w:author="TXL" w:date="2020-01-29T21:50:48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1124" w:author="TXL" w:date="2020-01-31T11:34:50Z"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rPrChange>
          </w:rPr>
          <w:t>2.3</w:t>
        </w:r>
      </w:ins>
      <w:ins w:id="1125" w:author="TXL" w:date="2020-01-29T21:52:16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1126" w:author="TXL" w:date="2020-01-31T11:34:50Z"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rPrChange>
          </w:rPr>
          <w:t>控制</w:t>
        </w:r>
      </w:ins>
      <w:ins w:id="1127" w:author="TXL" w:date="2020-01-29T21:52:19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1128" w:author="TXL" w:date="2020-01-31T11:34:50Z"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rPrChange>
          </w:rPr>
          <w:t>系统</w:t>
        </w:r>
      </w:ins>
      <w:ins w:id="1129" w:author="TXL" w:date="2020-01-29T21:52:22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1130" w:author="TXL" w:date="2020-01-31T11:34:50Z"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rPrChange>
          </w:rPr>
          <w:t>及</w:t>
        </w:r>
      </w:ins>
      <w:ins w:id="1131" w:author="TXL" w:date="2020-01-29T21:51:12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1132" w:author="TXL" w:date="2020-01-31T11:34:50Z"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rPrChange>
          </w:rPr>
          <w:t>数据采集</w:t>
        </w:r>
      </w:ins>
      <w:ins w:id="1133" w:author="TXL" w:date="2020-01-29T21:52:29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1134" w:author="TXL" w:date="2020-01-31T11:34:50Z"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rPrChange>
          </w:rPr>
          <w:t>系统</w:t>
        </w:r>
      </w:ins>
    </w:p>
    <w:p>
      <w:pPr>
        <w:widowControl w:val="0"/>
        <w:spacing w:line="360" w:lineRule="auto"/>
        <w:ind w:firstLine="560" w:firstLineChars="200"/>
        <w:jc w:val="both"/>
        <w:rPr>
          <w:rFonts w:hint="eastAsia" w:ascii="楷体" w:hAnsi="楷体" w:eastAsia="楷体" w:cs="楷体"/>
          <w:kern w:val="0"/>
          <w:sz w:val="28"/>
          <w:szCs w:val="28"/>
          <w:rPrChange w:id="1136" w:author="TXL" w:date="2020-01-29T21:53:38Z">
            <w:rPr>
              <w:rFonts w:ascii="宋体" w:hAnsi="宋体" w:cs="宋体"/>
              <w:kern w:val="0"/>
              <w:sz w:val="24"/>
            </w:rPr>
          </w:rPrChange>
        </w:rPr>
        <w:pPrChange w:id="1135" w:author="TXL" w:date="2020-01-29T22:05:13Z">
          <w:pPr>
            <w:widowControl w:val="0"/>
            <w:spacing w:line="360" w:lineRule="auto"/>
            <w:ind w:firstLine="420" w:firstLineChars="200"/>
            <w:jc w:val="both"/>
          </w:pPr>
        </w:pPrChange>
      </w:pPr>
      <w:ins w:id="1137" w:author="TXL" w:date="2020-01-29T21:51:5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为</w:t>
        </w:r>
      </w:ins>
      <w:ins w:id="1138" w:author="TXL" w:date="2020-01-29T21:52:4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准确</w:t>
        </w:r>
      </w:ins>
      <w:ins w:id="1139" w:author="TXL" w:date="2020-01-29T21:52:4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可靠</w:t>
        </w:r>
      </w:ins>
      <w:ins w:id="1140" w:author="TXL" w:date="2020-01-29T21:52:5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的</w:t>
        </w:r>
      </w:ins>
      <w:ins w:id="1141" w:author="TXL" w:date="2020-01-29T21:52:5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对试验过</w:t>
        </w:r>
      </w:ins>
      <w:ins w:id="1142" w:author="TXL" w:date="2020-01-29T21:53:0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程</w:t>
        </w:r>
      </w:ins>
      <w:ins w:id="1143" w:author="TXL" w:date="2020-01-29T21:53:0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实现</w:t>
        </w:r>
      </w:ins>
      <w:ins w:id="1144" w:author="TXL" w:date="2020-01-29T21:53:1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自动</w:t>
        </w:r>
      </w:ins>
      <w:ins w:id="1145" w:author="TXL" w:date="2020-01-29T21:53:1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控制</w:t>
        </w:r>
      </w:ins>
      <w:ins w:id="1146" w:author="TXL" w:date="2020-01-29T21:54:0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，</w:t>
        </w:r>
      </w:ins>
      <w:ins w:id="1147" w:author="TXL" w:date="2020-01-29T21:54:1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采用</w:t>
        </w:r>
      </w:ins>
      <w:ins w:id="1148" w:author="TXL" w:date="2020-01-29T21:54:1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在油缸和下顶板之间设置</w:t>
        </w:r>
      </w:ins>
      <w:ins w:id="1149" w:author="TXL" w:date="2020-01-29T21:56:0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3</w:t>
        </w:r>
      </w:ins>
      <w:ins w:id="1150" w:author="TXL" w:date="2020-01-29T21:54:1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台1000kN的压力传感器，</w:t>
        </w:r>
      </w:ins>
      <w:ins w:id="1151" w:author="TXL" w:date="2020-01-29T21:54:2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在</w:t>
        </w:r>
      </w:ins>
      <w:ins w:id="1152" w:author="TXL" w:date="2020-01-29T21:54:3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试样桶</w:t>
        </w:r>
      </w:ins>
      <w:ins w:id="1153" w:author="TXL" w:date="2020-01-29T21:54:3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周边</w:t>
        </w:r>
      </w:ins>
      <w:ins w:id="1154" w:author="TXL" w:date="2020-01-29T21:54:4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对称</w:t>
        </w:r>
      </w:ins>
      <w:ins w:id="1155" w:author="TXL" w:date="2020-01-29T21:54:5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布置</w:t>
        </w:r>
      </w:ins>
      <w:ins w:id="1156" w:author="TXL" w:date="2020-01-29T21:55:5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4</w:t>
        </w:r>
      </w:ins>
      <w:ins w:id="1157" w:author="TXL" w:date="2020-01-29T21:56:0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支</w:t>
        </w:r>
      </w:ins>
      <w:ins w:id="1158" w:author="TXL" w:date="2020-01-29T21:55:1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位移传感器</w:t>
        </w:r>
      </w:ins>
      <w:ins w:id="1159" w:author="TXL" w:date="2020-01-29T21:55:2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实现荷载</w:t>
        </w:r>
      </w:ins>
      <w:ins w:id="1160" w:author="TXL" w:date="2020-01-29T21:55:2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、</w:t>
        </w:r>
      </w:ins>
      <w:ins w:id="1161" w:author="TXL" w:date="2020-01-29T21:55:3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位移</w:t>
        </w:r>
      </w:ins>
      <w:ins w:id="1162" w:author="TXL" w:date="2020-01-29T21:55:3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的</w:t>
        </w:r>
      </w:ins>
      <w:ins w:id="1163" w:author="TXL" w:date="2020-01-29T21:55:2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实时采集</w:t>
        </w:r>
      </w:ins>
      <w:ins w:id="1164" w:author="TXL" w:date="2020-01-29T21:55:3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，</w:t>
        </w:r>
      </w:ins>
      <w:ins w:id="1165" w:author="TXL" w:date="2020-01-29T21:55:4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同时在</w:t>
        </w:r>
      </w:ins>
      <w:ins w:id="1166" w:author="TXL" w:date="2020-01-29T21:56:1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每支</w:t>
        </w:r>
      </w:ins>
      <w:ins w:id="1167" w:author="TXL" w:date="2020-01-29T21:56:1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位移</w:t>
        </w:r>
      </w:ins>
      <w:ins w:id="1168" w:author="TXL" w:date="2020-01-29T21:56:2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传感器</w:t>
        </w:r>
      </w:ins>
      <w:ins w:id="1169" w:author="TXL" w:date="2020-01-29T21:56:2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附近</w:t>
        </w:r>
      </w:ins>
      <w:ins w:id="1170" w:author="TXL" w:date="2020-01-29T21:56:2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同时</w:t>
        </w:r>
      </w:ins>
      <w:ins w:id="1171" w:author="TXL" w:date="2020-01-29T21:56:3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布置1</w:t>
        </w:r>
      </w:ins>
      <w:ins w:id="1172" w:author="TXL" w:date="2020-01-29T21:56:3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支</w:t>
        </w:r>
      </w:ins>
      <w:ins w:id="1173" w:author="TXL" w:date="2020-01-29T21:56:5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百分表</w:t>
        </w:r>
      </w:ins>
      <w:ins w:id="1174" w:author="TXL" w:date="2020-01-29T21:56:4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人工测度</w:t>
        </w:r>
      </w:ins>
      <w:ins w:id="1175" w:author="TXL" w:date="2020-01-29T21:57:2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进行</w:t>
        </w:r>
      </w:ins>
      <w:ins w:id="1176" w:author="TXL" w:date="2020-01-29T21:57:2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复核</w:t>
        </w:r>
      </w:ins>
      <w:ins w:id="1177" w:author="TXL" w:date="2020-01-29T21:57:3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，</w:t>
        </w:r>
      </w:ins>
      <w:ins w:id="1178" w:author="TXL" w:date="2020-01-29T21:58:3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开发</w:t>
        </w:r>
      </w:ins>
      <w:ins w:id="1179" w:author="TXL" w:date="2020-01-29T21:58:3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系统</w:t>
        </w:r>
      </w:ins>
      <w:ins w:id="1180" w:author="TXL" w:date="2020-01-29T21:58:3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控制</w:t>
        </w:r>
      </w:ins>
      <w:ins w:id="1181" w:author="TXL" w:date="2020-01-29T21:58:4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软件</w:t>
        </w:r>
      </w:ins>
      <w:ins w:id="1182" w:author="TXL" w:date="2020-01-29T21:58:4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实现</w:t>
        </w:r>
      </w:ins>
      <w:ins w:id="1183" w:author="TXL" w:date="2020-01-29T21:58:5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油泵站</w:t>
        </w:r>
      </w:ins>
      <w:ins w:id="1184" w:author="TXL" w:date="2020-01-29T21:58:5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、</w:t>
        </w:r>
      </w:ins>
      <w:ins w:id="1185" w:author="TXL" w:date="2020-01-29T21:59:1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压力传感器</w:t>
        </w:r>
      </w:ins>
      <w:ins w:id="1186" w:author="TXL" w:date="2020-01-29T21:59:1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、</w:t>
        </w:r>
      </w:ins>
      <w:ins w:id="1187" w:author="TXL" w:date="2020-01-29T21:59:2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位移传感器</w:t>
        </w:r>
      </w:ins>
      <w:ins w:id="1188" w:author="TXL" w:date="2020-01-29T21:59:2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、</w:t>
        </w:r>
      </w:ins>
      <w:ins w:id="1189" w:author="TXL" w:date="2020-01-29T22:01:0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试验</w:t>
        </w:r>
      </w:ins>
      <w:ins w:id="1190" w:author="TXL" w:date="2020-01-29T22:01:0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分级</w:t>
        </w:r>
      </w:ins>
      <w:ins w:id="1191" w:author="TXL" w:date="2020-01-29T21:59:4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加载</w:t>
        </w:r>
      </w:ins>
      <w:ins w:id="1192" w:author="TXL" w:date="2020-01-29T22:00:0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、</w:t>
        </w:r>
      </w:ins>
      <w:ins w:id="1193" w:author="TXL" w:date="2020-01-29T22:00:4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稳定标准</w:t>
        </w:r>
      </w:ins>
      <w:ins w:id="1194" w:author="TXL" w:date="2020-01-29T22:00:4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自动判</w:t>
        </w:r>
      </w:ins>
      <w:ins w:id="1195" w:author="TXL" w:date="2020-01-29T22:00:4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定</w:t>
        </w:r>
      </w:ins>
      <w:ins w:id="1196" w:author="TXL" w:date="2020-01-29T22:01:1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等</w:t>
        </w:r>
      </w:ins>
      <w:ins w:id="1197" w:author="TXL" w:date="2020-01-29T22:01:1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全过程</w:t>
        </w:r>
      </w:ins>
      <w:ins w:id="1198" w:author="TXL" w:date="2020-01-29T22:01:1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的</w:t>
        </w:r>
      </w:ins>
      <w:ins w:id="1199" w:author="TXL" w:date="2020-01-31T11:37:1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自动控制</w:t>
        </w:r>
      </w:ins>
      <w:ins w:id="1200" w:author="TXL" w:date="2020-01-31T11:37:1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、</w:t>
        </w:r>
      </w:ins>
      <w:ins w:id="1201" w:author="TXL" w:date="2020-01-29T22:01:3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自动</w:t>
        </w:r>
      </w:ins>
      <w:ins w:id="1202" w:author="TXL" w:date="2020-01-29T22:01:41Z">
        <w:del w:id="1203" w:author="TXL [2]" w:date="2020-02-17T12:55:58Z">
          <w:r>
            <w:rPr>
              <w:rFonts w:hint="eastAsia" w:ascii="楷体" w:hAnsi="楷体" w:eastAsia="楷体" w:cs="楷体"/>
              <w:sz w:val="28"/>
              <w:szCs w:val="28"/>
              <w:lang w:val="en-US" w:eastAsia="zh-CN"/>
            </w:rPr>
            <w:delText>数</w:delText>
          </w:r>
        </w:del>
      </w:ins>
      <w:ins w:id="1204" w:author="TXL" w:date="2020-01-29T22:01:41Z">
        <w:del w:id="1205" w:author="TXL [2]" w:date="2020-02-17T12:55:57Z">
          <w:r>
            <w:rPr>
              <w:rFonts w:hint="eastAsia" w:ascii="楷体" w:hAnsi="楷体" w:eastAsia="楷体" w:cs="楷体"/>
              <w:sz w:val="28"/>
              <w:szCs w:val="28"/>
              <w:lang w:val="en-US" w:eastAsia="zh-CN"/>
            </w:rPr>
            <w:delText>据</w:delText>
          </w:r>
        </w:del>
      </w:ins>
      <w:ins w:id="1206" w:author="TXL" w:date="2020-01-29T22:01:4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采集</w:t>
        </w:r>
      </w:ins>
      <w:ins w:id="1207" w:author="TXL" w:date="2020-01-31T11:37:2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和</w:t>
        </w:r>
      </w:ins>
      <w:ins w:id="1208" w:author="TXL" w:date="2020-01-29T22:01:4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自动</w:t>
        </w:r>
      </w:ins>
      <w:ins w:id="1209" w:author="TXL" w:date="2020-01-29T22:01:4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判定</w:t>
        </w:r>
      </w:ins>
      <w:ins w:id="1210" w:author="TXL" w:date="2020-01-29T22:01:5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分级</w:t>
        </w:r>
      </w:ins>
      <w:ins w:id="1211" w:author="TXL" w:date="2020-01-29T22:01:5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加载</w:t>
        </w:r>
      </w:ins>
      <w:ins w:id="1212" w:author="TXL" w:date="2020-01-29T22:01:5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时间</w:t>
        </w:r>
      </w:ins>
      <w:ins w:id="1213" w:author="TXL" w:date="2020-01-29T22:02:1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等</w:t>
        </w:r>
      </w:ins>
      <w:ins w:id="1214" w:author="TXL" w:date="2020-01-29T22:02:1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功能</w:t>
        </w:r>
      </w:ins>
      <w:ins w:id="1215" w:author="TXL" w:date="2020-01-29T22:02:1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。</w:t>
        </w:r>
      </w:ins>
      <w:ins w:id="1216" w:author="TXL" w:date="2020-01-29T22:02:2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荷载</w:t>
        </w:r>
      </w:ins>
      <w:ins w:id="1217" w:author="TXL" w:date="2020-01-29T22:02:24Z">
        <w:r>
          <w:rPr>
            <w:rFonts w:hint="eastAsia" w:ascii="楷体" w:hAnsi="楷体" w:eastAsia="楷体" w:cs="楷体"/>
            <w:sz w:val="28"/>
            <w:szCs w:val="28"/>
          </w:rPr>
          <w:t>传感器测量精度误差＜±0.5～1%F</w:t>
        </w:r>
      </w:ins>
      <w:ins w:id="1218" w:author="TXL" w:date="2020-01-29T22:03:12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，</w:t>
        </w:r>
      </w:ins>
      <w:ins w:id="1219" w:author="TXL" w:date="2020-01-29T22:02:54Z">
        <w:r>
          <w:rPr>
            <w:rFonts w:hint="eastAsia" w:ascii="楷体" w:hAnsi="楷体" w:eastAsia="楷体" w:cs="楷体"/>
            <w:sz w:val="28"/>
            <w:szCs w:val="28"/>
          </w:rPr>
          <w:t>位移</w:t>
        </w:r>
      </w:ins>
      <w:ins w:id="1220" w:author="TXL" w:date="2020-01-29T22:03:24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传感器</w:t>
        </w:r>
      </w:ins>
      <w:ins w:id="1221" w:author="TXL" w:date="2020-01-29T22:03:32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量程</w:t>
        </w:r>
      </w:ins>
      <w:ins w:id="1222" w:author="TXL" w:date="2020-01-29T22:02:54Z">
        <w:r>
          <w:rPr>
            <w:rFonts w:hint="eastAsia" w:ascii="楷体" w:hAnsi="楷体" w:eastAsia="楷体" w:cs="楷体"/>
            <w:sz w:val="28"/>
            <w:szCs w:val="28"/>
          </w:rPr>
          <w:t>0～250mm,精度误差0.2%F.S</w:t>
        </w:r>
      </w:ins>
      <w:ins w:id="1223" w:author="TXL" w:date="2020-01-29T22:05:20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，</w:t>
        </w:r>
      </w:ins>
      <w:ins w:id="1224" w:author="TXL" w:date="2020-01-29T22:05:27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大</w:t>
        </w:r>
      </w:ins>
      <w:ins w:id="1225" w:author="TXL" w:date="2020-01-29T22:05:28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型</w:t>
        </w:r>
      </w:ins>
      <w:del w:id="1226" w:author="TXL" w:date="2020-01-29T21:50:35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22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研究确定了</w:delText>
        </w:r>
      </w:del>
      <w:del w:id="1228" w:author="TXL" w:date="2020-01-29T21:50:35Z">
        <w:r>
          <w:rPr>
            <w:rFonts w:hint="eastAsia" w:ascii="楷体" w:hAnsi="楷体" w:eastAsia="楷体" w:cs="楷体"/>
            <w:sz w:val="28"/>
            <w:szCs w:val="28"/>
            <w:rPrChange w:id="1229" w:author="TXL" w:date="2020-01-29T21:53:38Z">
              <w:rPr>
                <w:rFonts w:hint="eastAsia" w:ascii="宋体" w:hAnsi="宋体"/>
                <w:sz w:val="21"/>
                <w:szCs w:val="21"/>
              </w:rPr>
            </w:rPrChange>
          </w:rPr>
          <w:delText>反力框架</w:delText>
        </w:r>
      </w:del>
      <w:del w:id="1230" w:author="TXL" w:date="2020-01-29T21:50:35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231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delText>、</w:delText>
        </w:r>
      </w:del>
      <w:del w:id="1232" w:author="TXL" w:date="2020-01-29T21:50:35Z">
        <w:r>
          <w:rPr>
            <w:rFonts w:hint="eastAsia" w:ascii="楷体" w:hAnsi="楷体" w:eastAsia="楷体" w:cs="楷体"/>
            <w:sz w:val="28"/>
            <w:szCs w:val="28"/>
            <w:rPrChange w:id="1233" w:author="TXL" w:date="2020-01-29T21:53:38Z">
              <w:rPr>
                <w:rFonts w:hint="eastAsia" w:ascii="宋体" w:hAnsi="宋体" w:eastAsia="宋体" w:cs="宋体"/>
                <w:sz w:val="21"/>
                <w:szCs w:val="21"/>
              </w:rPr>
            </w:rPrChange>
          </w:rPr>
          <w:delText>伺服加载</w:delText>
        </w:r>
      </w:del>
      <w:del w:id="1234" w:author="TXL" w:date="2020-01-29T21:50:35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23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系统等设计形式、控制精度等，</w:delText>
        </w:r>
      </w:del>
      <w:r>
        <w:rPr>
          <w:rFonts w:hint="eastAsia" w:ascii="楷体" w:hAnsi="楷体" w:eastAsia="楷体" w:cs="楷体"/>
          <w:sz w:val="28"/>
          <w:szCs w:val="28"/>
          <w:lang w:eastAsia="zh-CN"/>
          <w:rPrChange w:id="1236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压缩</w:t>
      </w:r>
      <w:ins w:id="1237" w:author="TXL" w:date="2020-01-29T22:05:24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试验</w:t>
        </w:r>
      </w:ins>
      <w:del w:id="1238" w:author="TXL" w:date="2020-01-29T22:05:34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239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设备</w:delText>
        </w:r>
      </w:del>
      <w:ins w:id="1240" w:author="TXL" w:date="2020-01-29T22:05:34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系统</w:t>
        </w:r>
      </w:ins>
      <w:r>
        <w:rPr>
          <w:rFonts w:hint="eastAsia" w:ascii="楷体" w:hAnsi="楷体" w:eastAsia="楷体" w:cs="楷体"/>
          <w:sz w:val="28"/>
          <w:szCs w:val="28"/>
          <w:lang w:eastAsia="zh-CN"/>
          <w:rPrChange w:id="1241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见图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242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2.2</w:t>
      </w:r>
      <w:del w:id="1243" w:author="TXL" w:date="2020-01-29T22:06:1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244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示</w:delText>
        </w:r>
      </w:del>
      <w:del w:id="1245" w:author="TXL" w:date="2020-01-29T22:06:1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24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意</w:delText>
        </w:r>
      </w:del>
      <w:del w:id="1247" w:author="TXL" w:date="2020-01-29T22:06:1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24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图</w:delText>
        </w:r>
      </w:del>
      <w:del w:id="1249" w:author="TXL" w:date="2020-01-29T22:06:1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25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rPrChange>
          </w:rPr>
          <w:delText>。</w:delText>
        </w:r>
      </w:del>
      <w:ins w:id="1251" w:author="TXL" w:date="2020-01-29T22:06:1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，</w:t>
        </w:r>
      </w:ins>
      <w:r>
        <w:rPr>
          <w:rFonts w:hint="eastAsia" w:ascii="楷体" w:hAnsi="楷体" w:eastAsia="楷体" w:cs="楷体"/>
          <w:sz w:val="28"/>
          <w:szCs w:val="28"/>
          <w:lang w:eastAsia="zh-CN"/>
          <w:rPrChange w:id="1252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该</w:t>
      </w:r>
      <w:ins w:id="1253" w:author="TXL" w:date="2020-01-29T22:05:54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系统</w:t>
        </w:r>
      </w:ins>
      <w:del w:id="1254" w:author="TXL" w:date="2020-01-29T22:05:45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255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设</w:delText>
        </w:r>
      </w:del>
      <w:del w:id="1256" w:author="TXL" w:date="2020-01-29T22:05:45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257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备</w:delText>
        </w:r>
      </w:del>
      <w:r>
        <w:rPr>
          <w:rFonts w:hint="eastAsia" w:ascii="楷体" w:hAnsi="楷体" w:eastAsia="楷体" w:cs="楷体"/>
          <w:sz w:val="28"/>
          <w:szCs w:val="28"/>
          <w:lang w:eastAsia="zh-CN"/>
          <w:rPrChange w:id="1258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已</w:t>
      </w:r>
      <w:del w:id="1259" w:author="TXL" w:date="2020-01-29T22:06:10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26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被授权为</w:delText>
        </w:r>
      </w:del>
      <w:ins w:id="1261" w:author="TXL" w:date="2020-01-29T22:06:10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取得</w:t>
        </w:r>
      </w:ins>
      <w:r>
        <w:rPr>
          <w:rFonts w:hint="eastAsia" w:ascii="楷体" w:hAnsi="楷体" w:eastAsia="楷体" w:cs="楷体"/>
          <w:sz w:val="28"/>
          <w:szCs w:val="28"/>
          <w:lang w:eastAsia="zh-CN"/>
          <w:rPrChange w:id="1262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国家</w:t>
      </w:r>
      <w:del w:id="1263" w:author="TXL" w:date="2020-01-29T22:06:14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264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实</w:delText>
        </w:r>
      </w:del>
      <w:del w:id="1265" w:author="TXL" w:date="2020-01-29T22:06:14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266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用</w:delText>
        </w:r>
      </w:del>
      <w:del w:id="1267" w:author="TXL" w:date="2020-01-29T22:06:14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268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新</w:delText>
        </w:r>
      </w:del>
      <w:del w:id="1269" w:author="TXL" w:date="2020-01-29T22:06:14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270" w:author="TXL" w:date="2020-01-29T21:53:38Z"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rPrChange>
          </w:rPr>
          <w:delText>型</w:delText>
        </w:r>
      </w:del>
      <w:r>
        <w:rPr>
          <w:rFonts w:hint="eastAsia" w:ascii="楷体" w:hAnsi="楷体" w:eastAsia="楷体" w:cs="楷体"/>
          <w:sz w:val="28"/>
          <w:szCs w:val="28"/>
          <w:lang w:eastAsia="zh-CN"/>
          <w:rPrChange w:id="1271" w:author="TXL" w:date="2020-01-29T21:53:38Z"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rPrChange>
        </w:rPr>
        <w:t>专利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272" w:author="TXL" w:date="2020-01-29T21:53:38Z"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rPrChange>
        </w:rPr>
        <w:t>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sz w:val="28"/>
          <w:szCs w:val="28"/>
          <w:rPrChange w:id="1273" w:author="TXL" w:date="2020-01-29T21:53:38Z">
            <w:rPr/>
          </w:rPrChange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  <w:rPrChange w:id="1275" w:author="TXL" w:date="2020-01-29T21:53:38Z">
            <w:rPr>
              <w:rFonts w:ascii="宋体" w:hAnsi="宋体" w:eastAsia="宋体" w:cs="宋体"/>
              <w:kern w:val="0"/>
              <w:sz w:val="24"/>
              <w:szCs w:val="24"/>
              <w:lang w:val="en-US" w:eastAsia="zh-CN" w:bidi="ar"/>
            </w:rPr>
          </w:rPrChange>
        </w:rPr>
        <w:drawing>
          <wp:inline distT="0" distB="0" distL="114300" distR="114300">
            <wp:extent cx="4913630" cy="2125345"/>
            <wp:effectExtent l="0" t="0" r="1270" b="825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center"/>
        <w:rPr>
          <w:rFonts w:hint="eastAsia" w:ascii="楷体" w:hAnsi="楷体" w:eastAsia="楷体" w:cs="楷体"/>
          <w:b/>
          <w:sz w:val="28"/>
          <w:szCs w:val="28"/>
          <w:rPrChange w:id="1276" w:author="TXL" w:date="2020-01-29T21:53:38Z">
            <w:rPr>
              <w:rFonts w:hint="eastAsia" w:ascii="宋体" w:hAnsi="宋体"/>
              <w:b/>
              <w:sz w:val="18"/>
              <w:szCs w:val="18"/>
            </w:rPr>
          </w:rPrChange>
        </w:rPr>
      </w:pPr>
      <w:r>
        <w:rPr>
          <w:rFonts w:hint="eastAsia" w:ascii="楷体" w:hAnsi="楷体" w:eastAsia="楷体" w:cs="楷体"/>
          <w:b/>
          <w:spacing w:val="6"/>
          <w:sz w:val="28"/>
          <w:szCs w:val="28"/>
          <w:rPrChange w:id="1277" w:author="TXL" w:date="2020-01-29T21:53:38Z">
            <w:rPr>
              <w:rFonts w:hint="eastAsia" w:ascii="宋体" w:hAnsi="宋体"/>
              <w:b/>
              <w:spacing w:val="6"/>
              <w:sz w:val="18"/>
              <w:szCs w:val="18"/>
            </w:rPr>
          </w:rPrChange>
        </w:rPr>
        <w:t>图</w:t>
      </w:r>
      <w:r>
        <w:rPr>
          <w:rFonts w:hint="eastAsia" w:ascii="楷体" w:hAnsi="楷体" w:eastAsia="楷体" w:cs="楷体"/>
          <w:b/>
          <w:spacing w:val="6"/>
          <w:sz w:val="28"/>
          <w:szCs w:val="28"/>
          <w:lang w:val="en-US" w:eastAsia="zh-CN"/>
          <w:rPrChange w:id="1278" w:author="TXL" w:date="2020-01-29T21:53:38Z">
            <w:rPr>
              <w:rFonts w:hint="eastAsia" w:ascii="宋体" w:hAnsi="宋体"/>
              <w:b/>
              <w:spacing w:val="6"/>
              <w:sz w:val="18"/>
              <w:szCs w:val="18"/>
              <w:lang w:val="en-US" w:eastAsia="zh-CN"/>
            </w:rPr>
          </w:rPrChange>
        </w:rPr>
        <w:t>2.2</w:t>
      </w:r>
      <w:r>
        <w:rPr>
          <w:rFonts w:hint="eastAsia" w:ascii="楷体" w:hAnsi="楷体" w:eastAsia="楷体" w:cs="楷体"/>
          <w:b/>
          <w:spacing w:val="6"/>
          <w:sz w:val="28"/>
          <w:szCs w:val="28"/>
          <w:rPrChange w:id="1279" w:author="TXL" w:date="2020-01-29T21:53:38Z">
            <w:rPr>
              <w:rFonts w:hint="eastAsia" w:ascii="宋体" w:hAnsi="宋体"/>
              <w:b/>
              <w:spacing w:val="6"/>
              <w:sz w:val="18"/>
              <w:szCs w:val="18"/>
            </w:rPr>
          </w:rPrChange>
        </w:rPr>
        <w:t xml:space="preserve">   </w:t>
      </w:r>
      <w:r>
        <w:rPr>
          <w:rFonts w:hint="eastAsia" w:ascii="楷体" w:hAnsi="楷体" w:eastAsia="楷体" w:cs="楷体"/>
          <w:b/>
          <w:sz w:val="28"/>
          <w:szCs w:val="28"/>
          <w:rPrChange w:id="1280" w:author="TXL" w:date="2020-01-29T21:53:38Z">
            <w:rPr>
              <w:rFonts w:hint="eastAsia" w:ascii="宋体" w:hAnsi="宋体"/>
              <w:b/>
              <w:sz w:val="18"/>
              <w:szCs w:val="18"/>
            </w:rPr>
          </w:rPrChange>
        </w:rPr>
        <w:t>大型压缩试验</w:t>
      </w:r>
      <w:del w:id="1281" w:author="TXL" w:date="2020-01-29T22:06:31Z">
        <w:r>
          <w:rPr>
            <w:rFonts w:hint="eastAsia" w:ascii="楷体" w:hAnsi="楷体" w:eastAsia="楷体" w:cs="楷体"/>
            <w:b/>
            <w:sz w:val="28"/>
            <w:szCs w:val="28"/>
            <w:rPrChange w:id="1282" w:author="TXL" w:date="2020-01-29T21:53:38Z">
              <w:rPr>
                <w:rFonts w:hint="eastAsia" w:ascii="宋体" w:hAnsi="宋体"/>
                <w:b/>
                <w:sz w:val="18"/>
                <w:szCs w:val="18"/>
              </w:rPr>
            </w:rPrChange>
          </w:rPr>
          <w:delText>设备设计</w:delText>
        </w:r>
      </w:del>
      <w:ins w:id="1283" w:author="TXL" w:date="2020-01-29T22:06:36Z">
        <w:r>
          <w:rPr>
            <w:rFonts w:hint="eastAsia" w:ascii="楷体" w:hAnsi="楷体" w:eastAsia="楷体" w:cs="楷体"/>
            <w:b/>
            <w:sz w:val="28"/>
            <w:szCs w:val="28"/>
            <w:lang w:eastAsia="zh-CN"/>
          </w:rPr>
          <w:t>系统</w:t>
        </w:r>
      </w:ins>
      <w:r>
        <w:rPr>
          <w:rFonts w:hint="eastAsia" w:ascii="楷体" w:hAnsi="楷体" w:eastAsia="楷体" w:cs="楷体"/>
          <w:b/>
          <w:sz w:val="28"/>
          <w:szCs w:val="28"/>
          <w:rPrChange w:id="1284" w:author="TXL" w:date="2020-01-29T21:53:38Z">
            <w:rPr>
              <w:rFonts w:hint="eastAsia" w:ascii="宋体" w:hAnsi="宋体"/>
              <w:b/>
              <w:sz w:val="18"/>
              <w:szCs w:val="18"/>
            </w:rPr>
          </w:rPrChange>
        </w:rPr>
        <w:t>示意图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285" w:author="TXL" w:date="2020-01-29T21:53:38Z">
            <w:rPr>
              <w:rFonts w:hint="eastAsia"/>
              <w:b/>
              <w:bCs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286" w:author="TXL" w:date="2020-01-29T21:53:38Z">
            <w:rPr>
              <w:rFonts w:hint="eastAsia" w:ascii="宋体" w:hAnsi="宋体" w:eastAsia="宋体" w:cs="宋体"/>
              <w:b/>
              <w:bCs/>
              <w:sz w:val="21"/>
              <w:szCs w:val="21"/>
              <w:lang w:val="en-US" w:eastAsia="zh-CN"/>
            </w:rPr>
          </w:rPrChange>
        </w:rPr>
        <w:t>3、</w:t>
      </w:r>
      <w:ins w:id="1287" w:author="TXL" w:date="2020-01-29T22:12:42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</w:rPr>
          <w:t>大型</w:t>
        </w:r>
      </w:ins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288" w:author="TXL" w:date="2020-01-29T21:53:38Z">
            <w:rPr>
              <w:rFonts w:hint="eastAsia"/>
              <w:b/>
              <w:bCs/>
              <w:sz w:val="21"/>
              <w:szCs w:val="21"/>
              <w:lang w:val="en-US" w:eastAsia="zh-CN"/>
            </w:rPr>
          </w:rPrChange>
        </w:rPr>
        <w:t>压缩试验方法研讨</w:t>
      </w:r>
    </w:p>
    <w:p>
      <w:pPr>
        <w:spacing w:line="360" w:lineRule="auto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  <w:rPrChange w:id="1289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290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大型压缩试验方法</w:t>
      </w:r>
      <w:del w:id="1291" w:author="TXL" w:date="2020-01-29T22:15:1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292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原则上</w:delText>
        </w:r>
      </w:del>
      <w:ins w:id="1293" w:author="TXL" w:date="2020-01-29T22:15:1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应</w:t>
        </w:r>
      </w:ins>
      <w:ins w:id="1294" w:author="TXL" w:date="2020-01-29T22:15:1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符合</w:t>
        </w:r>
      </w:ins>
      <w:del w:id="1295" w:author="TXL" w:date="2020-01-29T22:15:1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296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执</w:delText>
        </w:r>
      </w:del>
      <w:del w:id="1297" w:author="TXL" w:date="2020-01-29T22:15:1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298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行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299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现行试验规程</w:t>
      </w:r>
      <w:ins w:id="1300" w:author="TXL" w:date="2020-01-29T22:15:2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相关</w:t>
        </w:r>
      </w:ins>
      <w:del w:id="1301" w:author="TXL" w:date="2020-01-29T22:15:2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02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中</w:delText>
        </w:r>
      </w:del>
      <w:del w:id="1303" w:author="TXL" w:date="2020-01-29T22:15:2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04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的</w:delText>
        </w:r>
      </w:del>
      <w:del w:id="1305" w:author="TXL" w:date="2020-01-29T22:15:2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06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操</w:delText>
        </w:r>
      </w:del>
      <w:del w:id="1307" w:author="TXL" w:date="2020-01-29T22:15:2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08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作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309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要求，</w:t>
      </w:r>
      <w:del w:id="1310" w:author="TXL" w:date="2020-01-30T10:34:4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11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但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312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由于</w:t>
      </w:r>
      <w:ins w:id="1313" w:author="TXL" w:date="2020-01-29T22:15:4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采用</w:t>
        </w:r>
      </w:ins>
      <w:ins w:id="1314" w:author="TXL" w:date="2020-01-29T22:15:4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原级配</w:t>
        </w:r>
      </w:ins>
      <w:del w:id="1315" w:author="TXL" w:date="2020-01-29T22:16:2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16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试样</w:delText>
        </w:r>
      </w:del>
      <w:ins w:id="1317" w:author="TXL" w:date="2020-01-29T22:16:2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粗粒</w:t>
        </w:r>
      </w:ins>
      <w:ins w:id="1318" w:author="TXL" w:date="2020-01-29T22:16:3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土</w:t>
        </w:r>
      </w:ins>
      <w:ins w:id="1319" w:author="TXL" w:date="2020-01-29T22:16:4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进行</w:t>
        </w:r>
      </w:ins>
      <w:ins w:id="1320" w:author="TXL" w:date="2020-01-29T22:16:4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试验</w:t>
        </w:r>
      </w:ins>
      <w:ins w:id="1321" w:author="TXL" w:date="2020-01-29T22:15:5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，</w:t>
        </w:r>
      </w:ins>
      <w:ins w:id="1322" w:author="TXL" w:date="2020-01-29T22:16:4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试样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323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粒径</w:t>
      </w:r>
      <w:ins w:id="1324" w:author="TXL" w:date="2020-01-29T22:15:5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大</w:t>
        </w:r>
      </w:ins>
      <w:del w:id="1325" w:author="TXL" w:date="2020-01-29T22:16:0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26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及</w:delText>
        </w:r>
      </w:del>
      <w:ins w:id="1327" w:author="TXL" w:date="2020-01-29T22:16:0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、</w:t>
        </w:r>
      </w:ins>
      <w:ins w:id="1328" w:author="TXL" w:date="2020-01-29T22:16:0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荷载</w:t>
        </w:r>
      </w:ins>
      <w:ins w:id="1329" w:author="TXL" w:date="2020-01-29T22:16:1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等级</w:t>
        </w:r>
      </w:ins>
      <w:ins w:id="1330" w:author="TXL" w:date="2020-01-29T22:16:1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高</w:t>
        </w:r>
      </w:ins>
      <w:del w:id="1331" w:author="TXL" w:date="2020-01-29T22:16:1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32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加</w:delText>
        </w:r>
      </w:del>
      <w:del w:id="1333" w:author="TXL" w:date="2020-01-29T22:16:1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34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载</w:delText>
        </w:r>
      </w:del>
      <w:del w:id="1335" w:author="TXL" w:date="2020-01-29T22:16:1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36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量</w:delText>
        </w:r>
      </w:del>
      <w:del w:id="1337" w:author="TXL" w:date="2020-01-29T22:16:1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38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大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339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，试样</w:t>
      </w:r>
      <w:del w:id="1340" w:author="TXL" w:date="2020-01-29T22:17:04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41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装料</w:delText>
        </w:r>
      </w:del>
      <w:ins w:id="1342" w:author="TXL" w:date="2020-01-29T22:17:0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制备</w:t>
        </w:r>
      </w:ins>
      <w:ins w:id="1343" w:author="TXL" w:date="2020-01-29T22:17:0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的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344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均匀</w:t>
      </w:r>
      <w:del w:id="1345" w:author="TXL" w:date="2020-01-29T22:17:33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46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程度</w:delText>
        </w:r>
      </w:del>
      <w:ins w:id="1347" w:author="TXL" w:date="2020-01-29T22:17:3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性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348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、</w:t>
      </w:r>
      <w:ins w:id="1349" w:author="TXL" w:date="2020-01-29T22:17:4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试样饱和</w:t>
        </w:r>
      </w:ins>
      <w:ins w:id="1350" w:author="TXL" w:date="2020-01-29T22:17:4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方式</w:t>
        </w:r>
      </w:ins>
      <w:ins w:id="1351" w:author="TXL" w:date="2020-01-29T22:17:4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、</w:t>
        </w:r>
      </w:ins>
      <w:ins w:id="1352" w:author="TXL" w:date="2020-01-29T22:17:5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分级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353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加载等级</w:t>
      </w:r>
      <w:ins w:id="1354" w:author="TXL" w:date="2020-01-29T22:18:3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、</w:t>
        </w:r>
      </w:ins>
      <w:ins w:id="1355" w:author="TXL" w:date="2020-01-29T22:18:4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稳定</w:t>
        </w:r>
      </w:ins>
      <w:ins w:id="1356" w:author="TXL" w:date="2020-01-29T22:18:4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判定</w:t>
        </w:r>
      </w:ins>
      <w:ins w:id="1357" w:author="TXL" w:date="2020-01-29T22:18:0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等</w:t>
        </w:r>
      </w:ins>
      <w:ins w:id="1358" w:author="TXL" w:date="2020-01-29T22:18:4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方面</w:t>
        </w:r>
      </w:ins>
      <w:del w:id="1359" w:author="TXL" w:date="2020-01-29T22:18:1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60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的</w:delText>
        </w:r>
      </w:del>
      <w:del w:id="1361" w:author="TXL" w:date="2020-01-29T22:18:1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62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分</w:delText>
        </w:r>
      </w:del>
      <w:del w:id="1363" w:author="TXL" w:date="2020-01-29T22:18:1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64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级</w:delText>
        </w:r>
      </w:del>
      <w:del w:id="1365" w:author="TXL" w:date="2020-01-29T22:18:1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66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控</w:delText>
        </w:r>
      </w:del>
      <w:del w:id="1367" w:author="TXL" w:date="2020-01-29T22:18:1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68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制</w:delText>
        </w:r>
      </w:del>
      <w:del w:id="1369" w:author="TXL" w:date="2020-01-29T22:18:1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70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等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371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是试验</w:t>
      </w:r>
      <w:ins w:id="1372" w:author="TXL" w:date="2020-01-29T22:18:2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过程</w:t>
        </w:r>
      </w:ins>
      <w:ins w:id="1373" w:author="TXL" w:date="2020-01-29T22:18:2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的</w:t>
        </w:r>
      </w:ins>
      <w:del w:id="1374" w:author="TXL" w:date="2020-01-29T22:18:2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75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方</w:delText>
        </w:r>
      </w:del>
      <w:del w:id="1376" w:author="TXL" w:date="2020-01-29T22:18:2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77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法</w:delText>
        </w:r>
      </w:del>
      <w:del w:id="1378" w:author="TXL" w:date="2020-01-29T22:18:21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79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中</w:delText>
        </w:r>
      </w:del>
      <w:del w:id="1380" w:author="TXL" w:date="2020-01-29T22:18:2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381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的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382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关键控制点。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lang w:eastAsia="zh-CN"/>
          <w:rPrChange w:id="1383" w:author="TXL" w:date="2020-01-29T21:53:38Z">
            <w:rPr>
              <w:rFonts w:hint="eastAsia" w:ascii="宋体" w:hAnsi="宋体"/>
              <w:sz w:val="21"/>
              <w:szCs w:val="21"/>
              <w:lang w:eastAsia="zh-CN"/>
            </w:rPr>
          </w:rPrChange>
        </w:rPr>
      </w:pPr>
      <w:r>
        <w:rPr>
          <w:rFonts w:hint="eastAsia" w:ascii="楷体" w:hAnsi="楷体" w:eastAsia="楷体" w:cs="楷体"/>
          <w:sz w:val="28"/>
          <w:szCs w:val="28"/>
          <w:lang w:eastAsia="zh-CN"/>
          <w:rPrChange w:id="1384" w:author="TXL" w:date="2020-01-29T21:53:38Z">
            <w:rPr>
              <w:rFonts w:hint="eastAsia" w:ascii="宋体" w:hAnsi="宋体"/>
              <w:sz w:val="21"/>
              <w:szCs w:val="21"/>
              <w:lang w:eastAsia="zh-CN"/>
            </w:rPr>
          </w:rPrChange>
        </w:rPr>
        <w:t>以某工程</w:t>
      </w:r>
      <w:ins w:id="1385" w:author="TXL [2]" w:date="2020-02-17T12:56:49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砂砾石料</w:t>
        </w:r>
      </w:ins>
      <w:ins w:id="1386" w:author="TXL [2]" w:date="2020-02-17T12:56:56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为例</w:t>
        </w:r>
      </w:ins>
      <w:ins w:id="1387" w:author="TXL [2]" w:date="2020-02-17T12:56:57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，</w:t>
        </w:r>
      </w:ins>
      <w:r>
        <w:rPr>
          <w:rFonts w:hint="eastAsia" w:ascii="楷体" w:hAnsi="楷体" w:eastAsia="楷体" w:cs="楷体"/>
          <w:sz w:val="28"/>
          <w:szCs w:val="28"/>
          <w:lang w:eastAsia="zh-CN"/>
          <w:rPrChange w:id="1388" w:author="TXL" w:date="2020-01-29T21:53:38Z">
            <w:rPr>
              <w:rFonts w:hint="eastAsia" w:ascii="宋体" w:hAnsi="宋体"/>
              <w:sz w:val="21"/>
              <w:szCs w:val="21"/>
              <w:lang w:eastAsia="zh-CN"/>
            </w:rPr>
          </w:rPrChange>
        </w:rPr>
        <w:t>砾石含量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389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79%、</w:t>
      </w:r>
      <w:del w:id="1390" w:author="TXL [2]" w:date="2020-02-17T12:57:03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391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delText>原</w:delText>
        </w:r>
      </w:del>
      <w:del w:id="1393" w:author="TXL [2]" w:date="2020-02-17T12:57:02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394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delText>级</w:delText>
        </w:r>
      </w:del>
      <w:del w:id="1396" w:author="TXL [2]" w:date="2020-02-17T12:57:02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397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delText>配</w:delText>
        </w:r>
      </w:del>
      <w:del w:id="1399" w:author="TXL [2]" w:date="2020-02-17T12:57:02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400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delText>砂</w:delText>
        </w:r>
      </w:del>
      <w:del w:id="1402" w:author="TXL [2]" w:date="2020-02-17T12:57:02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403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delText>砾</w:delText>
        </w:r>
      </w:del>
      <w:del w:id="1405" w:author="TXL [2]" w:date="2020-02-17T12:57:02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406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delText>料</w:delText>
        </w:r>
      </w:del>
      <w:r>
        <w:rPr>
          <w:rFonts w:hint="eastAsia" w:ascii="楷体" w:hAnsi="楷体" w:eastAsia="楷体" w:cs="楷体"/>
          <w:sz w:val="28"/>
          <w:szCs w:val="28"/>
          <w:lang w:eastAsia="zh-CN"/>
          <w:rPrChange w:id="1408" w:author="TXL" w:date="2020-01-29T21:53:38Z">
            <w:rPr>
              <w:rFonts w:hint="eastAsia" w:ascii="宋体" w:hAnsi="宋体"/>
              <w:sz w:val="21"/>
              <w:szCs w:val="21"/>
              <w:lang w:eastAsia="zh-CN"/>
            </w:rPr>
          </w:rPrChange>
        </w:rPr>
        <w:t>最大粒径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409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300mm、</w:t>
      </w:r>
      <w:ins w:id="1410" w:author="TXL" w:date="2020-01-30T10:35:0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试样</w:t>
        </w:r>
      </w:ins>
      <w:del w:id="1411" w:author="TXL" w:date="2020-01-30T10:35:0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412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装</w:delText>
        </w:r>
      </w:del>
      <w:del w:id="1413" w:author="TXL" w:date="2020-01-30T10:35:0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414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料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415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控制干密度2.36kg/cm</w:t>
      </w:r>
      <w:r>
        <w:rPr>
          <w:rFonts w:hint="eastAsia" w:ascii="楷体" w:hAnsi="楷体" w:eastAsia="楷体" w:cs="楷体"/>
          <w:sz w:val="28"/>
          <w:szCs w:val="28"/>
          <w:vertAlign w:val="superscript"/>
          <w:lang w:val="en-US" w:eastAsia="zh-CN"/>
          <w:rPrChange w:id="1416" w:author="TXL" w:date="2020-01-29T21:53:38Z">
            <w:rPr>
              <w:rFonts w:hint="eastAsia" w:ascii="宋体" w:hAnsi="宋体"/>
              <w:sz w:val="21"/>
              <w:szCs w:val="21"/>
              <w:vertAlign w:val="superscript"/>
              <w:lang w:val="en-US" w:eastAsia="zh-CN"/>
            </w:rPr>
          </w:rPrChange>
        </w:rPr>
        <w:t>3</w:t>
      </w:r>
      <w:r>
        <w:rPr>
          <w:rFonts w:hint="eastAsia" w:ascii="楷体" w:hAnsi="楷体" w:eastAsia="楷体" w:cs="楷体"/>
          <w:sz w:val="28"/>
          <w:szCs w:val="28"/>
          <w:vertAlign w:val="baseline"/>
          <w:lang w:val="en-US" w:eastAsia="zh-CN"/>
          <w:rPrChange w:id="1417" w:author="TXL" w:date="2020-01-29T21:53:38Z">
            <w:rPr>
              <w:rFonts w:hint="eastAsia" w:ascii="宋体" w:hAnsi="宋体"/>
              <w:sz w:val="21"/>
              <w:szCs w:val="21"/>
              <w:vertAlign w:val="baseline"/>
              <w:lang w:val="en-US" w:eastAsia="zh-CN"/>
            </w:rPr>
          </w:rPrChange>
        </w:rPr>
        <w:t>，</w:t>
      </w:r>
      <w:del w:id="1418" w:author="TXL" w:date="2020-01-30T10:35:13Z">
        <w:r>
          <w:rPr>
            <w:rFonts w:hint="eastAsia" w:ascii="楷体" w:hAnsi="楷体" w:eastAsia="楷体" w:cs="楷体"/>
            <w:sz w:val="28"/>
            <w:szCs w:val="28"/>
            <w:vertAlign w:val="baseline"/>
            <w:lang w:val="en-US" w:eastAsia="zh-CN"/>
            <w:rPrChange w:id="1419" w:author="TXL" w:date="2020-01-29T21:53:38Z">
              <w:rPr>
                <w:rFonts w:hint="eastAsia" w:ascii="宋体" w:hAnsi="宋体"/>
                <w:sz w:val="21"/>
                <w:szCs w:val="21"/>
                <w:vertAlign w:val="baseline"/>
                <w:lang w:val="en-US" w:eastAsia="zh-CN"/>
              </w:rPr>
            </w:rPrChange>
          </w:rPr>
          <w:delText>初</w:delText>
        </w:r>
      </w:del>
      <w:del w:id="1420" w:author="TXL" w:date="2020-01-30T10:35:13Z">
        <w:r>
          <w:rPr>
            <w:rFonts w:hint="eastAsia" w:ascii="楷体" w:hAnsi="楷体" w:eastAsia="楷体" w:cs="楷体"/>
            <w:sz w:val="28"/>
            <w:szCs w:val="28"/>
            <w:vertAlign w:val="baseline"/>
            <w:lang w:val="en-US" w:eastAsia="zh-CN"/>
            <w:rPrChange w:id="1421" w:author="TXL" w:date="2020-01-29T21:53:38Z">
              <w:rPr>
                <w:rFonts w:hint="eastAsia" w:ascii="宋体" w:hAnsi="宋体"/>
                <w:sz w:val="21"/>
                <w:szCs w:val="21"/>
                <w:vertAlign w:val="baseline"/>
                <w:lang w:val="en-US" w:eastAsia="zh-CN"/>
              </w:rPr>
            </w:rPrChange>
          </w:rPr>
          <w:delText>期</w:delText>
        </w:r>
      </w:del>
      <w:del w:id="1422" w:author="TXL" w:date="2020-01-30T10:35:13Z">
        <w:r>
          <w:rPr>
            <w:rFonts w:hint="eastAsia" w:ascii="楷体" w:hAnsi="楷体" w:eastAsia="楷体" w:cs="楷体"/>
            <w:sz w:val="28"/>
            <w:szCs w:val="28"/>
            <w:vertAlign w:val="baseline"/>
            <w:lang w:val="en-US" w:eastAsia="zh-CN"/>
            <w:rPrChange w:id="1423" w:author="TXL" w:date="2020-01-29T21:53:38Z">
              <w:rPr>
                <w:rFonts w:hint="eastAsia" w:ascii="宋体" w:hAnsi="宋体"/>
                <w:sz w:val="21"/>
                <w:szCs w:val="21"/>
                <w:vertAlign w:val="baseline"/>
                <w:lang w:val="en-US" w:eastAsia="zh-CN"/>
              </w:rPr>
            </w:rPrChange>
          </w:rPr>
          <w:delText>加</w:delText>
        </w:r>
      </w:del>
      <w:del w:id="1424" w:author="TXL" w:date="2020-01-30T10:35:12Z">
        <w:r>
          <w:rPr>
            <w:rFonts w:hint="eastAsia" w:ascii="楷体" w:hAnsi="楷体" w:eastAsia="楷体" w:cs="楷体"/>
            <w:sz w:val="28"/>
            <w:szCs w:val="28"/>
            <w:vertAlign w:val="baseline"/>
            <w:lang w:val="en-US" w:eastAsia="zh-CN"/>
            <w:rPrChange w:id="1425" w:author="TXL" w:date="2020-01-29T21:53:38Z">
              <w:rPr>
                <w:rFonts w:hint="eastAsia" w:ascii="宋体" w:hAnsi="宋体"/>
                <w:sz w:val="21"/>
                <w:szCs w:val="21"/>
                <w:vertAlign w:val="baseline"/>
                <w:lang w:val="en-US" w:eastAsia="zh-CN"/>
              </w:rPr>
            </w:rPrChange>
          </w:rPr>
          <w:delText>载</w:delText>
        </w:r>
      </w:del>
      <w:del w:id="1426" w:author="TXL" w:date="2020-01-30T10:35:12Z">
        <w:r>
          <w:rPr>
            <w:rFonts w:hint="eastAsia" w:ascii="楷体" w:hAnsi="楷体" w:eastAsia="楷体" w:cs="楷体"/>
            <w:sz w:val="28"/>
            <w:szCs w:val="28"/>
            <w:vertAlign w:val="baseline"/>
            <w:lang w:val="en-US" w:eastAsia="zh-CN"/>
            <w:rPrChange w:id="1427" w:author="TXL" w:date="2020-01-29T21:53:38Z">
              <w:rPr>
                <w:rFonts w:hint="eastAsia" w:ascii="宋体" w:hAnsi="宋体"/>
                <w:sz w:val="21"/>
                <w:szCs w:val="21"/>
                <w:vertAlign w:val="baseline"/>
                <w:lang w:val="en-US" w:eastAsia="zh-CN"/>
              </w:rPr>
            </w:rPrChange>
          </w:rPr>
          <w:delText>分</w:delText>
        </w:r>
      </w:del>
      <w:del w:id="1428" w:author="TXL" w:date="2020-01-30T10:35:12Z">
        <w:r>
          <w:rPr>
            <w:rFonts w:hint="eastAsia" w:ascii="楷体" w:hAnsi="楷体" w:eastAsia="楷体" w:cs="楷体"/>
            <w:sz w:val="28"/>
            <w:szCs w:val="28"/>
            <w:vertAlign w:val="baseline"/>
            <w:lang w:val="en-US" w:eastAsia="zh-CN"/>
            <w:rPrChange w:id="1429" w:author="TXL" w:date="2020-01-29T21:53:38Z">
              <w:rPr>
                <w:rFonts w:hint="eastAsia" w:ascii="宋体" w:hAnsi="宋体"/>
                <w:sz w:val="21"/>
                <w:szCs w:val="21"/>
                <w:vertAlign w:val="baseline"/>
                <w:lang w:val="en-US" w:eastAsia="zh-CN"/>
              </w:rPr>
            </w:rPrChange>
          </w:rPr>
          <w:delText>为</w:delText>
        </w:r>
      </w:del>
      <w:del w:id="1430" w:author="TXL" w:date="2020-01-30T10:35:12Z">
        <w:r>
          <w:rPr>
            <w:rFonts w:hint="eastAsia" w:ascii="楷体" w:hAnsi="楷体" w:eastAsia="楷体" w:cs="楷体"/>
            <w:sz w:val="28"/>
            <w:szCs w:val="28"/>
            <w:vertAlign w:val="baseline"/>
            <w:lang w:val="en-US" w:eastAsia="zh-CN"/>
            <w:rPrChange w:id="1431" w:author="TXL" w:date="2020-01-29T21:53:38Z">
              <w:rPr>
                <w:rFonts w:hint="eastAsia" w:ascii="宋体" w:hAnsi="宋体"/>
                <w:sz w:val="21"/>
                <w:szCs w:val="21"/>
                <w:vertAlign w:val="baseline"/>
                <w:lang w:val="en-US" w:eastAsia="zh-CN"/>
              </w:rPr>
            </w:rPrChange>
          </w:rPr>
          <w:delText>8</w:delText>
        </w:r>
      </w:del>
      <w:del w:id="1432" w:author="TXL" w:date="2020-01-30T10:35:12Z">
        <w:r>
          <w:rPr>
            <w:rFonts w:hint="eastAsia" w:ascii="楷体" w:hAnsi="楷体" w:eastAsia="楷体" w:cs="楷体"/>
            <w:sz w:val="28"/>
            <w:szCs w:val="28"/>
            <w:vertAlign w:val="baseline"/>
            <w:lang w:val="en-US" w:eastAsia="zh-CN"/>
            <w:rPrChange w:id="1433" w:author="TXL" w:date="2020-01-29T21:53:38Z">
              <w:rPr>
                <w:rFonts w:hint="eastAsia" w:ascii="宋体" w:hAnsi="宋体"/>
                <w:sz w:val="21"/>
                <w:szCs w:val="21"/>
                <w:vertAlign w:val="baseline"/>
                <w:lang w:val="en-US" w:eastAsia="zh-CN"/>
              </w:rPr>
            </w:rPrChange>
          </w:rPr>
          <w:delText>级</w:delText>
        </w:r>
      </w:del>
      <w:del w:id="1434" w:author="TXL" w:date="2020-01-30T10:35:12Z">
        <w:r>
          <w:rPr>
            <w:rFonts w:hint="eastAsia" w:ascii="楷体" w:hAnsi="楷体" w:eastAsia="楷体" w:cs="楷体"/>
            <w:sz w:val="28"/>
            <w:szCs w:val="28"/>
            <w:vertAlign w:val="baseline"/>
            <w:lang w:val="en-US" w:eastAsia="zh-CN"/>
            <w:rPrChange w:id="1435" w:author="TXL" w:date="2020-01-29T21:53:38Z">
              <w:rPr>
                <w:rFonts w:hint="eastAsia" w:ascii="宋体" w:hAnsi="宋体"/>
                <w:sz w:val="21"/>
                <w:szCs w:val="21"/>
                <w:vertAlign w:val="baseline"/>
                <w:lang w:val="en-US" w:eastAsia="zh-CN"/>
              </w:rPr>
            </w:rPrChange>
          </w:rPr>
          <w:delText>，</w:delText>
        </w:r>
      </w:del>
      <w:r>
        <w:rPr>
          <w:rFonts w:hint="eastAsia" w:ascii="楷体" w:hAnsi="楷体" w:eastAsia="楷体" w:cs="楷体"/>
          <w:sz w:val="28"/>
          <w:szCs w:val="28"/>
          <w:vertAlign w:val="baseline"/>
          <w:lang w:val="en-US" w:eastAsia="zh-CN"/>
          <w:rPrChange w:id="1436" w:author="TXL" w:date="2020-01-29T21:53:38Z">
            <w:rPr>
              <w:rFonts w:hint="eastAsia" w:ascii="宋体" w:hAnsi="宋体"/>
              <w:sz w:val="21"/>
              <w:szCs w:val="21"/>
              <w:vertAlign w:val="baseline"/>
              <w:lang w:val="en-US" w:eastAsia="zh-CN"/>
            </w:rPr>
          </w:rPrChange>
        </w:rPr>
        <w:t>最大加载量为</w:t>
      </w:r>
      <w:r>
        <w:rPr>
          <w:rFonts w:hint="eastAsia" w:ascii="楷体" w:hAnsi="楷体" w:eastAsia="楷体" w:cs="楷体"/>
          <w:b w:val="0"/>
          <w:color w:val="000000"/>
          <w:sz w:val="28"/>
          <w:szCs w:val="28"/>
          <w:lang w:val="en-US" w:eastAsia="zh-CN"/>
          <w:rPrChange w:id="1437" w:author="TXL" w:date="2020-01-29T21:53:38Z">
            <w:rPr>
              <w:rFonts w:hint="eastAsia" w:ascii="宋体" w:hAnsi="宋体"/>
              <w:b w:val="0"/>
              <w:color w:val="000000"/>
              <w:sz w:val="21"/>
              <w:szCs w:val="21"/>
              <w:lang w:val="en-US" w:eastAsia="zh-CN"/>
            </w:rPr>
          </w:rPrChange>
        </w:rPr>
        <w:t>8.25</w:t>
      </w:r>
      <w:r>
        <w:rPr>
          <w:rFonts w:hint="eastAsia" w:ascii="楷体" w:hAnsi="楷体" w:eastAsia="楷体" w:cs="楷体"/>
          <w:b w:val="0"/>
          <w:bCs w:val="0"/>
          <w:i w:val="0"/>
          <w:color w:val="000000"/>
          <w:kern w:val="2"/>
          <w:sz w:val="28"/>
          <w:szCs w:val="28"/>
          <w:u w:val="none"/>
          <w:lang w:val="en-US" w:eastAsia="zh-CN" w:bidi="ar"/>
          <w:rPrChange w:id="1438" w:author="TXL" w:date="2020-01-29T21:53:38Z">
            <w:rPr>
              <w:rFonts w:hint="eastAsia" w:ascii="宋体" w:hAnsi="宋体" w:eastAsiaTheme="minorEastAsia" w:cstheme="minorBidi"/>
              <w:b w:val="0"/>
              <w:bCs w:val="0"/>
              <w:i w:val="0"/>
              <w:color w:val="000000"/>
              <w:kern w:val="2"/>
              <w:sz w:val="21"/>
              <w:szCs w:val="21"/>
              <w:u w:val="none"/>
              <w:lang w:val="en-US" w:eastAsia="zh-CN" w:bidi="ar"/>
            </w:rPr>
          </w:rPrChange>
        </w:rPr>
        <w:t>MPa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1439" w:author="TXL" w:date="2020-01-29T21:53:38Z">
            <w:rPr>
              <w:rFonts w:hint="eastAsia" w:ascii="宋体" w:hAnsi="宋体"/>
              <w:sz w:val="21"/>
              <w:szCs w:val="21"/>
              <w:lang w:eastAsia="zh-CN"/>
            </w:rPr>
          </w:rPrChange>
        </w:rPr>
        <w:t>为例进行大型压缩试验</w:t>
      </w:r>
      <w:ins w:id="1440" w:author="TXL" w:date="2020-01-29T22:19:19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方法</w:t>
        </w:r>
      </w:ins>
      <w:r>
        <w:rPr>
          <w:rFonts w:hint="eastAsia" w:ascii="楷体" w:hAnsi="楷体" w:eastAsia="楷体" w:cs="楷体"/>
          <w:sz w:val="28"/>
          <w:szCs w:val="28"/>
          <w:lang w:eastAsia="zh-CN"/>
          <w:rPrChange w:id="1441" w:author="TXL" w:date="2020-01-29T21:53:38Z">
            <w:rPr>
              <w:rFonts w:hint="eastAsia" w:ascii="宋体" w:hAnsi="宋体"/>
              <w:sz w:val="21"/>
              <w:szCs w:val="21"/>
              <w:lang w:eastAsia="zh-CN"/>
            </w:rPr>
          </w:rPrChange>
        </w:rPr>
        <w:t>分析研究。</w:t>
      </w:r>
    </w:p>
    <w:p>
      <w:pPr>
        <w:spacing w:line="360" w:lineRule="auto"/>
        <w:ind w:firstLine="562" w:firstLineChars="20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442" w:author="TXL" w:date="2020-01-31T11:39:55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443" w:author="TXL" w:date="2020-01-31T11:39:55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3.1</w:t>
      </w:r>
      <w:del w:id="1444" w:author="TXL" w:date="2020-01-29T22:24:48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1445" w:author="TXL" w:date="2020-01-31T11:39:55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试验用料掺配和装填</w:delText>
        </w:r>
      </w:del>
      <w:ins w:id="1446" w:author="TXL" w:date="2020-01-29T22:24:48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1447" w:author="TXL" w:date="2020-01-31T11:39:55Z"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rPrChange>
          </w:rPr>
          <w:t>试</w:t>
        </w:r>
      </w:ins>
      <w:ins w:id="1448" w:author="TXL" w:date="2020-01-29T22:24:49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1449" w:author="TXL" w:date="2020-01-31T11:39:55Z"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rPrChange>
          </w:rPr>
          <w:t>样制备</w:t>
        </w:r>
      </w:ins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del w:id="1450" w:author="TXL" w:date="2020-01-30T10:42:43Z"/>
          <w:rFonts w:hint="eastAsia" w:ascii="楷体" w:hAnsi="楷体" w:eastAsia="楷体" w:cs="楷体"/>
          <w:sz w:val="28"/>
          <w:szCs w:val="28"/>
          <w:rPrChange w:id="1451" w:author="TXL" w:date="2020-01-29T21:53:38Z">
            <w:rPr>
              <w:del w:id="1452" w:author="TXL" w:date="2020-01-30T10:42:43Z"/>
              <w:rFonts w:hint="eastAsia" w:ascii="宋体" w:hAnsi="宋体"/>
              <w:sz w:val="21"/>
              <w:szCs w:val="21"/>
            </w:rPr>
          </w:rPrChange>
        </w:rPr>
      </w:pPr>
      <w:ins w:id="1453" w:author="TXL" w:date="2020-01-30T10:35:47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全级配的</w:t>
        </w:r>
      </w:ins>
      <w:ins w:id="1454" w:author="TXL" w:date="2020-01-30T10:35:50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试样制备</w:t>
        </w:r>
      </w:ins>
      <w:ins w:id="1455" w:author="TXL" w:date="2020-01-30T10:36:03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关键</w:t>
        </w:r>
      </w:ins>
      <w:ins w:id="1456" w:author="TXL" w:date="2020-01-30T10:36:04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是</w:t>
        </w:r>
      </w:ins>
      <w:ins w:id="1457" w:author="TXL" w:date="2020-01-30T10:36:20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保持</w:t>
        </w:r>
      </w:ins>
      <w:ins w:id="1458" w:author="TXL" w:date="2020-01-30T10:36:27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试样</w:t>
        </w:r>
      </w:ins>
      <w:ins w:id="1459" w:author="TXL" w:date="2020-01-30T10:37:06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级配</w:t>
        </w:r>
      </w:ins>
      <w:ins w:id="1460" w:author="TXL" w:date="2020-01-30T10:37:07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和</w:t>
        </w:r>
      </w:ins>
      <w:ins w:id="1461" w:author="TXL" w:date="2020-01-30T10:37:18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制样密度</w:t>
        </w:r>
      </w:ins>
      <w:ins w:id="1462" w:author="TXL" w:date="2020-01-30T10:36:28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的</w:t>
        </w:r>
      </w:ins>
      <w:ins w:id="1463" w:author="TXL" w:date="2020-01-30T10:36:31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均匀性</w:t>
        </w:r>
      </w:ins>
      <w:ins w:id="1464" w:author="TXL" w:date="2020-01-30T10:37:23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，</w:t>
        </w:r>
      </w:ins>
      <w:ins w:id="1465" w:author="TXL" w:date="2020-01-30T10:37:43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按照</w:t>
        </w:r>
      </w:ins>
      <w:ins w:id="1466" w:author="TXL" w:date="2020-01-30T10:37:47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试样高度</w:t>
        </w:r>
      </w:ins>
      <w:ins w:id="1467" w:author="TXL" w:date="2020-01-30T10:37:48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和</w:t>
        </w:r>
      </w:ins>
      <w:ins w:id="1468" w:author="TXL" w:date="2020-01-30T10:37:52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最大粒径</w:t>
        </w:r>
      </w:ins>
      <w:ins w:id="1469" w:author="TXL" w:date="2020-01-30T10:37:53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，</w:t>
        </w:r>
      </w:ins>
      <w:ins w:id="1470" w:author="TXL" w:date="2020-01-30T10:37:56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确定</w:t>
        </w:r>
      </w:ins>
      <w:ins w:id="1471" w:author="TXL" w:date="2020-01-30T10:38:03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分层</w:t>
        </w:r>
      </w:ins>
      <w:ins w:id="1472" w:author="TXL" w:date="2020-01-30T10:38:12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制样高度</w:t>
        </w:r>
      </w:ins>
      <w:ins w:id="1473" w:author="TXL" w:date="2020-01-30T10:38:31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。</w:t>
        </w:r>
      </w:ins>
      <w:ins w:id="1474" w:author="TXL" w:date="2020-01-30T10:38:57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试样级配</w:t>
        </w:r>
      </w:ins>
      <w:ins w:id="1475" w:author="TXL" w:date="2020-01-31T11:40:20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中</w:t>
        </w:r>
      </w:ins>
      <w:ins w:id="1476" w:author="TXL" w:date="2020-01-30T10:39:26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大于</w:t>
        </w:r>
      </w:ins>
      <w:ins w:id="1477" w:author="TXL" w:date="2020-01-30T10:39:10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10</w:t>
        </w:r>
      </w:ins>
      <w:ins w:id="1478" w:author="TXL" w:date="2020-01-30T10:39:11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0</w:t>
        </w:r>
      </w:ins>
      <w:ins w:id="1479" w:author="TXL" w:date="2020-01-30T10:39:14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mm</w:t>
        </w:r>
      </w:ins>
      <w:ins w:id="1480" w:author="TXL" w:date="2020-01-30T10:39:32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粒径</w:t>
        </w:r>
      </w:ins>
      <w:ins w:id="1481" w:author="TXL" w:date="2020-01-30T10:39:34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采用</w:t>
        </w:r>
      </w:ins>
      <w:ins w:id="1482" w:author="TXL" w:date="2020-01-30T10:39:46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分级</w:t>
        </w:r>
      </w:ins>
      <w:ins w:id="1483" w:author="TXL" w:date="2020-01-30T10:39:52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称重</w:t>
        </w:r>
      </w:ins>
      <w:ins w:id="1484" w:author="TXL" w:date="2020-01-30T10:39:56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人工</w:t>
        </w:r>
      </w:ins>
      <w:ins w:id="1485" w:author="TXL" w:date="2020-01-30T10:40:08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摆放</w:t>
        </w:r>
      </w:ins>
      <w:ins w:id="1486" w:author="TXL" w:date="2020-01-30T10:40:09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，</w:t>
        </w:r>
      </w:ins>
      <w:ins w:id="1487" w:author="TXL" w:date="2020-01-30T10:41:29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分层摆放时</w:t>
        </w:r>
      </w:ins>
      <w:ins w:id="1488" w:author="TXL" w:date="2020-01-30T10:41:41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上下层</w:t>
        </w:r>
      </w:ins>
      <w:ins w:id="1489" w:author="TXL" w:date="2020-01-30T10:41:48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大粒径</w:t>
        </w:r>
      </w:ins>
      <w:ins w:id="1490" w:author="TXL" w:date="2020-01-30T10:41:49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料</w:t>
        </w:r>
      </w:ins>
      <w:ins w:id="1491" w:author="TXL" w:date="2020-01-30T10:42:03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要</w:t>
        </w:r>
      </w:ins>
      <w:ins w:id="1492" w:author="TXL" w:date="2020-01-30T10:42:07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错位</w:t>
        </w:r>
      </w:ins>
      <w:ins w:id="1493" w:author="TXL" w:date="2020-01-30T10:42:11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，</w:t>
        </w:r>
      </w:ins>
      <w:ins w:id="1494" w:author="TXL" w:date="2020-01-30T10:42:13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不得</w:t>
        </w:r>
      </w:ins>
      <w:ins w:id="1495" w:author="TXL" w:date="2020-01-30T10:42:22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竖向</w:t>
        </w:r>
      </w:ins>
      <w:ins w:id="1496" w:author="TXL" w:date="2020-01-30T10:42:29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叠加</w:t>
        </w:r>
      </w:ins>
      <w:ins w:id="1497" w:author="TXL" w:date="2020-01-30T10:42:30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，</w:t>
        </w:r>
      </w:ins>
      <w:ins w:id="1498" w:author="TXL" w:date="2020-01-30T10:49:28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必要时</w:t>
        </w:r>
      </w:ins>
      <w:ins w:id="1499" w:author="TXL" w:date="2020-01-30T10:49:33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可绘制</w:t>
        </w:r>
      </w:ins>
      <w:ins w:id="1500" w:author="TXL" w:date="2020-01-30T10:49:36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每层</w:t>
        </w:r>
      </w:ins>
      <w:ins w:id="1501" w:author="TXL" w:date="2020-01-30T10:49:52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大粒径料</w:t>
        </w:r>
      </w:ins>
      <w:ins w:id="1502" w:author="TXL" w:date="2020-01-30T10:49:55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分布图</w:t>
        </w:r>
      </w:ins>
      <w:ins w:id="1503" w:author="TXL" w:date="2020-01-30T10:49:57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进行</w:t>
        </w:r>
      </w:ins>
      <w:ins w:id="1504" w:author="TXL" w:date="2020-01-30T10:49:58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控制</w:t>
        </w:r>
      </w:ins>
      <w:ins w:id="1505" w:author="TXL" w:date="2020-01-30T10:50:00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；</w:t>
        </w:r>
      </w:ins>
      <w:ins w:id="1506" w:author="TXL" w:date="2020-01-30T10:40:12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小</w:t>
        </w:r>
      </w:ins>
      <w:ins w:id="1507" w:author="TXL" w:date="2020-01-30T10:40:13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于10</w:t>
        </w:r>
      </w:ins>
      <w:ins w:id="1508" w:author="TXL" w:date="2020-01-30T10:40:14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0</w:t>
        </w:r>
      </w:ins>
      <w:ins w:id="1509" w:author="TXL" w:date="2020-01-30T10:40:18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粒径</w:t>
        </w:r>
      </w:ins>
      <w:ins w:id="1510" w:author="TXL" w:date="2020-01-30T10:40:25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各粒</w:t>
        </w:r>
      </w:ins>
      <w:ins w:id="1511" w:author="TXL" w:date="2020-01-30T10:40:26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组</w:t>
        </w:r>
      </w:ins>
      <w:ins w:id="1512" w:author="TXL" w:date="2020-01-30T10:40:28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采用</w:t>
        </w:r>
      </w:ins>
      <w:ins w:id="1513" w:author="TXL" w:date="2020-01-30T10:40:34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分级称重</w:t>
        </w:r>
      </w:ins>
      <w:ins w:id="1514" w:author="TXL" w:date="2020-01-31T11:40:55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、</w:t>
        </w:r>
      </w:ins>
      <w:ins w:id="1515" w:author="TXL" w:date="2020-01-30T10:40:43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拌合</w:t>
        </w:r>
      </w:ins>
      <w:ins w:id="1516" w:author="TXL" w:date="2020-01-30T10:40:45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均匀</w:t>
        </w:r>
      </w:ins>
      <w:ins w:id="1517" w:author="TXL" w:date="2020-01-30T10:40:48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后</w:t>
        </w:r>
      </w:ins>
      <w:ins w:id="1518" w:author="TXL" w:date="2020-01-30T10:40:53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装填</w:t>
        </w:r>
      </w:ins>
      <w:ins w:id="1519" w:author="TXL" w:date="2020-01-30T10:42:44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</w:rPr>
          <w:t>；</w:t>
        </w:r>
      </w:ins>
      <w:del w:id="1520" w:author="TXL" w:date="2020-01-30T10:42:43Z">
        <w:r>
          <w:rPr>
            <w:rFonts w:hint="eastAsia" w:ascii="楷体" w:hAnsi="楷体" w:eastAsia="楷体" w:cs="楷体"/>
            <w:bCs/>
            <w:sz w:val="28"/>
            <w:szCs w:val="28"/>
            <w:rPrChange w:id="1521" w:author="TXL" w:date="2020-01-29T21:53:38Z">
              <w:rPr>
                <w:rFonts w:hint="eastAsia" w:ascii="宋体" w:hAnsi="宋体"/>
                <w:bCs/>
                <w:sz w:val="21"/>
                <w:szCs w:val="21"/>
              </w:rPr>
            </w:rPrChange>
          </w:rPr>
          <w:delText>按照试验桶尺寸</w:delText>
        </w:r>
      </w:del>
      <w:del w:id="1522" w:author="TXL" w:date="2020-01-30T10:42:43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  <w:rPrChange w:id="1523" w:author="TXL" w:date="2020-01-29T21:53:38Z">
              <w:rPr>
                <w:rFonts w:hint="eastAsia" w:ascii="宋体" w:hAnsi="宋体"/>
                <w:bCs/>
                <w:sz w:val="21"/>
                <w:szCs w:val="21"/>
                <w:lang w:eastAsia="zh-CN"/>
              </w:rPr>
            </w:rPrChange>
          </w:rPr>
          <w:delText>、</w:delText>
        </w:r>
      </w:del>
      <w:del w:id="1524" w:author="TXL" w:date="2020-01-30T10:42:43Z">
        <w:r>
          <w:rPr>
            <w:rFonts w:hint="eastAsia" w:ascii="楷体" w:hAnsi="楷体" w:eastAsia="楷体" w:cs="楷体"/>
            <w:bCs/>
            <w:sz w:val="28"/>
            <w:szCs w:val="28"/>
            <w:rPrChange w:id="1525" w:author="TXL" w:date="2020-01-29T21:53:38Z">
              <w:rPr>
                <w:rFonts w:hint="eastAsia" w:ascii="宋体" w:hAnsi="宋体"/>
                <w:bCs/>
                <w:sz w:val="21"/>
                <w:szCs w:val="21"/>
              </w:rPr>
            </w:rPrChange>
          </w:rPr>
          <w:delText>电动夯板夯实</w:delText>
        </w:r>
      </w:del>
      <w:del w:id="1526" w:author="TXL" w:date="2020-01-30T10:42:43Z">
        <w:r>
          <w:rPr>
            <w:rFonts w:hint="eastAsia" w:ascii="楷体" w:hAnsi="楷体" w:eastAsia="楷体" w:cs="楷体"/>
            <w:bCs/>
            <w:sz w:val="28"/>
            <w:szCs w:val="28"/>
            <w:lang w:val="en-US" w:eastAsia="zh-CN"/>
            <w:rPrChange w:id="1527" w:author="TXL" w:date="2020-01-29T21:53:38Z">
              <w:rPr>
                <w:rFonts w:hint="eastAsia" w:ascii="宋体" w:hAnsi="宋体"/>
                <w:bCs/>
                <w:sz w:val="21"/>
                <w:szCs w:val="21"/>
                <w:lang w:val="en-US" w:eastAsia="zh-CN"/>
              </w:rPr>
            </w:rPrChange>
          </w:rPr>
          <w:delText>功能</w:delText>
        </w:r>
      </w:del>
      <w:del w:id="1528" w:author="TXL" w:date="2020-01-30T10:42:43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  <w:rPrChange w:id="1529" w:author="TXL" w:date="2020-01-29T21:53:38Z">
              <w:rPr>
                <w:rFonts w:hint="eastAsia" w:ascii="宋体" w:hAnsi="宋体"/>
                <w:bCs/>
                <w:sz w:val="21"/>
                <w:szCs w:val="21"/>
                <w:lang w:eastAsia="zh-CN"/>
              </w:rPr>
            </w:rPrChange>
          </w:rPr>
          <w:delText>、</w:delText>
        </w:r>
      </w:del>
      <w:del w:id="1530" w:author="TXL" w:date="2020-01-30T10:42:43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531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delText>现行试验规程要求等，最终</w:delText>
        </w:r>
      </w:del>
      <w:del w:id="1532" w:author="TXL" w:date="2020-01-30T10:42:43Z">
        <w:r>
          <w:rPr>
            <w:rFonts w:hint="eastAsia" w:ascii="楷体" w:hAnsi="楷体" w:eastAsia="楷体" w:cs="楷体"/>
            <w:bCs/>
            <w:sz w:val="28"/>
            <w:szCs w:val="28"/>
            <w:rPrChange w:id="1533" w:author="TXL" w:date="2020-01-29T21:53:38Z">
              <w:rPr>
                <w:rFonts w:hint="eastAsia" w:ascii="宋体" w:hAnsi="宋体"/>
                <w:bCs/>
                <w:sz w:val="21"/>
                <w:szCs w:val="21"/>
              </w:rPr>
            </w:rPrChange>
          </w:rPr>
          <w:delText>确定</w:delText>
        </w:r>
      </w:del>
      <w:del w:id="1534" w:author="TXL" w:date="2020-01-30T10:42:43Z">
        <w:r>
          <w:rPr>
            <w:rFonts w:hint="eastAsia" w:ascii="楷体" w:hAnsi="楷体" w:eastAsia="楷体" w:cs="楷体"/>
            <w:sz w:val="28"/>
            <w:szCs w:val="28"/>
            <w:rPrChange w:id="1535" w:author="TXL" w:date="2020-01-29T21:53:38Z">
              <w:rPr>
                <w:rFonts w:hint="eastAsia" w:ascii="宋体" w:hAnsi="宋体"/>
                <w:sz w:val="21"/>
                <w:szCs w:val="21"/>
              </w:rPr>
            </w:rPrChange>
          </w:rPr>
          <w:delText>试验料</w:delText>
        </w:r>
      </w:del>
      <w:del w:id="1536" w:author="TXL" w:date="2020-01-30T10:42:43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537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delText>分</w:delText>
        </w:r>
      </w:del>
      <w:del w:id="1538" w:author="TXL" w:date="2020-01-30T10:42:43Z">
        <w:r>
          <w:rPr>
            <w:rFonts w:hint="eastAsia" w:ascii="楷体" w:hAnsi="楷体" w:eastAsia="楷体" w:cs="楷体"/>
            <w:sz w:val="28"/>
            <w:szCs w:val="28"/>
            <w:rPrChange w:id="1539" w:author="TXL" w:date="2020-01-29T21:53:38Z">
              <w:rPr>
                <w:rFonts w:hint="eastAsia" w:ascii="宋体" w:hAnsi="宋体"/>
                <w:sz w:val="21"/>
                <w:szCs w:val="21"/>
              </w:rPr>
            </w:rPrChange>
          </w:rPr>
          <w:delText>三</w:delText>
        </w:r>
      </w:del>
      <w:del w:id="1540" w:author="TXL" w:date="2020-01-30T10:42:43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541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delText>层进行装填。</w:delText>
        </w:r>
      </w:del>
      <w:del w:id="1542" w:author="TXL" w:date="2020-01-30T10:42:43Z">
        <w:r>
          <w:rPr>
            <w:rFonts w:hint="eastAsia" w:ascii="楷体" w:hAnsi="楷体" w:eastAsia="楷体" w:cs="楷体"/>
            <w:sz w:val="28"/>
            <w:szCs w:val="28"/>
            <w:rPrChange w:id="1543" w:author="TXL" w:date="2020-01-29T21:53:38Z">
              <w:rPr>
                <w:rFonts w:hint="eastAsia" w:ascii="宋体" w:hAnsi="宋体"/>
                <w:sz w:val="21"/>
                <w:szCs w:val="21"/>
              </w:rPr>
            </w:rPrChange>
          </w:rPr>
          <w:delText>按照级配要求</w:delText>
        </w:r>
      </w:del>
      <w:del w:id="1544" w:author="TXL" w:date="2020-01-30T10:42:43Z">
        <w:r>
          <w:rPr>
            <w:rFonts w:hint="eastAsia" w:ascii="楷体" w:hAnsi="楷体" w:eastAsia="楷体" w:cs="楷体"/>
            <w:color w:val="000000"/>
            <w:kern w:val="2"/>
            <w:sz w:val="28"/>
            <w:szCs w:val="28"/>
            <w:lang w:val="en-US" w:eastAsia="zh-CN" w:bidi="ar-SA"/>
            <w:rPrChange w:id="1545" w:author="TXL" w:date="2020-01-29T21:53:38Z">
              <w:rPr>
                <w:rFonts w:hint="eastAsia" w:ascii="宋体" w:hAnsi="宋体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rPrChange>
          </w:rPr>
          <w:delText>由粗到细分级称取各</w:delText>
        </w:r>
      </w:del>
      <w:del w:id="1546" w:author="TXL" w:date="2020-01-30T10:42:43Z">
        <w:r>
          <w:rPr>
            <w:rFonts w:hint="eastAsia" w:ascii="楷体" w:hAnsi="楷体" w:eastAsia="楷体" w:cs="楷体"/>
            <w:color w:val="000000"/>
            <w:kern w:val="2"/>
            <w:sz w:val="28"/>
            <w:szCs w:val="28"/>
            <w:lang w:val="en-US" w:eastAsia="zh-CN" w:bidi="ar-SA"/>
            <w:rPrChange w:id="1547" w:author="TXL" w:date="2020-01-29T21:53:38Z">
              <w:rPr>
                <w:rFonts w:hint="eastAsia" w:ascii="宋体" w:hAnsi="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rPrChange>
          </w:rPr>
          <w:delText>粒级</w:delText>
        </w:r>
      </w:del>
      <w:del w:id="1548" w:author="TXL" w:date="2020-01-30T10:42:43Z">
        <w:r>
          <w:rPr>
            <w:rFonts w:hint="eastAsia" w:ascii="楷体" w:hAnsi="楷体" w:eastAsia="楷体" w:cs="楷体"/>
            <w:color w:val="000000"/>
            <w:kern w:val="2"/>
            <w:sz w:val="28"/>
            <w:szCs w:val="28"/>
            <w:lang w:val="en-US" w:eastAsia="zh-CN" w:bidi="ar-SA"/>
            <w:rPrChange w:id="1549" w:author="TXL" w:date="2020-01-29T21:53:38Z">
              <w:rPr>
                <w:rFonts w:hint="eastAsia" w:ascii="宋体" w:hAnsi="宋体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rPrChange>
          </w:rPr>
          <w:delText>料分层平铺与</w:delText>
        </w:r>
      </w:del>
      <w:del w:id="1550" w:author="TXL" w:date="2020-01-30T10:42:43Z">
        <w:r>
          <w:rPr>
            <w:rFonts w:hint="eastAsia" w:ascii="楷体" w:hAnsi="楷体" w:eastAsia="楷体" w:cs="楷体"/>
            <w:color w:val="000000"/>
            <w:kern w:val="2"/>
            <w:sz w:val="28"/>
            <w:szCs w:val="28"/>
            <w:lang w:val="en-US" w:eastAsia="zh-CN" w:bidi="ar-SA"/>
            <w:rPrChange w:id="1551" w:author="TXL" w:date="2020-01-29T21:53:38Z">
              <w:rPr>
                <w:rFonts w:hint="eastAsia" w:ascii="宋体" w:hAnsi="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rPrChange>
          </w:rPr>
          <w:delText>洁净的砼</w:delText>
        </w:r>
      </w:del>
      <w:del w:id="1552" w:author="TXL" w:date="2020-01-30T10:42:43Z">
        <w:r>
          <w:rPr>
            <w:rFonts w:hint="eastAsia" w:ascii="楷体" w:hAnsi="楷体" w:eastAsia="楷体" w:cs="楷体"/>
            <w:color w:val="000000"/>
            <w:kern w:val="2"/>
            <w:sz w:val="28"/>
            <w:szCs w:val="28"/>
            <w:lang w:val="en-US" w:eastAsia="zh-CN" w:bidi="ar-SA"/>
            <w:rPrChange w:id="1553" w:author="TXL" w:date="2020-01-29T21:53:38Z">
              <w:rPr>
                <w:rFonts w:hint="eastAsia" w:ascii="宋体" w:hAnsi="宋体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rPrChange>
          </w:rPr>
          <w:delText>地面上，</w:delText>
        </w:r>
      </w:del>
      <w:del w:id="1554" w:author="TXL" w:date="2020-01-30T10:42:43Z">
        <w:r>
          <w:rPr>
            <w:rFonts w:hint="eastAsia" w:ascii="楷体" w:hAnsi="楷体" w:eastAsia="楷体" w:cs="楷体"/>
            <w:color w:val="000000"/>
            <w:kern w:val="2"/>
            <w:sz w:val="28"/>
            <w:szCs w:val="28"/>
            <w:lang w:val="en-US" w:eastAsia="zh-CN" w:bidi="ar-SA"/>
            <w:rPrChange w:id="1555" w:author="TXL" w:date="2020-01-29T21:53:38Z">
              <w:rPr>
                <w:rFonts w:hint="eastAsia" w:ascii="宋体" w:hAnsi="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rPrChange>
          </w:rPr>
          <w:delText>粒径</w:delText>
        </w:r>
      </w:del>
      <w:del w:id="1556" w:author="TXL" w:date="2020-01-30T10:42:43Z">
        <w:r>
          <w:rPr>
            <w:rFonts w:hint="eastAsia" w:ascii="楷体" w:hAnsi="楷体" w:eastAsia="楷体" w:cs="楷体"/>
            <w:sz w:val="28"/>
            <w:szCs w:val="28"/>
            <w:rPrChange w:id="1557" w:author="TXL" w:date="2020-01-29T21:53:38Z">
              <w:rPr>
                <w:rFonts w:hint="eastAsia" w:ascii="宋体" w:hAnsi="宋体"/>
                <w:sz w:val="21"/>
                <w:szCs w:val="21"/>
              </w:rPr>
            </w:rPrChange>
          </w:rPr>
          <w:delText>100mm以下</w:delText>
        </w:r>
      </w:del>
      <w:del w:id="1558" w:author="TXL" w:date="2020-01-30T10:42:43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559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delText>砂砾石料</w:delText>
        </w:r>
      </w:del>
      <w:del w:id="1560" w:author="TXL" w:date="2020-01-30T10:42:43Z">
        <w:r>
          <w:rPr>
            <w:rFonts w:hint="eastAsia" w:ascii="楷体" w:hAnsi="楷体" w:eastAsia="楷体" w:cs="楷体"/>
            <w:kern w:val="2"/>
            <w:sz w:val="28"/>
            <w:szCs w:val="28"/>
            <w:lang w:val="en-US" w:eastAsia="zh-CN" w:bidi="ar-SA"/>
            <w:rPrChange w:id="1561" w:author="TXL" w:date="2020-01-29T21:53:38Z"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rPrChange>
          </w:rPr>
          <w:delText>人工拌和两遍</w:delText>
        </w:r>
      </w:del>
      <w:del w:id="1562" w:author="TXL" w:date="2020-01-30T10:42:43Z">
        <w:r>
          <w:rPr>
            <w:rFonts w:hint="eastAsia" w:ascii="楷体" w:hAnsi="楷体" w:eastAsia="楷体" w:cs="楷体"/>
            <w:sz w:val="28"/>
            <w:szCs w:val="28"/>
            <w:rPrChange w:id="1563" w:author="TXL" w:date="2020-01-29T21:53:38Z">
              <w:rPr>
                <w:rFonts w:hint="eastAsia" w:ascii="宋体" w:hAnsi="宋体"/>
                <w:sz w:val="21"/>
                <w:szCs w:val="21"/>
              </w:rPr>
            </w:rPrChange>
          </w:rPr>
          <w:delText>，100mm以上粒</w:delText>
        </w:r>
      </w:del>
      <w:del w:id="1564" w:author="TXL" w:date="2020-01-30T10:42:43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565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delText>组</w:delText>
        </w:r>
      </w:del>
      <w:del w:id="1566" w:author="TXL" w:date="2020-01-30T10:42:43Z">
        <w:r>
          <w:rPr>
            <w:rFonts w:hint="eastAsia" w:ascii="楷体" w:hAnsi="楷体" w:eastAsia="楷体" w:cs="楷体"/>
            <w:sz w:val="28"/>
            <w:szCs w:val="28"/>
            <w:rPrChange w:id="1567" w:author="TXL" w:date="2020-01-29T21:53:38Z">
              <w:rPr>
                <w:rFonts w:hint="eastAsia" w:ascii="宋体" w:hAnsi="宋体"/>
                <w:sz w:val="21"/>
                <w:szCs w:val="21"/>
              </w:rPr>
            </w:rPrChange>
          </w:rPr>
          <w:delText>分别堆放。</w:delText>
        </w:r>
      </w:del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b/>
          <w:sz w:val="28"/>
          <w:szCs w:val="28"/>
          <w:rPrChange w:id="1568" w:author="TXL" w:date="2020-01-29T21:53:38Z">
            <w:rPr>
              <w:rFonts w:hint="eastAsia" w:ascii="宋体" w:hAnsi="宋体"/>
              <w:b/>
              <w:sz w:val="21"/>
              <w:szCs w:val="21"/>
            </w:rPr>
          </w:rPrChange>
        </w:rPr>
      </w:pPr>
      <w:r>
        <w:rPr>
          <w:rFonts w:hint="eastAsia" w:ascii="楷体" w:hAnsi="楷体" w:eastAsia="楷体" w:cs="楷体"/>
          <w:sz w:val="28"/>
          <w:szCs w:val="28"/>
          <w:rPrChange w:id="1569" w:author="TXL" w:date="2020-01-29T21:53:38Z">
            <w:rPr>
              <w:rFonts w:hint="eastAsia" w:ascii="宋体" w:hAnsi="宋体"/>
              <w:sz w:val="21"/>
              <w:szCs w:val="21"/>
            </w:rPr>
          </w:rPrChange>
        </w:rPr>
        <w:t>装样前需在</w:t>
      </w:r>
      <w:ins w:id="1570" w:author="TXL" w:date="2020-01-30T10:43:00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试样</w:t>
        </w:r>
      </w:ins>
      <w:del w:id="1571" w:author="TXL" w:date="2020-01-30T10:42:57Z">
        <w:r>
          <w:rPr>
            <w:rFonts w:hint="eastAsia" w:ascii="楷体" w:hAnsi="楷体" w:eastAsia="楷体" w:cs="楷体"/>
            <w:sz w:val="28"/>
            <w:szCs w:val="28"/>
            <w:rPrChange w:id="1572" w:author="TXL" w:date="2020-01-29T21:53:38Z">
              <w:rPr>
                <w:rFonts w:hint="eastAsia" w:ascii="宋体" w:hAnsi="宋体"/>
                <w:sz w:val="21"/>
                <w:szCs w:val="21"/>
              </w:rPr>
            </w:rPrChange>
          </w:rPr>
          <w:delText>试</w:delText>
        </w:r>
      </w:del>
      <w:del w:id="1573" w:author="TXL" w:date="2020-01-30T10:42:56Z">
        <w:r>
          <w:rPr>
            <w:rFonts w:hint="eastAsia" w:ascii="楷体" w:hAnsi="楷体" w:eastAsia="楷体" w:cs="楷体"/>
            <w:sz w:val="28"/>
            <w:szCs w:val="28"/>
            <w:rPrChange w:id="1574" w:author="TXL" w:date="2020-01-29T21:53:38Z">
              <w:rPr>
                <w:rFonts w:hint="eastAsia" w:ascii="宋体" w:hAnsi="宋体"/>
                <w:sz w:val="21"/>
                <w:szCs w:val="21"/>
              </w:rPr>
            </w:rPrChange>
          </w:rPr>
          <w:delText>验</w:delText>
        </w:r>
      </w:del>
      <w:del w:id="1575" w:author="TXL" w:date="2020-01-30T10:42:56Z">
        <w:r>
          <w:rPr>
            <w:rFonts w:hint="eastAsia" w:ascii="楷体" w:hAnsi="楷体" w:eastAsia="楷体" w:cs="楷体"/>
            <w:sz w:val="28"/>
            <w:szCs w:val="28"/>
            <w:rPrChange w:id="1576" w:author="TXL" w:date="2020-01-29T21:53:38Z">
              <w:rPr>
                <w:rFonts w:hint="eastAsia" w:ascii="宋体" w:hAnsi="宋体"/>
                <w:sz w:val="21"/>
                <w:szCs w:val="21"/>
              </w:rPr>
            </w:rPrChange>
          </w:rPr>
          <w:delText>桶</w:delText>
        </w:r>
      </w:del>
      <w:r>
        <w:rPr>
          <w:rFonts w:hint="eastAsia" w:ascii="楷体" w:hAnsi="楷体" w:eastAsia="楷体" w:cs="楷体"/>
          <w:sz w:val="28"/>
          <w:szCs w:val="28"/>
          <w:rPrChange w:id="1577" w:author="TXL" w:date="2020-01-29T21:53:38Z">
            <w:rPr>
              <w:rFonts w:hint="eastAsia" w:ascii="宋体" w:hAnsi="宋体"/>
              <w:sz w:val="21"/>
              <w:szCs w:val="21"/>
            </w:rPr>
          </w:rPrChange>
        </w:rPr>
        <w:t>底部铺设土工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1578" w:author="TXL" w:date="2020-01-29T21:53:38Z">
            <w:rPr>
              <w:rFonts w:hint="eastAsia" w:ascii="宋体" w:hAnsi="宋体"/>
              <w:sz w:val="21"/>
              <w:szCs w:val="21"/>
              <w:lang w:eastAsia="zh-CN"/>
            </w:rPr>
          </w:rPrChange>
        </w:rPr>
        <w:t>布</w:t>
      </w:r>
      <w:r>
        <w:rPr>
          <w:rFonts w:hint="eastAsia" w:ascii="楷体" w:hAnsi="楷体" w:eastAsia="楷体" w:cs="楷体"/>
          <w:sz w:val="28"/>
          <w:szCs w:val="28"/>
          <w:rPrChange w:id="1579" w:author="TXL" w:date="2020-01-29T21:53:38Z">
            <w:rPr>
              <w:rFonts w:hint="eastAsia" w:ascii="宋体" w:hAnsi="宋体"/>
              <w:sz w:val="21"/>
              <w:szCs w:val="21"/>
            </w:rPr>
          </w:rPrChange>
        </w:rPr>
        <w:t>，防止细颗粒流失堵塞饱和透水板。</w:t>
      </w:r>
      <w:ins w:id="1580" w:author="TXL" w:date="2020-01-30T10:43:24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分层</w:t>
        </w:r>
      </w:ins>
      <w:r>
        <w:rPr>
          <w:rFonts w:hint="eastAsia" w:ascii="楷体" w:hAnsi="楷体" w:eastAsia="楷体" w:cs="楷体"/>
          <w:sz w:val="28"/>
          <w:szCs w:val="28"/>
          <w:rPrChange w:id="1581" w:author="TXL" w:date="2020-01-29T21:53:38Z">
            <w:rPr>
              <w:rFonts w:hint="eastAsia" w:ascii="宋体" w:hAnsi="宋体"/>
              <w:sz w:val="21"/>
              <w:szCs w:val="21"/>
            </w:rPr>
          </w:rPrChange>
        </w:rPr>
        <w:t>装样</w:t>
      </w:r>
      <w:ins w:id="1582" w:author="TXL" w:date="2020-01-30T10:43:30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完成后</w:t>
        </w:r>
      </w:ins>
      <w:ins w:id="1583" w:author="TXL" w:date="2020-01-30T10:44:59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采用</w:t>
        </w:r>
      </w:ins>
      <w:ins w:id="1584" w:author="TXL" w:date="2020-01-30T10:45:19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电动夯板</w:t>
        </w:r>
      </w:ins>
      <w:ins w:id="1585" w:author="TXL" w:date="2020-01-30T10:45:22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或</w:t>
        </w:r>
      </w:ins>
      <w:ins w:id="1586" w:author="TXL" w:date="2020-01-30T10:45:23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其</w:t>
        </w:r>
      </w:ins>
      <w:ins w:id="1587" w:author="TXL" w:date="2020-01-30T10:45:24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他</w:t>
        </w:r>
      </w:ins>
      <w:ins w:id="1588" w:author="TXL" w:date="2020-01-30T10:45:25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夯实</w:t>
        </w:r>
      </w:ins>
      <w:ins w:id="1589" w:author="TXL" w:date="2020-01-30T10:45:29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机具</w:t>
        </w:r>
      </w:ins>
      <w:ins w:id="1590" w:author="TXL" w:date="2020-01-30T10:45:39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振动</w:t>
        </w:r>
      </w:ins>
      <w:ins w:id="1591" w:author="TXL" w:date="2020-01-30T10:45:45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密实</w:t>
        </w:r>
      </w:ins>
      <w:ins w:id="1592" w:author="TXL" w:date="2020-01-30T10:45:49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至</w:t>
        </w:r>
      </w:ins>
      <w:ins w:id="1593" w:author="TXL" w:date="2020-01-30T10:44:03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预定的</w:t>
        </w:r>
      </w:ins>
      <w:ins w:id="1594" w:author="TXL" w:date="2020-01-30T10:44:11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固定</w:t>
        </w:r>
      </w:ins>
      <w:ins w:id="1595" w:author="TXL" w:date="2020-01-30T10:44:13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体积</w:t>
        </w:r>
      </w:ins>
      <w:ins w:id="1596" w:author="TXL" w:date="2020-01-30T10:45:56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，</w:t>
        </w:r>
      </w:ins>
      <w:ins w:id="1597" w:author="TXL" w:date="2020-01-30T10:48:45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以</w:t>
        </w:r>
      </w:ins>
      <w:ins w:id="1598" w:author="TXL" w:date="2020-01-30T10:46:03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达到</w:t>
        </w:r>
      </w:ins>
      <w:ins w:id="1599" w:author="TXL" w:date="2020-01-30T10:46:05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制样</w:t>
        </w:r>
      </w:ins>
      <w:ins w:id="1600" w:author="TXL" w:date="2020-01-30T10:46:08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密度</w:t>
        </w:r>
      </w:ins>
      <w:ins w:id="1601" w:author="TXL" w:date="2020-01-30T10:46:09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要求</w:t>
        </w:r>
      </w:ins>
      <w:ins w:id="1602" w:author="TXL" w:date="2020-01-30T10:46:10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，</w:t>
        </w:r>
      </w:ins>
      <w:ins w:id="1603" w:author="TXL" w:date="2020-01-30T10:46:21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逐</w:t>
        </w:r>
      </w:ins>
      <w:ins w:id="1604" w:author="TXL" w:date="2020-01-30T10:46:22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层</w:t>
        </w:r>
      </w:ins>
      <w:ins w:id="1605" w:author="TXL" w:date="2020-01-30T10:46:28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夯填</w:t>
        </w:r>
      </w:ins>
      <w:ins w:id="1606" w:author="TXL" w:date="2020-01-30T10:46:32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完成</w:t>
        </w:r>
      </w:ins>
      <w:ins w:id="1607" w:author="TXL" w:date="2020-01-30T10:46:37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试样</w:t>
        </w:r>
      </w:ins>
      <w:ins w:id="1608" w:author="TXL" w:date="2020-01-30T10:46:39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制备</w:t>
        </w:r>
      </w:ins>
      <w:ins w:id="1609" w:author="TXL" w:date="2020-01-30T10:46:44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。</w:t>
        </w:r>
      </w:ins>
      <w:ins w:id="1610" w:author="TXL" w:date="2020-01-30T10:46:57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试样</w:t>
        </w:r>
      </w:ins>
      <w:ins w:id="1611" w:author="TXL" w:date="2020-01-30T10:47:01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制备</w:t>
        </w:r>
      </w:ins>
      <w:ins w:id="1612" w:author="TXL" w:date="2020-01-30T10:47:05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过程</w:t>
        </w:r>
      </w:ins>
      <w:ins w:id="1613" w:author="TXL" w:date="2020-01-30T10:47:08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根据需要</w:t>
        </w:r>
      </w:ins>
      <w:ins w:id="1614" w:author="TXL" w:date="2020-01-30T10:47:11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可适当</w:t>
        </w:r>
      </w:ins>
      <w:ins w:id="1615" w:author="TXL" w:date="2020-01-30T10:47:15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加</w:t>
        </w:r>
      </w:ins>
      <w:ins w:id="1616" w:author="TXL" w:date="2020-01-30T10:47:30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水</w:t>
        </w:r>
      </w:ins>
      <w:ins w:id="1617" w:author="TXL" w:date="2020-01-30T10:48:10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对</w:t>
        </w:r>
      </w:ins>
      <w:ins w:id="1618" w:author="TXL" w:date="2020-01-30T10:48:04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试验用料</w:t>
        </w:r>
      </w:ins>
      <w:ins w:id="1619" w:author="TXL" w:date="2020-01-30T10:48:14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进行</w:t>
        </w:r>
      </w:ins>
      <w:ins w:id="1620" w:author="TXL" w:date="2020-01-30T10:47:35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湿润</w:t>
        </w:r>
      </w:ins>
      <w:ins w:id="1621" w:author="TXL" w:date="2020-01-30T10:48:59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以利</w:t>
        </w:r>
      </w:ins>
      <w:ins w:id="1622" w:author="TXL" w:date="2020-01-30T10:49:01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夯实</w:t>
        </w:r>
      </w:ins>
      <w:ins w:id="1623" w:author="TXL" w:date="2020-01-30T10:49:02Z">
        <w:r>
          <w:rPr>
            <w:rFonts w:hint="eastAsia" w:ascii="楷体" w:hAnsi="楷体" w:eastAsia="楷体" w:cs="楷体"/>
            <w:sz w:val="28"/>
            <w:szCs w:val="28"/>
            <w:lang w:eastAsia="zh-CN"/>
          </w:rPr>
          <w:t>。</w:t>
        </w:r>
      </w:ins>
      <w:del w:id="1624" w:author="TXL" w:date="2020-01-30T10:49:06Z">
        <w:r>
          <w:rPr>
            <w:rFonts w:hint="eastAsia" w:ascii="楷体" w:hAnsi="楷体" w:eastAsia="楷体" w:cs="楷体"/>
            <w:sz w:val="28"/>
            <w:szCs w:val="28"/>
            <w:rPrChange w:id="1625" w:author="TXL" w:date="2020-01-29T21:53:38Z">
              <w:rPr>
                <w:rFonts w:hint="eastAsia" w:ascii="宋体" w:hAnsi="宋体"/>
                <w:sz w:val="21"/>
                <w:szCs w:val="21"/>
              </w:rPr>
            </w:rPrChange>
          </w:rPr>
          <w:delText>时按照</w:delText>
        </w:r>
      </w:del>
      <w:del w:id="1626" w:author="TXL" w:date="2020-01-30T10:49:06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627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delText>装填密度计算</w:delText>
        </w:r>
      </w:del>
      <w:del w:id="1628" w:author="TXL" w:date="2020-01-30T10:49:06Z">
        <w:r>
          <w:rPr>
            <w:rFonts w:hint="eastAsia" w:ascii="楷体" w:hAnsi="楷体" w:eastAsia="楷体" w:cs="楷体"/>
            <w:sz w:val="28"/>
            <w:szCs w:val="28"/>
            <w:rPrChange w:id="1629" w:author="TXL" w:date="2020-01-29T21:53:38Z">
              <w:rPr>
                <w:rFonts w:hint="eastAsia" w:ascii="宋体" w:hAnsi="宋体"/>
                <w:sz w:val="21"/>
                <w:szCs w:val="21"/>
              </w:rPr>
            </w:rPrChange>
          </w:rPr>
          <w:delText>每层中各粒</w:delText>
        </w:r>
      </w:del>
      <w:del w:id="1630" w:author="TXL" w:date="2020-01-30T10:49:06Z">
        <w:r>
          <w:rPr>
            <w:rFonts w:hint="eastAsia" w:ascii="楷体" w:hAnsi="楷体" w:eastAsia="楷体" w:cs="楷体"/>
            <w:sz w:val="28"/>
            <w:szCs w:val="28"/>
            <w:lang w:eastAsia="zh-CN"/>
            <w:rPrChange w:id="1631" w:author="TXL" w:date="2020-01-29T21:53:38Z">
              <w:rPr>
                <w:rFonts w:hint="eastAsia" w:ascii="宋体" w:hAnsi="宋体"/>
                <w:sz w:val="21"/>
                <w:szCs w:val="21"/>
                <w:lang w:eastAsia="zh-CN"/>
              </w:rPr>
            </w:rPrChange>
          </w:rPr>
          <w:delText>组</w:delText>
        </w:r>
      </w:del>
      <w:del w:id="1632" w:author="TXL" w:date="2020-01-30T10:49:06Z">
        <w:r>
          <w:rPr>
            <w:rFonts w:hint="eastAsia" w:ascii="楷体" w:hAnsi="楷体" w:eastAsia="楷体" w:cs="楷体"/>
            <w:sz w:val="28"/>
            <w:szCs w:val="28"/>
            <w:rPrChange w:id="1633" w:author="TXL" w:date="2020-01-29T21:53:38Z">
              <w:rPr>
                <w:rFonts w:hint="eastAsia" w:ascii="宋体" w:hAnsi="宋体"/>
                <w:sz w:val="21"/>
                <w:szCs w:val="21"/>
              </w:rPr>
            </w:rPrChange>
          </w:rPr>
          <w:delText>试验料质量，将试验用料分层均匀装入试验桶内进行夯实，使桶内试样密度与试验要求一致，每层夯完达到预设高度要求后进行下层试验料装样与夯实。</w:delText>
        </w:r>
      </w:del>
    </w:p>
    <w:p>
      <w:pPr>
        <w:spacing w:line="360" w:lineRule="auto"/>
        <w:ind w:firstLine="562" w:firstLineChars="20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634" w:author="TXL" w:date="2020-01-31T11:42:05Z">
            <w:rPr>
              <w:rFonts w:hint="eastAsia" w:ascii="宋体" w:hAnsi="宋体" w:eastAsiaTheme="minorEastAsia"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635" w:author="TXL" w:date="2020-01-31T11:42:05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3.2试样饱和</w:t>
      </w:r>
    </w:p>
    <w:p>
      <w:pPr>
        <w:spacing w:line="360" w:lineRule="auto"/>
        <w:ind w:firstLine="560" w:firstLineChars="200"/>
        <w:rPr>
          <w:rFonts w:hint="eastAsia" w:ascii="楷体" w:hAnsi="楷体" w:eastAsia="楷体" w:cs="楷体"/>
          <w:bCs/>
          <w:sz w:val="28"/>
          <w:szCs w:val="28"/>
          <w:lang w:eastAsia="zh-CN"/>
          <w:rPrChange w:id="1636" w:author="TXL" w:date="2020-01-29T21:53:38Z">
            <w:rPr>
              <w:rFonts w:hint="eastAsia" w:hAnsi="宋体"/>
              <w:bCs/>
              <w:sz w:val="21"/>
              <w:szCs w:val="21"/>
              <w:lang w:eastAsia="zh-CN"/>
            </w:rPr>
          </w:rPrChange>
        </w:rPr>
      </w:pPr>
      <w:r>
        <w:rPr>
          <w:rFonts w:hint="eastAsia" w:ascii="楷体" w:hAnsi="楷体" w:eastAsia="楷体" w:cs="楷体"/>
          <w:color w:val="000000"/>
          <w:sz w:val="28"/>
          <w:szCs w:val="28"/>
          <w:rPrChange w:id="1637" w:author="TXL" w:date="2020-01-29T21:53:38Z">
            <w:rPr>
              <w:rFonts w:hint="eastAsia" w:hAnsi="宋体"/>
              <w:color w:val="000000"/>
              <w:sz w:val="21"/>
              <w:szCs w:val="21"/>
            </w:rPr>
          </w:rPrChange>
        </w:rPr>
        <w:t>试样</w:t>
      </w:r>
      <w:ins w:id="1638" w:author="TXL" w:date="2020-01-31T11:43:31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制备</w:t>
        </w:r>
      </w:ins>
      <w:ins w:id="1639" w:author="TXL" w:date="2020-01-31T11:43:35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完成后</w:t>
        </w:r>
      </w:ins>
      <w:ins w:id="1640" w:author="TXL" w:date="2020-01-31T11:43:45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对</w:t>
        </w:r>
      </w:ins>
      <w:ins w:id="1641" w:author="TXL" w:date="2020-01-31T11:43:47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顶面</w:t>
        </w:r>
      </w:ins>
      <w:ins w:id="1642" w:author="TXL" w:date="2020-01-31T11:43:51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进行</w:t>
        </w:r>
      </w:ins>
      <w:del w:id="1643" w:author="TXL" w:date="2020-01-31T11:43:55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644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压</w:delText>
        </w:r>
      </w:del>
      <w:del w:id="1645" w:author="TXL" w:date="2020-01-31T11:43:55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646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实</w:delText>
        </w:r>
      </w:del>
      <w:r>
        <w:rPr>
          <w:rFonts w:hint="eastAsia" w:ascii="楷体" w:hAnsi="楷体" w:eastAsia="楷体" w:cs="楷体"/>
          <w:color w:val="000000"/>
          <w:sz w:val="28"/>
          <w:szCs w:val="28"/>
          <w:rPrChange w:id="1647" w:author="TXL" w:date="2020-01-29T21:53:38Z">
            <w:rPr>
              <w:rFonts w:hint="eastAsia" w:hAnsi="宋体"/>
              <w:color w:val="000000"/>
              <w:sz w:val="21"/>
              <w:szCs w:val="21"/>
            </w:rPr>
          </w:rPrChange>
        </w:rPr>
        <w:t>找平</w:t>
      </w:r>
      <w:ins w:id="1648" w:author="TXL" w:date="2020-01-31T11:43:58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，</w:t>
        </w:r>
      </w:ins>
      <w:ins w:id="1649" w:author="TXL" w:date="2020-01-31T11:44:01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随</w:t>
        </w:r>
      </w:ins>
      <w:r>
        <w:rPr>
          <w:rFonts w:hint="eastAsia" w:ascii="楷体" w:hAnsi="楷体" w:eastAsia="楷体" w:cs="楷体"/>
          <w:color w:val="000000"/>
          <w:sz w:val="28"/>
          <w:szCs w:val="28"/>
          <w:lang w:eastAsia="zh-CN"/>
          <w:rPrChange w:id="1650" w:author="TXL" w:date="2020-01-29T21:53:38Z">
            <w:rPr>
              <w:rFonts w:hint="eastAsia" w:hAnsi="宋体"/>
              <w:color w:val="000000"/>
              <w:sz w:val="21"/>
              <w:szCs w:val="21"/>
              <w:lang w:eastAsia="zh-CN"/>
            </w:rPr>
          </w:rPrChange>
        </w:rPr>
        <w:t>后</w:t>
      </w:r>
      <w:r>
        <w:rPr>
          <w:rFonts w:hint="eastAsia" w:ascii="楷体" w:hAnsi="楷体" w:eastAsia="楷体" w:cs="楷体"/>
          <w:color w:val="000000"/>
          <w:sz w:val="28"/>
          <w:szCs w:val="28"/>
          <w:rPrChange w:id="1651" w:author="TXL" w:date="2020-01-29T21:53:38Z">
            <w:rPr>
              <w:rFonts w:hint="eastAsia" w:hAnsi="宋体"/>
              <w:color w:val="000000"/>
              <w:sz w:val="21"/>
              <w:szCs w:val="21"/>
            </w:rPr>
          </w:rPrChange>
        </w:rPr>
        <w:t>将上部传压板吊入试样桶。</w:t>
      </w:r>
      <w:r>
        <w:rPr>
          <w:rFonts w:hint="eastAsia" w:ascii="楷体" w:hAnsi="楷体" w:eastAsia="楷体" w:cs="楷体"/>
          <w:color w:val="000000"/>
          <w:sz w:val="28"/>
          <w:szCs w:val="28"/>
          <w:lang w:eastAsia="zh-CN"/>
          <w:rPrChange w:id="1652" w:author="TXL" w:date="2020-01-29T21:53:38Z">
            <w:rPr>
              <w:rFonts w:hint="eastAsia" w:hAnsi="宋体"/>
              <w:color w:val="000000"/>
              <w:sz w:val="21"/>
              <w:szCs w:val="21"/>
              <w:lang w:eastAsia="zh-CN"/>
            </w:rPr>
          </w:rPrChange>
        </w:rPr>
        <w:t>饱和前试样</w:t>
      </w:r>
      <w:r>
        <w:rPr>
          <w:rFonts w:hint="eastAsia" w:ascii="楷体" w:hAnsi="楷体" w:eastAsia="楷体" w:cs="楷体"/>
          <w:bCs/>
          <w:sz w:val="28"/>
          <w:szCs w:val="28"/>
          <w:rPrChange w:id="1653" w:author="TXL" w:date="2020-01-29T21:53:38Z">
            <w:rPr>
              <w:rFonts w:hint="eastAsia" w:ascii="宋体" w:hAnsi="宋体"/>
              <w:bCs/>
              <w:sz w:val="21"/>
              <w:szCs w:val="21"/>
            </w:rPr>
          </w:rPrChange>
        </w:rPr>
        <w:t>预压</w:t>
      </w:r>
      <w:r>
        <w:rPr>
          <w:rFonts w:hint="eastAsia" w:ascii="楷体" w:hAnsi="楷体" w:eastAsia="楷体" w:cs="楷体"/>
          <w:bCs/>
          <w:sz w:val="28"/>
          <w:szCs w:val="28"/>
          <w:lang w:eastAsia="zh-CN"/>
          <w:rPrChange w:id="1654" w:author="TXL" w:date="2020-01-29T21:53:38Z">
            <w:rPr>
              <w:rFonts w:hint="eastAsia" w:ascii="宋体" w:hAnsi="宋体"/>
              <w:bCs/>
              <w:sz w:val="21"/>
              <w:szCs w:val="21"/>
              <w:lang w:eastAsia="zh-CN"/>
            </w:rPr>
          </w:rPrChange>
        </w:rPr>
        <w:t>采用</w:t>
      </w:r>
      <w:r>
        <w:rPr>
          <w:rFonts w:hint="eastAsia" w:ascii="楷体" w:hAnsi="楷体" w:eastAsia="楷体" w:cs="楷体"/>
          <w:bCs/>
          <w:sz w:val="28"/>
          <w:szCs w:val="28"/>
          <w:rPrChange w:id="1655" w:author="TXL" w:date="2020-01-29T21:53:38Z">
            <w:rPr>
              <w:rFonts w:hint="eastAsia" w:ascii="宋体" w:hAnsi="宋体"/>
              <w:bCs/>
              <w:sz w:val="21"/>
              <w:szCs w:val="21"/>
            </w:rPr>
          </w:rPrChange>
        </w:rPr>
        <w:t>上承压板自重</w:t>
      </w:r>
      <w:r>
        <w:rPr>
          <w:rFonts w:hint="eastAsia" w:ascii="楷体" w:hAnsi="楷体" w:eastAsia="楷体" w:cs="楷体"/>
          <w:bCs/>
          <w:sz w:val="28"/>
          <w:szCs w:val="28"/>
          <w:lang w:eastAsia="zh-CN"/>
          <w:rPrChange w:id="1656" w:author="TXL" w:date="2020-01-29T21:53:38Z">
            <w:rPr>
              <w:rFonts w:hint="eastAsia" w:ascii="宋体" w:hAnsi="宋体"/>
              <w:bCs/>
              <w:sz w:val="21"/>
              <w:szCs w:val="21"/>
              <w:lang w:eastAsia="zh-CN"/>
            </w:rPr>
          </w:rPrChange>
        </w:rPr>
        <w:t>进行</w:t>
      </w:r>
      <w:del w:id="1657" w:author="TXL" w:date="2020-01-31T11:44:36Z">
        <w:r>
          <w:rPr>
            <w:rFonts w:hint="eastAsia" w:ascii="楷体" w:hAnsi="楷体" w:eastAsia="楷体" w:cs="楷体"/>
            <w:bCs/>
            <w:sz w:val="28"/>
            <w:szCs w:val="28"/>
            <w:rPrChange w:id="1658" w:author="TXL" w:date="2020-01-29T21:53:38Z">
              <w:rPr>
                <w:rFonts w:hint="eastAsia" w:ascii="宋体" w:hAnsi="宋体"/>
                <w:bCs/>
                <w:sz w:val="21"/>
                <w:szCs w:val="21"/>
              </w:rPr>
            </w:rPrChange>
          </w:rPr>
          <w:delText>。</w:delText>
        </w:r>
      </w:del>
      <w:ins w:id="1659" w:author="TXL" w:date="2020-01-31T11:44:36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，</w:t>
        </w:r>
      </w:ins>
      <w:r>
        <w:rPr>
          <w:rFonts w:hint="eastAsia" w:ascii="楷体" w:hAnsi="楷体" w:eastAsia="楷体" w:cs="楷体"/>
          <w:sz w:val="28"/>
          <w:szCs w:val="28"/>
          <w:rPrChange w:id="1660" w:author="TXL" w:date="2020-01-29T21:53:38Z">
            <w:rPr>
              <w:rFonts w:hint="eastAsia" w:ascii="宋体" w:hAnsi="宋体"/>
              <w:sz w:val="21"/>
              <w:szCs w:val="21"/>
            </w:rPr>
          </w:rPrChange>
        </w:rPr>
        <w:t>从试样底面预留的饱和水管缓慢匀速进行饱和，</w:t>
      </w:r>
      <w:r>
        <w:rPr>
          <w:rFonts w:hint="eastAsia" w:ascii="楷体" w:hAnsi="楷体" w:eastAsia="楷体" w:cs="楷体"/>
          <w:bCs/>
          <w:sz w:val="28"/>
          <w:szCs w:val="28"/>
          <w:rPrChange w:id="1661" w:author="TXL" w:date="2020-01-29T21:53:38Z">
            <w:rPr>
              <w:rFonts w:hint="eastAsia" w:ascii="宋体" w:hAnsi="宋体"/>
              <w:bCs/>
              <w:sz w:val="21"/>
              <w:szCs w:val="21"/>
            </w:rPr>
          </w:rPrChange>
        </w:rPr>
        <w:t>试样饱和时，待试料表面完全浸润后，继续浸水饱和</w:t>
      </w:r>
      <w:r>
        <w:rPr>
          <w:rFonts w:hint="eastAsia" w:ascii="楷体" w:hAnsi="楷体" w:eastAsia="楷体" w:cs="楷体"/>
          <w:bCs/>
          <w:color w:val="auto"/>
          <w:sz w:val="28"/>
          <w:szCs w:val="28"/>
          <w:highlight w:val="none"/>
          <w:rPrChange w:id="1662" w:author="TXL" w:date="2020-01-30T10:53:07Z">
            <w:rPr>
              <w:rFonts w:hint="eastAsia" w:ascii="宋体" w:hAnsi="宋体"/>
              <w:bCs/>
              <w:sz w:val="21"/>
              <w:szCs w:val="21"/>
              <w:highlight w:val="green"/>
            </w:rPr>
          </w:rPrChange>
        </w:rPr>
        <w:t>24</w:t>
      </w:r>
      <w:r>
        <w:rPr>
          <w:rFonts w:hint="eastAsia" w:ascii="楷体" w:hAnsi="楷体" w:eastAsia="楷体" w:cs="楷体"/>
          <w:bCs/>
          <w:sz w:val="28"/>
          <w:szCs w:val="28"/>
          <w:rPrChange w:id="1663" w:author="TXL" w:date="2020-01-29T21:53:38Z">
            <w:rPr>
              <w:rFonts w:hint="eastAsia" w:ascii="宋体" w:hAnsi="宋体"/>
              <w:bCs/>
              <w:sz w:val="21"/>
              <w:szCs w:val="21"/>
            </w:rPr>
          </w:rPrChange>
        </w:rPr>
        <w:t>小时</w:t>
      </w:r>
      <w:r>
        <w:rPr>
          <w:rFonts w:hint="eastAsia" w:ascii="楷体" w:hAnsi="楷体" w:eastAsia="楷体" w:cs="楷体"/>
          <w:bCs/>
          <w:sz w:val="28"/>
          <w:szCs w:val="28"/>
          <w:lang w:eastAsia="zh-CN"/>
          <w:rPrChange w:id="1664" w:author="TXL" w:date="2020-01-29T21:53:38Z">
            <w:rPr>
              <w:rFonts w:hint="eastAsia" w:ascii="宋体" w:hAnsi="宋体"/>
              <w:bCs/>
              <w:sz w:val="21"/>
              <w:szCs w:val="21"/>
              <w:lang w:eastAsia="zh-CN"/>
            </w:rPr>
          </w:rPrChange>
        </w:rPr>
        <w:t>，或按相关试验规程要求进行确定</w:t>
      </w:r>
      <w:r>
        <w:rPr>
          <w:rFonts w:hint="eastAsia" w:ascii="楷体" w:hAnsi="楷体" w:eastAsia="楷体" w:cs="楷体"/>
          <w:bCs/>
          <w:sz w:val="28"/>
          <w:szCs w:val="28"/>
          <w:rPrChange w:id="1665" w:author="TXL" w:date="2020-01-29T21:53:38Z">
            <w:rPr>
              <w:rFonts w:hint="eastAsia" w:hAnsi="宋体"/>
              <w:bCs/>
              <w:sz w:val="21"/>
              <w:szCs w:val="21"/>
            </w:rPr>
          </w:rPrChange>
        </w:rPr>
        <w:t>饱和完成后</w:t>
      </w:r>
      <w:r>
        <w:rPr>
          <w:rFonts w:hint="eastAsia" w:ascii="楷体" w:hAnsi="楷体" w:eastAsia="楷体" w:cs="楷体"/>
          <w:bCs/>
          <w:sz w:val="28"/>
          <w:szCs w:val="28"/>
          <w:lang w:eastAsia="zh-CN"/>
          <w:rPrChange w:id="1666" w:author="TXL" w:date="2020-01-29T21:53:38Z">
            <w:rPr>
              <w:rFonts w:hint="eastAsia" w:hAnsi="宋体"/>
              <w:bCs/>
              <w:sz w:val="21"/>
              <w:szCs w:val="21"/>
              <w:lang w:eastAsia="zh-CN"/>
            </w:rPr>
          </w:rPrChange>
        </w:rPr>
        <w:t>时间。</w:t>
      </w:r>
    </w:p>
    <w:p>
      <w:pPr>
        <w:spacing w:line="360" w:lineRule="auto"/>
        <w:ind w:firstLine="562" w:firstLineChars="20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667" w:author="TXL" w:date="2020-01-31T11:45:02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668" w:author="TXL" w:date="2020-01-31T11:45:02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3.3设备安装</w:t>
      </w:r>
    </w:p>
    <w:p>
      <w:pPr>
        <w:pStyle w:val="5"/>
        <w:spacing w:after="0"/>
        <w:ind w:firstLine="560" w:firstLineChars="200"/>
        <w:rPr>
          <w:rFonts w:hint="eastAsia" w:ascii="楷体" w:hAnsi="楷体" w:eastAsia="楷体" w:cs="楷体"/>
          <w:bCs/>
          <w:sz w:val="28"/>
          <w:szCs w:val="28"/>
          <w:rPrChange w:id="1669" w:author="TXL" w:date="2020-01-29T21:53:38Z">
            <w:rPr>
              <w:rFonts w:hint="eastAsia" w:hAnsi="宋体"/>
              <w:bCs/>
              <w:sz w:val="21"/>
              <w:szCs w:val="21"/>
            </w:rPr>
          </w:rPrChange>
        </w:rPr>
      </w:pPr>
      <w:ins w:id="1670" w:author="TXL" w:date="2020-01-30T10:54:11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试样</w:t>
        </w:r>
      </w:ins>
      <w:del w:id="1671" w:author="TXL" w:date="2020-01-30T10:53:59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672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拆除传压板上部吊环螺栓，</w:delText>
        </w:r>
      </w:del>
      <w:ins w:id="1673" w:author="TXL" w:date="2020-01-30T10:53:59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饱和</w:t>
        </w:r>
      </w:ins>
      <w:ins w:id="1674" w:author="TXL" w:date="2020-01-30T10:54:07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完成后</w:t>
        </w:r>
      </w:ins>
      <w:r>
        <w:rPr>
          <w:rFonts w:hint="eastAsia" w:ascii="楷体" w:hAnsi="楷体" w:eastAsia="楷体" w:cs="楷体"/>
          <w:color w:val="000000"/>
          <w:sz w:val="28"/>
          <w:szCs w:val="28"/>
          <w:rPrChange w:id="1675" w:author="TXL" w:date="2020-01-29T21:53:38Z">
            <w:rPr>
              <w:rFonts w:hint="eastAsia" w:hAnsi="宋体"/>
              <w:color w:val="000000"/>
              <w:sz w:val="21"/>
              <w:szCs w:val="21"/>
            </w:rPr>
          </w:rPrChange>
        </w:rPr>
        <w:t>沿轨道将</w:t>
      </w:r>
      <w:del w:id="1676" w:author="TXL" w:date="2020-01-30T10:54:52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677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小</w:delText>
        </w:r>
      </w:del>
      <w:del w:id="1678" w:author="TXL" w:date="2020-01-30T10:54:51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679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车</w:delText>
        </w:r>
      </w:del>
      <w:r>
        <w:rPr>
          <w:rFonts w:hint="eastAsia" w:ascii="楷体" w:hAnsi="楷体" w:eastAsia="楷体" w:cs="楷体"/>
          <w:color w:val="000000"/>
          <w:sz w:val="28"/>
          <w:szCs w:val="28"/>
          <w:lang w:eastAsia="zh-CN"/>
          <w:rPrChange w:id="1680" w:author="TXL" w:date="2020-01-29T21:53:38Z">
            <w:rPr>
              <w:rFonts w:hint="eastAsia" w:hAnsi="宋体"/>
              <w:color w:val="000000"/>
              <w:sz w:val="21"/>
              <w:szCs w:val="21"/>
              <w:lang w:eastAsia="zh-CN"/>
            </w:rPr>
          </w:rPrChange>
        </w:rPr>
        <w:t>试样桶</w:t>
      </w:r>
      <w:r>
        <w:rPr>
          <w:rFonts w:hint="eastAsia" w:ascii="楷体" w:hAnsi="楷体" w:eastAsia="楷体" w:cs="楷体"/>
          <w:color w:val="000000"/>
          <w:sz w:val="28"/>
          <w:szCs w:val="28"/>
          <w:rPrChange w:id="1681" w:author="TXL" w:date="2020-01-29T21:53:38Z">
            <w:rPr>
              <w:rFonts w:hint="eastAsia" w:hAnsi="宋体"/>
              <w:color w:val="000000"/>
              <w:sz w:val="21"/>
              <w:szCs w:val="21"/>
            </w:rPr>
          </w:rPrChange>
        </w:rPr>
        <w:t>推入反力框架，</w:t>
      </w:r>
      <w:ins w:id="1682" w:author="TXL" w:date="2020-01-30T10:55:29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至</w:t>
        </w:r>
      </w:ins>
      <w:del w:id="1683" w:author="TXL" w:date="2020-01-30T10:55:33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684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到</w:delText>
        </w:r>
      </w:del>
      <w:del w:id="1685" w:author="TXL" w:date="2020-01-30T10:55:33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686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位</w:delText>
        </w:r>
      </w:del>
      <w:del w:id="1687" w:author="TXL" w:date="2020-01-30T10:55:32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688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置</w:delText>
        </w:r>
      </w:del>
      <w:del w:id="1689" w:author="TXL" w:date="2020-01-30T10:55:32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690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时</w:delText>
        </w:r>
      </w:del>
      <w:del w:id="1691" w:author="TXL" w:date="2020-01-30T10:55:32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692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有</w:delText>
        </w:r>
      </w:del>
      <w:r>
        <w:rPr>
          <w:rFonts w:hint="eastAsia" w:ascii="楷体" w:hAnsi="楷体" w:eastAsia="楷体" w:cs="楷体"/>
          <w:color w:val="000000"/>
          <w:sz w:val="28"/>
          <w:szCs w:val="28"/>
          <w:rPrChange w:id="1693" w:author="TXL" w:date="2020-01-29T21:53:38Z">
            <w:rPr>
              <w:rFonts w:hint="eastAsia" w:hAnsi="宋体"/>
              <w:color w:val="000000"/>
              <w:sz w:val="21"/>
              <w:szCs w:val="21"/>
            </w:rPr>
          </w:rPrChange>
        </w:rPr>
        <w:t>限位挡板</w:t>
      </w:r>
      <w:ins w:id="1694" w:author="TXL" w:date="2020-01-30T10:55:37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后</w:t>
        </w:r>
      </w:ins>
      <w:r>
        <w:rPr>
          <w:rFonts w:hint="eastAsia" w:ascii="楷体" w:hAnsi="楷体" w:eastAsia="楷体" w:cs="楷体"/>
          <w:color w:val="000000"/>
          <w:sz w:val="28"/>
          <w:szCs w:val="28"/>
          <w:rPrChange w:id="1695" w:author="TXL" w:date="2020-01-29T21:53:38Z">
            <w:rPr>
              <w:rFonts w:hint="eastAsia" w:hAnsi="宋体"/>
              <w:color w:val="000000"/>
              <w:sz w:val="21"/>
              <w:szCs w:val="21"/>
            </w:rPr>
          </w:rPrChange>
        </w:rPr>
        <w:t>定位</w:t>
      </w:r>
      <w:ins w:id="1696" w:author="TXL" w:date="2020-01-30T10:56:36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，</w:t>
        </w:r>
      </w:ins>
      <w:del w:id="1697" w:author="TXL" w:date="2020-01-30T10:56:35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698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。</w:delText>
        </w:r>
      </w:del>
      <w:del w:id="1699" w:author="TXL" w:date="2020-01-30T10:56:34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700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将</w:delText>
        </w:r>
      </w:del>
      <w:ins w:id="1701" w:author="TXL" w:date="2020-01-30T10:56:30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安装</w:t>
        </w:r>
      </w:ins>
      <w:ins w:id="1702" w:author="TXL" w:date="2020-01-30T10:58:14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自动</w:t>
        </w:r>
      </w:ins>
      <w:ins w:id="1703" w:author="TXL" w:date="2020-01-30T10:56:44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位移传感器</w:t>
        </w:r>
      </w:ins>
      <w:ins w:id="1704" w:author="TXL" w:date="2020-01-30T10:58:21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、</w:t>
        </w:r>
      </w:ins>
      <w:ins w:id="1705" w:author="TXL" w:date="2020-01-30T10:58:23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人工</w:t>
        </w:r>
      </w:ins>
      <w:ins w:id="1706" w:author="TXL" w:date="2020-01-30T10:58:26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测度</w:t>
        </w:r>
      </w:ins>
      <w:ins w:id="1707" w:author="TXL" w:date="2020-01-30T10:58:34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百分表</w:t>
        </w:r>
      </w:ins>
      <w:ins w:id="1708" w:author="TXL" w:date="2020-01-30T10:58:36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，</w:t>
        </w:r>
      </w:ins>
      <w:ins w:id="1709" w:author="TXL" w:date="2020-01-30T10:57:02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连接</w:t>
        </w:r>
      </w:ins>
      <w:ins w:id="1710" w:author="TXL" w:date="2020-01-30T10:57:05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位移</w:t>
        </w:r>
      </w:ins>
      <w:ins w:id="1711" w:author="TXL" w:date="2020-01-30T10:57:06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、</w:t>
        </w:r>
      </w:ins>
      <w:ins w:id="1712" w:author="TXL" w:date="2020-01-30T10:57:51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荷载</w:t>
        </w:r>
      </w:ins>
      <w:del w:id="1713" w:author="TXL" w:date="2020-01-30T10:58:43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714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自动位移</w:delText>
        </w:r>
      </w:del>
      <w:r>
        <w:rPr>
          <w:rFonts w:hint="eastAsia" w:ascii="楷体" w:hAnsi="楷体" w:eastAsia="楷体" w:cs="楷体"/>
          <w:color w:val="000000"/>
          <w:sz w:val="28"/>
          <w:szCs w:val="28"/>
          <w:rPrChange w:id="1715" w:author="TXL" w:date="2020-01-29T21:53:38Z">
            <w:rPr>
              <w:rFonts w:hint="eastAsia" w:hAnsi="宋体"/>
              <w:color w:val="000000"/>
              <w:sz w:val="21"/>
              <w:szCs w:val="21"/>
            </w:rPr>
          </w:rPrChange>
        </w:rPr>
        <w:t>传感器</w:t>
      </w:r>
      <w:ins w:id="1716" w:author="TXL" w:date="2020-01-30T10:59:56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至</w:t>
        </w:r>
      </w:ins>
      <w:ins w:id="1717" w:author="TXL" w:date="2020-01-30T11:00:05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电脑</w:t>
        </w:r>
      </w:ins>
      <w:del w:id="1718" w:author="TXL" w:date="2020-01-30T11:00:25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719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安装并连接</w:delText>
        </w:r>
      </w:del>
      <w:del w:id="1720" w:author="TXL" w:date="2020-01-30T11:00:25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721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线</w:delText>
        </w:r>
      </w:del>
      <w:del w:id="1722" w:author="TXL" w:date="2020-01-30T11:00:25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723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路</w:delText>
        </w:r>
      </w:del>
      <w:del w:id="1724" w:author="TXL" w:date="2020-01-30T11:00:25Z">
        <w:r>
          <w:rPr>
            <w:rFonts w:hint="eastAsia" w:ascii="楷体" w:hAnsi="楷体" w:eastAsia="楷体" w:cs="楷体"/>
            <w:color w:val="000000"/>
            <w:sz w:val="28"/>
            <w:szCs w:val="28"/>
            <w:rPrChange w:id="1725" w:author="TXL" w:date="2020-01-29T21:53:38Z">
              <w:rPr>
                <w:rFonts w:hint="eastAsia" w:hAnsi="宋体"/>
                <w:color w:val="000000"/>
                <w:sz w:val="21"/>
                <w:szCs w:val="21"/>
              </w:rPr>
            </w:rPrChange>
          </w:rPr>
          <w:delText>。</w:delText>
        </w:r>
      </w:del>
      <w:ins w:id="1726" w:author="TXL" w:date="2020-01-30T11:00:25Z">
        <w:r>
          <w:rPr>
            <w:rFonts w:hint="eastAsia" w:ascii="楷体" w:hAnsi="楷体" w:eastAsia="楷体" w:cs="楷体"/>
            <w:color w:val="000000"/>
            <w:sz w:val="28"/>
            <w:szCs w:val="28"/>
            <w:lang w:eastAsia="zh-CN"/>
          </w:rPr>
          <w:t>；</w:t>
        </w:r>
      </w:ins>
      <w:r>
        <w:rPr>
          <w:rFonts w:hint="eastAsia" w:ascii="楷体" w:hAnsi="楷体" w:eastAsia="楷体" w:cs="楷体"/>
          <w:bCs/>
          <w:sz w:val="28"/>
          <w:szCs w:val="28"/>
          <w:rPrChange w:id="1727" w:author="TXL" w:date="2020-01-29T21:53:38Z">
            <w:rPr>
              <w:rFonts w:hint="eastAsia" w:hAnsi="宋体"/>
              <w:bCs/>
              <w:sz w:val="21"/>
              <w:szCs w:val="21"/>
            </w:rPr>
          </w:rPrChange>
        </w:rPr>
        <w:t>打开电脑试验程序，打开液压泵站总电源开关，接通主电机，打开供油开关，按试验准备程序自动开始控制伺服阀工作，液压缸顶升，液压缸顶升到顶起小车及试样</w:t>
      </w:r>
      <w:r>
        <w:rPr>
          <w:rFonts w:hint="eastAsia" w:ascii="楷体" w:hAnsi="楷体" w:eastAsia="楷体" w:cs="楷体"/>
          <w:bCs/>
          <w:sz w:val="28"/>
          <w:szCs w:val="28"/>
          <w:lang w:eastAsia="zh-CN"/>
          <w:rPrChange w:id="1728" w:author="TXL" w:date="2020-01-29T21:53:38Z">
            <w:rPr>
              <w:rFonts w:hint="eastAsia" w:hAnsi="宋体"/>
              <w:bCs/>
              <w:sz w:val="21"/>
              <w:szCs w:val="21"/>
              <w:lang w:eastAsia="zh-CN"/>
            </w:rPr>
          </w:rPrChange>
        </w:rPr>
        <w:t>面</w:t>
      </w:r>
      <w:r>
        <w:rPr>
          <w:rFonts w:hint="eastAsia" w:ascii="楷体" w:hAnsi="楷体" w:eastAsia="楷体" w:cs="楷体"/>
          <w:bCs/>
          <w:sz w:val="28"/>
          <w:szCs w:val="28"/>
          <w:rPrChange w:id="1729" w:author="TXL" w:date="2020-01-29T21:53:38Z">
            <w:rPr>
              <w:rFonts w:hint="eastAsia" w:hAnsi="宋体"/>
              <w:bCs/>
              <w:sz w:val="21"/>
              <w:szCs w:val="21"/>
            </w:rPr>
          </w:rPrChange>
        </w:rPr>
        <w:t>筒时，控制程序提示将荷载</w:t>
      </w:r>
      <w:r>
        <w:rPr>
          <w:rFonts w:hint="eastAsia" w:ascii="楷体" w:hAnsi="楷体" w:eastAsia="楷体" w:cs="楷体"/>
          <w:bCs/>
          <w:sz w:val="28"/>
          <w:szCs w:val="28"/>
          <w:lang w:eastAsia="zh-CN"/>
          <w:rPrChange w:id="1730" w:author="TXL" w:date="2020-01-29T21:53:38Z">
            <w:rPr>
              <w:rFonts w:hint="eastAsia" w:hAnsi="宋体"/>
              <w:bCs/>
              <w:sz w:val="21"/>
              <w:szCs w:val="21"/>
              <w:lang w:eastAsia="zh-CN"/>
            </w:rPr>
          </w:rPrChange>
        </w:rPr>
        <w:t>及</w:t>
      </w:r>
      <w:r>
        <w:rPr>
          <w:rFonts w:hint="eastAsia" w:ascii="楷体" w:hAnsi="楷体" w:eastAsia="楷体" w:cs="楷体"/>
          <w:color w:val="000000"/>
          <w:sz w:val="28"/>
          <w:szCs w:val="28"/>
          <w:rPrChange w:id="1731" w:author="TXL" w:date="2020-01-29T21:53:38Z">
            <w:rPr>
              <w:rFonts w:hint="eastAsia" w:hAnsi="宋体"/>
              <w:color w:val="000000"/>
              <w:sz w:val="21"/>
              <w:szCs w:val="21"/>
            </w:rPr>
          </w:rPrChange>
        </w:rPr>
        <w:t>位移传感器</w:t>
      </w:r>
      <w:r>
        <w:rPr>
          <w:rFonts w:hint="eastAsia" w:ascii="楷体" w:hAnsi="楷体" w:eastAsia="楷体" w:cs="楷体"/>
          <w:bCs/>
          <w:sz w:val="28"/>
          <w:szCs w:val="28"/>
          <w:rPrChange w:id="1732" w:author="TXL" w:date="2020-01-29T21:53:38Z">
            <w:rPr>
              <w:rFonts w:hint="eastAsia" w:hAnsi="宋体"/>
              <w:bCs/>
              <w:sz w:val="21"/>
              <w:szCs w:val="21"/>
            </w:rPr>
          </w:rPrChange>
        </w:rPr>
        <w:t>清零，点击后液压缸继续顶升至上部传压板与上横梁接触，接触后自动停止</w:t>
      </w:r>
      <w:del w:id="1733" w:author="TXL" w:date="2020-01-30T11:00:44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  <w:rPrChange w:id="1734" w:author="TXL" w:date="2020-01-29T21:53:38Z">
              <w:rPr>
                <w:rFonts w:hint="eastAsia" w:hAnsi="宋体"/>
                <w:bCs/>
                <w:sz w:val="21"/>
                <w:szCs w:val="21"/>
                <w:lang w:eastAsia="zh-CN"/>
              </w:rPr>
            </w:rPrChange>
          </w:rPr>
          <w:delText>，</w:delText>
        </w:r>
      </w:del>
      <w:ins w:id="1735" w:author="TXL" w:date="2020-01-30T11:00:44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。</w:t>
        </w:r>
      </w:ins>
    </w:p>
    <w:p>
      <w:pPr>
        <w:spacing w:line="360" w:lineRule="auto"/>
        <w:ind w:firstLine="562" w:firstLineChars="200"/>
        <w:rPr>
          <w:rFonts w:hint="eastAsia" w:ascii="楷体" w:hAnsi="楷体" w:eastAsia="楷体" w:cs="楷体"/>
          <w:sz w:val="28"/>
          <w:szCs w:val="28"/>
          <w:lang w:val="en-US" w:eastAsia="zh-CN"/>
          <w:rPrChange w:id="1736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737" w:author="TXL" w:date="2020-01-31T11:46:04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3.4</w:t>
      </w:r>
      <w:ins w:id="1738" w:author="TXL" w:date="2020-01-30T11:01:20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1739" w:author="TXL" w:date="2020-01-31T11:46:04Z"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rPrChange>
          </w:rPr>
          <w:t>荷载</w:t>
        </w:r>
      </w:ins>
      <w:ins w:id="1740" w:author="TXL" w:date="2020-01-30T11:01:23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1741" w:author="TXL" w:date="2020-01-31T11:46:04Z"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rPrChange>
          </w:rPr>
          <w:t>分级设定</w:t>
        </w:r>
      </w:ins>
      <w:ins w:id="1742" w:author="TXL" w:date="2020-01-30T11:01:26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1743" w:author="TXL" w:date="2020-01-31T11:46:04Z"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rPrChange>
          </w:rPr>
          <w:t>与</w:t>
        </w:r>
      </w:ins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1744" w:author="TXL" w:date="2020-01-31T11:46:04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试验</w:t>
      </w:r>
      <w:del w:id="1745" w:author="TXL" w:date="2020-01-30T11:01:3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746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检</w:delText>
        </w:r>
      </w:del>
      <w:del w:id="1747" w:author="TXL" w:date="2020-01-30T11:01:3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748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测</w:delText>
        </w:r>
      </w:del>
      <w:del w:id="1749" w:author="TXL" w:date="2020-01-30T11:01:3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750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及</w:delText>
        </w:r>
      </w:del>
      <w:del w:id="1751" w:author="TXL" w:date="2020-01-30T11:01:3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752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计</w:delText>
        </w:r>
      </w:del>
      <w:del w:id="1753" w:author="TXL" w:date="2020-01-30T11:01:37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754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算</w:delText>
        </w:r>
      </w:del>
    </w:p>
    <w:p>
      <w:pPr>
        <w:pStyle w:val="5"/>
        <w:spacing w:after="0"/>
        <w:ind w:firstLine="560" w:firstLineChars="200"/>
        <w:rPr>
          <w:ins w:id="1755" w:author="TXL [2]" w:date="2020-02-17T13:08:44Z"/>
          <w:rFonts w:hint="eastAsia" w:ascii="楷体" w:hAnsi="楷体" w:eastAsia="楷体" w:cs="楷体"/>
          <w:sz w:val="28"/>
          <w:szCs w:val="28"/>
          <w:lang w:val="en-US" w:eastAsia="zh-CN"/>
        </w:rPr>
      </w:pPr>
      <w:ins w:id="1756" w:author="TXL" w:date="2020-01-31T11:46:21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荷载等级</w:t>
        </w:r>
      </w:ins>
      <w:ins w:id="1757" w:author="TXL" w:date="2020-01-31T11:46:26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分级设定</w:t>
        </w:r>
      </w:ins>
      <w:ins w:id="1758" w:author="TXL" w:date="2020-01-31T11:46:28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原则</w:t>
        </w:r>
      </w:ins>
      <w:ins w:id="1759" w:author="TXL" w:date="2020-01-31T11:46:29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依据</w:t>
        </w:r>
      </w:ins>
      <w:ins w:id="1760" w:author="TXL" w:date="2020-01-31T11:46:33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现行规范</w:t>
        </w:r>
      </w:ins>
      <w:ins w:id="1761" w:author="TXL" w:date="2020-01-31T11:46:35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要求</w:t>
        </w:r>
      </w:ins>
      <w:ins w:id="1762" w:author="TXL" w:date="2020-01-31T11:49:07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，</w:t>
        </w:r>
      </w:ins>
      <w:ins w:id="1763" w:author="TXL" w:date="2020-01-31T11:46:37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但</w:t>
        </w:r>
      </w:ins>
      <w:ins w:id="1764" w:author="TXL" w:date="2020-01-31T11:46:47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相邻</w:t>
        </w:r>
      </w:ins>
      <w:ins w:id="1765" w:author="TXL" w:date="2020-01-31T11:46:49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两级</w:t>
        </w:r>
      </w:ins>
      <w:ins w:id="1766" w:author="TXL" w:date="2020-01-31T11:46:51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荷载</w:t>
        </w:r>
      </w:ins>
      <w:ins w:id="1767" w:author="TXL" w:date="2020-01-31T11:49:13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级</w:t>
        </w:r>
      </w:ins>
      <w:ins w:id="1768" w:author="TXL" w:date="2020-01-31T11:46:53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差</w:t>
        </w:r>
      </w:ins>
      <w:ins w:id="1769" w:author="TXL" w:date="2020-01-31T11:46:56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不能过大</w:t>
        </w:r>
      </w:ins>
      <w:ins w:id="1770" w:author="TXL" w:date="2020-01-31T11:49:30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。</w:t>
        </w:r>
      </w:ins>
      <w:ins w:id="1771" w:author="TXL" w:date="2020-01-31T11:49:49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在进行</w:t>
        </w:r>
      </w:ins>
      <w:del w:id="1772" w:author="TXL" w:date="2020-01-31T11:49:42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  <w:rPrChange w:id="1773" w:author="TXL" w:date="2020-01-29T21:53:38Z">
              <w:rPr>
                <w:rFonts w:hint="eastAsia" w:hAnsi="宋体"/>
                <w:bCs/>
                <w:sz w:val="21"/>
                <w:szCs w:val="21"/>
                <w:lang w:eastAsia="zh-CN"/>
              </w:rPr>
            </w:rPrChange>
          </w:rPr>
          <w:delText>如</w:delText>
        </w:r>
      </w:del>
      <w:r>
        <w:rPr>
          <w:rFonts w:hint="eastAsia" w:ascii="楷体" w:hAnsi="楷体" w:eastAsia="楷体" w:cs="楷体"/>
          <w:bCs/>
          <w:sz w:val="28"/>
          <w:szCs w:val="28"/>
          <w:lang w:eastAsia="zh-CN"/>
          <w:rPrChange w:id="1774" w:author="TXL" w:date="2020-01-29T21:53:38Z">
            <w:rPr>
              <w:rFonts w:hint="eastAsia" w:hAnsi="宋体"/>
              <w:bCs/>
              <w:sz w:val="21"/>
              <w:szCs w:val="21"/>
              <w:lang w:eastAsia="zh-CN"/>
            </w:rPr>
          </w:rPrChange>
        </w:rPr>
        <w:t>某工程</w:t>
      </w:r>
      <w:ins w:id="1775" w:author="TXL" w:date="2020-01-31T11:49:52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大型</w:t>
        </w:r>
      </w:ins>
      <w:ins w:id="1776" w:author="TXL" w:date="2020-01-31T11:49:55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压缩</w:t>
        </w:r>
      </w:ins>
      <w:ins w:id="1777" w:author="TXL" w:date="2020-01-31T11:49:59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试验过程中</w:t>
        </w:r>
      </w:ins>
      <w:ins w:id="1778" w:author="TXL" w:date="2020-01-31T11:50:00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，</w:t>
        </w:r>
      </w:ins>
      <w:ins w:id="1779" w:author="TXL" w:date="2020-01-31T11:50:04Z">
        <w:r>
          <w:rPr>
            <w:rFonts w:hint="eastAsia" w:ascii="楷体" w:hAnsi="楷体" w:eastAsia="楷体" w:cs="楷体"/>
            <w:bCs/>
            <w:sz w:val="28"/>
            <w:szCs w:val="28"/>
            <w:lang w:eastAsia="zh-CN"/>
          </w:rPr>
          <w:t>先</w:t>
        </w:r>
      </w:ins>
      <w:r>
        <w:rPr>
          <w:rFonts w:hint="eastAsia" w:ascii="楷体" w:hAnsi="楷体" w:eastAsia="楷体" w:cs="楷体"/>
          <w:bCs/>
          <w:sz w:val="28"/>
          <w:szCs w:val="28"/>
          <w:lang w:eastAsia="zh-CN"/>
          <w:rPrChange w:id="1780" w:author="TXL" w:date="2020-01-29T21:53:38Z">
            <w:rPr>
              <w:rFonts w:hint="eastAsia" w:hAnsi="宋体"/>
              <w:bCs/>
              <w:sz w:val="21"/>
              <w:szCs w:val="21"/>
              <w:lang w:eastAsia="zh-CN"/>
            </w:rPr>
          </w:rPrChange>
        </w:rPr>
        <w:t>按照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1781" w:author="TXL" w:date="2020-01-29T21:53:38Z">
            <w:rPr>
              <w:rFonts w:hint="eastAsia" w:hAnsi="宋体"/>
              <w:sz w:val="21"/>
              <w:szCs w:val="21"/>
              <w:lang w:eastAsia="zh-CN"/>
            </w:rPr>
          </w:rPrChange>
        </w:rPr>
        <w:t>现行试验规程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1782" w:author="TXL" w:date="2020-01-29T21:53:38Z">
            <w:rPr>
              <w:rFonts w:hint="eastAsia" w:ascii="宋体" w:hAnsi="宋体"/>
              <w:sz w:val="21"/>
              <w:szCs w:val="21"/>
              <w:lang w:eastAsia="zh-CN"/>
            </w:rPr>
          </w:rPrChange>
        </w:rPr>
        <w:t>中相关要求进行检测试验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1783" w:author="TXL" w:date="2020-01-29T21:53:38Z">
            <w:rPr>
              <w:rFonts w:hint="eastAsia" w:hAnsi="宋体"/>
              <w:sz w:val="21"/>
              <w:szCs w:val="21"/>
              <w:lang w:eastAsia="zh-CN"/>
            </w:rPr>
          </w:rPrChange>
        </w:rPr>
        <w:t>，试验中首先采用了规程规定的分级方法、分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784" w:author="TXL" w:date="2020-01-29T21:53:38Z">
            <w:rPr>
              <w:rFonts w:hint="eastAsia" w:hAnsi="宋体"/>
              <w:sz w:val="21"/>
              <w:szCs w:val="21"/>
              <w:lang w:val="en-US" w:eastAsia="zh-CN"/>
            </w:rPr>
          </w:rPrChange>
        </w:rPr>
        <w:t>8级施压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1785" w:author="TXL" w:date="2020-01-29T21:53:38Z">
            <w:rPr>
              <w:rFonts w:hint="eastAsia" w:hAnsi="宋体"/>
              <w:sz w:val="21"/>
              <w:szCs w:val="21"/>
              <w:lang w:eastAsia="zh-CN"/>
            </w:rPr>
          </w:rPrChange>
        </w:rPr>
        <w:t>进行试验，对采集的数据进分析时，发现加载等级大于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786" w:author="TXL" w:date="2020-01-29T21:53:38Z">
            <w:rPr>
              <w:rFonts w:hint="eastAsia" w:hAnsi="宋体"/>
              <w:sz w:val="21"/>
              <w:szCs w:val="21"/>
              <w:lang w:val="en-US" w:eastAsia="zh-CN"/>
            </w:rPr>
          </w:rPrChange>
        </w:rPr>
        <w:t>3.2</w:t>
      </w:r>
      <w:r>
        <w:rPr>
          <w:rFonts w:hint="eastAsia" w:ascii="楷体" w:hAnsi="楷体" w:eastAsia="楷体" w:cs="楷体"/>
          <w:b w:val="0"/>
          <w:bCs w:val="0"/>
          <w:i w:val="0"/>
          <w:color w:val="000000"/>
          <w:kern w:val="0"/>
          <w:sz w:val="28"/>
          <w:szCs w:val="28"/>
          <w:u w:val="none"/>
          <w:lang w:val="en-US" w:eastAsia="zh-CN" w:bidi="ar"/>
          <w:rPrChange w:id="1787" w:author="TXL" w:date="2020-01-29T21:53:38Z">
            <w:rPr>
              <w:rFonts w:hint="eastAsia" w:ascii="宋体" w:hAnsi="宋体" w:eastAsiaTheme="minorEastAsia" w:cstheme="minorBidi"/>
              <w:b w:val="0"/>
              <w:bCs w:val="0"/>
              <w:i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</w:rPrChange>
        </w:rPr>
        <w:t>MPa</w:t>
      </w:r>
      <w:r>
        <w:rPr>
          <w:rFonts w:hint="eastAsia" w:ascii="楷体" w:hAnsi="楷体" w:eastAsia="楷体" w:cs="楷体"/>
          <w:b w:val="0"/>
          <w:bCs w:val="0"/>
          <w:i w:val="0"/>
          <w:color w:val="000000"/>
          <w:kern w:val="0"/>
          <w:sz w:val="28"/>
          <w:szCs w:val="28"/>
          <w:u w:val="none"/>
          <w:lang w:val="en-US" w:eastAsia="zh-CN" w:bidi="ar"/>
          <w:rPrChange w:id="1788" w:author="TXL" w:date="2020-01-29T21:53:38Z">
            <w:rPr>
              <w:rFonts w:hint="eastAsia" w:hAnsi="宋体" w:cstheme="minorBidi"/>
              <w:b w:val="0"/>
              <w:bCs w:val="0"/>
              <w:i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</w:rPrChange>
        </w:rPr>
        <w:t>后，由于每级加载量</w:t>
      </w:r>
      <w:ins w:id="1789" w:author="TXL" w:date="2020-01-31T11:50:22Z">
        <w:r>
          <w:rPr>
            <w:rFonts w:hint="eastAsia" w:ascii="楷体" w:hAnsi="楷体" w:eastAsia="楷体" w:cs="楷体"/>
            <w:b w:val="0"/>
            <w:bCs w:val="0"/>
            <w:i w:val="0"/>
            <w:color w:val="000000"/>
            <w:kern w:val="0"/>
            <w:sz w:val="28"/>
            <w:szCs w:val="28"/>
            <w:u w:val="none"/>
            <w:lang w:val="en-US" w:eastAsia="zh-CN" w:bidi="ar"/>
          </w:rPr>
          <w:t>级差</w:t>
        </w:r>
      </w:ins>
      <w:ins w:id="1790" w:author="TXL" w:date="2020-01-31T11:50:31Z">
        <w:r>
          <w:rPr>
            <w:rFonts w:hint="eastAsia" w:ascii="楷体" w:hAnsi="楷体" w:eastAsia="楷体" w:cs="楷体"/>
            <w:b w:val="0"/>
            <w:bCs w:val="0"/>
            <w:i w:val="0"/>
            <w:color w:val="000000"/>
            <w:kern w:val="0"/>
            <w:sz w:val="28"/>
            <w:szCs w:val="28"/>
            <w:u w:val="none"/>
            <w:lang w:val="en-US" w:eastAsia="zh-CN" w:bidi="ar"/>
          </w:rPr>
          <w:t>增幅</w:t>
        </w:r>
      </w:ins>
      <w:del w:id="1791" w:author="TXL" w:date="2020-01-31T11:50:25Z">
        <w:r>
          <w:rPr>
            <w:rFonts w:hint="eastAsia" w:ascii="楷体" w:hAnsi="楷体" w:eastAsia="楷体" w:cs="楷体"/>
            <w:b w:val="0"/>
            <w:bCs w:val="0"/>
            <w:i w:val="0"/>
            <w:color w:val="000000"/>
            <w:kern w:val="0"/>
            <w:sz w:val="28"/>
            <w:szCs w:val="28"/>
            <w:u w:val="none"/>
            <w:lang w:val="en-US" w:eastAsia="zh-CN" w:bidi="ar"/>
            <w:rPrChange w:id="1792" w:author="TXL" w:date="2020-01-29T21:53:38Z">
              <w:rPr>
                <w:rFonts w:hint="eastAsia" w:hAnsi="宋体" w:cstheme="minorBidi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rPrChange>
          </w:rPr>
          <w:delText>变</w:delText>
        </w:r>
      </w:del>
      <w:del w:id="1793" w:author="TXL" w:date="2020-01-31T11:50:25Z">
        <w:r>
          <w:rPr>
            <w:rFonts w:hint="eastAsia" w:ascii="楷体" w:hAnsi="楷体" w:eastAsia="楷体" w:cs="楷体"/>
            <w:b w:val="0"/>
            <w:bCs w:val="0"/>
            <w:i w:val="0"/>
            <w:color w:val="000000"/>
            <w:kern w:val="0"/>
            <w:sz w:val="28"/>
            <w:szCs w:val="28"/>
            <w:u w:val="none"/>
            <w:lang w:val="en-US" w:eastAsia="zh-CN" w:bidi="ar"/>
            <w:rPrChange w:id="1794" w:author="TXL" w:date="2020-01-29T21:53:38Z">
              <w:rPr>
                <w:rFonts w:hint="eastAsia" w:hAnsi="宋体" w:cstheme="minorBidi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rPrChange>
          </w:rPr>
          <w:delText>化</w:delText>
        </w:r>
      </w:del>
      <w:r>
        <w:rPr>
          <w:rFonts w:hint="eastAsia" w:ascii="楷体" w:hAnsi="楷体" w:eastAsia="楷体" w:cs="楷体"/>
          <w:b w:val="0"/>
          <w:bCs w:val="0"/>
          <w:i w:val="0"/>
          <w:color w:val="000000"/>
          <w:kern w:val="0"/>
          <w:sz w:val="28"/>
          <w:szCs w:val="28"/>
          <w:u w:val="none"/>
          <w:lang w:val="en-US" w:eastAsia="zh-CN" w:bidi="ar"/>
          <w:rPrChange w:id="1795" w:author="TXL" w:date="2020-01-29T21:53:38Z">
            <w:rPr>
              <w:rFonts w:hint="eastAsia" w:hAnsi="宋体" w:cstheme="minorBidi"/>
              <w:b w:val="0"/>
              <w:bCs w:val="0"/>
              <w:i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</w:rPrChange>
        </w:rPr>
        <w:t>较大，试验数据</w:t>
      </w:r>
      <w:del w:id="1796" w:author="TXL [2]" w:date="2020-02-17T12:59:02Z">
        <w:r>
          <w:rPr>
            <w:rFonts w:hint="eastAsia" w:ascii="楷体" w:hAnsi="楷体" w:eastAsia="楷体" w:cs="楷体"/>
            <w:b w:val="0"/>
            <w:bCs w:val="0"/>
            <w:i w:val="0"/>
            <w:color w:val="000000"/>
            <w:kern w:val="0"/>
            <w:sz w:val="28"/>
            <w:szCs w:val="28"/>
            <w:u w:val="none"/>
            <w:lang w:val="en-US" w:eastAsia="zh-CN" w:bidi="ar"/>
            <w:rPrChange w:id="1797" w:author="TXL" w:date="2020-01-29T21:53:38Z">
              <w:rPr>
                <w:rFonts w:hint="eastAsia" w:hAnsi="宋体" w:cstheme="minorBidi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rPrChange>
          </w:rPr>
          <w:delText>有</w:delText>
        </w:r>
      </w:del>
      <w:r>
        <w:rPr>
          <w:rFonts w:hint="eastAsia" w:ascii="楷体" w:hAnsi="楷体" w:eastAsia="楷体" w:cs="楷体"/>
          <w:b w:val="0"/>
          <w:bCs w:val="0"/>
          <w:i w:val="0"/>
          <w:color w:val="000000"/>
          <w:kern w:val="0"/>
          <w:sz w:val="28"/>
          <w:szCs w:val="28"/>
          <w:u w:val="none"/>
          <w:lang w:val="en-US" w:eastAsia="zh-CN" w:bidi="ar"/>
          <w:rPrChange w:id="1799" w:author="TXL" w:date="2020-01-29T21:53:38Z">
            <w:rPr>
              <w:rFonts w:hint="eastAsia" w:hAnsi="宋体" w:cstheme="minorBidi"/>
              <w:b w:val="0"/>
              <w:bCs w:val="0"/>
              <w:i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</w:rPrChange>
        </w:rPr>
        <w:t>波动</w:t>
      </w:r>
      <w:ins w:id="1800" w:author="TXL [2]" w:date="2020-02-17T12:59:05Z">
        <w:r>
          <w:rPr>
            <w:rFonts w:hint="eastAsia" w:ascii="楷体" w:hAnsi="楷体" w:eastAsia="楷体" w:cs="楷体"/>
            <w:b w:val="0"/>
            <w:bCs w:val="0"/>
            <w:i w:val="0"/>
            <w:color w:val="000000"/>
            <w:kern w:val="0"/>
            <w:sz w:val="28"/>
            <w:szCs w:val="28"/>
            <w:u w:val="none"/>
            <w:lang w:val="en-US" w:eastAsia="zh-CN" w:bidi="ar"/>
          </w:rPr>
          <w:t>较大</w:t>
        </w:r>
      </w:ins>
      <w:r>
        <w:rPr>
          <w:rFonts w:hint="eastAsia" w:ascii="楷体" w:hAnsi="楷体" w:eastAsia="楷体" w:cs="楷体"/>
          <w:sz w:val="28"/>
          <w:szCs w:val="28"/>
          <w:lang w:eastAsia="zh-CN"/>
          <w:rPrChange w:id="1801" w:author="TXL" w:date="2020-01-29T21:53:38Z">
            <w:rPr>
              <w:rFonts w:hint="eastAsia" w:hAnsi="宋体"/>
              <w:sz w:val="21"/>
              <w:szCs w:val="21"/>
              <w:lang w:eastAsia="zh-CN"/>
            </w:rPr>
          </w:rPrChange>
        </w:rPr>
        <w:t>。后续试验中对大于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802" w:author="TXL" w:date="2020-01-29T21:53:38Z">
            <w:rPr>
              <w:rFonts w:hint="eastAsia" w:hAnsi="宋体"/>
              <w:sz w:val="21"/>
              <w:szCs w:val="21"/>
              <w:lang w:val="en-US" w:eastAsia="zh-CN"/>
            </w:rPr>
          </w:rPrChange>
        </w:rPr>
        <w:t>3.20</w:t>
      </w:r>
      <w:r>
        <w:rPr>
          <w:rFonts w:hint="eastAsia" w:ascii="楷体" w:hAnsi="楷体" w:eastAsia="楷体" w:cs="楷体"/>
          <w:b w:val="0"/>
          <w:bCs w:val="0"/>
          <w:i w:val="0"/>
          <w:color w:val="000000"/>
          <w:kern w:val="0"/>
          <w:sz w:val="28"/>
          <w:szCs w:val="28"/>
          <w:u w:val="none"/>
          <w:lang w:val="en-US" w:eastAsia="zh-CN" w:bidi="ar"/>
          <w:rPrChange w:id="1803" w:author="TXL" w:date="2020-01-29T21:53:38Z">
            <w:rPr>
              <w:rFonts w:hint="eastAsia" w:ascii="宋体" w:hAnsi="宋体" w:eastAsiaTheme="minorEastAsia" w:cstheme="minorBidi"/>
              <w:b w:val="0"/>
              <w:bCs w:val="0"/>
              <w:i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</w:rPrChange>
        </w:rPr>
        <w:t>MPa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1804" w:author="TXL" w:date="2020-01-29T21:53:38Z">
            <w:rPr>
              <w:rFonts w:hint="eastAsia" w:hAnsi="宋体"/>
              <w:sz w:val="21"/>
              <w:szCs w:val="21"/>
              <w:lang w:eastAsia="zh-CN"/>
            </w:rPr>
          </w:rPrChange>
        </w:rPr>
        <w:t>试样</w:t>
      </w:r>
      <w:r>
        <w:rPr>
          <w:rFonts w:hint="eastAsia" w:ascii="楷体" w:hAnsi="楷体" w:eastAsia="楷体" w:cs="楷体"/>
          <w:sz w:val="28"/>
          <w:szCs w:val="28"/>
          <w:rPrChange w:id="1805" w:author="TXL" w:date="2020-01-29T21:53:38Z">
            <w:rPr>
              <w:rFonts w:hint="eastAsia" w:ascii="宋体" w:hAnsi="宋体"/>
              <w:sz w:val="21"/>
              <w:szCs w:val="21"/>
            </w:rPr>
          </w:rPrChange>
        </w:rPr>
        <w:t>加载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1806" w:author="TXL" w:date="2020-01-29T21:53:38Z">
            <w:rPr>
              <w:rFonts w:hint="eastAsia" w:hAnsi="宋体"/>
              <w:sz w:val="21"/>
              <w:szCs w:val="21"/>
              <w:lang w:eastAsia="zh-CN"/>
            </w:rPr>
          </w:rPrChange>
        </w:rPr>
        <w:t>等级进行细分</w:t>
      </w:r>
      <w:r>
        <w:rPr>
          <w:rFonts w:hint="eastAsia" w:ascii="楷体" w:hAnsi="楷体" w:eastAsia="楷体" w:cs="楷体"/>
          <w:sz w:val="28"/>
          <w:szCs w:val="28"/>
          <w:rPrChange w:id="1807" w:author="TXL" w:date="2020-01-29T21:53:38Z">
            <w:rPr>
              <w:rFonts w:hint="eastAsia" w:ascii="宋体" w:hAnsi="宋体"/>
              <w:sz w:val="21"/>
              <w:szCs w:val="21"/>
            </w:rPr>
          </w:rPrChange>
        </w:rPr>
        <w:t>，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1808" w:author="TXL" w:date="2020-01-29T21:53:38Z">
            <w:rPr>
              <w:rFonts w:hint="eastAsia" w:hAnsi="宋体"/>
              <w:sz w:val="21"/>
              <w:szCs w:val="21"/>
              <w:lang w:eastAsia="zh-CN"/>
            </w:rPr>
          </w:rPrChange>
        </w:rPr>
        <w:t>施压等级从原来的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809" w:author="TXL" w:date="2020-01-29T21:53:38Z">
            <w:rPr>
              <w:rFonts w:hint="eastAsia" w:hAnsi="宋体"/>
              <w:sz w:val="21"/>
              <w:szCs w:val="21"/>
              <w:lang w:val="en-US" w:eastAsia="zh-CN"/>
            </w:rPr>
          </w:rPrChange>
        </w:rPr>
        <w:t>8级细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1810" w:author="TXL" w:date="2020-01-29T21:53:38Z">
            <w:rPr>
              <w:rFonts w:hint="eastAsia" w:hAnsi="宋体"/>
              <w:sz w:val="21"/>
              <w:szCs w:val="21"/>
              <w:lang w:eastAsia="zh-CN"/>
            </w:rPr>
          </w:rPrChange>
        </w:rPr>
        <w:t>分为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811" w:author="TXL" w:date="2020-01-29T21:53:38Z">
            <w:rPr>
              <w:rFonts w:hint="eastAsia" w:hAnsi="宋体"/>
              <w:sz w:val="21"/>
              <w:szCs w:val="21"/>
              <w:lang w:val="en-US" w:eastAsia="zh-CN"/>
            </w:rPr>
          </w:rPrChange>
        </w:rPr>
        <w:t>9级进行试验</w:t>
      </w:r>
      <w:ins w:id="1812" w:author="TXL" w:date="2020-01-30T11:04:5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，</w:t>
        </w:r>
      </w:ins>
      <w:ins w:id="1813" w:author="TXL" w:date="2020-01-30T11:04:5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每级</w:t>
        </w:r>
      </w:ins>
      <w:ins w:id="1814" w:author="TXL" w:date="2020-01-30T11:04:5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荷载</w:t>
        </w:r>
      </w:ins>
      <w:ins w:id="1815" w:author="TXL" w:date="2020-01-30T11:04:5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的</w:t>
        </w:r>
      </w:ins>
      <w:ins w:id="1816" w:author="TXL" w:date="2020-01-30T11:05:0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稳定标准</w:t>
        </w:r>
      </w:ins>
      <w:ins w:id="1817" w:author="TXL" w:date="2020-01-30T11:05:0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同</w:t>
        </w:r>
      </w:ins>
      <w:ins w:id="1818" w:author="TXL" w:date="2020-01-30T11:05:0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现行</w:t>
        </w:r>
      </w:ins>
      <w:ins w:id="1819" w:author="TXL" w:date="2020-01-30T11:05:1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规程要求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820" w:author="TXL" w:date="2020-01-29T21:53:38Z">
            <w:rPr>
              <w:rFonts w:hint="eastAsia" w:hAnsi="宋体"/>
              <w:sz w:val="21"/>
              <w:szCs w:val="21"/>
              <w:lang w:val="en-US" w:eastAsia="zh-CN"/>
            </w:rPr>
          </w:rPrChange>
        </w:rPr>
        <w:t>。由此可见，对大型压缩试验加载等级除应满足现行规程要求外，试验中应根据最大加载量大小细化分级</w:t>
      </w:r>
      <w:ins w:id="1821" w:author="TXL" w:date="2020-01-31T11:50:5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，</w:t>
        </w:r>
      </w:ins>
      <w:ins w:id="1822" w:author="TXL" w:date="2020-01-31T11:52:09Z">
        <w:del w:id="1823" w:author="易永军" w:date="2020-02-05T11:18:20Z">
          <w:r>
            <w:rPr>
              <w:rFonts w:hint="eastAsia" w:ascii="楷体" w:hAnsi="楷体" w:eastAsia="楷体" w:cs="楷体"/>
              <w:sz w:val="28"/>
              <w:szCs w:val="28"/>
              <w:lang w:val="en-US" w:eastAsia="zh-CN"/>
            </w:rPr>
            <w:delText>，</w:delText>
          </w:r>
        </w:del>
      </w:ins>
      <w:ins w:id="1824" w:author="TXL" w:date="2020-01-31T11:52:0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如下表3.4</w:t>
        </w:r>
      </w:ins>
      <w:ins w:id="1825" w:author="TXL" w:date="2020-01-31T11:52:1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。</w:t>
        </w:r>
      </w:ins>
      <w:ins w:id="1826" w:author="TXL" w:date="2020-01-31T11:52:1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根据</w:t>
        </w:r>
      </w:ins>
      <w:ins w:id="1827" w:author="TXL" w:date="2020-01-31T11:52:1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后</w:t>
        </w:r>
      </w:ins>
      <w:ins w:id="1828" w:author="TXL" w:date="2020-01-31T11:52:1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续</w:t>
        </w:r>
      </w:ins>
      <w:ins w:id="1829" w:author="TXL" w:date="2020-01-31T11:52:2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多次</w:t>
        </w:r>
      </w:ins>
      <w:ins w:id="1830" w:author="TXL" w:date="2020-01-31T11:52:2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试验</w:t>
        </w:r>
      </w:ins>
      <w:ins w:id="1831" w:author="TXL" w:date="2020-01-31T11:52:2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成果</w:t>
        </w:r>
      </w:ins>
      <w:ins w:id="1832" w:author="TXL" w:date="2020-01-31T11:52:3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对比分析</w:t>
        </w:r>
      </w:ins>
      <w:ins w:id="1833" w:author="TXL" w:date="2020-01-31T11:52:3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，</w:t>
        </w:r>
      </w:ins>
      <w:ins w:id="1834" w:author="TXL" w:date="2020-01-31T11:51:0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建议</w:t>
        </w:r>
      </w:ins>
      <w:ins w:id="1835" w:author="TXL" w:date="2020-01-31T11:51:0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相邻</w:t>
        </w:r>
      </w:ins>
      <w:ins w:id="1836" w:author="TXL" w:date="2020-01-31T11:51:1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荷载等级</w:t>
        </w:r>
      </w:ins>
      <w:ins w:id="1837" w:author="TXL" w:date="2020-01-31T11:51:1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级差</w:t>
        </w:r>
      </w:ins>
      <w:ins w:id="1838" w:author="TXL" w:date="2020-01-31T11:51:2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控制</w:t>
        </w:r>
      </w:ins>
      <w:ins w:id="1839" w:author="TXL" w:date="2020-01-31T11:51:5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不超过</w:t>
        </w:r>
      </w:ins>
      <w:ins w:id="1840" w:author="TXL" w:date="2020-01-31T11:51:2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1</w:t>
        </w:r>
      </w:ins>
      <w:ins w:id="1841" w:author="TXL" w:date="2020-01-31T11:51:2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M</w:t>
        </w:r>
      </w:ins>
      <w:ins w:id="1842" w:author="TXL" w:date="2020-01-31T11:51:3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P</w:t>
        </w:r>
      </w:ins>
      <w:ins w:id="1843" w:author="TXL" w:date="2020-01-31T11:51:3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a</w:t>
        </w:r>
      </w:ins>
      <w:ins w:id="1844" w:author="TXL" w:date="2020-01-31T11:51:4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为宜</w:t>
        </w:r>
      </w:ins>
      <w:del w:id="1845" w:author="TXL" w:date="2020-01-31T11:52:0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846" w:author="TXL" w:date="2020-01-29T21:53:38Z">
              <w:rPr>
                <w:rFonts w:hint="eastAsia" w:hAnsi="宋体"/>
                <w:sz w:val="21"/>
                <w:szCs w:val="21"/>
                <w:lang w:val="en-US" w:eastAsia="zh-CN"/>
              </w:rPr>
            </w:rPrChange>
          </w:rPr>
          <w:delText>，如</w:delText>
        </w:r>
      </w:del>
      <w:del w:id="1847" w:author="TXL" w:date="2020-01-30T11:03:4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1848" w:author="TXL" w:date="2020-01-29T21:53:38Z">
              <w:rPr>
                <w:rFonts w:hint="eastAsia" w:hAnsi="宋体"/>
                <w:sz w:val="21"/>
                <w:szCs w:val="21"/>
                <w:lang w:val="en-US" w:eastAsia="zh-CN"/>
              </w:rPr>
            </w:rPrChange>
          </w:rPr>
          <w:delText>某工程加载分级表3.4中中增加了第7级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1849" w:author="TXL" w:date="2020-01-29T21:53:38Z">
            <w:rPr>
              <w:rFonts w:hint="eastAsia" w:hAnsi="宋体"/>
              <w:sz w:val="21"/>
              <w:szCs w:val="21"/>
              <w:lang w:val="en-US" w:eastAsia="zh-CN"/>
            </w:rPr>
          </w:rPrChange>
        </w:rPr>
        <w:t>。</w:t>
      </w:r>
    </w:p>
    <w:p>
      <w:pPr>
        <w:pStyle w:val="5"/>
        <w:spacing w:after="0"/>
        <w:ind w:firstLine="560" w:firstLineChars="200"/>
        <w:rPr>
          <w:ins w:id="1851" w:author="TXL [2]" w:date="2020-02-17T13:03:58Z"/>
          <w:rFonts w:hint="eastAsia" w:ascii="楷体" w:hAnsi="楷体" w:eastAsia="楷体" w:cs="楷体"/>
          <w:sz w:val="28"/>
          <w:szCs w:val="28"/>
          <w:lang w:val="en-US" w:eastAsia="zh-CN"/>
        </w:rPr>
        <w:pPrChange w:id="1850" w:author="TXL [2]" w:date="2020-02-17T13:08:47Z">
          <w:pPr>
            <w:pStyle w:val="5"/>
            <w:spacing w:after="0"/>
            <w:ind w:firstLine="560" w:firstLineChars="200"/>
          </w:pPr>
        </w:pPrChange>
      </w:pPr>
      <w:ins w:id="1852" w:author="TXL [2]" w:date="2020-02-17T13:08:4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 xml:space="preserve"> </w:t>
        </w:r>
      </w:ins>
      <w:ins w:id="1853" w:author="TXL [2]" w:date="2020-02-17T13:08:40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</w:rPr>
          <w:t xml:space="preserve"> 表3.4            大型压缩试验轴向荷载分级表</w:t>
        </w:r>
      </w:ins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  <w:tblPrChange w:id="1854" w:author="TXL [2]" w:date="2020-02-17T13:08:24Z">
          <w:tblPr>
            <w:tblStyle w:val="7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left w:w="108" w:type="dxa"/>
              <w:right w:w="108" w:type="dxa"/>
            </w:tblCellMar>
          </w:tblPr>
        </w:tblPrChange>
      </w:tblPr>
      <w:tblGrid>
        <w:gridCol w:w="942"/>
        <w:gridCol w:w="746"/>
        <w:gridCol w:w="844"/>
        <w:gridCol w:w="844"/>
        <w:gridCol w:w="844"/>
        <w:gridCol w:w="844"/>
        <w:gridCol w:w="844"/>
        <w:gridCol w:w="845"/>
        <w:gridCol w:w="845"/>
        <w:gridCol w:w="845"/>
        <w:gridCol w:w="845"/>
        <w:tblGridChange w:id="1855">
          <w:tblGrid>
            <w:gridCol w:w="844"/>
            <w:gridCol w:w="98"/>
            <w:gridCol w:w="746"/>
            <w:gridCol w:w="844"/>
            <w:gridCol w:w="844"/>
            <w:gridCol w:w="844"/>
            <w:gridCol w:w="844"/>
            <w:gridCol w:w="844"/>
            <w:gridCol w:w="845"/>
            <w:gridCol w:w="845"/>
            <w:gridCol w:w="845"/>
            <w:gridCol w:w="845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  <w:tblPrExChange w:id="1857" w:author="TXL [2]" w:date="2020-02-17T13:08:2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108" w:type="dxa"/>
                <w:right w:w="108" w:type="dxa"/>
              </w:tblCellMar>
            </w:tblPrEx>
          </w:tblPrExChange>
        </w:tblPrEx>
        <w:trPr>
          <w:ins w:id="1856" w:author="TXL [2]" w:date="2020-02-17T13:04:17Z"/>
        </w:trPr>
        <w:tc>
          <w:tcPr>
            <w:tcW w:w="942" w:type="dxa"/>
            <w:vAlign w:val="center"/>
            <w:tcPrChange w:id="1858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860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861" w:author="TXL [2]" w:date="2020-02-17T13:05:04Z">
                  <w:rPr>
                    <w:ins w:id="1862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859" w:author="TXL [2]" w:date="2020-02-17T13:07:48Z">
                <w:pPr>
                  <w:pStyle w:val="5"/>
                  <w:spacing w:after="0"/>
                </w:pPr>
              </w:pPrChange>
            </w:pPr>
            <w:ins w:id="1863" w:author="TXL [2]" w:date="2020-02-17T13:09:30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18"/>
                  <w:szCs w:val="18"/>
                  <w:u w:val="none"/>
                  <w:lang w:val="en-US" w:eastAsia="zh-CN" w:bidi="ar-SA"/>
                </w:rPr>
                <w:t>荷载</w:t>
              </w:r>
            </w:ins>
            <w:ins w:id="1864" w:author="TXL [2]" w:date="2020-02-17T13:04:24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18"/>
                  <w:szCs w:val="18"/>
                  <w:u w:val="none"/>
                  <w:lang w:val="en-US" w:eastAsia="zh-CN" w:bidi="ar-SA"/>
                  <w:rPrChange w:id="1865" w:author="TXL [2]" w:date="2020-02-17T13:05:04Z">
                    <w:rPr>
                      <w:rFonts w:hint="eastAsia" w:ascii="楷体" w:hAnsi="楷体" w:eastAsia="楷体" w:cs="楷体"/>
                      <w:b w:val="0"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-SA"/>
                    </w:rPr>
                  </w:rPrChange>
                </w:rPr>
                <w:t>分级</w:t>
              </w:r>
            </w:ins>
          </w:p>
        </w:tc>
        <w:tc>
          <w:tcPr>
            <w:tcW w:w="746" w:type="dxa"/>
            <w:vAlign w:val="center"/>
            <w:tcPrChange w:id="1867" w:author="TXL [2]" w:date="2020-02-17T13:08:24Z">
              <w:tcPr>
                <w:tcW w:w="844" w:type="dxa"/>
                <w:gridSpan w:val="2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869" w:author="TXL [2]" w:date="2020-02-17T13:04:17Z"/>
                <w:rFonts w:hint="default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870" w:author="TXL [2]" w:date="2020-02-17T13:05:04Z">
                  <w:rPr>
                    <w:ins w:id="1871" w:author="TXL [2]" w:date="2020-02-17T13:04:17Z"/>
                    <w:rFonts w:hint="default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868" w:author="TXL [2]" w:date="2020-02-17T13:08:24Z">
                <w:pPr>
                  <w:pStyle w:val="5"/>
                  <w:spacing w:after="0"/>
                </w:pPr>
              </w:pPrChange>
            </w:pPr>
            <w:ins w:id="1872" w:author="TXL [2]" w:date="2020-02-17T13:04:44Z">
              <w:r>
                <w:rPr>
                  <w:rFonts w:hint="eastAsia" w:ascii="楷体" w:hAnsi="楷体" w:eastAsia="楷体" w:cs="楷体"/>
                  <w:sz w:val="18"/>
                  <w:szCs w:val="18"/>
                  <w:vertAlign w:val="baseline"/>
                  <w:lang w:val="en-US" w:eastAsia="zh-CN"/>
                  <w:rPrChange w:id="1873" w:author="TXL [2]" w:date="2020-02-17T13:05:04Z">
                    <w:rPr>
                      <w:rFonts w:hint="eastAsia" w:ascii="楷体" w:hAnsi="楷体" w:eastAsia="楷体" w:cs="楷体"/>
                      <w:sz w:val="28"/>
                      <w:szCs w:val="28"/>
                      <w:vertAlign w:val="baseline"/>
                      <w:lang w:val="en-US" w:eastAsia="zh-CN"/>
                    </w:rPr>
                  </w:rPrChange>
                </w:rPr>
                <w:t>0</w:t>
              </w:r>
            </w:ins>
          </w:p>
        </w:tc>
        <w:tc>
          <w:tcPr>
            <w:tcW w:w="844" w:type="dxa"/>
            <w:vAlign w:val="center"/>
            <w:tcPrChange w:id="1875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877" w:author="TXL [2]" w:date="2020-02-17T13:04:17Z"/>
                <w:rFonts w:hint="default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878" w:author="TXL [2]" w:date="2020-02-17T13:05:04Z">
                  <w:rPr>
                    <w:ins w:id="1879" w:author="TXL [2]" w:date="2020-02-17T13:04:17Z"/>
                    <w:rFonts w:hint="default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876" w:author="TXL [2]" w:date="2020-02-17T13:08:24Z">
                <w:pPr>
                  <w:pStyle w:val="5"/>
                  <w:spacing w:after="0"/>
                </w:pPr>
              </w:pPrChange>
            </w:pPr>
            <w:ins w:id="1880" w:author="TXL [2]" w:date="2020-02-17T13:04:46Z">
              <w:r>
                <w:rPr>
                  <w:rFonts w:hint="eastAsia" w:ascii="楷体" w:hAnsi="楷体" w:eastAsia="楷体" w:cs="楷体"/>
                  <w:sz w:val="18"/>
                  <w:szCs w:val="18"/>
                  <w:vertAlign w:val="baseline"/>
                  <w:lang w:val="en-US" w:eastAsia="zh-CN"/>
                  <w:rPrChange w:id="1881" w:author="TXL [2]" w:date="2020-02-17T13:05:04Z">
                    <w:rPr>
                      <w:rFonts w:hint="eastAsia" w:ascii="楷体" w:hAnsi="楷体" w:eastAsia="楷体" w:cs="楷体"/>
                      <w:sz w:val="28"/>
                      <w:szCs w:val="28"/>
                      <w:vertAlign w:val="baseline"/>
                      <w:lang w:val="en-US" w:eastAsia="zh-CN"/>
                    </w:rPr>
                  </w:rPrChange>
                </w:rPr>
                <w:t>1</w:t>
              </w:r>
            </w:ins>
          </w:p>
        </w:tc>
        <w:tc>
          <w:tcPr>
            <w:tcW w:w="844" w:type="dxa"/>
            <w:vAlign w:val="center"/>
            <w:tcPrChange w:id="1883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885" w:author="TXL [2]" w:date="2020-02-17T13:04:17Z"/>
                <w:rFonts w:hint="default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886" w:author="TXL [2]" w:date="2020-02-17T13:05:04Z">
                  <w:rPr>
                    <w:ins w:id="1887" w:author="TXL [2]" w:date="2020-02-17T13:04:17Z"/>
                    <w:rFonts w:hint="default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884" w:author="TXL [2]" w:date="2020-02-17T13:08:24Z">
                <w:pPr>
                  <w:pStyle w:val="5"/>
                  <w:spacing w:after="0"/>
                </w:pPr>
              </w:pPrChange>
            </w:pPr>
            <w:ins w:id="1888" w:author="TXL [2]" w:date="2020-02-17T13:04:46Z">
              <w:r>
                <w:rPr>
                  <w:rFonts w:hint="eastAsia" w:ascii="楷体" w:hAnsi="楷体" w:eastAsia="楷体" w:cs="楷体"/>
                  <w:sz w:val="18"/>
                  <w:szCs w:val="18"/>
                  <w:vertAlign w:val="baseline"/>
                  <w:lang w:val="en-US" w:eastAsia="zh-CN"/>
                  <w:rPrChange w:id="1889" w:author="TXL [2]" w:date="2020-02-17T13:05:04Z">
                    <w:rPr>
                      <w:rFonts w:hint="eastAsia" w:ascii="楷体" w:hAnsi="楷体" w:eastAsia="楷体" w:cs="楷体"/>
                      <w:sz w:val="28"/>
                      <w:szCs w:val="28"/>
                      <w:vertAlign w:val="baseline"/>
                      <w:lang w:val="en-US" w:eastAsia="zh-CN"/>
                    </w:rPr>
                  </w:rPrChange>
                </w:rPr>
                <w:t>2</w:t>
              </w:r>
            </w:ins>
          </w:p>
        </w:tc>
        <w:tc>
          <w:tcPr>
            <w:tcW w:w="844" w:type="dxa"/>
            <w:vAlign w:val="center"/>
            <w:tcPrChange w:id="1891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893" w:author="TXL [2]" w:date="2020-02-17T13:04:17Z"/>
                <w:rFonts w:hint="default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894" w:author="TXL [2]" w:date="2020-02-17T13:05:04Z">
                  <w:rPr>
                    <w:ins w:id="1895" w:author="TXL [2]" w:date="2020-02-17T13:04:17Z"/>
                    <w:rFonts w:hint="default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892" w:author="TXL [2]" w:date="2020-02-17T13:08:24Z">
                <w:pPr>
                  <w:pStyle w:val="5"/>
                  <w:spacing w:after="0"/>
                </w:pPr>
              </w:pPrChange>
            </w:pPr>
            <w:ins w:id="1896" w:author="TXL [2]" w:date="2020-02-17T13:04:47Z">
              <w:r>
                <w:rPr>
                  <w:rFonts w:hint="eastAsia" w:ascii="楷体" w:hAnsi="楷体" w:eastAsia="楷体" w:cs="楷体"/>
                  <w:sz w:val="18"/>
                  <w:szCs w:val="18"/>
                  <w:vertAlign w:val="baseline"/>
                  <w:lang w:val="en-US" w:eastAsia="zh-CN"/>
                  <w:rPrChange w:id="1897" w:author="TXL [2]" w:date="2020-02-17T13:05:04Z">
                    <w:rPr>
                      <w:rFonts w:hint="eastAsia" w:ascii="楷体" w:hAnsi="楷体" w:eastAsia="楷体" w:cs="楷体"/>
                      <w:sz w:val="28"/>
                      <w:szCs w:val="28"/>
                      <w:vertAlign w:val="baseline"/>
                      <w:lang w:val="en-US" w:eastAsia="zh-CN"/>
                    </w:rPr>
                  </w:rPrChange>
                </w:rPr>
                <w:t>3</w:t>
              </w:r>
            </w:ins>
          </w:p>
        </w:tc>
        <w:tc>
          <w:tcPr>
            <w:tcW w:w="844" w:type="dxa"/>
            <w:vAlign w:val="center"/>
            <w:tcPrChange w:id="1899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901" w:author="TXL [2]" w:date="2020-02-17T13:04:17Z"/>
                <w:rFonts w:hint="default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902" w:author="TXL [2]" w:date="2020-02-17T13:05:04Z">
                  <w:rPr>
                    <w:ins w:id="1903" w:author="TXL [2]" w:date="2020-02-17T13:04:17Z"/>
                    <w:rFonts w:hint="default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900" w:author="TXL [2]" w:date="2020-02-17T13:08:24Z">
                <w:pPr>
                  <w:pStyle w:val="5"/>
                  <w:spacing w:after="0"/>
                </w:pPr>
              </w:pPrChange>
            </w:pPr>
            <w:ins w:id="1904" w:author="TXL [2]" w:date="2020-02-17T13:04:48Z">
              <w:r>
                <w:rPr>
                  <w:rFonts w:hint="eastAsia" w:ascii="楷体" w:hAnsi="楷体" w:eastAsia="楷体" w:cs="楷体"/>
                  <w:sz w:val="18"/>
                  <w:szCs w:val="18"/>
                  <w:vertAlign w:val="baseline"/>
                  <w:lang w:val="en-US" w:eastAsia="zh-CN"/>
                  <w:rPrChange w:id="1905" w:author="TXL [2]" w:date="2020-02-17T13:05:04Z">
                    <w:rPr>
                      <w:rFonts w:hint="eastAsia" w:ascii="楷体" w:hAnsi="楷体" w:eastAsia="楷体" w:cs="楷体"/>
                      <w:sz w:val="28"/>
                      <w:szCs w:val="28"/>
                      <w:vertAlign w:val="baseline"/>
                      <w:lang w:val="en-US" w:eastAsia="zh-CN"/>
                    </w:rPr>
                  </w:rPrChange>
                </w:rPr>
                <w:t>4</w:t>
              </w:r>
            </w:ins>
          </w:p>
        </w:tc>
        <w:tc>
          <w:tcPr>
            <w:tcW w:w="844" w:type="dxa"/>
            <w:vAlign w:val="center"/>
            <w:tcPrChange w:id="1907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909" w:author="TXL [2]" w:date="2020-02-17T13:04:17Z"/>
                <w:rFonts w:hint="default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910" w:author="TXL [2]" w:date="2020-02-17T13:05:04Z">
                  <w:rPr>
                    <w:ins w:id="1911" w:author="TXL [2]" w:date="2020-02-17T13:04:17Z"/>
                    <w:rFonts w:hint="default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908" w:author="TXL [2]" w:date="2020-02-17T13:08:24Z">
                <w:pPr>
                  <w:pStyle w:val="5"/>
                  <w:spacing w:after="0"/>
                </w:pPr>
              </w:pPrChange>
            </w:pPr>
            <w:ins w:id="1912" w:author="TXL [2]" w:date="2020-02-17T13:04:48Z">
              <w:r>
                <w:rPr>
                  <w:rFonts w:hint="eastAsia" w:ascii="楷体" w:hAnsi="楷体" w:eastAsia="楷体" w:cs="楷体"/>
                  <w:sz w:val="18"/>
                  <w:szCs w:val="18"/>
                  <w:vertAlign w:val="baseline"/>
                  <w:lang w:val="en-US" w:eastAsia="zh-CN"/>
                  <w:rPrChange w:id="1913" w:author="TXL [2]" w:date="2020-02-17T13:05:04Z">
                    <w:rPr>
                      <w:rFonts w:hint="eastAsia" w:ascii="楷体" w:hAnsi="楷体" w:eastAsia="楷体" w:cs="楷体"/>
                      <w:sz w:val="28"/>
                      <w:szCs w:val="28"/>
                      <w:vertAlign w:val="baseline"/>
                      <w:lang w:val="en-US" w:eastAsia="zh-CN"/>
                    </w:rPr>
                  </w:rPrChange>
                </w:rPr>
                <w:t>5</w:t>
              </w:r>
            </w:ins>
          </w:p>
        </w:tc>
        <w:tc>
          <w:tcPr>
            <w:tcW w:w="845" w:type="dxa"/>
            <w:vAlign w:val="center"/>
            <w:tcPrChange w:id="1915" w:author="TXL [2]" w:date="2020-02-17T13:08:24Z">
              <w:tcPr>
                <w:tcW w:w="845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917" w:author="TXL [2]" w:date="2020-02-17T13:04:17Z"/>
                <w:rFonts w:hint="default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918" w:author="TXL [2]" w:date="2020-02-17T13:05:04Z">
                  <w:rPr>
                    <w:ins w:id="1919" w:author="TXL [2]" w:date="2020-02-17T13:04:17Z"/>
                    <w:rFonts w:hint="default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916" w:author="TXL [2]" w:date="2020-02-17T13:08:24Z">
                <w:pPr>
                  <w:pStyle w:val="5"/>
                  <w:spacing w:after="0"/>
                </w:pPr>
              </w:pPrChange>
            </w:pPr>
            <w:ins w:id="1920" w:author="TXL [2]" w:date="2020-02-17T13:04:49Z">
              <w:r>
                <w:rPr>
                  <w:rFonts w:hint="eastAsia" w:ascii="楷体" w:hAnsi="楷体" w:eastAsia="楷体" w:cs="楷体"/>
                  <w:sz w:val="18"/>
                  <w:szCs w:val="18"/>
                  <w:vertAlign w:val="baseline"/>
                  <w:lang w:val="en-US" w:eastAsia="zh-CN"/>
                  <w:rPrChange w:id="1921" w:author="TXL [2]" w:date="2020-02-17T13:05:04Z">
                    <w:rPr>
                      <w:rFonts w:hint="eastAsia" w:ascii="楷体" w:hAnsi="楷体" w:eastAsia="楷体" w:cs="楷体"/>
                      <w:sz w:val="28"/>
                      <w:szCs w:val="28"/>
                      <w:vertAlign w:val="baseline"/>
                      <w:lang w:val="en-US" w:eastAsia="zh-CN"/>
                    </w:rPr>
                  </w:rPrChange>
                </w:rPr>
                <w:t>6</w:t>
              </w:r>
            </w:ins>
          </w:p>
        </w:tc>
        <w:tc>
          <w:tcPr>
            <w:tcW w:w="845" w:type="dxa"/>
            <w:vAlign w:val="center"/>
            <w:tcPrChange w:id="1923" w:author="TXL [2]" w:date="2020-02-17T13:08:24Z">
              <w:tcPr>
                <w:tcW w:w="845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925" w:author="TXL [2]" w:date="2020-02-17T13:04:17Z"/>
                <w:rFonts w:hint="default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926" w:author="TXL [2]" w:date="2020-02-17T13:05:04Z">
                  <w:rPr>
                    <w:ins w:id="1927" w:author="TXL [2]" w:date="2020-02-17T13:04:17Z"/>
                    <w:rFonts w:hint="default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924" w:author="TXL [2]" w:date="2020-02-17T13:08:24Z">
                <w:pPr>
                  <w:pStyle w:val="5"/>
                  <w:spacing w:after="0"/>
                </w:pPr>
              </w:pPrChange>
            </w:pPr>
            <w:ins w:id="1928" w:author="TXL [2]" w:date="2020-02-17T13:04:49Z">
              <w:r>
                <w:rPr>
                  <w:rFonts w:hint="eastAsia" w:ascii="楷体" w:hAnsi="楷体" w:eastAsia="楷体" w:cs="楷体"/>
                  <w:sz w:val="18"/>
                  <w:szCs w:val="18"/>
                  <w:vertAlign w:val="baseline"/>
                  <w:lang w:val="en-US" w:eastAsia="zh-CN"/>
                  <w:rPrChange w:id="1929" w:author="TXL [2]" w:date="2020-02-17T13:05:04Z">
                    <w:rPr>
                      <w:rFonts w:hint="eastAsia" w:ascii="楷体" w:hAnsi="楷体" w:eastAsia="楷体" w:cs="楷体"/>
                      <w:sz w:val="28"/>
                      <w:szCs w:val="28"/>
                      <w:vertAlign w:val="baseline"/>
                      <w:lang w:val="en-US" w:eastAsia="zh-CN"/>
                    </w:rPr>
                  </w:rPrChange>
                </w:rPr>
                <w:t>7</w:t>
              </w:r>
            </w:ins>
          </w:p>
        </w:tc>
        <w:tc>
          <w:tcPr>
            <w:tcW w:w="845" w:type="dxa"/>
            <w:vAlign w:val="center"/>
            <w:tcPrChange w:id="1931" w:author="TXL [2]" w:date="2020-02-17T13:08:24Z">
              <w:tcPr>
                <w:tcW w:w="845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933" w:author="TXL [2]" w:date="2020-02-17T13:04:17Z"/>
                <w:rFonts w:hint="default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934" w:author="TXL [2]" w:date="2020-02-17T13:05:04Z">
                  <w:rPr>
                    <w:ins w:id="1935" w:author="TXL [2]" w:date="2020-02-17T13:04:17Z"/>
                    <w:rFonts w:hint="default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932" w:author="TXL [2]" w:date="2020-02-17T13:08:24Z">
                <w:pPr>
                  <w:pStyle w:val="5"/>
                  <w:spacing w:after="0"/>
                </w:pPr>
              </w:pPrChange>
            </w:pPr>
            <w:ins w:id="1936" w:author="TXL [2]" w:date="2020-02-17T13:04:50Z">
              <w:r>
                <w:rPr>
                  <w:rFonts w:hint="eastAsia" w:ascii="楷体" w:hAnsi="楷体" w:eastAsia="楷体" w:cs="楷体"/>
                  <w:sz w:val="18"/>
                  <w:szCs w:val="18"/>
                  <w:vertAlign w:val="baseline"/>
                  <w:lang w:val="en-US" w:eastAsia="zh-CN"/>
                  <w:rPrChange w:id="1937" w:author="TXL [2]" w:date="2020-02-17T13:05:04Z">
                    <w:rPr>
                      <w:rFonts w:hint="eastAsia" w:ascii="楷体" w:hAnsi="楷体" w:eastAsia="楷体" w:cs="楷体"/>
                      <w:sz w:val="28"/>
                      <w:szCs w:val="28"/>
                      <w:vertAlign w:val="baseline"/>
                      <w:lang w:val="en-US" w:eastAsia="zh-CN"/>
                    </w:rPr>
                  </w:rPrChange>
                </w:rPr>
                <w:t>8</w:t>
              </w:r>
            </w:ins>
          </w:p>
        </w:tc>
        <w:tc>
          <w:tcPr>
            <w:tcW w:w="845" w:type="dxa"/>
            <w:vAlign w:val="center"/>
            <w:tcPrChange w:id="1939" w:author="TXL [2]" w:date="2020-02-17T13:08:24Z">
              <w:tcPr>
                <w:tcW w:w="845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941" w:author="TXL [2]" w:date="2020-02-17T13:04:17Z"/>
                <w:rFonts w:hint="default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942" w:author="TXL [2]" w:date="2020-02-17T13:05:04Z">
                  <w:rPr>
                    <w:ins w:id="1943" w:author="TXL [2]" w:date="2020-02-17T13:04:17Z"/>
                    <w:rFonts w:hint="default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940" w:author="TXL [2]" w:date="2020-02-17T13:08:24Z">
                <w:pPr>
                  <w:pStyle w:val="5"/>
                  <w:spacing w:after="0"/>
                </w:pPr>
              </w:pPrChange>
            </w:pPr>
            <w:ins w:id="1944" w:author="TXL [2]" w:date="2020-02-17T13:04:51Z">
              <w:r>
                <w:rPr>
                  <w:rFonts w:hint="eastAsia" w:ascii="楷体" w:hAnsi="楷体" w:eastAsia="楷体" w:cs="楷体"/>
                  <w:sz w:val="18"/>
                  <w:szCs w:val="18"/>
                  <w:vertAlign w:val="baseline"/>
                  <w:lang w:val="en-US" w:eastAsia="zh-CN"/>
                  <w:rPrChange w:id="1945" w:author="TXL [2]" w:date="2020-02-17T13:05:04Z">
                    <w:rPr>
                      <w:rFonts w:hint="eastAsia" w:ascii="楷体" w:hAnsi="楷体" w:eastAsia="楷体" w:cs="楷体"/>
                      <w:sz w:val="28"/>
                      <w:szCs w:val="28"/>
                      <w:vertAlign w:val="baseline"/>
                      <w:lang w:val="en-US" w:eastAsia="zh-CN"/>
                    </w:rPr>
                  </w:rPrChange>
                </w:rPr>
                <w:t>9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  <w:tblPrExChange w:id="1948" w:author="TXL [2]" w:date="2020-02-17T13:08:2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108" w:type="dxa"/>
                <w:right w:w="108" w:type="dxa"/>
              </w:tblCellMar>
            </w:tblPrEx>
          </w:tblPrExChange>
        </w:tblPrEx>
        <w:trPr>
          <w:ins w:id="1947" w:author="TXL [2]" w:date="2020-02-17T13:04:17Z"/>
        </w:trPr>
        <w:tc>
          <w:tcPr>
            <w:tcW w:w="942" w:type="dxa"/>
            <w:vAlign w:val="center"/>
            <w:tcPrChange w:id="1949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951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952" w:author="TXL [2]" w:date="2020-02-17T13:05:04Z">
                  <w:rPr>
                    <w:ins w:id="1953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950" w:author="TXL [2]" w:date="2020-02-17T13:07:48Z">
                <w:pPr>
                  <w:pStyle w:val="5"/>
                  <w:spacing w:after="0"/>
                </w:pPr>
              </w:pPrChange>
            </w:pPr>
            <w:ins w:id="1954" w:author="TXL [2]" w:date="2020-02-17T13:04:28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18"/>
                  <w:szCs w:val="18"/>
                  <w:u w:val="none"/>
                  <w:lang w:val="en-US" w:eastAsia="zh-CN" w:bidi="ar-SA"/>
                  <w:rPrChange w:id="1955" w:author="TXL [2]" w:date="2020-02-17T13:05:04Z">
                    <w:rPr>
                      <w:rFonts w:hint="eastAsia" w:ascii="楷体" w:hAnsi="楷体" w:eastAsia="楷体" w:cs="楷体"/>
                      <w:b w:val="0"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-SA"/>
                    </w:rPr>
                  </w:rPrChange>
                </w:rPr>
                <w:t>压力</w:t>
              </w:r>
            </w:ins>
            <w:ins w:id="1957" w:author="TXL [2]" w:date="2020-02-17T13:04:28Z">
              <w:r>
                <w:rPr>
                  <w:rFonts w:hint="eastAsia" w:ascii="楷体" w:hAnsi="楷体" w:eastAsia="楷体" w:cs="楷体"/>
                  <w:i w:val="0"/>
                  <w:color w:val="auto"/>
                  <w:kern w:val="0"/>
                  <w:sz w:val="18"/>
                  <w:szCs w:val="18"/>
                  <w:u w:val="none"/>
                  <w:lang w:val="en-US" w:eastAsia="zh-CN" w:bidi="ar-SA"/>
                  <w:rPrChange w:id="1958" w:author="TXL [2]" w:date="2020-02-17T13:05:04Z">
                    <w:rPr>
                      <w:rFonts w:hint="eastAsia" w:ascii="楷体" w:hAnsi="楷体" w:eastAsia="楷体" w:cs="楷体"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-SA"/>
                    </w:rPr>
                  </w:rPrChange>
                </w:rPr>
                <w:t>kN</w:t>
              </w:r>
            </w:ins>
          </w:p>
        </w:tc>
        <w:tc>
          <w:tcPr>
            <w:tcW w:w="746" w:type="dxa"/>
            <w:vAlign w:val="center"/>
            <w:tcPrChange w:id="1960" w:author="TXL [2]" w:date="2020-02-17T13:08:24Z">
              <w:tcPr>
                <w:tcW w:w="844" w:type="dxa"/>
                <w:gridSpan w:val="2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962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963" w:author="TXL [2]" w:date="2020-02-17T13:05:04Z">
                  <w:rPr>
                    <w:ins w:id="1964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961" w:author="TXL [2]" w:date="2020-02-17T13:07:48Z">
                <w:pPr>
                  <w:pStyle w:val="5"/>
                  <w:spacing w:after="0"/>
                </w:pPr>
              </w:pPrChange>
            </w:pPr>
            <w:ins w:id="1965" w:author="TXL [2]" w:date="2020-02-17T13:05:29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14</w:t>
              </w:r>
            </w:ins>
          </w:p>
        </w:tc>
        <w:tc>
          <w:tcPr>
            <w:tcW w:w="844" w:type="dxa"/>
            <w:vAlign w:val="center"/>
            <w:tcPrChange w:id="1966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968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969" w:author="TXL [2]" w:date="2020-02-17T13:05:04Z">
                  <w:rPr>
                    <w:ins w:id="1970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967" w:author="TXL [2]" w:date="2020-02-17T13:07:48Z">
                <w:pPr>
                  <w:pStyle w:val="5"/>
                  <w:spacing w:after="0"/>
                </w:pPr>
              </w:pPrChange>
            </w:pPr>
            <w:ins w:id="1971" w:author="TXL [2]" w:date="2020-02-17T13:05:32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305</w:t>
              </w:r>
            </w:ins>
          </w:p>
        </w:tc>
        <w:tc>
          <w:tcPr>
            <w:tcW w:w="844" w:type="dxa"/>
            <w:vAlign w:val="center"/>
            <w:tcPrChange w:id="1972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974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975" w:author="TXL [2]" w:date="2020-02-17T13:05:04Z">
                  <w:rPr>
                    <w:ins w:id="1976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973" w:author="TXL [2]" w:date="2020-02-17T13:07:48Z">
                <w:pPr>
                  <w:pStyle w:val="5"/>
                  <w:spacing w:after="0"/>
                </w:pPr>
              </w:pPrChange>
            </w:pPr>
            <w:ins w:id="1977" w:author="TXL [2]" w:date="2020-02-17T13:05:35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610</w:t>
              </w:r>
            </w:ins>
          </w:p>
        </w:tc>
        <w:tc>
          <w:tcPr>
            <w:tcW w:w="844" w:type="dxa"/>
            <w:vAlign w:val="center"/>
            <w:tcPrChange w:id="1978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980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981" w:author="TXL [2]" w:date="2020-02-17T13:05:04Z">
                  <w:rPr>
                    <w:ins w:id="1982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979" w:author="TXL [2]" w:date="2020-02-17T13:07:48Z">
                <w:pPr>
                  <w:pStyle w:val="5"/>
                  <w:spacing w:after="0"/>
                </w:pPr>
              </w:pPrChange>
            </w:pPr>
            <w:ins w:id="1983" w:author="TXL [2]" w:date="2020-02-17T13:05:47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1220</w:t>
              </w:r>
            </w:ins>
          </w:p>
        </w:tc>
        <w:tc>
          <w:tcPr>
            <w:tcW w:w="844" w:type="dxa"/>
            <w:vAlign w:val="center"/>
            <w:tcPrChange w:id="1984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986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987" w:author="TXL [2]" w:date="2020-02-17T13:05:04Z">
                  <w:rPr>
                    <w:ins w:id="1988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985" w:author="TXL [2]" w:date="2020-02-17T13:07:48Z">
                <w:pPr>
                  <w:pStyle w:val="5"/>
                  <w:spacing w:after="0"/>
                </w:pPr>
              </w:pPrChange>
            </w:pPr>
            <w:ins w:id="1989" w:author="TXL [2]" w:date="2020-02-17T13:05:52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2500</w:t>
              </w:r>
            </w:ins>
          </w:p>
        </w:tc>
        <w:tc>
          <w:tcPr>
            <w:tcW w:w="844" w:type="dxa"/>
            <w:vAlign w:val="center"/>
            <w:tcPrChange w:id="1990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992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993" w:author="TXL [2]" w:date="2020-02-17T13:05:04Z">
                  <w:rPr>
                    <w:ins w:id="1994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991" w:author="TXL [2]" w:date="2020-02-17T13:07:48Z">
                <w:pPr>
                  <w:pStyle w:val="5"/>
                  <w:spacing w:after="0"/>
                </w:pPr>
              </w:pPrChange>
            </w:pPr>
            <w:ins w:id="1995" w:author="TXL [2]" w:date="2020-02-17T13:05:57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5000</w:t>
              </w:r>
            </w:ins>
          </w:p>
        </w:tc>
        <w:tc>
          <w:tcPr>
            <w:tcW w:w="845" w:type="dxa"/>
            <w:vAlign w:val="center"/>
            <w:tcPrChange w:id="1996" w:author="TXL [2]" w:date="2020-02-17T13:08:24Z">
              <w:tcPr>
                <w:tcW w:w="845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1998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1999" w:author="TXL [2]" w:date="2020-02-17T13:05:04Z">
                  <w:rPr>
                    <w:ins w:id="2000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1997" w:author="TXL [2]" w:date="2020-02-17T13:07:48Z">
                <w:pPr>
                  <w:pStyle w:val="5"/>
                  <w:spacing w:after="0"/>
                </w:pPr>
              </w:pPrChange>
            </w:pPr>
            <w:ins w:id="2001" w:author="TXL [2]" w:date="2020-02-17T13:06:00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10000</w:t>
              </w:r>
            </w:ins>
          </w:p>
        </w:tc>
        <w:tc>
          <w:tcPr>
            <w:tcW w:w="845" w:type="dxa"/>
            <w:vAlign w:val="center"/>
            <w:tcPrChange w:id="2002" w:author="TXL [2]" w:date="2020-02-17T13:08:24Z">
              <w:tcPr>
                <w:tcW w:w="845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2004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2005" w:author="TXL [2]" w:date="2020-02-17T13:05:04Z">
                  <w:rPr>
                    <w:ins w:id="2006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2003" w:author="TXL [2]" w:date="2020-02-17T13:07:48Z">
                <w:pPr>
                  <w:pStyle w:val="5"/>
                  <w:spacing w:after="0"/>
                </w:pPr>
              </w:pPrChange>
            </w:pPr>
            <w:ins w:id="2007" w:author="TXL [2]" w:date="2020-02-17T13:06:06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15000</w:t>
              </w:r>
            </w:ins>
          </w:p>
        </w:tc>
        <w:tc>
          <w:tcPr>
            <w:tcW w:w="845" w:type="dxa"/>
            <w:vAlign w:val="center"/>
            <w:tcPrChange w:id="2008" w:author="TXL [2]" w:date="2020-02-17T13:08:24Z">
              <w:tcPr>
                <w:tcW w:w="845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2010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2011" w:author="TXL [2]" w:date="2020-02-17T13:05:04Z">
                  <w:rPr>
                    <w:ins w:id="2012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2009" w:author="TXL [2]" w:date="2020-02-17T13:07:48Z">
                <w:pPr>
                  <w:pStyle w:val="5"/>
                  <w:spacing w:after="0"/>
                </w:pPr>
              </w:pPrChange>
            </w:pPr>
            <w:ins w:id="2013" w:author="TXL [2]" w:date="2020-02-17T13:05:44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20000</w:t>
              </w:r>
            </w:ins>
          </w:p>
        </w:tc>
        <w:tc>
          <w:tcPr>
            <w:tcW w:w="845" w:type="dxa"/>
            <w:vAlign w:val="center"/>
            <w:tcPrChange w:id="2014" w:author="TXL [2]" w:date="2020-02-17T13:08:24Z">
              <w:tcPr>
                <w:tcW w:w="845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2016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2017" w:author="TXL [2]" w:date="2020-02-17T13:05:04Z">
                  <w:rPr>
                    <w:ins w:id="2018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2015" w:author="TXL [2]" w:date="2020-02-17T13:07:48Z">
                <w:pPr>
                  <w:pStyle w:val="5"/>
                  <w:spacing w:after="0"/>
                </w:pPr>
              </w:pPrChange>
            </w:pPr>
            <w:ins w:id="2019" w:author="TXL [2]" w:date="2020-02-17T13:05:39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25307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  <w:tblPrExChange w:id="2021" w:author="TXL [2]" w:date="2020-02-17T13:08:2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108" w:type="dxa"/>
                <w:right w:w="108" w:type="dxa"/>
              </w:tblCellMar>
            </w:tblPrEx>
          </w:tblPrExChange>
        </w:tblPrEx>
        <w:trPr>
          <w:ins w:id="2020" w:author="TXL [2]" w:date="2020-02-17T13:04:17Z"/>
        </w:trPr>
        <w:tc>
          <w:tcPr>
            <w:tcW w:w="942" w:type="dxa"/>
            <w:vAlign w:val="center"/>
            <w:tcPrChange w:id="2022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2024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2025" w:author="TXL [2]" w:date="2020-02-17T13:05:04Z">
                  <w:rPr>
                    <w:ins w:id="2026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2023" w:author="TXL [2]" w:date="2020-02-17T13:07:48Z">
                <w:pPr>
                  <w:pStyle w:val="5"/>
                  <w:spacing w:after="0"/>
                </w:pPr>
              </w:pPrChange>
            </w:pPr>
            <w:ins w:id="2027" w:author="TXL [2]" w:date="2020-02-17T13:04:31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18"/>
                  <w:szCs w:val="18"/>
                  <w:u w:val="none"/>
                  <w:lang w:val="en-US" w:eastAsia="zh-CN" w:bidi="ar-SA"/>
                  <w:rPrChange w:id="2028" w:author="TXL [2]" w:date="2020-02-17T13:05:04Z">
                    <w:rPr>
                      <w:rFonts w:hint="eastAsia" w:ascii="楷体" w:hAnsi="楷体" w:eastAsia="楷体" w:cs="楷体"/>
                      <w:b w:val="0"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-SA"/>
                    </w:rPr>
                  </w:rPrChange>
                </w:rPr>
                <w:t>压强</w:t>
              </w:r>
            </w:ins>
            <w:ins w:id="2030" w:author="TXL [2]" w:date="2020-02-17T13:04:31Z">
              <w:r>
                <w:rPr>
                  <w:rFonts w:hint="eastAsia" w:ascii="楷体" w:hAnsi="楷体" w:eastAsia="楷体" w:cs="楷体"/>
                  <w:i w:val="0"/>
                  <w:color w:val="auto"/>
                  <w:kern w:val="0"/>
                  <w:sz w:val="18"/>
                  <w:szCs w:val="18"/>
                  <w:u w:val="none"/>
                  <w:lang w:val="en-US" w:eastAsia="zh-CN" w:bidi="ar-SA"/>
                  <w:rPrChange w:id="2031" w:author="TXL [2]" w:date="2020-02-17T13:05:04Z">
                    <w:rPr>
                      <w:rFonts w:hint="eastAsia" w:ascii="楷体" w:hAnsi="楷体" w:eastAsia="楷体" w:cs="楷体"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-SA"/>
                    </w:rPr>
                  </w:rPrChange>
                </w:rPr>
                <w:t>MPa</w:t>
              </w:r>
            </w:ins>
          </w:p>
        </w:tc>
        <w:tc>
          <w:tcPr>
            <w:tcW w:w="746" w:type="dxa"/>
            <w:vAlign w:val="center"/>
            <w:tcPrChange w:id="2033" w:author="TXL [2]" w:date="2020-02-17T13:08:24Z">
              <w:tcPr>
                <w:tcW w:w="844" w:type="dxa"/>
                <w:gridSpan w:val="2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2035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2036" w:author="TXL [2]" w:date="2020-02-17T13:05:04Z">
                  <w:rPr>
                    <w:ins w:id="2037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2034" w:author="TXL [2]" w:date="2020-02-17T13:07:48Z">
                <w:pPr>
                  <w:pStyle w:val="5"/>
                  <w:spacing w:after="0"/>
                </w:pPr>
              </w:pPrChange>
            </w:pPr>
            <w:ins w:id="2038" w:author="TXL [2]" w:date="2020-02-17T13:06:4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0.00</w:t>
              </w:r>
            </w:ins>
          </w:p>
        </w:tc>
        <w:tc>
          <w:tcPr>
            <w:tcW w:w="844" w:type="dxa"/>
            <w:vAlign w:val="center"/>
            <w:tcPrChange w:id="2039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2041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2042" w:author="TXL [2]" w:date="2020-02-17T13:05:04Z">
                  <w:rPr>
                    <w:ins w:id="2043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2040" w:author="TXL [2]" w:date="2020-02-17T13:07:48Z">
                <w:pPr>
                  <w:pStyle w:val="5"/>
                  <w:spacing w:after="0"/>
                </w:pPr>
              </w:pPrChange>
            </w:pPr>
            <w:ins w:id="2044" w:author="TXL [2]" w:date="2020-02-17T13:06:47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0.10</w:t>
              </w:r>
            </w:ins>
          </w:p>
        </w:tc>
        <w:tc>
          <w:tcPr>
            <w:tcW w:w="844" w:type="dxa"/>
            <w:vAlign w:val="center"/>
            <w:tcPrChange w:id="2045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2047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2048" w:author="TXL [2]" w:date="2020-02-17T13:05:04Z">
                  <w:rPr>
                    <w:ins w:id="2049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2046" w:author="TXL [2]" w:date="2020-02-17T13:07:48Z">
                <w:pPr>
                  <w:pStyle w:val="5"/>
                  <w:spacing w:after="0"/>
                </w:pPr>
              </w:pPrChange>
            </w:pPr>
            <w:ins w:id="2050" w:author="TXL [2]" w:date="2020-02-17T13:06:49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0.20</w:t>
              </w:r>
            </w:ins>
          </w:p>
        </w:tc>
        <w:tc>
          <w:tcPr>
            <w:tcW w:w="844" w:type="dxa"/>
            <w:vAlign w:val="center"/>
            <w:tcPrChange w:id="2051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2053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2054" w:author="TXL [2]" w:date="2020-02-17T13:05:04Z">
                  <w:rPr>
                    <w:ins w:id="2055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2052" w:author="TXL [2]" w:date="2020-02-17T13:07:48Z">
                <w:pPr>
                  <w:pStyle w:val="5"/>
                  <w:spacing w:after="0"/>
                </w:pPr>
              </w:pPrChange>
            </w:pPr>
            <w:ins w:id="2056" w:author="TXL [2]" w:date="2020-02-17T13:06:52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0.40</w:t>
              </w:r>
            </w:ins>
          </w:p>
        </w:tc>
        <w:tc>
          <w:tcPr>
            <w:tcW w:w="844" w:type="dxa"/>
            <w:vAlign w:val="center"/>
            <w:tcPrChange w:id="2057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2059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2060" w:author="TXL [2]" w:date="2020-02-17T13:05:04Z">
                  <w:rPr>
                    <w:ins w:id="2061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2058" w:author="TXL [2]" w:date="2020-02-17T13:07:48Z">
                <w:pPr>
                  <w:pStyle w:val="5"/>
                  <w:spacing w:after="0"/>
                </w:pPr>
              </w:pPrChange>
            </w:pPr>
            <w:ins w:id="2062" w:author="TXL [2]" w:date="2020-02-17T13:06:57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0.82</w:t>
              </w:r>
            </w:ins>
          </w:p>
        </w:tc>
        <w:tc>
          <w:tcPr>
            <w:tcW w:w="844" w:type="dxa"/>
            <w:vAlign w:val="center"/>
            <w:tcPrChange w:id="2063" w:author="TXL [2]" w:date="2020-02-17T13:08:24Z">
              <w:tcPr>
                <w:tcW w:w="844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2065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2066" w:author="TXL [2]" w:date="2020-02-17T13:05:04Z">
                  <w:rPr>
                    <w:ins w:id="2067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2064" w:author="TXL [2]" w:date="2020-02-17T13:07:48Z">
                <w:pPr>
                  <w:pStyle w:val="5"/>
                  <w:spacing w:after="0"/>
                </w:pPr>
              </w:pPrChange>
            </w:pPr>
            <w:ins w:id="2068" w:author="TXL [2]" w:date="2020-02-17T13:07:10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1.63</w:t>
              </w:r>
            </w:ins>
          </w:p>
        </w:tc>
        <w:tc>
          <w:tcPr>
            <w:tcW w:w="845" w:type="dxa"/>
            <w:vAlign w:val="center"/>
            <w:tcPrChange w:id="2069" w:author="TXL [2]" w:date="2020-02-17T13:08:24Z">
              <w:tcPr>
                <w:tcW w:w="845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2071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2072" w:author="TXL [2]" w:date="2020-02-17T13:05:04Z">
                  <w:rPr>
                    <w:ins w:id="2073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2070" w:author="TXL [2]" w:date="2020-02-17T13:07:48Z">
                <w:pPr>
                  <w:pStyle w:val="5"/>
                  <w:spacing w:after="0"/>
                </w:pPr>
              </w:pPrChange>
            </w:pPr>
            <w:ins w:id="2074" w:author="TXL [2]" w:date="2020-02-17T13:07:1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3.26</w:t>
              </w:r>
            </w:ins>
          </w:p>
        </w:tc>
        <w:tc>
          <w:tcPr>
            <w:tcW w:w="845" w:type="dxa"/>
            <w:vAlign w:val="center"/>
            <w:tcPrChange w:id="2075" w:author="TXL [2]" w:date="2020-02-17T13:08:24Z">
              <w:tcPr>
                <w:tcW w:w="845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2077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2078" w:author="TXL [2]" w:date="2020-02-17T13:05:04Z">
                  <w:rPr>
                    <w:ins w:id="2079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2076" w:author="TXL [2]" w:date="2020-02-17T13:07:48Z">
                <w:pPr>
                  <w:pStyle w:val="5"/>
                  <w:spacing w:after="0"/>
                </w:pPr>
              </w:pPrChange>
            </w:pPr>
            <w:ins w:id="2080" w:author="TXL [2]" w:date="2020-02-17T13:07:22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4.89</w:t>
              </w:r>
            </w:ins>
          </w:p>
        </w:tc>
        <w:tc>
          <w:tcPr>
            <w:tcW w:w="845" w:type="dxa"/>
            <w:vAlign w:val="center"/>
            <w:tcPrChange w:id="2081" w:author="TXL [2]" w:date="2020-02-17T13:08:24Z">
              <w:tcPr>
                <w:tcW w:w="845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2083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2084" w:author="TXL [2]" w:date="2020-02-17T13:05:04Z">
                  <w:rPr>
                    <w:ins w:id="2085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2082" w:author="TXL [2]" w:date="2020-02-17T13:07:48Z">
                <w:pPr>
                  <w:pStyle w:val="5"/>
                  <w:spacing w:after="0"/>
                </w:pPr>
              </w:pPrChange>
            </w:pPr>
            <w:ins w:id="2086" w:author="TXL [2]" w:date="2020-02-17T13:07:25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6.52</w:t>
              </w:r>
            </w:ins>
          </w:p>
        </w:tc>
        <w:tc>
          <w:tcPr>
            <w:tcW w:w="845" w:type="dxa"/>
            <w:vAlign w:val="center"/>
            <w:tcPrChange w:id="2087" w:author="TXL [2]" w:date="2020-02-17T13:08:24Z">
              <w:tcPr>
                <w:tcW w:w="845" w:type="dxa"/>
              </w:tcPr>
            </w:tcPrChange>
          </w:tcPr>
          <w:p>
            <w:pPr>
              <w:pStyle w:val="5"/>
              <w:spacing w:after="0"/>
              <w:ind w:firstLine="0"/>
              <w:jc w:val="center"/>
              <w:rPr>
                <w:ins w:id="2089" w:author="TXL [2]" w:date="2020-02-17T13:04:17Z"/>
                <w:rFonts w:hint="eastAsia" w:ascii="楷体" w:hAnsi="楷体" w:eastAsia="楷体" w:cs="楷体"/>
                <w:sz w:val="18"/>
                <w:szCs w:val="18"/>
                <w:vertAlign w:val="baseline"/>
                <w:lang w:val="en-US" w:eastAsia="zh-CN"/>
                <w:rPrChange w:id="2090" w:author="TXL [2]" w:date="2020-02-17T13:05:04Z">
                  <w:rPr>
                    <w:ins w:id="2091" w:author="TXL [2]" w:date="2020-02-17T13:04:17Z"/>
                    <w:rFonts w:hint="eastAsia" w:ascii="楷体" w:hAnsi="楷体" w:eastAsia="楷体" w:cs="楷体"/>
                    <w:sz w:val="28"/>
                    <w:szCs w:val="28"/>
                    <w:vertAlign w:val="baseline"/>
                    <w:lang w:val="en-US" w:eastAsia="zh-CN"/>
                  </w:rPr>
                </w:rPrChange>
              </w:rPr>
              <w:pPrChange w:id="2088" w:author="TXL [2]" w:date="2020-02-17T13:07:48Z">
                <w:pPr>
                  <w:pStyle w:val="5"/>
                  <w:spacing w:after="0"/>
                </w:pPr>
              </w:pPrChange>
            </w:pPr>
            <w:ins w:id="2092" w:author="TXL [2]" w:date="2020-02-17T13:07:28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8.25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ins w:id="2093" w:author="TXL [2]" w:date="2020-02-17T13:08:58Z"/>
        </w:trPr>
        <w:tc>
          <w:tcPr>
            <w:tcW w:w="942" w:type="dxa"/>
            <w:vAlign w:val="center"/>
          </w:tcPr>
          <w:p>
            <w:pPr>
              <w:pStyle w:val="5"/>
              <w:spacing w:after="0"/>
              <w:ind w:firstLine="0"/>
              <w:jc w:val="center"/>
              <w:rPr>
                <w:ins w:id="2094" w:author="TXL [2]" w:date="2020-02-17T13:08:58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-SA"/>
              </w:rPr>
            </w:pPr>
            <w:ins w:id="2095" w:author="TXL [2]" w:date="2020-02-17T13:09:02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18"/>
                  <w:szCs w:val="18"/>
                  <w:u w:val="none"/>
                  <w:lang w:val="en-US" w:eastAsia="zh-CN" w:bidi="ar-SA"/>
                </w:rPr>
                <w:t>备注</w:t>
              </w:r>
            </w:ins>
          </w:p>
        </w:tc>
        <w:tc>
          <w:tcPr>
            <w:tcW w:w="746" w:type="dxa"/>
            <w:vAlign w:val="center"/>
          </w:tcPr>
          <w:p>
            <w:pPr>
              <w:pStyle w:val="5"/>
              <w:spacing w:after="0"/>
              <w:ind w:firstLine="0"/>
              <w:jc w:val="center"/>
              <w:rPr>
                <w:ins w:id="2096" w:author="TXL [2]" w:date="2020-02-17T13:08:58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ins w:id="2097" w:author="TXL [2]" w:date="2020-02-17T13:09:06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</w:rPr>
                <w:t>预压</w:t>
              </w:r>
            </w:ins>
          </w:p>
        </w:tc>
        <w:tc>
          <w:tcPr>
            <w:tcW w:w="844" w:type="dxa"/>
            <w:vAlign w:val="center"/>
          </w:tcPr>
          <w:p>
            <w:pPr>
              <w:pStyle w:val="5"/>
              <w:spacing w:after="0"/>
              <w:ind w:firstLine="0"/>
              <w:jc w:val="center"/>
              <w:rPr>
                <w:ins w:id="2098" w:author="TXL [2]" w:date="2020-02-17T13:08:58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844" w:type="dxa"/>
            <w:vAlign w:val="center"/>
          </w:tcPr>
          <w:p>
            <w:pPr>
              <w:pStyle w:val="5"/>
              <w:spacing w:after="0"/>
              <w:ind w:firstLine="0"/>
              <w:jc w:val="center"/>
              <w:rPr>
                <w:ins w:id="2099" w:author="TXL [2]" w:date="2020-02-17T13:08:58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844" w:type="dxa"/>
            <w:vAlign w:val="center"/>
          </w:tcPr>
          <w:p>
            <w:pPr>
              <w:pStyle w:val="5"/>
              <w:spacing w:after="0"/>
              <w:ind w:firstLine="0"/>
              <w:jc w:val="center"/>
              <w:rPr>
                <w:ins w:id="2100" w:author="TXL [2]" w:date="2020-02-17T13:08:58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844" w:type="dxa"/>
            <w:vAlign w:val="center"/>
          </w:tcPr>
          <w:p>
            <w:pPr>
              <w:pStyle w:val="5"/>
              <w:spacing w:after="0"/>
              <w:ind w:firstLine="0"/>
              <w:jc w:val="center"/>
              <w:rPr>
                <w:ins w:id="2101" w:author="TXL [2]" w:date="2020-02-17T13:08:58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844" w:type="dxa"/>
            <w:vAlign w:val="center"/>
          </w:tcPr>
          <w:p>
            <w:pPr>
              <w:pStyle w:val="5"/>
              <w:spacing w:after="0"/>
              <w:ind w:firstLine="0"/>
              <w:jc w:val="center"/>
              <w:rPr>
                <w:ins w:id="2102" w:author="TXL [2]" w:date="2020-02-17T13:08:58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845" w:type="dxa"/>
            <w:vAlign w:val="center"/>
          </w:tcPr>
          <w:p>
            <w:pPr>
              <w:pStyle w:val="5"/>
              <w:spacing w:after="0"/>
              <w:ind w:firstLine="0"/>
              <w:jc w:val="center"/>
              <w:rPr>
                <w:ins w:id="2103" w:author="TXL [2]" w:date="2020-02-17T13:08:58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845" w:type="dxa"/>
            <w:vAlign w:val="center"/>
          </w:tcPr>
          <w:p>
            <w:pPr>
              <w:pStyle w:val="5"/>
              <w:spacing w:after="0"/>
              <w:ind w:firstLine="0"/>
              <w:jc w:val="center"/>
              <w:rPr>
                <w:ins w:id="2104" w:author="TXL [2]" w:date="2020-02-17T13:08:58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845" w:type="dxa"/>
            <w:vAlign w:val="center"/>
          </w:tcPr>
          <w:p>
            <w:pPr>
              <w:pStyle w:val="5"/>
              <w:spacing w:after="0"/>
              <w:ind w:firstLine="0"/>
              <w:jc w:val="center"/>
              <w:rPr>
                <w:ins w:id="2105" w:author="TXL [2]" w:date="2020-02-17T13:08:58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-SA"/>
              </w:rPr>
            </w:pPr>
          </w:p>
        </w:tc>
        <w:tc>
          <w:tcPr>
            <w:tcW w:w="845" w:type="dxa"/>
            <w:vAlign w:val="center"/>
          </w:tcPr>
          <w:p>
            <w:pPr>
              <w:pStyle w:val="5"/>
              <w:spacing w:after="0"/>
              <w:ind w:firstLine="0"/>
              <w:jc w:val="center"/>
              <w:rPr>
                <w:ins w:id="2106" w:author="TXL [2]" w:date="2020-02-17T13:08:58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</w:tbl>
    <w:p>
      <w:pPr>
        <w:pStyle w:val="5"/>
        <w:spacing w:after="0"/>
        <w:ind w:firstLine="560" w:firstLineChars="200"/>
        <w:rPr>
          <w:del w:id="2107" w:author="TXL [2]" w:date="2020-02-17T13:09:10Z"/>
          <w:rFonts w:hint="eastAsia" w:ascii="楷体" w:hAnsi="楷体" w:eastAsia="楷体" w:cs="楷体"/>
          <w:sz w:val="28"/>
          <w:szCs w:val="28"/>
          <w:lang w:val="en-US" w:eastAsia="zh-CN"/>
          <w:rPrChange w:id="2108" w:author="TXL" w:date="2020-01-29T21:53:38Z">
            <w:rPr>
              <w:del w:id="2109" w:author="TXL [2]" w:date="2020-02-17T13:09:10Z"/>
              <w:rFonts w:hint="eastAsia" w:hAnsi="宋体"/>
              <w:sz w:val="21"/>
              <w:szCs w:val="21"/>
              <w:lang w:val="en-US" w:eastAsia="zh-CN"/>
            </w:rPr>
          </w:rPrChange>
        </w:rPr>
      </w:pPr>
    </w:p>
    <w:p>
      <w:pPr>
        <w:pStyle w:val="5"/>
        <w:spacing w:after="0"/>
        <w:ind w:firstLine="560" w:firstLineChars="200"/>
        <w:rPr>
          <w:del w:id="2110" w:author="TXL [2]" w:date="2020-02-17T13:08:40Z"/>
          <w:rFonts w:hint="eastAsia" w:ascii="楷体" w:hAnsi="楷体" w:eastAsia="楷体" w:cs="楷体"/>
          <w:b/>
          <w:bCs/>
          <w:sz w:val="24"/>
          <w:szCs w:val="24"/>
          <w:lang w:val="en-US" w:eastAsia="zh-CN"/>
          <w:rPrChange w:id="2111" w:author="TXL" w:date="2020-01-31T11:53:49Z">
            <w:rPr>
              <w:del w:id="2112" w:author="TXL [2]" w:date="2020-02-17T13:08:40Z"/>
              <w:rFonts w:hint="eastAsia" w:hAnsi="宋体"/>
              <w:sz w:val="21"/>
              <w:szCs w:val="21"/>
              <w:lang w:val="en-US" w:eastAsia="zh-CN"/>
            </w:rPr>
          </w:rPrChange>
        </w:rPr>
      </w:pPr>
      <w:del w:id="2113" w:author="TXL [2]" w:date="2020-02-17T13:08:4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114" w:author="TXL" w:date="2020-01-29T21:53:38Z">
              <w:rPr>
                <w:rFonts w:hint="eastAsia" w:hAnsi="宋体"/>
                <w:sz w:val="21"/>
                <w:szCs w:val="21"/>
                <w:lang w:val="en-US" w:eastAsia="zh-CN"/>
              </w:rPr>
            </w:rPrChange>
          </w:rPr>
          <w:delText xml:space="preserve">           </w:delText>
        </w:r>
      </w:del>
      <w:del w:id="2116" w:author="TXL [2]" w:date="2020-02-17T13:08:4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117" w:author="TXL" w:date="2020-01-29T21:53:38Z">
              <w:rPr>
                <w:rFonts w:hint="eastAsia" w:hAnsi="宋体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119" w:author="TXL [2]" w:date="2020-02-17T13:08:4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120" w:author="TXL" w:date="2020-01-29T21:53:38Z">
              <w:rPr>
                <w:rFonts w:hint="eastAsia" w:hAnsi="宋体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122" w:author="TXL [2]" w:date="2020-02-17T13:08:4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123" w:author="TXL" w:date="2020-01-29T21:53:38Z">
              <w:rPr>
                <w:rFonts w:hint="eastAsia" w:hAnsi="宋体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125" w:author="TXL [2]" w:date="2020-02-17T13:08:4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126" w:author="TXL" w:date="2020-01-29T21:53:38Z">
              <w:rPr>
                <w:rFonts w:hint="eastAsia" w:hAnsi="宋体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128" w:author="TXL [2]" w:date="2020-02-17T13:08:4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129" w:author="TXL" w:date="2020-01-29T21:53:38Z">
              <w:rPr>
                <w:rFonts w:hint="eastAsia" w:hAnsi="宋体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131" w:author="TXL [2]" w:date="2020-02-17T13:08:4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132" w:author="TXL" w:date="2020-01-29T21:53:38Z">
              <w:rPr>
                <w:rFonts w:hint="eastAsia" w:hAnsi="宋体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134" w:author="TXL [2]" w:date="2020-02-17T13:08:40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135" w:author="TXL" w:date="2020-01-29T21:53:38Z">
              <w:rPr>
                <w:rFonts w:hint="eastAsia" w:hAnsi="宋体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137" w:author="TXL [2]" w:date="2020-02-17T13:08:40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138" w:author="TXL" w:date="2020-01-31T11:53:49Z">
              <w:rPr>
                <w:rFonts w:hint="eastAsia" w:hAnsi="宋体"/>
                <w:sz w:val="21"/>
                <w:szCs w:val="21"/>
                <w:lang w:val="en-US" w:eastAsia="zh-CN"/>
              </w:rPr>
            </w:rPrChange>
          </w:rPr>
          <w:delText xml:space="preserve"> 表3.4            </w:delText>
        </w:r>
      </w:del>
      <w:ins w:id="2140" w:author="TXL" w:date="2020-01-31T11:52:56Z">
        <w:del w:id="2141" w:author="TXL [2]" w:date="2020-02-17T13:08:40Z">
          <w:r>
            <w:rPr>
              <w:rFonts w:hint="eastAsia" w:ascii="楷体" w:hAnsi="楷体" w:eastAsia="楷体" w:cs="楷体"/>
              <w:b/>
              <w:bCs/>
              <w:sz w:val="24"/>
              <w:szCs w:val="24"/>
              <w:lang w:val="en-US" w:eastAsia="zh-CN"/>
              <w:rPrChange w:id="2142" w:author="TXL" w:date="2020-01-31T11:53:49Z">
                <w:rPr>
                  <w:rFonts w:hint="eastAsia" w:ascii="楷体" w:hAnsi="楷体" w:eastAsia="楷体" w:cs="楷体"/>
                  <w:sz w:val="28"/>
                  <w:szCs w:val="28"/>
                  <w:lang w:val="en-US" w:eastAsia="zh-CN"/>
                </w:rPr>
              </w:rPrChange>
            </w:rPr>
            <w:delText>大型压缩</w:delText>
          </w:r>
        </w:del>
      </w:ins>
      <w:ins w:id="2145" w:author="TXL" w:date="2020-01-31T11:52:58Z">
        <w:del w:id="2146" w:author="TXL [2]" w:date="2020-02-17T13:08:40Z">
          <w:r>
            <w:rPr>
              <w:rFonts w:hint="eastAsia" w:ascii="楷体" w:hAnsi="楷体" w:eastAsia="楷体" w:cs="楷体"/>
              <w:b/>
              <w:bCs/>
              <w:sz w:val="24"/>
              <w:szCs w:val="24"/>
              <w:lang w:val="en-US" w:eastAsia="zh-CN"/>
              <w:rPrChange w:id="2147" w:author="TXL" w:date="2020-01-31T11:53:49Z">
                <w:rPr>
                  <w:rFonts w:hint="eastAsia" w:ascii="楷体" w:hAnsi="楷体" w:eastAsia="楷体" w:cs="楷体"/>
                  <w:sz w:val="28"/>
                  <w:szCs w:val="28"/>
                  <w:lang w:val="en-US" w:eastAsia="zh-CN"/>
                </w:rPr>
              </w:rPrChange>
            </w:rPr>
            <w:delText>试验</w:delText>
          </w:r>
        </w:del>
      </w:ins>
      <w:ins w:id="2150" w:author="TXL" w:date="2020-01-31T11:53:06Z">
        <w:del w:id="2151" w:author="TXL [2]" w:date="2020-02-17T13:08:40Z">
          <w:r>
            <w:rPr>
              <w:rFonts w:hint="eastAsia" w:ascii="楷体" w:hAnsi="楷体" w:eastAsia="楷体" w:cs="楷体"/>
              <w:b/>
              <w:bCs/>
              <w:sz w:val="24"/>
              <w:szCs w:val="24"/>
              <w:lang w:val="en-US" w:eastAsia="zh-CN"/>
              <w:rPrChange w:id="2152" w:author="TXL" w:date="2020-01-31T11:53:49Z">
                <w:rPr>
                  <w:rFonts w:hint="eastAsia" w:ascii="楷体" w:hAnsi="楷体" w:eastAsia="楷体" w:cs="楷体"/>
                  <w:sz w:val="28"/>
                  <w:szCs w:val="28"/>
                  <w:lang w:val="en-US" w:eastAsia="zh-CN"/>
                </w:rPr>
              </w:rPrChange>
            </w:rPr>
            <w:delText>轴向荷载</w:delText>
          </w:r>
        </w:del>
      </w:ins>
      <w:del w:id="2155" w:author="TXL [2]" w:date="2020-02-17T13:08:40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156" w:author="TXL" w:date="2020-01-31T11:53:49Z">
              <w:rPr>
                <w:rFonts w:hint="eastAsia" w:hAnsi="宋体"/>
                <w:sz w:val="21"/>
                <w:szCs w:val="21"/>
                <w:lang w:val="en-US" w:eastAsia="zh-CN"/>
              </w:rPr>
            </w:rPrChange>
          </w:rPr>
          <w:delText>加</w:delText>
        </w:r>
      </w:del>
      <w:del w:id="2158" w:author="TXL [2]" w:date="2020-02-17T13:08:40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159" w:author="TXL" w:date="2020-01-31T11:53:49Z">
              <w:rPr>
                <w:rFonts w:hint="eastAsia" w:hAnsi="宋体"/>
                <w:sz w:val="21"/>
                <w:szCs w:val="21"/>
                <w:lang w:val="en-US" w:eastAsia="zh-CN"/>
              </w:rPr>
            </w:rPrChange>
          </w:rPr>
          <w:delText>载</w:delText>
        </w:r>
      </w:del>
      <w:del w:id="2161" w:author="TXL [2]" w:date="2020-02-17T13:08:40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162" w:author="TXL" w:date="2020-01-31T11:53:49Z">
              <w:rPr>
                <w:rFonts w:hint="eastAsia" w:hAnsi="宋体"/>
                <w:sz w:val="21"/>
                <w:szCs w:val="21"/>
                <w:lang w:val="en-US" w:eastAsia="zh-CN"/>
              </w:rPr>
            </w:rPrChange>
          </w:rPr>
          <w:delText>分级表</w:delText>
        </w:r>
      </w:del>
    </w:p>
    <w:tbl>
      <w:tblPr>
        <w:tblStyle w:val="6"/>
        <w:tblW w:w="919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  <w:tblPrChange w:id="2164" w:author="TXL [2]" w:date="2020-02-17T13:03:36Z">
          <w:tblPr>
            <w:tblStyle w:val="6"/>
            <w:tblW w:w="6070" w:type="dxa"/>
            <w:jc w:val="center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auto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</w:tblPrChange>
      </w:tblPr>
      <w:tblGrid>
        <w:gridCol w:w="1602"/>
        <w:gridCol w:w="3231"/>
        <w:gridCol w:w="3048"/>
        <w:gridCol w:w="1317"/>
        <w:tblGridChange w:id="2165">
          <w:tblGrid>
            <w:gridCol w:w="1058"/>
            <w:gridCol w:w="1807"/>
            <w:gridCol w:w="1588"/>
            <w:gridCol w:w="1617"/>
          </w:tblGrid>
        </w:tblGridChange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  <w:tblPrExChange w:id="2167" w:author="TXL [2]" w:date="2020-02-17T13:03:36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trHeight w:val="306" w:hRule="exact"/>
          <w:jc w:val="center"/>
          <w:del w:id="2166" w:author="TXL [2]" w:date="2020-02-17T13:08:53Z"/>
          <w:trPrChange w:id="2167" w:author="TXL [2]" w:date="2020-02-17T13:03:36Z">
            <w:trPr>
              <w:trHeight w:val="90" w:hRule="atLeast"/>
              <w:jc w:val="center"/>
            </w:trPr>
          </w:trPrChange>
        </w:trPr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168" w:author="TXL [2]" w:date="2020-02-17T13:03:36Z">
              <w:tcPr>
                <w:tcW w:w="10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169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170" w:author="TXL" w:date="2020-01-31T11:53:24Z">
                  <w:rPr>
                    <w:del w:id="2171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172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173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分级</w:delText>
              </w:r>
            </w:del>
          </w:p>
        </w:tc>
        <w:tc>
          <w:tcPr>
            <w:tcW w:w="3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175" w:author="TXL [2]" w:date="2020-02-17T13:03:36Z">
              <w:tcPr>
                <w:tcW w:w="180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176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177" w:author="TXL" w:date="2020-01-31T11:53:24Z">
                  <w:rPr>
                    <w:del w:id="2178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179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180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压力</w:delText>
              </w:r>
            </w:del>
            <w:del w:id="2182" w:author="TXL [2]" w:date="2020-02-17T13:08:53Z">
              <w:r>
                <w:rPr>
                  <w:rFonts w:hint="eastAsia" w:ascii="楷体" w:hAnsi="楷体" w:eastAsia="楷体" w:cs="楷体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183" w:author="TXL" w:date="2020-01-31T11:53:24Z">
                    <w:rPr>
                      <w:rFonts w:hint="eastAsia" w:ascii="宋体" w:hAnsi="宋体" w:eastAsiaTheme="minorEastAsia" w:cstheme="minorBidi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kN</w:delText>
              </w:r>
            </w:del>
          </w:p>
        </w:tc>
        <w:tc>
          <w:tcPr>
            <w:tcW w:w="3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185" w:author="TXL [2]" w:date="2020-02-17T13:03:36Z">
              <w:tcPr>
                <w:tcW w:w="158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186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-SA"/>
                <w:rPrChange w:id="2187" w:author="TXL" w:date="2020-01-31T11:53:24Z">
                  <w:rPr>
                    <w:del w:id="2188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  <w:lang w:val="en-US" w:eastAsia="zh-CN" w:bidi="ar-SA"/>
                  </w:rPr>
                </w:rPrChange>
              </w:rPr>
            </w:pPr>
            <w:del w:id="2189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190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压强</w:delText>
              </w:r>
            </w:del>
            <w:del w:id="2192" w:author="TXL [2]" w:date="2020-02-17T13:08:53Z">
              <w:r>
                <w:rPr>
                  <w:rFonts w:hint="eastAsia" w:ascii="楷体" w:hAnsi="楷体" w:eastAsia="楷体" w:cs="楷体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193" w:author="TXL" w:date="2020-01-31T11:53:24Z">
                    <w:rPr>
                      <w:rFonts w:hint="eastAsia" w:ascii="宋体" w:hAnsi="宋体" w:eastAsiaTheme="minorEastAsia" w:cstheme="minorBidi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MPa</w:delText>
              </w:r>
            </w:del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195" w:author="TXL [2]" w:date="2020-02-17T13:03:36Z">
              <w:tcPr>
                <w:tcW w:w="161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196" w:author="TXL [2]" w:date="2020-02-17T13:08:53Z"/>
                <w:rFonts w:hint="eastAsia" w:ascii="楷体" w:hAnsi="楷体" w:eastAsia="楷体" w:cs="楷体"/>
                <w:b w:val="0"/>
                <w:bCs/>
                <w:i w:val="0"/>
                <w:color w:val="000000"/>
                <w:sz w:val="21"/>
                <w:szCs w:val="21"/>
                <w:u w:val="none"/>
                <w:rPrChange w:id="2197" w:author="TXL" w:date="2020-01-31T11:53:24Z">
                  <w:rPr>
                    <w:del w:id="2198" w:author="TXL [2]" w:date="2020-02-17T13:08:53Z"/>
                    <w:rFonts w:hint="eastAsia" w:ascii="宋体" w:hAnsi="宋体" w:eastAsia="宋体" w:cs="宋体"/>
                    <w:b w:val="0"/>
                    <w:bCs/>
                    <w:i w:val="0"/>
                    <w:color w:val="000000"/>
                    <w:sz w:val="18"/>
                    <w:szCs w:val="18"/>
                    <w:u w:val="none"/>
                  </w:rPr>
                </w:rPrChange>
              </w:rPr>
            </w:pPr>
            <w:del w:id="2199" w:author="TXL [2]" w:date="2020-02-17T13:08:53Z">
              <w:r>
                <w:rPr>
                  <w:rFonts w:hint="eastAsia" w:ascii="楷体" w:hAnsi="楷体" w:eastAsia="楷体" w:cs="楷体"/>
                  <w:b w:val="0"/>
                  <w:bCs/>
                  <w:i w:val="0"/>
                  <w:color w:val="000000"/>
                  <w:kern w:val="0"/>
                  <w:sz w:val="21"/>
                  <w:szCs w:val="21"/>
                  <w:u w:val="none"/>
                  <w:lang w:val="en-US" w:eastAsia="zh-CN" w:bidi="ar"/>
                  <w:rPrChange w:id="2200" w:author="TXL" w:date="2020-01-31T11:53:24Z">
                    <w:rPr>
                      <w:rFonts w:hint="eastAsia" w:ascii="宋体" w:hAnsi="宋体" w:eastAsia="宋体" w:cs="宋体"/>
                      <w:b w:val="0"/>
                      <w:bCs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rPrChange>
                </w:rPr>
                <w:delText>备注</w:delText>
              </w:r>
            </w:del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  <w:tblPrExChange w:id="2203" w:author="TXL [2]" w:date="2020-02-17T13:03:36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trHeight w:val="306" w:hRule="exact"/>
          <w:jc w:val="center"/>
          <w:del w:id="2202" w:author="TXL [2]" w:date="2020-02-17T13:08:53Z"/>
          <w:trPrChange w:id="2203" w:author="TXL [2]" w:date="2020-02-17T13:03:36Z">
            <w:trPr>
              <w:trHeight w:val="90" w:hRule="atLeast"/>
              <w:jc w:val="center"/>
            </w:trPr>
          </w:trPrChange>
        </w:trPr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204" w:author="TXL [2]" w:date="2020-02-17T13:03:36Z">
              <w:tcPr>
                <w:tcW w:w="10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205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206" w:author="TXL" w:date="2020-01-31T11:53:24Z">
                  <w:rPr>
                    <w:del w:id="2207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208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209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0</w:delText>
              </w:r>
            </w:del>
          </w:p>
        </w:tc>
        <w:tc>
          <w:tcPr>
            <w:tcW w:w="3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211" w:author="TXL [2]" w:date="2020-02-17T13:03:36Z">
              <w:tcPr>
                <w:tcW w:w="180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212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213" w:author="TXL" w:date="2020-01-31T11:53:24Z">
                  <w:rPr>
                    <w:del w:id="2214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215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216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14</w:delText>
              </w:r>
            </w:del>
          </w:p>
        </w:tc>
        <w:tc>
          <w:tcPr>
            <w:tcW w:w="3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218" w:author="TXL [2]" w:date="2020-02-17T13:03:36Z">
              <w:tcPr>
                <w:tcW w:w="158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219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220" w:author="TXL" w:date="2020-01-31T11:53:24Z">
                  <w:rPr>
                    <w:del w:id="2221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222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223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 xml:space="preserve">0.00 </w:delText>
              </w:r>
            </w:del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225" w:author="TXL [2]" w:date="2020-02-17T13:03:36Z">
              <w:tcPr>
                <w:tcW w:w="161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226" w:author="TXL [2]" w:date="2020-02-17T13:08:53Z"/>
                <w:rFonts w:hint="eastAsia" w:ascii="楷体" w:hAnsi="楷体" w:eastAsia="楷体" w:cs="楷体"/>
                <w:b w:val="0"/>
                <w:bCs/>
                <w:i w:val="0"/>
                <w:color w:val="000000"/>
                <w:sz w:val="21"/>
                <w:szCs w:val="21"/>
                <w:u w:val="none"/>
                <w:rPrChange w:id="2227" w:author="TXL" w:date="2020-01-31T11:53:24Z">
                  <w:rPr>
                    <w:del w:id="2228" w:author="TXL [2]" w:date="2020-02-17T13:08:53Z"/>
                    <w:rFonts w:hint="eastAsia" w:ascii="宋体" w:hAnsi="宋体" w:eastAsia="宋体" w:cs="宋体"/>
                    <w:b w:val="0"/>
                    <w:bCs/>
                    <w:i w:val="0"/>
                    <w:color w:val="000000"/>
                    <w:sz w:val="18"/>
                    <w:szCs w:val="18"/>
                    <w:u w:val="none"/>
                  </w:rPr>
                </w:rPrChange>
              </w:rPr>
            </w:pPr>
            <w:del w:id="2229" w:author="TXL [2]" w:date="2020-02-17T13:08:53Z">
              <w:r>
                <w:rPr>
                  <w:rFonts w:hint="eastAsia" w:ascii="楷体" w:hAnsi="楷体" w:eastAsia="楷体" w:cs="楷体"/>
                  <w:b w:val="0"/>
                  <w:bCs/>
                  <w:i w:val="0"/>
                  <w:color w:val="000000"/>
                  <w:kern w:val="0"/>
                  <w:sz w:val="21"/>
                  <w:szCs w:val="21"/>
                  <w:u w:val="none"/>
                  <w:lang w:val="en-US" w:eastAsia="zh-CN" w:bidi="ar"/>
                  <w:rPrChange w:id="2230" w:author="TXL" w:date="2020-01-31T11:53:24Z">
                    <w:rPr>
                      <w:rFonts w:hint="eastAsia" w:ascii="宋体" w:hAnsi="宋体" w:eastAsia="宋体" w:cs="宋体"/>
                      <w:b w:val="0"/>
                      <w:bCs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rPrChange>
                </w:rPr>
                <w:delText>预压</w:delText>
              </w:r>
            </w:del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  <w:tblPrExChange w:id="2233" w:author="TXL [2]" w:date="2020-02-17T13:03:36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trHeight w:val="306" w:hRule="exact"/>
          <w:jc w:val="center"/>
          <w:del w:id="2232" w:author="TXL [2]" w:date="2020-02-17T13:08:53Z"/>
          <w:trPrChange w:id="2233" w:author="TXL [2]" w:date="2020-02-17T13:03:36Z">
            <w:trPr>
              <w:trHeight w:val="90" w:hRule="atLeast"/>
              <w:jc w:val="center"/>
            </w:trPr>
          </w:trPrChange>
        </w:trPr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234" w:author="TXL [2]" w:date="2020-02-17T13:03:36Z">
              <w:tcPr>
                <w:tcW w:w="10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235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236" w:author="TXL" w:date="2020-01-31T11:53:24Z">
                  <w:rPr>
                    <w:del w:id="2237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238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239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1</w:delText>
              </w:r>
            </w:del>
          </w:p>
        </w:tc>
        <w:tc>
          <w:tcPr>
            <w:tcW w:w="3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241" w:author="TXL [2]" w:date="2020-02-17T13:03:36Z">
              <w:tcPr>
                <w:tcW w:w="180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242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243" w:author="TXL" w:date="2020-01-31T11:53:24Z">
                  <w:rPr>
                    <w:del w:id="2244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245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246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305</w:delText>
              </w:r>
            </w:del>
          </w:p>
        </w:tc>
        <w:tc>
          <w:tcPr>
            <w:tcW w:w="3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248" w:author="TXL [2]" w:date="2020-02-17T13:03:36Z">
              <w:tcPr>
                <w:tcW w:w="158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249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250" w:author="TXL" w:date="2020-01-31T11:53:24Z">
                  <w:rPr>
                    <w:del w:id="2251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252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253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0.10</w:delText>
              </w:r>
            </w:del>
            <w:del w:id="2255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256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3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258" w:author="TXL [2]" w:date="2020-02-17T13:03:36Z">
              <w:tcPr>
                <w:tcW w:w="1617" w:type="dxa"/>
                <w:vMerge w:val="restart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259" w:author="TXL [2]" w:date="2020-02-17T13:08:53Z"/>
                <w:rFonts w:hint="eastAsia" w:ascii="楷体" w:hAnsi="楷体" w:eastAsia="楷体" w:cs="楷体"/>
                <w:b w:val="0"/>
                <w:bCs/>
                <w:i w:val="0"/>
                <w:color w:val="000000"/>
                <w:sz w:val="21"/>
                <w:szCs w:val="21"/>
                <w:u w:val="none"/>
                <w:rPrChange w:id="2260" w:author="TXL" w:date="2020-01-31T11:53:24Z">
                  <w:rPr>
                    <w:del w:id="2261" w:author="TXL [2]" w:date="2020-02-17T13:08:53Z"/>
                    <w:rFonts w:hint="eastAsia" w:ascii="宋体" w:hAnsi="宋体" w:eastAsia="宋体" w:cs="宋体"/>
                    <w:b w:val="0"/>
                    <w:bCs/>
                    <w:i w:val="0"/>
                    <w:color w:val="000000"/>
                    <w:sz w:val="18"/>
                    <w:szCs w:val="18"/>
                    <w:u w:val="none"/>
                  </w:rPr>
                </w:rPrChange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  <w:tblPrExChange w:id="2263" w:author="TXL [2]" w:date="2020-02-17T13:03:36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trHeight w:val="306" w:hRule="exact"/>
          <w:jc w:val="center"/>
          <w:del w:id="2262" w:author="TXL [2]" w:date="2020-02-17T13:08:53Z"/>
          <w:trPrChange w:id="2263" w:author="TXL [2]" w:date="2020-02-17T13:03:36Z">
            <w:trPr>
              <w:trHeight w:val="90" w:hRule="atLeast"/>
              <w:jc w:val="center"/>
            </w:trPr>
          </w:trPrChange>
        </w:trPr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264" w:author="TXL [2]" w:date="2020-02-17T13:03:36Z">
              <w:tcPr>
                <w:tcW w:w="10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265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266" w:author="TXL" w:date="2020-01-31T11:53:24Z">
                  <w:rPr>
                    <w:del w:id="2267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268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269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2</w:delText>
              </w:r>
            </w:del>
          </w:p>
        </w:tc>
        <w:tc>
          <w:tcPr>
            <w:tcW w:w="3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tcPrChange w:id="2271" w:author="TXL [2]" w:date="2020-02-17T13:03:36Z">
              <w:tcPr>
                <w:tcW w:w="180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bottom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del w:id="2272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273" w:author="TXL" w:date="2020-01-31T11:53:24Z">
                  <w:rPr>
                    <w:del w:id="2274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275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276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610</w:delText>
              </w:r>
            </w:del>
          </w:p>
        </w:tc>
        <w:tc>
          <w:tcPr>
            <w:tcW w:w="3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278" w:author="TXL [2]" w:date="2020-02-17T13:03:36Z">
              <w:tcPr>
                <w:tcW w:w="158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279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280" w:author="TXL" w:date="2020-01-31T11:53:24Z">
                  <w:rPr>
                    <w:del w:id="2281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282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283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0.20</w:delText>
              </w:r>
            </w:del>
            <w:del w:id="2285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286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3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288" w:author="TXL [2]" w:date="2020-02-17T13:03:36Z">
              <w:tcPr>
                <w:tcW w:w="1617" w:type="dxa"/>
                <w:vMerge w:val="continue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jc w:val="center"/>
              <w:rPr>
                <w:del w:id="2289" w:author="TXL [2]" w:date="2020-02-17T13:08:53Z"/>
                <w:rFonts w:hint="eastAsia" w:ascii="楷体" w:hAnsi="楷体" w:eastAsia="楷体" w:cs="楷体"/>
                <w:b w:val="0"/>
                <w:bCs/>
                <w:i w:val="0"/>
                <w:color w:val="000000"/>
                <w:sz w:val="21"/>
                <w:szCs w:val="21"/>
                <w:u w:val="none"/>
                <w:rPrChange w:id="2290" w:author="TXL" w:date="2020-01-31T11:53:24Z">
                  <w:rPr>
                    <w:del w:id="2291" w:author="TXL [2]" w:date="2020-02-17T13:08:53Z"/>
                    <w:rFonts w:hint="eastAsia" w:ascii="宋体" w:hAnsi="宋体" w:eastAsia="宋体" w:cs="宋体"/>
                    <w:b w:val="0"/>
                    <w:bCs/>
                    <w:i w:val="0"/>
                    <w:color w:val="000000"/>
                    <w:sz w:val="18"/>
                    <w:szCs w:val="18"/>
                    <w:u w:val="none"/>
                  </w:rPr>
                </w:rPrChange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  <w:tblPrExChange w:id="2293" w:author="TXL [2]" w:date="2020-02-17T13:03:36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trHeight w:val="306" w:hRule="exact"/>
          <w:jc w:val="center"/>
          <w:del w:id="2292" w:author="TXL [2]" w:date="2020-02-17T13:08:53Z"/>
          <w:trPrChange w:id="2293" w:author="TXL [2]" w:date="2020-02-17T13:03:36Z">
            <w:trPr>
              <w:trHeight w:val="90" w:hRule="atLeast"/>
              <w:jc w:val="center"/>
            </w:trPr>
          </w:trPrChange>
        </w:trPr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294" w:author="TXL [2]" w:date="2020-02-17T13:03:36Z">
              <w:tcPr>
                <w:tcW w:w="10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295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296" w:author="TXL" w:date="2020-01-31T11:53:24Z">
                  <w:rPr>
                    <w:del w:id="2297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298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299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3</w:delText>
              </w:r>
            </w:del>
          </w:p>
        </w:tc>
        <w:tc>
          <w:tcPr>
            <w:tcW w:w="3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301" w:author="TXL [2]" w:date="2020-02-17T13:03:36Z">
              <w:tcPr>
                <w:tcW w:w="180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302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303" w:author="TXL" w:date="2020-01-31T11:53:24Z">
                  <w:rPr>
                    <w:del w:id="2304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305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306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1220</w:delText>
              </w:r>
            </w:del>
          </w:p>
        </w:tc>
        <w:tc>
          <w:tcPr>
            <w:tcW w:w="3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308" w:author="TXL [2]" w:date="2020-02-17T13:03:36Z">
              <w:tcPr>
                <w:tcW w:w="158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309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310" w:author="TXL" w:date="2020-01-31T11:53:24Z">
                  <w:rPr>
                    <w:del w:id="2311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312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313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 xml:space="preserve">0.40 </w:delText>
              </w:r>
            </w:del>
          </w:p>
        </w:tc>
        <w:tc>
          <w:tcPr>
            <w:tcW w:w="13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315" w:author="TXL [2]" w:date="2020-02-17T13:03:36Z">
              <w:tcPr>
                <w:tcW w:w="1617" w:type="dxa"/>
                <w:vMerge w:val="continue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jc w:val="center"/>
              <w:rPr>
                <w:del w:id="2316" w:author="TXL [2]" w:date="2020-02-17T13:08:53Z"/>
                <w:rFonts w:hint="eastAsia" w:ascii="楷体" w:hAnsi="楷体" w:eastAsia="楷体" w:cs="楷体"/>
                <w:b w:val="0"/>
                <w:bCs/>
                <w:i w:val="0"/>
                <w:color w:val="000000"/>
                <w:sz w:val="21"/>
                <w:szCs w:val="21"/>
                <w:u w:val="none"/>
                <w:rPrChange w:id="2317" w:author="TXL" w:date="2020-01-31T11:53:24Z">
                  <w:rPr>
                    <w:del w:id="2318" w:author="TXL [2]" w:date="2020-02-17T13:08:53Z"/>
                    <w:rFonts w:hint="eastAsia" w:ascii="宋体" w:hAnsi="宋体" w:eastAsia="宋体" w:cs="宋体"/>
                    <w:b w:val="0"/>
                    <w:bCs/>
                    <w:i w:val="0"/>
                    <w:color w:val="000000"/>
                    <w:sz w:val="18"/>
                    <w:szCs w:val="18"/>
                    <w:u w:val="none"/>
                  </w:rPr>
                </w:rPrChange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  <w:tblPrExChange w:id="2320" w:author="TXL [2]" w:date="2020-02-17T13:05:49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trHeight w:val="217" w:hRule="exact"/>
          <w:jc w:val="center"/>
          <w:del w:id="2319" w:author="TXL [2]" w:date="2020-02-17T13:08:53Z"/>
          <w:trPrChange w:id="2320" w:author="TXL [2]" w:date="2020-02-17T13:05:49Z">
            <w:trPr>
              <w:trHeight w:val="90" w:hRule="atLeast"/>
              <w:jc w:val="center"/>
            </w:trPr>
          </w:trPrChange>
        </w:trPr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321" w:author="TXL [2]" w:date="2020-02-17T13:05:49Z">
              <w:tcPr>
                <w:tcW w:w="10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322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323" w:author="TXL" w:date="2020-01-31T11:53:24Z">
                  <w:rPr>
                    <w:del w:id="2324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325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326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4</w:delText>
              </w:r>
            </w:del>
          </w:p>
        </w:tc>
        <w:tc>
          <w:tcPr>
            <w:tcW w:w="3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328" w:author="TXL [2]" w:date="2020-02-17T13:05:49Z">
              <w:tcPr>
                <w:tcW w:w="180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329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330" w:author="TXL" w:date="2020-01-31T11:53:24Z">
                  <w:rPr>
                    <w:del w:id="2331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332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333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2500</w:delText>
              </w:r>
            </w:del>
          </w:p>
        </w:tc>
        <w:tc>
          <w:tcPr>
            <w:tcW w:w="3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335" w:author="TXL [2]" w:date="2020-02-17T13:05:49Z">
              <w:tcPr>
                <w:tcW w:w="158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336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337" w:author="TXL" w:date="2020-01-31T11:53:24Z">
                  <w:rPr>
                    <w:del w:id="2338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339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340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 xml:space="preserve">0.82 </w:delText>
              </w:r>
            </w:del>
          </w:p>
        </w:tc>
        <w:tc>
          <w:tcPr>
            <w:tcW w:w="13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342" w:author="TXL [2]" w:date="2020-02-17T13:05:49Z">
              <w:tcPr>
                <w:tcW w:w="1617" w:type="dxa"/>
                <w:vMerge w:val="continue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jc w:val="center"/>
              <w:rPr>
                <w:del w:id="2343" w:author="TXL [2]" w:date="2020-02-17T13:08:53Z"/>
                <w:rFonts w:hint="eastAsia" w:ascii="楷体" w:hAnsi="楷体" w:eastAsia="楷体" w:cs="楷体"/>
                <w:b w:val="0"/>
                <w:bCs/>
                <w:i w:val="0"/>
                <w:color w:val="000000"/>
                <w:sz w:val="21"/>
                <w:szCs w:val="21"/>
                <w:u w:val="none"/>
                <w:rPrChange w:id="2344" w:author="TXL" w:date="2020-01-31T11:53:24Z">
                  <w:rPr>
                    <w:del w:id="2345" w:author="TXL [2]" w:date="2020-02-17T13:08:53Z"/>
                    <w:rFonts w:hint="eastAsia" w:ascii="宋体" w:hAnsi="宋体" w:eastAsia="宋体" w:cs="宋体"/>
                    <w:b w:val="0"/>
                    <w:bCs/>
                    <w:i w:val="0"/>
                    <w:color w:val="000000"/>
                    <w:sz w:val="18"/>
                    <w:szCs w:val="18"/>
                    <w:u w:val="none"/>
                  </w:rPr>
                </w:rPrChange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  <w:tblPrExChange w:id="2347" w:author="TXL [2]" w:date="2020-02-17T13:03:36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trHeight w:val="306" w:hRule="exact"/>
          <w:jc w:val="center"/>
          <w:del w:id="2346" w:author="TXL [2]" w:date="2020-02-17T13:08:53Z"/>
          <w:trPrChange w:id="2347" w:author="TXL [2]" w:date="2020-02-17T13:03:36Z">
            <w:trPr>
              <w:trHeight w:val="90" w:hRule="atLeast"/>
              <w:jc w:val="center"/>
            </w:trPr>
          </w:trPrChange>
        </w:trPr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348" w:author="TXL [2]" w:date="2020-02-17T13:03:36Z">
              <w:tcPr>
                <w:tcW w:w="10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349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350" w:author="TXL" w:date="2020-01-31T11:53:24Z">
                  <w:rPr>
                    <w:del w:id="2351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352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353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5</w:delText>
              </w:r>
            </w:del>
          </w:p>
        </w:tc>
        <w:tc>
          <w:tcPr>
            <w:tcW w:w="3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355" w:author="TXL [2]" w:date="2020-02-17T13:03:36Z">
              <w:tcPr>
                <w:tcW w:w="180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356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357" w:author="TXL" w:date="2020-01-31T11:53:24Z">
                  <w:rPr>
                    <w:del w:id="2358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359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360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5000</w:delText>
              </w:r>
            </w:del>
          </w:p>
        </w:tc>
        <w:tc>
          <w:tcPr>
            <w:tcW w:w="3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362" w:author="TXL [2]" w:date="2020-02-17T13:03:36Z">
              <w:tcPr>
                <w:tcW w:w="158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363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364" w:author="TXL" w:date="2020-01-31T11:53:24Z">
                  <w:rPr>
                    <w:del w:id="2365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366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367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 xml:space="preserve">1.63 </w:delText>
              </w:r>
            </w:del>
          </w:p>
        </w:tc>
        <w:tc>
          <w:tcPr>
            <w:tcW w:w="13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369" w:author="TXL [2]" w:date="2020-02-17T13:03:36Z">
              <w:tcPr>
                <w:tcW w:w="1617" w:type="dxa"/>
                <w:vMerge w:val="continue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jc w:val="center"/>
              <w:rPr>
                <w:del w:id="2370" w:author="TXL [2]" w:date="2020-02-17T13:08:53Z"/>
                <w:rFonts w:hint="eastAsia" w:ascii="楷体" w:hAnsi="楷体" w:eastAsia="楷体" w:cs="楷体"/>
                <w:b w:val="0"/>
                <w:bCs/>
                <w:i w:val="0"/>
                <w:color w:val="000000"/>
                <w:sz w:val="21"/>
                <w:szCs w:val="21"/>
                <w:u w:val="none"/>
                <w:rPrChange w:id="2371" w:author="TXL" w:date="2020-01-31T11:53:24Z">
                  <w:rPr>
                    <w:del w:id="2372" w:author="TXL [2]" w:date="2020-02-17T13:08:53Z"/>
                    <w:rFonts w:hint="eastAsia" w:ascii="宋体" w:hAnsi="宋体" w:eastAsia="宋体" w:cs="宋体"/>
                    <w:b w:val="0"/>
                    <w:bCs/>
                    <w:i w:val="0"/>
                    <w:color w:val="000000"/>
                    <w:sz w:val="18"/>
                    <w:szCs w:val="18"/>
                    <w:u w:val="none"/>
                  </w:rPr>
                </w:rPrChange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  <w:tblPrExChange w:id="2374" w:author="TXL [2]" w:date="2020-02-17T13:03:36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trHeight w:val="306" w:hRule="exact"/>
          <w:jc w:val="center"/>
          <w:del w:id="2373" w:author="TXL [2]" w:date="2020-02-17T13:08:53Z"/>
          <w:trPrChange w:id="2374" w:author="TXL [2]" w:date="2020-02-17T13:03:36Z">
            <w:trPr>
              <w:trHeight w:val="90" w:hRule="atLeast"/>
              <w:jc w:val="center"/>
            </w:trPr>
          </w:trPrChange>
        </w:trPr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375" w:author="TXL [2]" w:date="2020-02-17T13:03:36Z">
              <w:tcPr>
                <w:tcW w:w="10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376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377" w:author="TXL" w:date="2020-01-31T11:53:24Z">
                  <w:rPr>
                    <w:del w:id="2378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379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380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6</w:delText>
              </w:r>
            </w:del>
          </w:p>
        </w:tc>
        <w:tc>
          <w:tcPr>
            <w:tcW w:w="3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382" w:author="TXL [2]" w:date="2020-02-17T13:03:36Z">
              <w:tcPr>
                <w:tcW w:w="180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383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384" w:author="TXL" w:date="2020-01-31T11:53:24Z">
                  <w:rPr>
                    <w:del w:id="2385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386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387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10000</w:delText>
              </w:r>
            </w:del>
          </w:p>
        </w:tc>
        <w:tc>
          <w:tcPr>
            <w:tcW w:w="3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389" w:author="TXL [2]" w:date="2020-02-17T13:03:36Z">
              <w:tcPr>
                <w:tcW w:w="158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390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391" w:author="TXL" w:date="2020-01-31T11:53:24Z">
                  <w:rPr>
                    <w:del w:id="2392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393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394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 xml:space="preserve">3.26 </w:delText>
              </w:r>
            </w:del>
          </w:p>
        </w:tc>
        <w:tc>
          <w:tcPr>
            <w:tcW w:w="13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396" w:author="TXL [2]" w:date="2020-02-17T13:03:36Z">
              <w:tcPr>
                <w:tcW w:w="1617" w:type="dxa"/>
                <w:vMerge w:val="continue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jc w:val="center"/>
              <w:rPr>
                <w:del w:id="2397" w:author="TXL [2]" w:date="2020-02-17T13:08:53Z"/>
                <w:rFonts w:hint="eastAsia" w:ascii="楷体" w:hAnsi="楷体" w:eastAsia="楷体" w:cs="楷体"/>
                <w:b w:val="0"/>
                <w:bCs/>
                <w:i w:val="0"/>
                <w:color w:val="000000"/>
                <w:sz w:val="21"/>
                <w:szCs w:val="21"/>
                <w:u w:val="none"/>
                <w:rPrChange w:id="2398" w:author="TXL" w:date="2020-01-31T11:53:24Z">
                  <w:rPr>
                    <w:del w:id="2399" w:author="TXL [2]" w:date="2020-02-17T13:08:53Z"/>
                    <w:rFonts w:hint="eastAsia" w:ascii="宋体" w:hAnsi="宋体" w:eastAsia="宋体" w:cs="宋体"/>
                    <w:b w:val="0"/>
                    <w:bCs/>
                    <w:i w:val="0"/>
                    <w:color w:val="000000"/>
                    <w:sz w:val="18"/>
                    <w:szCs w:val="18"/>
                    <w:u w:val="none"/>
                  </w:rPr>
                </w:rPrChange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  <w:tblPrExChange w:id="2401" w:author="TXL [2]" w:date="2020-02-17T13:03:36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trHeight w:val="306" w:hRule="exact"/>
          <w:jc w:val="center"/>
          <w:del w:id="2400" w:author="TXL [2]" w:date="2020-02-17T13:08:53Z"/>
          <w:trPrChange w:id="2401" w:author="TXL [2]" w:date="2020-02-17T13:03:36Z">
            <w:trPr>
              <w:trHeight w:val="90" w:hRule="atLeast"/>
              <w:jc w:val="center"/>
            </w:trPr>
          </w:trPrChange>
        </w:trPr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402" w:author="TXL [2]" w:date="2020-02-17T13:03:36Z">
              <w:tcPr>
                <w:tcW w:w="10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403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404" w:author="TXL" w:date="2020-01-31T11:53:24Z">
                  <w:rPr>
                    <w:del w:id="2405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406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407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7</w:delText>
              </w:r>
            </w:del>
          </w:p>
        </w:tc>
        <w:tc>
          <w:tcPr>
            <w:tcW w:w="3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409" w:author="TXL [2]" w:date="2020-02-17T13:03:36Z">
              <w:tcPr>
                <w:tcW w:w="180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410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411" w:author="TXL" w:date="2020-01-31T11:53:24Z">
                  <w:rPr>
                    <w:del w:id="2412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413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414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15000</w:delText>
              </w:r>
            </w:del>
          </w:p>
        </w:tc>
        <w:tc>
          <w:tcPr>
            <w:tcW w:w="3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416" w:author="TXL [2]" w:date="2020-02-17T13:03:36Z">
              <w:tcPr>
                <w:tcW w:w="158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417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418" w:author="TXL" w:date="2020-01-31T11:53:24Z">
                  <w:rPr>
                    <w:del w:id="2419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420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421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 xml:space="preserve">4.89 </w:delText>
              </w:r>
            </w:del>
          </w:p>
        </w:tc>
        <w:tc>
          <w:tcPr>
            <w:tcW w:w="13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423" w:author="TXL [2]" w:date="2020-02-17T13:03:36Z">
              <w:tcPr>
                <w:tcW w:w="1617" w:type="dxa"/>
                <w:vMerge w:val="continue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jc w:val="center"/>
              <w:rPr>
                <w:del w:id="2424" w:author="TXL [2]" w:date="2020-02-17T13:08:53Z"/>
                <w:rFonts w:hint="eastAsia" w:ascii="楷体" w:hAnsi="楷体" w:eastAsia="楷体" w:cs="楷体"/>
                <w:b w:val="0"/>
                <w:bCs/>
                <w:i w:val="0"/>
                <w:color w:val="000000"/>
                <w:sz w:val="21"/>
                <w:szCs w:val="21"/>
                <w:u w:val="none"/>
                <w:rPrChange w:id="2425" w:author="TXL" w:date="2020-01-31T11:53:24Z">
                  <w:rPr>
                    <w:del w:id="2426" w:author="TXL [2]" w:date="2020-02-17T13:08:53Z"/>
                    <w:rFonts w:hint="eastAsia" w:ascii="宋体" w:hAnsi="宋体" w:eastAsia="宋体" w:cs="宋体"/>
                    <w:b w:val="0"/>
                    <w:bCs/>
                    <w:i w:val="0"/>
                    <w:color w:val="000000"/>
                    <w:sz w:val="18"/>
                    <w:szCs w:val="18"/>
                    <w:u w:val="none"/>
                  </w:rPr>
                </w:rPrChange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  <w:tblPrExChange w:id="2428" w:author="TXL [2]" w:date="2020-02-17T13:03:36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trHeight w:val="306" w:hRule="exact"/>
          <w:jc w:val="center"/>
          <w:del w:id="2427" w:author="TXL [2]" w:date="2020-02-17T13:08:53Z"/>
          <w:trPrChange w:id="2428" w:author="TXL [2]" w:date="2020-02-17T13:03:36Z">
            <w:trPr>
              <w:trHeight w:val="90" w:hRule="atLeast"/>
              <w:jc w:val="center"/>
            </w:trPr>
          </w:trPrChange>
        </w:trPr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429" w:author="TXL [2]" w:date="2020-02-17T13:03:36Z">
              <w:tcPr>
                <w:tcW w:w="10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430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431" w:author="TXL" w:date="2020-01-31T11:53:24Z">
                  <w:rPr>
                    <w:del w:id="2432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433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434" w:author="TXL" w:date="2020-01-31T11:53:24Z">
                    <w:rPr>
                      <w:rFonts w:hint="eastAsia" w:ascii="宋体" w:hAnsi="宋体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8</w:delText>
              </w:r>
            </w:del>
          </w:p>
        </w:tc>
        <w:tc>
          <w:tcPr>
            <w:tcW w:w="3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436" w:author="TXL [2]" w:date="2020-02-17T13:03:36Z">
              <w:tcPr>
                <w:tcW w:w="180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437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438" w:author="TXL" w:date="2020-01-31T11:53:24Z">
                  <w:rPr>
                    <w:del w:id="2439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440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441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20000</w:delText>
              </w:r>
            </w:del>
          </w:p>
        </w:tc>
        <w:tc>
          <w:tcPr>
            <w:tcW w:w="3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443" w:author="TXL [2]" w:date="2020-02-17T13:03:36Z">
              <w:tcPr>
                <w:tcW w:w="158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444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445" w:author="TXL" w:date="2020-01-31T11:53:24Z">
                  <w:rPr>
                    <w:del w:id="2446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447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448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6.52</w:delText>
              </w:r>
            </w:del>
            <w:del w:id="2450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451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3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453" w:author="TXL [2]" w:date="2020-02-17T13:03:36Z">
              <w:tcPr>
                <w:tcW w:w="1617" w:type="dxa"/>
                <w:vMerge w:val="continue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jc w:val="center"/>
              <w:rPr>
                <w:del w:id="2454" w:author="TXL [2]" w:date="2020-02-17T13:08:53Z"/>
                <w:rFonts w:hint="eastAsia" w:ascii="楷体" w:hAnsi="楷体" w:eastAsia="楷体" w:cs="楷体"/>
                <w:b w:val="0"/>
                <w:bCs/>
                <w:i w:val="0"/>
                <w:color w:val="000000"/>
                <w:sz w:val="21"/>
                <w:szCs w:val="21"/>
                <w:u w:val="none"/>
                <w:rPrChange w:id="2455" w:author="TXL" w:date="2020-01-31T11:53:24Z">
                  <w:rPr>
                    <w:del w:id="2456" w:author="TXL [2]" w:date="2020-02-17T13:08:53Z"/>
                    <w:rFonts w:hint="eastAsia" w:ascii="宋体" w:hAnsi="宋体" w:eastAsia="宋体" w:cs="宋体"/>
                    <w:b w:val="0"/>
                    <w:bCs/>
                    <w:i w:val="0"/>
                    <w:color w:val="000000"/>
                    <w:sz w:val="18"/>
                    <w:szCs w:val="18"/>
                    <w:u w:val="none"/>
                  </w:rPr>
                </w:rPrChange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  <w:tblPrExChange w:id="2458" w:author="TXL [2]" w:date="2020-02-17T13:03:36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trHeight w:val="306" w:hRule="exact"/>
          <w:jc w:val="center"/>
          <w:del w:id="2457" w:author="TXL [2]" w:date="2020-02-17T13:08:53Z"/>
          <w:trPrChange w:id="2458" w:author="TXL [2]" w:date="2020-02-17T13:03:36Z">
            <w:trPr>
              <w:trHeight w:val="90" w:hRule="atLeast"/>
              <w:jc w:val="center"/>
            </w:trPr>
          </w:trPrChange>
        </w:trPr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459" w:author="TXL [2]" w:date="2020-02-17T13:03:36Z">
              <w:tcPr>
                <w:tcW w:w="10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460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461" w:author="TXL" w:date="2020-01-31T11:53:24Z">
                  <w:rPr>
                    <w:del w:id="2462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463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464" w:author="TXL" w:date="2020-01-31T11:53:24Z">
                    <w:rPr>
                      <w:rFonts w:hint="eastAsia" w:ascii="宋体" w:hAnsi="宋体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9</w:delText>
              </w:r>
            </w:del>
          </w:p>
        </w:tc>
        <w:tc>
          <w:tcPr>
            <w:tcW w:w="3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466" w:author="TXL [2]" w:date="2020-02-17T13:03:36Z">
              <w:tcPr>
                <w:tcW w:w="180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467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468" w:author="TXL" w:date="2020-01-31T11:53:24Z">
                  <w:rPr>
                    <w:del w:id="2469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470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471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>25307</w:delText>
              </w:r>
            </w:del>
          </w:p>
        </w:tc>
        <w:tc>
          <w:tcPr>
            <w:tcW w:w="3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473" w:author="TXL [2]" w:date="2020-02-17T13:03:36Z">
              <w:tcPr>
                <w:tcW w:w="158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del w:id="2474" w:author="TXL [2]" w:date="2020-02-17T13:08:53Z"/>
                <w:rFonts w:hint="eastAsia" w:ascii="楷体" w:hAnsi="楷体" w:eastAsia="楷体" w:cs="楷体"/>
                <w:b w:val="0"/>
                <w:i w:val="0"/>
                <w:color w:val="auto"/>
                <w:kern w:val="0"/>
                <w:sz w:val="21"/>
                <w:szCs w:val="21"/>
                <w:u w:val="none"/>
                <w:rPrChange w:id="2475" w:author="TXL" w:date="2020-01-31T11:53:24Z">
                  <w:rPr>
                    <w:del w:id="2476" w:author="TXL [2]" w:date="2020-02-17T13:08:53Z"/>
                    <w:rFonts w:hint="eastAsia" w:ascii="宋体" w:hAnsi="宋体" w:eastAsiaTheme="minorEastAsia" w:cstheme="minorBidi"/>
                    <w:b w:val="0"/>
                    <w:i w:val="0"/>
                    <w:color w:val="auto"/>
                    <w:kern w:val="0"/>
                    <w:sz w:val="18"/>
                    <w:szCs w:val="18"/>
                    <w:u w:val="none"/>
                  </w:rPr>
                </w:rPrChange>
              </w:rPr>
            </w:pPr>
            <w:del w:id="2477" w:author="TXL [2]" w:date="2020-02-17T13:08:53Z">
              <w:r>
                <w:rPr>
                  <w:rFonts w:hint="eastAsia" w:ascii="楷体" w:hAnsi="楷体" w:eastAsia="楷体" w:cs="楷体"/>
                  <w:b w:val="0"/>
                  <w:i w:val="0"/>
                  <w:color w:val="auto"/>
                  <w:kern w:val="0"/>
                  <w:sz w:val="21"/>
                  <w:szCs w:val="21"/>
                  <w:u w:val="none"/>
                  <w:lang w:val="en-US" w:eastAsia="zh-CN" w:bidi="ar-SA"/>
                  <w:rPrChange w:id="2478" w:author="TXL" w:date="2020-01-31T11:53:24Z">
                    <w:rPr>
                      <w:rFonts w:hint="eastAsia" w:ascii="宋体" w:hAnsi="宋体" w:eastAsiaTheme="minorEastAsia" w:cstheme="minorBidi"/>
                      <w:b w:val="0"/>
                      <w:i w:val="0"/>
                      <w:color w:val="auto"/>
                      <w:kern w:val="0"/>
                      <w:sz w:val="18"/>
                      <w:szCs w:val="18"/>
                      <w:u w:val="none"/>
                      <w:lang w:val="en-US" w:eastAsia="zh-CN" w:bidi="ar-SA"/>
                    </w:rPr>
                  </w:rPrChange>
                </w:rPr>
                <w:delText xml:space="preserve">8.25 </w:delText>
              </w:r>
            </w:del>
          </w:p>
        </w:tc>
        <w:tc>
          <w:tcPr>
            <w:tcW w:w="13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tcPrChange w:id="2480" w:author="TXL [2]" w:date="2020-02-17T13:03:36Z">
              <w:tcPr>
                <w:tcW w:w="1617" w:type="dxa"/>
                <w:vMerge w:val="continue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</w:tcPrChange>
          </w:tcPr>
          <w:p>
            <w:pPr>
              <w:jc w:val="center"/>
              <w:rPr>
                <w:del w:id="2481" w:author="TXL [2]" w:date="2020-02-17T13:08:53Z"/>
                <w:rFonts w:hint="eastAsia" w:ascii="楷体" w:hAnsi="楷体" w:eastAsia="楷体" w:cs="楷体"/>
                <w:b w:val="0"/>
                <w:bCs/>
                <w:i w:val="0"/>
                <w:color w:val="000000"/>
                <w:sz w:val="21"/>
                <w:szCs w:val="21"/>
                <w:u w:val="none"/>
                <w:rPrChange w:id="2482" w:author="TXL" w:date="2020-01-31T11:53:24Z">
                  <w:rPr>
                    <w:del w:id="2483" w:author="TXL [2]" w:date="2020-02-17T13:08:53Z"/>
                    <w:rFonts w:hint="eastAsia" w:ascii="宋体" w:hAnsi="宋体" w:eastAsia="宋体" w:cs="宋体"/>
                    <w:b w:val="0"/>
                    <w:bCs/>
                    <w:i w:val="0"/>
                    <w:color w:val="000000"/>
                    <w:sz w:val="18"/>
                    <w:szCs w:val="18"/>
                    <w:u w:val="none"/>
                  </w:rPr>
                </w:rPrChange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2" w:firstLineChars="20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2484" w:author="TXL" w:date="2020-01-29T21:53:38Z">
            <w:rPr>
              <w:rFonts w:hint="eastAsia"/>
              <w:b/>
              <w:bCs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2485" w:author="TXL" w:date="2020-01-29T21:53:38Z">
            <w:rPr>
              <w:rFonts w:hint="eastAsia"/>
              <w:b/>
              <w:bCs/>
              <w:sz w:val="21"/>
              <w:szCs w:val="21"/>
              <w:lang w:val="en-US" w:eastAsia="zh-CN"/>
            </w:rPr>
          </w:rPrChange>
        </w:rPr>
        <w:t>4、原级配大型压缩试验与缩尺试验结果</w:t>
      </w:r>
      <w:ins w:id="2486" w:author="TXL" w:date="2020-01-30T11:06:45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</w:rPr>
          <w:t>对比</w:t>
        </w:r>
      </w:ins>
      <w:del w:id="2487" w:author="TXL" w:date="2020-01-30T11:26:14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2488" w:author="TXL" w:date="2020-01-29T21:53:38Z"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rPrChange>
          </w:rPr>
          <w:delText>分</w:delText>
        </w:r>
      </w:del>
      <w:del w:id="2489" w:author="TXL" w:date="2020-01-30T11:26:14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2490" w:author="TXL" w:date="2020-01-29T21:53:38Z"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rPrChange>
          </w:rPr>
          <w:delText>析</w:delText>
        </w:r>
      </w:del>
    </w:p>
    <w:p>
      <w:pPr>
        <w:spacing w:line="360" w:lineRule="auto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  <w:rPrChange w:id="2491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</w:pPr>
      <w:ins w:id="2492" w:author="TXL" w:date="2020-01-31T11:55:4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针对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493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某工程</w:t>
      </w:r>
      <w:ins w:id="2494" w:author="TXL" w:date="2020-01-31T11:55:5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同一</w:t>
        </w:r>
      </w:ins>
      <w:ins w:id="2495" w:author="TXL" w:date="2020-01-31T11:55:5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级配</w:t>
        </w:r>
      </w:ins>
      <w:ins w:id="2496" w:author="TXL" w:date="2020-01-30T11:07:2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砂砾石</w:t>
        </w:r>
      </w:ins>
      <w:ins w:id="2497" w:author="TXL" w:date="2020-01-30T11:07:2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料</w:t>
        </w:r>
      </w:ins>
      <w:ins w:id="2498" w:author="TXL" w:date="2020-01-31T11:56:0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，</w:t>
        </w:r>
      </w:ins>
      <w:ins w:id="2499" w:author="TXL" w:date="2020-01-31T11:56:08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料源</w:t>
        </w:r>
      </w:ins>
      <w:ins w:id="2500" w:author="TXL" w:date="2020-01-30T11:07:3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最大粒径3</w:t>
        </w:r>
      </w:ins>
      <w:ins w:id="2501" w:author="TXL" w:date="2020-01-30T11:07:3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00</w:t>
        </w:r>
      </w:ins>
      <w:ins w:id="2502" w:author="TXL" w:date="2020-01-30T11:07:3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mm</w:t>
        </w:r>
      </w:ins>
      <w:ins w:id="2503" w:author="TXL" w:date="2020-01-30T11:07:5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，</w:t>
        </w:r>
      </w:ins>
      <w:ins w:id="2504" w:author="TXL" w:date="2020-01-30T11:07:5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分别采用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505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室内缩尺级配和原级配</w:t>
      </w:r>
      <w:ins w:id="2506" w:author="TXL" w:date="2020-01-30T11:10:1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大型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507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压缩</w:t>
      </w:r>
      <w:ins w:id="2508" w:author="TXL" w:date="2020-01-31T11:56:2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进行</w:t>
        </w:r>
      </w:ins>
      <w:ins w:id="2509" w:author="TXL" w:date="2020-01-31T11:56:2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试验</w:t>
        </w:r>
      </w:ins>
      <w:ins w:id="2510" w:author="TXL" w:date="2020-01-31T11:56:2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，</w:t>
        </w:r>
      </w:ins>
      <w:del w:id="2511" w:author="TXL" w:date="2020-01-31T11:56:2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512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试</w:delText>
        </w:r>
      </w:del>
      <w:del w:id="2513" w:author="TXL" w:date="2020-01-31T11:56:2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514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验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515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结果如下</w:t>
      </w:r>
      <w:ins w:id="2516" w:author="TXL [2]" w:date="2020-02-17T13:10:3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。</w:t>
        </w:r>
      </w:ins>
      <w:del w:id="2517" w:author="TXL [2]" w:date="2020-02-17T13:10:35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518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：</w:delText>
        </w:r>
      </w:del>
    </w:p>
    <w:p>
      <w:pPr>
        <w:spacing w:line="360" w:lineRule="auto"/>
        <w:ind w:firstLine="562" w:firstLineChars="20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2520" w:author="TXL" w:date="2020-01-31T11:56:33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2521" w:author="TXL" w:date="2020-01-31T11:56:33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4.1室内缩尺试验成果</w:t>
      </w:r>
    </w:p>
    <w:p>
      <w:pPr>
        <w:spacing w:line="360" w:lineRule="auto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  <w:rPrChange w:id="2522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523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室内压缩试验试样直接采用500mm、</w:t>
      </w:r>
      <w:r>
        <w:rPr>
          <w:rFonts w:hint="eastAsia" w:ascii="楷体" w:hAnsi="楷体" w:eastAsia="楷体" w:cs="楷体"/>
          <w:sz w:val="28"/>
          <w:szCs w:val="28"/>
          <w:highlight w:val="none"/>
          <w:lang w:val="en-US" w:eastAsia="zh-CN"/>
          <w:rPrChange w:id="2524" w:author="TXL" w:date="2020-01-29T21:53:38Z">
            <w:rPr>
              <w:rFonts w:hint="eastAsia" w:ascii="宋体" w:hAnsi="宋体"/>
              <w:sz w:val="21"/>
              <w:szCs w:val="21"/>
              <w:highlight w:val="none"/>
              <w:lang w:val="en-US" w:eastAsia="zh-CN"/>
            </w:rPr>
          </w:rPrChange>
        </w:rPr>
        <w:t>高度为300mm，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525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允许</w:t>
      </w:r>
      <w:del w:id="2526" w:author="TXL" w:date="2020-01-30T11:08:46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527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砂砾料</w:delText>
        </w:r>
      </w:del>
      <w:ins w:id="2528" w:author="TXL" w:date="2020-01-30T11:08:4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试样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529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最大粒径为60mm，</w:t>
      </w:r>
      <w:ins w:id="2530" w:author="TXL" w:date="2020-01-30T11:08:5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采用</w:t>
        </w:r>
      </w:ins>
      <w:ins w:id="2531" w:author="TXL" w:date="2020-01-30T11:09:0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缩</w:t>
        </w:r>
      </w:ins>
      <w:ins w:id="2532" w:author="TXL" w:date="2020-01-30T11:09:0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尺后</w:t>
        </w:r>
      </w:ins>
      <w:del w:id="2533" w:author="TXL" w:date="2020-01-30T11:09:3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2534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确定</w:delText>
        </w:r>
      </w:del>
      <w:ins w:id="2535" w:author="TXL" w:date="2020-01-30T11:09:4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测定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536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坝料的压缩模量和压缩系数，试验结果表达方式分别以试验加压等级分段表示、大主应力区间的平均值表示，试验结果见表4.1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537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。</w:t>
      </w:r>
    </w:p>
    <w:p>
      <w:pPr>
        <w:spacing w:line="360" w:lineRule="auto"/>
        <w:ind w:firstLine="964" w:firstLineChars="4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  <w:rPrChange w:id="2538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  <w:rPrChange w:id="2539" w:author="TXL" w:date="2020-01-31T11:57:16Z">
            <w:rPr>
              <w:rFonts w:hint="eastAsia" w:ascii="宋体" w:hAnsi="宋体"/>
              <w:b w:val="0"/>
              <w:bCs w:val="0"/>
              <w:sz w:val="21"/>
              <w:szCs w:val="21"/>
              <w:lang w:val="en-US" w:eastAsia="zh-CN"/>
            </w:rPr>
          </w:rPrChange>
        </w:rPr>
        <w:t xml:space="preserve">表4.1    </w:t>
      </w:r>
      <w:del w:id="2540" w:author="TXL" w:date="2020-01-30T11:13:13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541" w:author="TXL" w:date="2020-01-31T11:57:1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542" w:author="TXL" w:date="2020-01-30T11:13:13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543" w:author="TXL" w:date="2020-01-31T11:57:1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544" w:author="TXL" w:date="2020-01-30T11:13:12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545" w:author="TXL" w:date="2020-01-31T11:57:1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546" w:author="TXL" w:date="2020-01-30T11:13:12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547" w:author="TXL" w:date="2020-01-31T11:57:1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548" w:author="TXL" w:date="2020-01-30T11:13:12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549" w:author="TXL" w:date="2020-01-31T11:57:1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550" w:author="TXL" w:date="2020-01-30T11:13:12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551" w:author="TXL" w:date="2020-01-31T11:57:1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552" w:author="TXL" w:date="2020-01-30T11:13:12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553" w:author="TXL" w:date="2020-01-31T11:57:1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554" w:author="TXL" w:date="2020-01-30T11:13:12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555" w:author="TXL" w:date="2020-01-31T11:57:1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556" w:author="TXL" w:date="2020-01-30T11:13:11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557" w:author="TXL" w:date="2020-01-31T11:57:1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558" w:author="TXL" w:date="2020-01-30T11:13:11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559" w:author="TXL" w:date="2020-01-31T11:57:1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560" w:author="TXL" w:date="2020-01-30T11:13:11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561" w:author="TXL" w:date="2020-01-31T11:57:1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562" w:author="TXL" w:date="2020-01-30T11:13:11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563" w:author="TXL" w:date="2020-01-31T11:57:1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  <w:rPrChange w:id="2564" w:author="TXL" w:date="2020-01-31T11:57:16Z">
            <w:rPr>
              <w:rFonts w:hint="eastAsia" w:ascii="宋体" w:hAnsi="宋体"/>
              <w:b w:val="0"/>
              <w:bCs w:val="0"/>
              <w:sz w:val="21"/>
              <w:szCs w:val="21"/>
              <w:lang w:val="en-US" w:eastAsia="zh-CN"/>
            </w:rPr>
          </w:rPrChange>
        </w:rPr>
        <w:t>缩尺后坝料饱和状态下压缩试验成果表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  <w:rPrChange w:id="2565" w:author="TXL" w:date="2020-01-29T21:53:38Z">
            <w:rPr>
              <w:rFonts w:hint="eastAsia" w:ascii="宋体" w:hAnsi="宋体"/>
              <w:b w:val="0"/>
              <w:bCs w:val="0"/>
              <w:sz w:val="24"/>
              <w:lang w:val="en-US" w:eastAsia="zh-CN"/>
            </w:rPr>
          </w:rPrChange>
        </w:rPr>
        <w:t xml:space="preserve">         </w:t>
      </w:r>
    </w:p>
    <w:tbl>
      <w:tblPr>
        <w:tblStyle w:val="7"/>
        <w:tblW w:w="83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728"/>
        <w:gridCol w:w="1"/>
        <w:gridCol w:w="802"/>
        <w:gridCol w:w="698"/>
        <w:gridCol w:w="190"/>
        <w:gridCol w:w="560"/>
        <w:gridCol w:w="303"/>
        <w:gridCol w:w="447"/>
        <w:gridCol w:w="375"/>
        <w:gridCol w:w="375"/>
        <w:gridCol w:w="354"/>
        <w:gridCol w:w="395"/>
        <w:gridCol w:w="447"/>
        <w:gridCol w:w="304"/>
        <w:gridCol w:w="748"/>
        <w:gridCol w:w="1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586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66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67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试验条件</w:t>
            </w:r>
          </w:p>
        </w:tc>
        <w:tc>
          <w:tcPr>
            <w:tcW w:w="803" w:type="dxa"/>
            <w:gridSpan w:val="2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68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69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试验</w:t>
            </w:r>
          </w:p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70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71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参数</w:t>
            </w:r>
          </w:p>
        </w:tc>
        <w:tc>
          <w:tcPr>
            <w:tcW w:w="5196" w:type="dxa"/>
            <w:gridSpan w:val="1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72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del w:id="2573" w:author="TXL" w:date="2020-01-30T11:20:34Z">
              <w:r>
                <w:rPr>
                  <w:rFonts w:hint="eastAsia" w:ascii="楷体" w:hAnsi="楷体" w:eastAsia="楷体" w:cs="楷体"/>
                  <w:b w:val="0"/>
                  <w:bCs w:val="0"/>
                  <w:sz w:val="21"/>
                  <w:szCs w:val="21"/>
                  <w:highlight w:val="none"/>
                  <w:vertAlign w:val="baseline"/>
                  <w:lang w:val="en-US" w:eastAsia="zh-CN"/>
                  <w:rPrChange w:id="2574" w:author="TXL" w:date="2020-01-30T11:13:32Z">
                    <w:rPr>
                      <w:rFonts w:hint="eastAsia" w:ascii="宋体" w:hAnsi="宋体"/>
                      <w:b w:val="0"/>
                      <w:bCs w:val="0"/>
                      <w:sz w:val="18"/>
                      <w:szCs w:val="18"/>
                      <w:highlight w:val="none"/>
                      <w:vertAlign w:val="baseline"/>
                      <w:lang w:val="en-US" w:eastAsia="zh-CN"/>
                    </w:rPr>
                  </w:rPrChange>
                </w:rPr>
                <w:delText>垂直</w:delText>
              </w:r>
            </w:del>
            <w:ins w:id="2575" w:author="TXL" w:date="2020-01-30T11:20:34Z">
              <w:r>
                <w:rPr>
                  <w:rFonts w:hint="eastAsia" w:ascii="楷体" w:hAnsi="楷体" w:eastAsia="楷体" w:cs="楷体"/>
                  <w:b w:val="0"/>
                  <w:bCs w:val="0"/>
                  <w:sz w:val="21"/>
                  <w:szCs w:val="21"/>
                  <w:highlight w:val="none"/>
                  <w:vertAlign w:val="baseline"/>
                  <w:lang w:val="en-US" w:eastAsia="zh-CN"/>
                </w:rPr>
                <w:t>轴向</w:t>
              </w:r>
            </w:ins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76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压力（MPa）</w:t>
            </w:r>
          </w:p>
        </w:tc>
        <w:tc>
          <w:tcPr>
            <w:tcW w:w="735" w:type="dxa"/>
            <w:gridSpan w:val="2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77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78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858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79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80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干密度g/cm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superscript"/>
                <w:lang w:val="en-US" w:eastAsia="zh-CN"/>
                <w:rPrChange w:id="2581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superscript"/>
                    <w:lang w:val="en-US" w:eastAsia="zh-CN"/>
                  </w:rPr>
                </w:rPrChange>
              </w:rPr>
              <w:t>3</w:t>
            </w:r>
          </w:p>
        </w:tc>
        <w:tc>
          <w:tcPr>
            <w:tcW w:w="728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82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highlight w:val="none"/>
                <w:rPrChange w:id="2583" w:author="TXL" w:date="2020-01-30T11:13:32Z">
                  <w:rPr>
                    <w:rFonts w:hint="eastAsia" w:ascii="宋体" w:hAnsi="宋体" w:cs="宋体"/>
                    <w:kern w:val="0"/>
                    <w:sz w:val="18"/>
                    <w:szCs w:val="18"/>
                    <w:highlight w:val="none"/>
                  </w:rPr>
                </w:rPrChange>
              </w:rPr>
              <w:t>孔隙比e</w:t>
            </w:r>
            <w:r>
              <w:rPr>
                <w:rFonts w:hint="eastAsia" w:ascii="楷体" w:hAnsi="楷体" w:eastAsia="楷体" w:cs="楷体"/>
                <w:kern w:val="0"/>
                <w:sz w:val="21"/>
                <w:szCs w:val="21"/>
                <w:highlight w:val="none"/>
                <w:vertAlign w:val="subscript"/>
                <w:rPrChange w:id="2584" w:author="TXL" w:date="2020-01-30T11:13:32Z">
                  <w:rPr>
                    <w:rFonts w:hint="eastAsia" w:ascii="宋体" w:hAnsi="宋体" w:cs="宋体"/>
                    <w:kern w:val="0"/>
                    <w:sz w:val="18"/>
                    <w:szCs w:val="18"/>
                    <w:highlight w:val="none"/>
                    <w:vertAlign w:val="subscript"/>
                  </w:rPr>
                </w:rPrChange>
              </w:rPr>
              <w:t>0</w:t>
            </w:r>
          </w:p>
        </w:tc>
        <w:tc>
          <w:tcPr>
            <w:tcW w:w="803" w:type="dxa"/>
            <w:gridSpan w:val="2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85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</w:p>
        </w:tc>
        <w:tc>
          <w:tcPr>
            <w:tcW w:w="69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86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87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</w:t>
            </w:r>
          </w:p>
        </w:tc>
        <w:tc>
          <w:tcPr>
            <w:tcW w:w="75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88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89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0.1</w:t>
            </w:r>
          </w:p>
        </w:tc>
        <w:tc>
          <w:tcPr>
            <w:tcW w:w="75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90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91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0.2</w:t>
            </w:r>
          </w:p>
        </w:tc>
        <w:tc>
          <w:tcPr>
            <w:tcW w:w="75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92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93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0.4</w:t>
            </w:r>
          </w:p>
        </w:tc>
        <w:tc>
          <w:tcPr>
            <w:tcW w:w="749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94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95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0.8</w:t>
            </w:r>
          </w:p>
        </w:tc>
        <w:tc>
          <w:tcPr>
            <w:tcW w:w="751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96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97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1.6</w:t>
            </w:r>
          </w:p>
        </w:tc>
        <w:tc>
          <w:tcPr>
            <w:tcW w:w="74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98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599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3.2</w:t>
            </w:r>
          </w:p>
        </w:tc>
        <w:tc>
          <w:tcPr>
            <w:tcW w:w="735" w:type="dxa"/>
            <w:gridSpan w:val="2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00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858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01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02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2.37</w:t>
            </w:r>
          </w:p>
        </w:tc>
        <w:tc>
          <w:tcPr>
            <w:tcW w:w="729" w:type="dxa"/>
            <w:gridSpan w:val="2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03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04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0.134</w:t>
            </w:r>
          </w:p>
        </w:tc>
        <w:tc>
          <w:tcPr>
            <w:tcW w:w="80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05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06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孔隙比</w:t>
            </w:r>
          </w:p>
        </w:tc>
        <w:tc>
          <w:tcPr>
            <w:tcW w:w="69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07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08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0.134</w:t>
            </w:r>
          </w:p>
        </w:tc>
        <w:tc>
          <w:tcPr>
            <w:tcW w:w="75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09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10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0.131</w:t>
            </w:r>
          </w:p>
        </w:tc>
        <w:tc>
          <w:tcPr>
            <w:tcW w:w="75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11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12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0.130</w:t>
            </w:r>
          </w:p>
        </w:tc>
        <w:tc>
          <w:tcPr>
            <w:tcW w:w="75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13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14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0.128</w:t>
            </w:r>
          </w:p>
        </w:tc>
        <w:tc>
          <w:tcPr>
            <w:tcW w:w="749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15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16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0.126</w:t>
            </w:r>
          </w:p>
        </w:tc>
        <w:tc>
          <w:tcPr>
            <w:tcW w:w="751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17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18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0.124</w:t>
            </w:r>
          </w:p>
        </w:tc>
        <w:tc>
          <w:tcPr>
            <w:tcW w:w="749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19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20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0.121</w:t>
            </w:r>
          </w:p>
        </w:tc>
        <w:tc>
          <w:tcPr>
            <w:tcW w:w="7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21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858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22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</w:p>
        </w:tc>
        <w:tc>
          <w:tcPr>
            <w:tcW w:w="729" w:type="dxa"/>
            <w:gridSpan w:val="2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23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</w:p>
        </w:tc>
        <w:tc>
          <w:tcPr>
            <w:tcW w:w="802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24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25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压缩系数MPa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superscript"/>
                <w:lang w:val="en-US" w:eastAsia="zh-CN"/>
                <w:rPrChange w:id="2626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superscript"/>
                    <w:lang w:val="en-US" w:eastAsia="zh-CN"/>
                  </w:rPr>
                </w:rPrChange>
              </w:rPr>
              <w:t>-1</w:t>
            </w:r>
          </w:p>
        </w:tc>
        <w:tc>
          <w:tcPr>
            <w:tcW w:w="888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27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28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0.03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29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30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0.01</w:t>
            </w:r>
          </w:p>
        </w:tc>
        <w:tc>
          <w:tcPr>
            <w:tcW w:w="822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31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32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0.01</w:t>
            </w:r>
          </w:p>
        </w:tc>
        <w:tc>
          <w:tcPr>
            <w:tcW w:w="729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33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34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0.005</w:t>
            </w:r>
          </w:p>
        </w:tc>
        <w:tc>
          <w:tcPr>
            <w:tcW w:w="842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35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36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0.003</w:t>
            </w:r>
          </w:p>
        </w:tc>
        <w:tc>
          <w:tcPr>
            <w:tcW w:w="1053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37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38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0.002</w:t>
            </w:r>
          </w:p>
        </w:tc>
        <w:tc>
          <w:tcPr>
            <w:tcW w:w="7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39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858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40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</w:p>
        </w:tc>
        <w:tc>
          <w:tcPr>
            <w:tcW w:w="729" w:type="dxa"/>
            <w:gridSpan w:val="2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41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</w:p>
        </w:tc>
        <w:tc>
          <w:tcPr>
            <w:tcW w:w="802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42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43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压缩模量MPa</w:t>
            </w:r>
          </w:p>
        </w:tc>
        <w:tc>
          <w:tcPr>
            <w:tcW w:w="888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44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45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37.8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46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47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113.4</w:t>
            </w:r>
          </w:p>
        </w:tc>
        <w:tc>
          <w:tcPr>
            <w:tcW w:w="822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48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49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113.4</w:t>
            </w:r>
          </w:p>
        </w:tc>
        <w:tc>
          <w:tcPr>
            <w:tcW w:w="729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50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51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226.8</w:t>
            </w:r>
          </w:p>
        </w:tc>
        <w:tc>
          <w:tcPr>
            <w:tcW w:w="842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52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53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378.0</w:t>
            </w:r>
          </w:p>
        </w:tc>
        <w:tc>
          <w:tcPr>
            <w:tcW w:w="1053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54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0"/>
                <w:sz w:val="21"/>
                <w:szCs w:val="21"/>
                <w:highlight w:val="none"/>
                <w:vertAlign w:val="baseline"/>
                <w:lang w:val="en-US" w:eastAsia="zh-CN"/>
                <w:rPrChange w:id="2655" w:author="TXL" w:date="2020-01-30T11:20:19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  <w:t>567.0</w:t>
            </w:r>
          </w:p>
        </w:tc>
        <w:tc>
          <w:tcPr>
            <w:tcW w:w="7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  <w:rPrChange w:id="2656" w:author="TXL" w:date="2020-01-30T11:13:32Z">
                  <w:rPr>
                    <w:rFonts w:hint="eastAsia" w:ascii="宋体" w:hAnsi="宋体"/>
                    <w:b w:val="0"/>
                    <w:bCs w:val="0"/>
                    <w:sz w:val="18"/>
                    <w:szCs w:val="18"/>
                    <w:highlight w:val="none"/>
                    <w:vertAlign w:val="baseline"/>
                    <w:lang w:val="en-US" w:eastAsia="zh-CN"/>
                  </w:rPr>
                </w:rPrChange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562" w:firstLineChars="20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2658" w:author="TXL" w:date="2020-01-31T11:57:05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pPrChange w:id="2657" w:author="TXL" w:date="2020-01-31T11:58:42Z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line="360" w:lineRule="auto"/>
            <w:ind w:left="0" w:leftChars="0" w:right="0" w:rightChars="0" w:firstLine="560" w:firstLineChars="200"/>
            <w:jc w:val="both"/>
            <w:textAlignment w:val="auto"/>
            <w:outlineLvl w:val="9"/>
          </w:pPr>
        </w:pPrChange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2659" w:author="TXL" w:date="2020-01-31T11:57:05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4.2原级配</w:t>
      </w:r>
      <w:ins w:id="2660" w:author="TXL" w:date="2020-01-30T11:10:20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2661" w:author="TXL" w:date="2020-01-31T11:57:05Z"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rPrChange>
          </w:rPr>
          <w:t>大型</w:t>
        </w:r>
      </w:ins>
      <w:ins w:id="2662" w:author="TXL" w:date="2020-01-30T11:10:23Z">
        <w:r>
          <w:rPr>
            <w:rFonts w:hint="eastAsia" w:ascii="楷体" w:hAnsi="楷体" w:eastAsia="楷体" w:cs="楷体"/>
            <w:b/>
            <w:bCs/>
            <w:sz w:val="28"/>
            <w:szCs w:val="28"/>
            <w:lang w:val="en-US" w:eastAsia="zh-CN"/>
            <w:rPrChange w:id="2663" w:author="TXL" w:date="2020-01-31T11:57:05Z"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rPrChange>
          </w:rPr>
          <w:t>压缩</w:t>
        </w:r>
      </w:ins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2664" w:author="TXL" w:date="2020-01-31T11:57:05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试验成果</w:t>
      </w:r>
    </w:p>
    <w:p>
      <w:pPr>
        <w:spacing w:line="360" w:lineRule="auto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  <w:rPrChange w:id="2665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sz w:val="28"/>
          <w:szCs w:val="28"/>
          <w:lang w:eastAsia="zh-CN"/>
          <w:rPrChange w:id="2666" w:author="TXL" w:date="2020-01-29T21:53:38Z">
            <w:rPr>
              <w:rFonts w:hint="eastAsia" w:ascii="宋体" w:hAnsi="宋体"/>
              <w:sz w:val="21"/>
              <w:szCs w:val="21"/>
              <w:lang w:eastAsia="zh-CN"/>
            </w:rPr>
          </w:rPrChange>
        </w:rPr>
        <w:t>采用与室内试验相同的原级配砂砾料进行大型</w:t>
      </w:r>
      <w:r>
        <w:rPr>
          <w:rFonts w:hint="eastAsia" w:ascii="楷体" w:hAnsi="楷体" w:eastAsia="楷体" w:cs="楷体"/>
          <w:sz w:val="28"/>
          <w:szCs w:val="28"/>
          <w:rPrChange w:id="2667" w:author="TXL" w:date="2020-01-29T21:53:38Z">
            <w:rPr>
              <w:rFonts w:hint="eastAsia" w:ascii="宋体" w:hAnsi="宋体"/>
              <w:sz w:val="21"/>
              <w:szCs w:val="21"/>
            </w:rPr>
          </w:rPrChange>
        </w:rPr>
        <w:t>压缩试验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2668" w:author="TXL" w:date="2020-01-29T21:53:38Z">
            <w:rPr>
              <w:rFonts w:hint="eastAsia" w:ascii="宋体" w:hAnsi="宋体"/>
              <w:sz w:val="21"/>
              <w:szCs w:val="21"/>
              <w:lang w:eastAsia="zh-CN"/>
            </w:rPr>
          </w:rPrChange>
        </w:rPr>
        <w:t>。</w:t>
      </w:r>
      <w:r>
        <w:rPr>
          <w:rFonts w:hint="eastAsia" w:ascii="楷体" w:hAnsi="楷体" w:eastAsia="楷体" w:cs="楷体"/>
          <w:sz w:val="28"/>
          <w:szCs w:val="28"/>
          <w:rPrChange w:id="2669" w:author="TXL" w:date="2020-01-29T21:53:38Z">
            <w:rPr>
              <w:rFonts w:hint="eastAsia" w:ascii="宋体" w:hAnsi="宋体"/>
              <w:sz w:val="21"/>
              <w:szCs w:val="21"/>
            </w:rPr>
          </w:rPrChange>
        </w:rPr>
        <w:t>砂砾料最大粒径300mm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2670" w:author="TXL" w:date="2020-01-29T21:53:38Z">
            <w:rPr>
              <w:rFonts w:hint="eastAsia" w:ascii="宋体" w:hAnsi="宋体"/>
              <w:sz w:val="21"/>
              <w:szCs w:val="21"/>
              <w:lang w:eastAsia="zh-CN"/>
            </w:rPr>
          </w:rPrChange>
        </w:rPr>
        <w:t>，试样直径</w:t>
      </w:r>
      <w:r>
        <w:rPr>
          <w:rFonts w:hint="eastAsia" w:ascii="楷体" w:hAnsi="楷体" w:eastAsia="楷体" w:cs="楷体"/>
          <w:sz w:val="28"/>
          <w:szCs w:val="28"/>
          <w:rPrChange w:id="2671" w:author="TXL" w:date="2020-01-29T21:53:38Z">
            <w:rPr>
              <w:rFonts w:hint="eastAsia" w:ascii="宋体" w:hAnsi="宋体"/>
              <w:sz w:val="21"/>
              <w:szCs w:val="21"/>
            </w:rPr>
          </w:rPrChange>
        </w:rPr>
        <w:t>采用2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672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000m</w:t>
      </w:r>
      <w:r>
        <w:rPr>
          <w:rFonts w:hint="eastAsia" w:ascii="楷体" w:hAnsi="楷体" w:eastAsia="楷体" w:cs="楷体"/>
          <w:sz w:val="28"/>
          <w:szCs w:val="28"/>
          <w:rPrChange w:id="2673" w:author="TXL" w:date="2020-01-29T21:53:38Z">
            <w:rPr>
              <w:rFonts w:hint="eastAsia" w:ascii="宋体" w:hAnsi="宋体"/>
              <w:sz w:val="21"/>
              <w:szCs w:val="21"/>
            </w:rPr>
          </w:rPrChange>
        </w:rPr>
        <w:t>m，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2674" w:author="TXL" w:date="2020-01-29T21:53:38Z">
            <w:rPr>
              <w:rFonts w:hint="eastAsia" w:ascii="宋体" w:hAnsi="宋体"/>
              <w:sz w:val="21"/>
              <w:szCs w:val="21"/>
              <w:lang w:eastAsia="zh-CN"/>
            </w:rPr>
          </w:rPrChange>
        </w:rPr>
        <w:t>试样</w:t>
      </w:r>
      <w:r>
        <w:rPr>
          <w:rFonts w:hint="eastAsia" w:ascii="楷体" w:hAnsi="楷体" w:eastAsia="楷体" w:cs="楷体"/>
          <w:sz w:val="28"/>
          <w:szCs w:val="28"/>
          <w:rPrChange w:id="2675" w:author="TXL" w:date="2020-01-29T21:53:38Z">
            <w:rPr>
              <w:rFonts w:hint="eastAsia" w:ascii="宋体" w:hAnsi="宋体"/>
              <w:sz w:val="21"/>
              <w:szCs w:val="21"/>
            </w:rPr>
          </w:rPrChange>
        </w:rPr>
        <w:t>高度为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676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1200m</w:t>
      </w:r>
      <w:r>
        <w:rPr>
          <w:rFonts w:hint="eastAsia" w:ascii="楷体" w:hAnsi="楷体" w:eastAsia="楷体" w:cs="楷体"/>
          <w:sz w:val="28"/>
          <w:szCs w:val="28"/>
          <w:rPrChange w:id="2677" w:author="TXL" w:date="2020-01-29T21:53:38Z">
            <w:rPr>
              <w:rFonts w:hint="eastAsia" w:ascii="宋体" w:hAnsi="宋体"/>
              <w:sz w:val="21"/>
              <w:szCs w:val="21"/>
            </w:rPr>
          </w:rPrChange>
        </w:rPr>
        <w:t>m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678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，原级配</w:t>
      </w:r>
      <w:r>
        <w:rPr>
          <w:rFonts w:hint="eastAsia" w:ascii="楷体" w:hAnsi="楷体" w:eastAsia="楷体" w:cs="楷体"/>
          <w:sz w:val="28"/>
          <w:szCs w:val="28"/>
          <w:rPrChange w:id="2679" w:author="TXL" w:date="2020-01-29T21:53:38Z">
            <w:rPr>
              <w:rFonts w:hint="eastAsia" w:ascii="宋体" w:hAnsi="宋体"/>
              <w:sz w:val="21"/>
              <w:szCs w:val="21"/>
            </w:rPr>
          </w:rPrChange>
        </w:rPr>
        <w:t>试样饱和状态下压缩</w:t>
      </w:r>
      <w:r>
        <w:rPr>
          <w:rFonts w:hint="eastAsia" w:ascii="楷体" w:hAnsi="楷体" w:eastAsia="楷体" w:cs="楷体"/>
          <w:sz w:val="28"/>
          <w:szCs w:val="28"/>
          <w:lang w:eastAsia="zh-CN"/>
          <w:rPrChange w:id="2680" w:author="TXL" w:date="2020-01-29T21:53:38Z">
            <w:rPr>
              <w:rFonts w:hint="eastAsia" w:ascii="宋体" w:hAnsi="宋体"/>
              <w:sz w:val="21"/>
              <w:szCs w:val="21"/>
              <w:lang w:eastAsia="zh-CN"/>
            </w:rPr>
          </w:rPrChange>
        </w:rPr>
        <w:t>系数和压缩模量见表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681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4.2</w:t>
      </w: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2682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。</w:t>
      </w:r>
    </w:p>
    <w:p>
      <w:pPr>
        <w:spacing w:line="360" w:lineRule="auto"/>
        <w:ind w:firstLine="482" w:firstLineChars="200"/>
        <w:jc w:val="both"/>
        <w:rPr>
          <w:rFonts w:hint="eastAsia" w:ascii="楷体" w:hAnsi="楷体" w:eastAsia="楷体" w:cs="楷体"/>
          <w:b w:val="0"/>
          <w:bCs w:val="0"/>
          <w:sz w:val="24"/>
          <w:lang w:val="en-US" w:eastAsia="zh-CN"/>
          <w:rPrChange w:id="2683" w:author="TXL" w:date="2020-01-31T11:57:38Z">
            <w:rPr>
              <w:rFonts w:hint="eastAsia" w:ascii="宋体" w:hAnsi="宋体"/>
              <w:b w:val="0"/>
              <w:bCs w:val="0"/>
              <w:sz w:val="24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  <w:rPrChange w:id="2684" w:author="TXL" w:date="2020-01-31T11:57:46Z">
            <w:rPr>
              <w:rFonts w:hint="eastAsia" w:ascii="宋体" w:hAnsi="宋体"/>
              <w:b w:val="0"/>
              <w:bCs w:val="0"/>
              <w:sz w:val="21"/>
              <w:szCs w:val="21"/>
              <w:lang w:val="en-US" w:eastAsia="zh-CN"/>
            </w:rPr>
          </w:rPrChange>
        </w:rPr>
        <w:t xml:space="preserve">表4.2            </w:t>
      </w:r>
      <w:del w:id="2685" w:author="TXL" w:date="2020-01-30T11:16:47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686" w:author="TXL" w:date="2020-01-31T11:57:4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687" w:author="TXL" w:date="2020-01-30T11:16:47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688" w:author="TXL" w:date="2020-01-31T11:57:4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689" w:author="TXL" w:date="2020-01-30T11:16:47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690" w:author="TXL" w:date="2020-01-31T11:57:4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691" w:author="TXL" w:date="2020-01-30T11:16:46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692" w:author="TXL" w:date="2020-01-31T11:57:4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693" w:author="TXL" w:date="2020-01-30T11:16:46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694" w:author="TXL" w:date="2020-01-31T11:57:4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del w:id="2695" w:author="TXL" w:date="2020-01-30T11:16:46Z">
        <w:r>
          <w:rPr>
            <w:rFonts w:hint="eastAsia" w:ascii="楷体" w:hAnsi="楷体" w:eastAsia="楷体" w:cs="楷体"/>
            <w:b/>
            <w:bCs/>
            <w:sz w:val="24"/>
            <w:szCs w:val="24"/>
            <w:lang w:val="en-US" w:eastAsia="zh-CN"/>
            <w:rPrChange w:id="2696" w:author="TXL" w:date="2020-01-31T11:57:46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 xml:space="preserve"> </w:delText>
        </w:r>
      </w:del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  <w:rPrChange w:id="2697" w:author="TXL" w:date="2020-01-31T11:57:46Z">
            <w:rPr>
              <w:rFonts w:hint="eastAsia" w:ascii="宋体" w:hAnsi="宋体"/>
              <w:b w:val="0"/>
              <w:bCs w:val="0"/>
              <w:sz w:val="21"/>
              <w:szCs w:val="21"/>
              <w:lang w:val="en-US" w:eastAsia="zh-CN"/>
            </w:rPr>
          </w:rPrChange>
        </w:rPr>
        <w:t>原级配坝料饱和状态下压缩试验结果表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  <w:rPrChange w:id="2698" w:author="TXL" w:date="2020-01-31T11:57:38Z">
            <w:rPr>
              <w:rFonts w:hint="eastAsia" w:ascii="宋体" w:hAnsi="宋体"/>
              <w:b w:val="0"/>
              <w:bCs w:val="0"/>
              <w:sz w:val="21"/>
              <w:szCs w:val="21"/>
              <w:lang w:val="en-US" w:eastAsia="zh-CN"/>
            </w:rPr>
          </w:rPrChange>
        </w:rPr>
        <w:t xml:space="preserve"> </w:t>
      </w:r>
      <w:r>
        <w:rPr>
          <w:rFonts w:hint="eastAsia" w:ascii="楷体" w:hAnsi="楷体" w:eastAsia="楷体" w:cs="楷体"/>
          <w:b w:val="0"/>
          <w:bCs w:val="0"/>
          <w:sz w:val="24"/>
          <w:lang w:val="en-US" w:eastAsia="zh-CN"/>
          <w:rPrChange w:id="2699" w:author="TXL" w:date="2020-01-31T11:57:38Z">
            <w:rPr>
              <w:rFonts w:hint="eastAsia" w:ascii="宋体" w:hAnsi="宋体"/>
              <w:b w:val="0"/>
              <w:bCs w:val="0"/>
              <w:sz w:val="24"/>
              <w:lang w:val="en-US" w:eastAsia="zh-CN"/>
            </w:rPr>
          </w:rPrChange>
        </w:rPr>
        <w:t xml:space="preserve">   </w:t>
      </w:r>
    </w:p>
    <w:tbl>
      <w:tblPr>
        <w:tblStyle w:val="6"/>
        <w:tblpPr w:leftFromText="180" w:rightFromText="180" w:vertAnchor="text" w:horzAnchor="page" w:tblpX="904" w:tblpY="491"/>
        <w:tblOverlap w:val="never"/>
        <w:tblW w:w="10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2700" w:author="TXL [2]" w:date="2020-02-17T13:11:36Z">
          <w:tblPr>
            <w:tblStyle w:val="6"/>
            <w:tblpPr w:leftFromText="180" w:rightFromText="180" w:vertAnchor="text" w:horzAnchor="page" w:tblpX="904" w:tblpY="491"/>
            <w:tblOverlap w:val="never"/>
            <w:tblW w:w="9985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775"/>
        <w:gridCol w:w="787"/>
        <w:gridCol w:w="832"/>
        <w:gridCol w:w="740"/>
        <w:gridCol w:w="182"/>
        <w:gridCol w:w="524"/>
        <w:gridCol w:w="1"/>
        <w:gridCol w:w="225"/>
        <w:gridCol w:w="525"/>
        <w:gridCol w:w="193"/>
        <w:gridCol w:w="580"/>
        <w:gridCol w:w="2"/>
        <w:gridCol w:w="386"/>
        <w:gridCol w:w="341"/>
        <w:gridCol w:w="468"/>
        <w:gridCol w:w="262"/>
        <w:gridCol w:w="490"/>
        <w:gridCol w:w="239"/>
        <w:gridCol w:w="1"/>
        <w:gridCol w:w="500"/>
        <w:gridCol w:w="226"/>
        <w:gridCol w:w="1"/>
        <w:gridCol w:w="538"/>
        <w:gridCol w:w="227"/>
        <w:gridCol w:w="1"/>
        <w:gridCol w:w="732"/>
        <w:gridCol w:w="740"/>
        <w:tblGridChange w:id="2701">
          <w:tblGrid>
            <w:gridCol w:w="737"/>
            <w:gridCol w:w="746"/>
            <w:gridCol w:w="791"/>
            <w:gridCol w:w="704"/>
            <w:gridCol w:w="173"/>
            <w:gridCol w:w="498"/>
            <w:gridCol w:w="1"/>
            <w:gridCol w:w="215"/>
            <w:gridCol w:w="499"/>
            <w:gridCol w:w="184"/>
            <w:gridCol w:w="551"/>
            <w:gridCol w:w="2"/>
            <w:gridCol w:w="367"/>
            <w:gridCol w:w="325"/>
            <w:gridCol w:w="444"/>
            <w:gridCol w:w="250"/>
            <w:gridCol w:w="465"/>
            <w:gridCol w:w="228"/>
            <w:gridCol w:w="1"/>
            <w:gridCol w:w="475"/>
            <w:gridCol w:w="216"/>
            <w:gridCol w:w="1"/>
            <w:gridCol w:w="510"/>
            <w:gridCol w:w="217"/>
            <w:gridCol w:w="1"/>
            <w:gridCol w:w="680"/>
            <w:gridCol w:w="704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702" w:author="TXL [2]" w:date="2020-02-17T13:11:3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449" w:hRule="atLeast"/>
          <w:trPrChange w:id="2702" w:author="TXL [2]" w:date="2020-02-17T13:11:36Z">
            <w:trPr>
              <w:trHeight w:val="383" w:hRule="atLeast"/>
            </w:trPr>
          </w:trPrChange>
        </w:trPr>
        <w:tc>
          <w:tcPr>
            <w:tcW w:w="1562" w:type="dxa"/>
            <w:gridSpan w:val="2"/>
            <w:vAlign w:val="center"/>
            <w:tcPrChange w:id="2703" w:author="TXL [2]" w:date="2020-02-17T13:11:36Z">
              <w:tcPr>
                <w:tcW w:w="1483" w:type="dxa"/>
                <w:gridSpan w:val="2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04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05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  <w:t>试验条件</w:t>
            </w:r>
          </w:p>
        </w:tc>
        <w:tc>
          <w:tcPr>
            <w:tcW w:w="832" w:type="dxa"/>
            <w:vMerge w:val="restart"/>
            <w:vAlign w:val="center"/>
            <w:tcPrChange w:id="2706" w:author="TXL [2]" w:date="2020-02-17T13:11:36Z">
              <w:tcPr>
                <w:tcW w:w="791" w:type="dxa"/>
                <w:vMerge w:val="restart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07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08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  <w:t>试验</w:t>
            </w:r>
          </w:p>
          <w:p>
            <w:pPr>
              <w:widowControl/>
              <w:jc w:val="center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09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10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  <w:t>参数</w:t>
            </w:r>
          </w:p>
        </w:tc>
        <w:tc>
          <w:tcPr>
            <w:tcW w:w="7384" w:type="dxa"/>
            <w:gridSpan w:val="23"/>
            <w:vAlign w:val="center"/>
            <w:tcPrChange w:id="2711" w:author="TXL [2]" w:date="2020-02-17T13:11:36Z">
              <w:tcPr>
                <w:tcW w:w="7007" w:type="dxa"/>
                <w:gridSpan w:val="23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12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13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  <w:t>轴向压力MPa</w:t>
            </w:r>
          </w:p>
        </w:tc>
        <w:tc>
          <w:tcPr>
            <w:tcW w:w="740" w:type="dxa"/>
            <w:vMerge w:val="restart"/>
            <w:vAlign w:val="center"/>
            <w:tcPrChange w:id="2714" w:author="TXL [2]" w:date="2020-02-17T13:11:36Z">
              <w:tcPr>
                <w:tcW w:w="704" w:type="dxa"/>
                <w:vMerge w:val="restart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color w:val="auto"/>
                <w:kern w:val="0"/>
                <w:sz w:val="21"/>
                <w:szCs w:val="21"/>
                <w:lang w:eastAsia="zh-CN"/>
                <w:rPrChange w:id="2715" w:author="TXL" w:date="2020-01-30T11:14:56Z">
                  <w:rPr>
                    <w:rFonts w:hint="eastAsia" w:ascii="宋体" w:hAnsi="宋体" w:cs="宋体" w:eastAsiaTheme="minorEastAsia"/>
                    <w:color w:val="auto"/>
                    <w:kern w:val="0"/>
                    <w:sz w:val="16"/>
                    <w:szCs w:val="16"/>
                    <w:lang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kern w:val="0"/>
                <w:sz w:val="21"/>
                <w:szCs w:val="21"/>
                <w:lang w:eastAsia="zh-CN"/>
                <w:rPrChange w:id="2716" w:author="TXL" w:date="2020-01-30T11:14:56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  <w:lang w:eastAsia="zh-CN"/>
                  </w:rPr>
                </w:rPrChange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717" w:author="TXL [2]" w:date="2020-02-17T13:11:3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077" w:hRule="atLeast"/>
          <w:trPrChange w:id="2717" w:author="TXL [2]" w:date="2020-02-17T13:11:36Z">
            <w:trPr>
              <w:trHeight w:val="962" w:hRule="atLeast"/>
            </w:trPr>
          </w:trPrChange>
        </w:trPr>
        <w:tc>
          <w:tcPr>
            <w:tcW w:w="775" w:type="dxa"/>
            <w:vAlign w:val="center"/>
            <w:tcPrChange w:id="2718" w:author="TXL [2]" w:date="2020-02-17T13:11:36Z">
              <w:tcPr>
                <w:tcW w:w="737" w:type="dxa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19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20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  <w:t>干密度g/cm</w:t>
            </w: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vertAlign w:val="superscript"/>
                <w:rPrChange w:id="2721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  <w:vertAlign w:val="superscript"/>
                  </w:rPr>
                </w:rPrChange>
              </w:rPr>
              <w:t>3</w:t>
            </w:r>
          </w:p>
        </w:tc>
        <w:tc>
          <w:tcPr>
            <w:tcW w:w="787" w:type="dxa"/>
            <w:vAlign w:val="center"/>
            <w:tcPrChange w:id="2722" w:author="TXL [2]" w:date="2020-02-17T13:11:36Z">
              <w:tcPr>
                <w:tcW w:w="746" w:type="dxa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23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24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  <w:t>孔隙比e</w:t>
            </w: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vertAlign w:val="subscript"/>
                <w:rPrChange w:id="2725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  <w:vertAlign w:val="subscript"/>
                  </w:rPr>
                </w:rPrChange>
              </w:rPr>
              <w:t>0</w:t>
            </w:r>
          </w:p>
        </w:tc>
        <w:tc>
          <w:tcPr>
            <w:tcW w:w="832" w:type="dxa"/>
            <w:vMerge w:val="continue"/>
            <w:vAlign w:val="center"/>
            <w:tcPrChange w:id="2726" w:author="TXL [2]" w:date="2020-02-17T13:11:36Z">
              <w:tcPr>
                <w:tcW w:w="791" w:type="dxa"/>
                <w:vMerge w:val="continue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27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</w:p>
        </w:tc>
        <w:tc>
          <w:tcPr>
            <w:tcW w:w="740" w:type="dxa"/>
            <w:vAlign w:val="center"/>
            <w:tcPrChange w:id="2728" w:author="TXL [2]" w:date="2020-02-17T13:11:36Z">
              <w:tcPr>
                <w:tcW w:w="704" w:type="dxa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29" w:author="TXL" w:date="2020-01-30T11:15:27Z">
                  <w:rPr>
                    <w:rFonts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30" w:author="TXL" w:date="2020-01-30T11:15:27Z">
                  <w:rPr>
                    <w:rFonts w:hint="eastAsia"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  <w:t>0</w:t>
            </w:r>
          </w:p>
        </w:tc>
        <w:tc>
          <w:tcPr>
            <w:tcW w:w="707" w:type="dxa"/>
            <w:gridSpan w:val="3"/>
            <w:vAlign w:val="center"/>
            <w:tcPrChange w:id="2731" w:author="TXL [2]" w:date="2020-02-17T13:11:36Z">
              <w:tcPr>
                <w:tcW w:w="672" w:type="dxa"/>
                <w:gridSpan w:val="3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32" w:author="TXL" w:date="2020-01-30T11:15:27Z">
                  <w:rPr>
                    <w:rFonts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33" w:author="TXL" w:date="2020-01-30T11:15:27Z">
                  <w:rPr>
                    <w:rFonts w:hint="eastAsia"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  <w:t>0.1</w:t>
            </w:r>
          </w:p>
        </w:tc>
        <w:tc>
          <w:tcPr>
            <w:tcW w:w="750" w:type="dxa"/>
            <w:gridSpan w:val="2"/>
            <w:vAlign w:val="center"/>
            <w:tcPrChange w:id="2734" w:author="TXL [2]" w:date="2020-02-17T13:11:36Z">
              <w:tcPr>
                <w:tcW w:w="714" w:type="dxa"/>
                <w:gridSpan w:val="2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35" w:author="TXL" w:date="2020-01-30T11:15:27Z">
                  <w:rPr>
                    <w:rFonts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36" w:author="TXL" w:date="2020-01-30T11:15:27Z">
                  <w:rPr>
                    <w:rFonts w:hint="eastAsia"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  <w:t>0.2</w:t>
            </w:r>
          </w:p>
        </w:tc>
        <w:tc>
          <w:tcPr>
            <w:tcW w:w="775" w:type="dxa"/>
            <w:gridSpan w:val="3"/>
            <w:vAlign w:val="center"/>
            <w:tcPrChange w:id="2737" w:author="TXL [2]" w:date="2020-02-17T13:11:36Z">
              <w:tcPr>
                <w:tcW w:w="737" w:type="dxa"/>
                <w:gridSpan w:val="3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38" w:author="TXL" w:date="2020-01-30T11:15:27Z">
                  <w:rPr>
                    <w:rFonts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39" w:author="TXL" w:date="2020-01-30T11:15:27Z">
                  <w:rPr>
                    <w:rFonts w:hint="eastAsia"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  <w:t>0.4</w:t>
            </w:r>
          </w:p>
        </w:tc>
        <w:tc>
          <w:tcPr>
            <w:tcW w:w="727" w:type="dxa"/>
            <w:gridSpan w:val="2"/>
            <w:vAlign w:val="center"/>
            <w:tcPrChange w:id="2740" w:author="TXL [2]" w:date="2020-02-17T13:11:36Z">
              <w:tcPr>
                <w:tcW w:w="692" w:type="dxa"/>
                <w:gridSpan w:val="2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41" w:author="TXL" w:date="2020-01-30T11:15:27Z">
                  <w:rPr>
                    <w:rFonts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42" w:author="TXL" w:date="2020-01-30T11:15:27Z">
                  <w:rPr>
                    <w:rFonts w:hint="eastAsia"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  <w:t>0.82</w:t>
            </w:r>
          </w:p>
        </w:tc>
        <w:tc>
          <w:tcPr>
            <w:tcW w:w="730" w:type="dxa"/>
            <w:gridSpan w:val="2"/>
            <w:vAlign w:val="center"/>
            <w:tcPrChange w:id="2743" w:author="TXL [2]" w:date="2020-02-17T13:11:36Z">
              <w:tcPr>
                <w:tcW w:w="694" w:type="dxa"/>
                <w:gridSpan w:val="2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44" w:author="TXL" w:date="2020-01-30T11:15:27Z">
                  <w:rPr>
                    <w:rFonts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45" w:author="TXL" w:date="2020-01-30T11:15:27Z">
                  <w:rPr>
                    <w:rFonts w:hint="eastAsia"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  <w:t>1.63</w:t>
            </w:r>
          </w:p>
        </w:tc>
        <w:tc>
          <w:tcPr>
            <w:tcW w:w="730" w:type="dxa"/>
            <w:gridSpan w:val="3"/>
            <w:vAlign w:val="center"/>
            <w:tcPrChange w:id="2746" w:author="TXL [2]" w:date="2020-02-17T13:11:36Z">
              <w:tcPr>
                <w:tcW w:w="694" w:type="dxa"/>
                <w:gridSpan w:val="3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47" w:author="TXL" w:date="2020-01-30T11:15:27Z">
                  <w:rPr>
                    <w:rFonts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48" w:author="TXL" w:date="2020-01-30T11:15:27Z">
                  <w:rPr>
                    <w:rFonts w:hint="eastAsia"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  <w:t>3.26</w:t>
            </w:r>
          </w:p>
        </w:tc>
        <w:tc>
          <w:tcPr>
            <w:tcW w:w="727" w:type="dxa"/>
            <w:gridSpan w:val="3"/>
            <w:vAlign w:val="center"/>
            <w:tcPrChange w:id="2749" w:author="TXL [2]" w:date="2020-02-17T13:11:36Z">
              <w:tcPr>
                <w:tcW w:w="692" w:type="dxa"/>
                <w:gridSpan w:val="3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50" w:author="TXL" w:date="2020-01-30T11:15:27Z">
                  <w:rPr>
                    <w:rFonts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51" w:author="TXL" w:date="2020-01-30T11:15:27Z">
                  <w:rPr>
                    <w:rFonts w:hint="eastAsia"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  <w:t>4.89</w:t>
            </w:r>
          </w:p>
        </w:tc>
        <w:tc>
          <w:tcPr>
            <w:tcW w:w="766" w:type="dxa"/>
            <w:gridSpan w:val="3"/>
            <w:vAlign w:val="center"/>
            <w:tcPrChange w:id="2752" w:author="TXL [2]" w:date="2020-02-17T13:11:36Z">
              <w:tcPr>
                <w:tcW w:w="728" w:type="dxa"/>
                <w:gridSpan w:val="3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53" w:author="TXL" w:date="2020-01-30T11:15:27Z">
                  <w:rPr>
                    <w:rFonts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54" w:author="TXL" w:date="2020-01-30T11:15:27Z">
                  <w:rPr>
                    <w:rFonts w:hint="eastAsia"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  <w:t xml:space="preserve">6.52 </w:t>
            </w:r>
          </w:p>
        </w:tc>
        <w:tc>
          <w:tcPr>
            <w:tcW w:w="732" w:type="dxa"/>
            <w:vAlign w:val="center"/>
            <w:tcPrChange w:id="2755" w:author="TXL [2]" w:date="2020-02-17T13:11:36Z">
              <w:tcPr>
                <w:tcW w:w="680" w:type="dxa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56" w:author="TXL" w:date="2020-01-30T11:15:27Z">
                  <w:rPr>
                    <w:rFonts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pacing w:val="-20"/>
                <w:kern w:val="0"/>
                <w:sz w:val="21"/>
                <w:szCs w:val="21"/>
                <w:rPrChange w:id="2757" w:author="TXL" w:date="2020-01-30T11:15:27Z">
                  <w:rPr>
                    <w:rFonts w:hint="eastAsia"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  <w:t>8.25</w:t>
            </w:r>
          </w:p>
        </w:tc>
        <w:tc>
          <w:tcPr>
            <w:tcW w:w="740" w:type="dxa"/>
            <w:vMerge w:val="continue"/>
            <w:vAlign w:val="center"/>
            <w:tcPrChange w:id="2758" w:author="TXL [2]" w:date="2020-02-17T13:11:36Z">
              <w:tcPr>
                <w:tcW w:w="704" w:type="dxa"/>
                <w:vMerge w:val="continue"/>
                <w:vAlign w:val="center"/>
              </w:tcPr>
            </w:tcPrChange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kern w:val="0"/>
                <w:sz w:val="21"/>
                <w:szCs w:val="21"/>
                <w:rPrChange w:id="2759" w:author="TXL" w:date="2020-01-30T11:14:56Z">
                  <w:rPr>
                    <w:rFonts w:hint="eastAsia" w:ascii="宋体" w:hAnsi="宋体" w:cs="宋体"/>
                    <w:b/>
                    <w:bCs/>
                    <w:color w:val="auto"/>
                    <w:kern w:val="0"/>
                    <w:sz w:val="16"/>
                    <w:szCs w:val="16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760" w:author="TXL [2]" w:date="2020-02-17T13:11:3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695" w:hRule="exact"/>
          <w:trPrChange w:id="2760" w:author="TXL [2]" w:date="2020-02-17T13:11:36Z">
            <w:trPr>
              <w:trHeight w:val="639" w:hRule="exact"/>
            </w:trPr>
          </w:trPrChange>
        </w:trPr>
        <w:tc>
          <w:tcPr>
            <w:tcW w:w="775" w:type="dxa"/>
            <w:vMerge w:val="restart"/>
            <w:vAlign w:val="center"/>
            <w:tcPrChange w:id="2761" w:author="TXL [2]" w:date="2020-02-17T13:11:36Z">
              <w:tcPr>
                <w:tcW w:w="737" w:type="dxa"/>
                <w:vMerge w:val="restart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62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63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  <w:t>2.359</w:t>
            </w:r>
          </w:p>
        </w:tc>
        <w:tc>
          <w:tcPr>
            <w:tcW w:w="787" w:type="dxa"/>
            <w:vMerge w:val="restart"/>
            <w:vAlign w:val="center"/>
            <w:tcPrChange w:id="2764" w:author="TXL [2]" w:date="2020-02-17T13:11:36Z">
              <w:tcPr>
                <w:tcW w:w="746" w:type="dxa"/>
                <w:vMerge w:val="restart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65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66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  <w:t xml:space="preserve">0.1382 </w:t>
            </w:r>
          </w:p>
        </w:tc>
        <w:tc>
          <w:tcPr>
            <w:tcW w:w="832" w:type="dxa"/>
            <w:vAlign w:val="center"/>
            <w:tcPrChange w:id="2767" w:author="TXL [2]" w:date="2020-02-17T13:11:36Z">
              <w:tcPr>
                <w:tcW w:w="791" w:type="dxa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68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769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  <w:t>孔隙比e</w:t>
            </w: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vertAlign w:val="subscript"/>
                <w:rPrChange w:id="2770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  <w:vertAlign w:val="subscript"/>
                  </w:rPr>
                </w:rPrChange>
              </w:rPr>
              <w:t>i</w:t>
            </w:r>
          </w:p>
        </w:tc>
        <w:tc>
          <w:tcPr>
            <w:tcW w:w="740" w:type="dxa"/>
            <w:vAlign w:val="center"/>
            <w:tcPrChange w:id="2771" w:author="TXL [2]" w:date="2020-02-17T13:11:36Z">
              <w:tcPr>
                <w:tcW w:w="704" w:type="dxa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772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773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0.1382 </w:t>
            </w:r>
          </w:p>
        </w:tc>
        <w:tc>
          <w:tcPr>
            <w:tcW w:w="707" w:type="dxa"/>
            <w:gridSpan w:val="3"/>
            <w:vAlign w:val="center"/>
            <w:tcPrChange w:id="2774" w:author="TXL [2]" w:date="2020-02-17T13:11:36Z">
              <w:tcPr>
                <w:tcW w:w="672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775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776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0.1368 </w:t>
            </w:r>
          </w:p>
        </w:tc>
        <w:tc>
          <w:tcPr>
            <w:tcW w:w="750" w:type="dxa"/>
            <w:gridSpan w:val="2"/>
            <w:vAlign w:val="center"/>
            <w:tcPrChange w:id="2777" w:author="TXL [2]" w:date="2020-02-17T13:11:36Z">
              <w:tcPr>
                <w:tcW w:w="714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778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779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0.1359 </w:t>
            </w:r>
          </w:p>
        </w:tc>
        <w:tc>
          <w:tcPr>
            <w:tcW w:w="775" w:type="dxa"/>
            <w:gridSpan w:val="3"/>
            <w:vAlign w:val="center"/>
            <w:tcPrChange w:id="2780" w:author="TXL [2]" w:date="2020-02-17T13:11:36Z">
              <w:tcPr>
                <w:tcW w:w="737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781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782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0.1341 </w:t>
            </w:r>
          </w:p>
        </w:tc>
        <w:tc>
          <w:tcPr>
            <w:tcW w:w="727" w:type="dxa"/>
            <w:gridSpan w:val="2"/>
            <w:vAlign w:val="center"/>
            <w:tcPrChange w:id="2783" w:author="TXL [2]" w:date="2020-02-17T13:11:36Z">
              <w:tcPr>
                <w:tcW w:w="692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784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785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0.1311 </w:t>
            </w:r>
          </w:p>
        </w:tc>
        <w:tc>
          <w:tcPr>
            <w:tcW w:w="730" w:type="dxa"/>
            <w:gridSpan w:val="2"/>
            <w:vAlign w:val="center"/>
            <w:tcPrChange w:id="2786" w:author="TXL [2]" w:date="2020-02-17T13:11:36Z">
              <w:tcPr>
                <w:tcW w:w="694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787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788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0.1261 </w:t>
            </w:r>
          </w:p>
        </w:tc>
        <w:tc>
          <w:tcPr>
            <w:tcW w:w="730" w:type="dxa"/>
            <w:gridSpan w:val="3"/>
            <w:vAlign w:val="center"/>
            <w:tcPrChange w:id="2789" w:author="TXL [2]" w:date="2020-02-17T13:11:36Z">
              <w:tcPr>
                <w:tcW w:w="694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790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791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0.1212 </w:t>
            </w:r>
          </w:p>
        </w:tc>
        <w:tc>
          <w:tcPr>
            <w:tcW w:w="727" w:type="dxa"/>
            <w:gridSpan w:val="3"/>
            <w:vAlign w:val="center"/>
            <w:tcPrChange w:id="2792" w:author="TXL [2]" w:date="2020-02-17T13:11:36Z">
              <w:tcPr>
                <w:tcW w:w="692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793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794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0.1173 </w:t>
            </w:r>
          </w:p>
        </w:tc>
        <w:tc>
          <w:tcPr>
            <w:tcW w:w="766" w:type="dxa"/>
            <w:gridSpan w:val="3"/>
            <w:vAlign w:val="center"/>
            <w:tcPrChange w:id="2795" w:author="TXL [2]" w:date="2020-02-17T13:11:36Z">
              <w:tcPr>
                <w:tcW w:w="728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796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797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0.1139 </w:t>
            </w:r>
          </w:p>
        </w:tc>
        <w:tc>
          <w:tcPr>
            <w:tcW w:w="732" w:type="dxa"/>
            <w:vAlign w:val="center"/>
            <w:tcPrChange w:id="2798" w:author="TXL [2]" w:date="2020-02-17T13:11:36Z">
              <w:tcPr>
                <w:tcW w:w="680" w:type="dxa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799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800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0.1109 </w:t>
            </w:r>
          </w:p>
        </w:tc>
        <w:tc>
          <w:tcPr>
            <w:tcW w:w="740" w:type="dxa"/>
            <w:vMerge w:val="restart"/>
            <w:vAlign w:val="center"/>
            <w:tcPrChange w:id="2801" w:author="TXL [2]" w:date="2020-02-17T13:11:36Z">
              <w:tcPr>
                <w:tcW w:w="704" w:type="dxa"/>
                <w:vMerge w:val="restart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lang w:eastAsia="zh-CN"/>
                <w:rPrChange w:id="2802" w:author="TXL" w:date="2020-01-30T11:14:56Z">
                  <w:rPr>
                    <w:rFonts w:hint="eastAsia" w:eastAsiaTheme="minorEastAsia"/>
                    <w:color w:val="auto"/>
                    <w:sz w:val="16"/>
                    <w:szCs w:val="16"/>
                    <w:lang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eastAsia="zh-CN"/>
                <w:rPrChange w:id="2803" w:author="TXL" w:date="2020-01-30T11:14:56Z">
                  <w:rPr>
                    <w:rFonts w:hint="eastAsia"/>
                    <w:color w:val="auto"/>
                    <w:sz w:val="16"/>
                    <w:szCs w:val="16"/>
                    <w:lang w:eastAsia="zh-CN"/>
                  </w:rPr>
                </w:rPrChange>
              </w:rPr>
              <w:t>第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  <w:rPrChange w:id="2804" w:author="TXL" w:date="2020-01-30T11:14:56Z">
                  <w:rPr>
                    <w:rFonts w:hint="eastAsia"/>
                    <w:color w:val="auto"/>
                    <w:sz w:val="16"/>
                    <w:szCs w:val="16"/>
                    <w:lang w:val="en-US" w:eastAsia="zh-CN"/>
                  </w:rPr>
                </w:rPrChange>
              </w:rPr>
              <w:t>1组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805" w:author="TXL [2]" w:date="2020-02-17T13:11:3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590" w:hRule="exact"/>
          <w:trPrChange w:id="2805" w:author="TXL [2]" w:date="2020-02-17T13:11:36Z">
            <w:trPr>
              <w:trHeight w:val="543" w:hRule="exact"/>
            </w:trPr>
          </w:trPrChange>
        </w:trPr>
        <w:tc>
          <w:tcPr>
            <w:tcW w:w="775" w:type="dxa"/>
            <w:vMerge w:val="continue"/>
            <w:vAlign w:val="center"/>
            <w:tcPrChange w:id="2806" w:author="TXL [2]" w:date="2020-02-17T13:11:36Z">
              <w:tcPr>
                <w:tcW w:w="737" w:type="dxa"/>
                <w:vMerge w:val="continue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807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</w:p>
        </w:tc>
        <w:tc>
          <w:tcPr>
            <w:tcW w:w="787" w:type="dxa"/>
            <w:vMerge w:val="continue"/>
            <w:vAlign w:val="center"/>
            <w:tcPrChange w:id="2808" w:author="TXL [2]" w:date="2020-02-17T13:11:36Z">
              <w:tcPr>
                <w:tcW w:w="746" w:type="dxa"/>
                <w:vMerge w:val="continue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809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</w:p>
        </w:tc>
        <w:tc>
          <w:tcPr>
            <w:tcW w:w="832" w:type="dxa"/>
            <w:vAlign w:val="center"/>
            <w:tcPrChange w:id="2810" w:author="TXL [2]" w:date="2020-02-17T13:11:36Z">
              <w:tcPr>
                <w:tcW w:w="791" w:type="dxa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811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812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  <w:t>压缩模量MPa</w:t>
            </w:r>
          </w:p>
        </w:tc>
        <w:tc>
          <w:tcPr>
            <w:tcW w:w="922" w:type="dxa"/>
            <w:gridSpan w:val="2"/>
            <w:vAlign w:val="center"/>
            <w:tcPrChange w:id="2813" w:author="TXL [2]" w:date="2020-02-17T13:11:36Z">
              <w:tcPr>
                <w:tcW w:w="877" w:type="dxa"/>
                <w:gridSpan w:val="2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14" w:author="TXL" w:date="2020-01-30T11:16:00Z">
                  <w:rPr>
                    <w:rFonts w:ascii="宋体" w:hAnsi="宋体" w:cs="宋体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15" w:author="TXL" w:date="2020-01-30T11:16:00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83.1 </w:t>
            </w:r>
          </w:p>
        </w:tc>
        <w:tc>
          <w:tcPr>
            <w:tcW w:w="750" w:type="dxa"/>
            <w:gridSpan w:val="3"/>
            <w:vAlign w:val="center"/>
            <w:tcPrChange w:id="2816" w:author="TXL [2]" w:date="2020-02-17T13:11:36Z">
              <w:tcPr>
                <w:tcW w:w="714" w:type="dxa"/>
                <w:gridSpan w:val="3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17" w:author="TXL" w:date="2020-01-30T11:16:00Z">
                  <w:rPr>
                    <w:rFonts w:ascii="宋体" w:hAnsi="宋体" w:cs="宋体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18" w:author="TXL" w:date="2020-01-30T11:16:00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117.9 </w:t>
            </w:r>
          </w:p>
        </w:tc>
        <w:tc>
          <w:tcPr>
            <w:tcW w:w="718" w:type="dxa"/>
            <w:gridSpan w:val="2"/>
            <w:vAlign w:val="center"/>
            <w:tcPrChange w:id="2819" w:author="TXL [2]" w:date="2020-02-17T13:11:36Z">
              <w:tcPr>
                <w:tcW w:w="683" w:type="dxa"/>
                <w:gridSpan w:val="2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20" w:author="TXL" w:date="2020-01-30T11:16:00Z">
                  <w:rPr>
                    <w:rFonts w:ascii="宋体" w:hAnsi="宋体" w:cs="宋体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21" w:author="TXL" w:date="2020-01-30T11:16:00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131.3 </w:t>
            </w:r>
          </w:p>
        </w:tc>
        <w:tc>
          <w:tcPr>
            <w:tcW w:w="968" w:type="dxa"/>
            <w:gridSpan w:val="3"/>
            <w:vAlign w:val="center"/>
            <w:tcPrChange w:id="2822" w:author="TXL [2]" w:date="2020-02-17T13:11:36Z">
              <w:tcPr>
                <w:tcW w:w="920" w:type="dxa"/>
                <w:gridSpan w:val="3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23" w:author="TXL" w:date="2020-01-30T11:16:00Z">
                  <w:rPr>
                    <w:rFonts w:ascii="宋体" w:hAnsi="宋体" w:cs="宋体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24" w:author="TXL" w:date="2020-01-30T11:16:00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157.5 </w:t>
            </w:r>
          </w:p>
        </w:tc>
        <w:tc>
          <w:tcPr>
            <w:tcW w:w="809" w:type="dxa"/>
            <w:gridSpan w:val="2"/>
            <w:vAlign w:val="center"/>
            <w:tcPrChange w:id="2825" w:author="TXL [2]" w:date="2020-02-17T13:11:36Z">
              <w:tcPr>
                <w:tcW w:w="769" w:type="dxa"/>
                <w:gridSpan w:val="2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26" w:author="TXL" w:date="2020-01-30T11:16:00Z">
                  <w:rPr>
                    <w:rFonts w:ascii="宋体" w:hAnsi="宋体" w:cs="宋体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27" w:author="TXL" w:date="2020-01-30T11:16:00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186.4 </w:t>
            </w:r>
          </w:p>
        </w:tc>
        <w:tc>
          <w:tcPr>
            <w:tcW w:w="752" w:type="dxa"/>
            <w:gridSpan w:val="2"/>
            <w:vAlign w:val="center"/>
            <w:tcPrChange w:id="2828" w:author="TXL [2]" w:date="2020-02-17T13:11:36Z">
              <w:tcPr>
                <w:tcW w:w="715" w:type="dxa"/>
                <w:gridSpan w:val="2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29" w:author="TXL" w:date="2020-01-30T11:16:00Z">
                  <w:rPr>
                    <w:rFonts w:ascii="宋体" w:hAnsi="宋体" w:cs="宋体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30" w:author="TXL" w:date="2020-01-30T11:16:00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376.5 </w:t>
            </w:r>
          </w:p>
        </w:tc>
        <w:tc>
          <w:tcPr>
            <w:tcW w:w="740" w:type="dxa"/>
            <w:gridSpan w:val="3"/>
            <w:vAlign w:val="center"/>
            <w:tcPrChange w:id="2831" w:author="TXL [2]" w:date="2020-02-17T13:11:36Z">
              <w:tcPr>
                <w:tcW w:w="704" w:type="dxa"/>
                <w:gridSpan w:val="3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32" w:author="TXL" w:date="2020-01-30T11:16:00Z">
                  <w:rPr>
                    <w:rFonts w:ascii="宋体" w:hAnsi="宋体" w:cs="宋体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33" w:author="TXL" w:date="2020-01-30T11:16:00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476.6 </w:t>
            </w:r>
          </w:p>
        </w:tc>
        <w:tc>
          <w:tcPr>
            <w:tcW w:w="765" w:type="dxa"/>
            <w:gridSpan w:val="3"/>
            <w:vAlign w:val="center"/>
            <w:tcPrChange w:id="2834" w:author="TXL [2]" w:date="2020-02-17T13:11:36Z">
              <w:tcPr>
                <w:tcW w:w="727" w:type="dxa"/>
                <w:gridSpan w:val="3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35" w:author="TXL" w:date="2020-01-30T11:16:00Z">
                  <w:rPr>
                    <w:rFonts w:ascii="宋体" w:hAnsi="宋体" w:cs="宋体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36" w:author="TXL" w:date="2020-01-30T11:16:00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539.4 </w:t>
            </w:r>
          </w:p>
        </w:tc>
        <w:tc>
          <w:tcPr>
            <w:tcW w:w="960" w:type="dxa"/>
            <w:gridSpan w:val="3"/>
            <w:vAlign w:val="center"/>
            <w:tcPrChange w:id="2837" w:author="TXL [2]" w:date="2020-02-17T13:11:36Z">
              <w:tcPr>
                <w:tcW w:w="898" w:type="dxa"/>
                <w:gridSpan w:val="3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bCs/>
                <w:color w:val="auto"/>
                <w:spacing w:val="-28"/>
                <w:sz w:val="21"/>
                <w:szCs w:val="21"/>
                <w:rPrChange w:id="2838" w:author="TXL" w:date="2020-01-30T11:16:00Z">
                  <w:rPr>
                    <w:rFonts w:ascii="宋体" w:hAnsi="宋体" w:cs="宋体"/>
                    <w:bCs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Cs/>
                <w:color w:val="auto"/>
                <w:spacing w:val="-28"/>
                <w:sz w:val="21"/>
                <w:szCs w:val="21"/>
                <w:rPrChange w:id="2839" w:author="TXL" w:date="2020-01-30T11:16:00Z">
                  <w:rPr>
                    <w:rFonts w:hint="eastAsia"/>
                    <w:bCs/>
                    <w:color w:val="auto"/>
                    <w:sz w:val="16"/>
                    <w:szCs w:val="16"/>
                  </w:rPr>
                </w:rPrChange>
              </w:rPr>
              <w:t xml:space="preserve">666.1 </w:t>
            </w:r>
          </w:p>
        </w:tc>
        <w:tc>
          <w:tcPr>
            <w:tcW w:w="740" w:type="dxa"/>
            <w:vMerge w:val="continue"/>
            <w:vAlign w:val="center"/>
            <w:tcPrChange w:id="2840" w:author="TXL [2]" w:date="2020-02-17T13:11:36Z">
              <w:tcPr>
                <w:tcW w:w="704" w:type="dxa"/>
                <w:vMerge w:val="continue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bCs/>
                <w:color w:val="auto"/>
                <w:sz w:val="21"/>
                <w:szCs w:val="21"/>
                <w:rPrChange w:id="2841" w:author="TXL" w:date="2020-01-30T11:14:56Z">
                  <w:rPr>
                    <w:rFonts w:hint="eastAsia"/>
                    <w:bCs/>
                    <w:color w:val="auto"/>
                    <w:sz w:val="16"/>
                    <w:szCs w:val="16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842" w:author="TXL [2]" w:date="2020-02-17T13:11:3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615" w:hRule="exact"/>
          <w:trPrChange w:id="2842" w:author="TXL [2]" w:date="2020-02-17T13:11:36Z">
            <w:trPr>
              <w:trHeight w:val="566" w:hRule="exact"/>
            </w:trPr>
          </w:trPrChange>
        </w:trPr>
        <w:tc>
          <w:tcPr>
            <w:tcW w:w="775" w:type="dxa"/>
            <w:vMerge w:val="continue"/>
            <w:vAlign w:val="center"/>
            <w:tcPrChange w:id="2843" w:author="TXL [2]" w:date="2020-02-17T13:11:36Z">
              <w:tcPr>
                <w:tcW w:w="737" w:type="dxa"/>
                <w:vMerge w:val="continue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844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</w:p>
        </w:tc>
        <w:tc>
          <w:tcPr>
            <w:tcW w:w="787" w:type="dxa"/>
            <w:vMerge w:val="continue"/>
            <w:vAlign w:val="center"/>
            <w:tcPrChange w:id="2845" w:author="TXL [2]" w:date="2020-02-17T13:11:36Z">
              <w:tcPr>
                <w:tcW w:w="746" w:type="dxa"/>
                <w:vMerge w:val="continue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846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</w:p>
        </w:tc>
        <w:tc>
          <w:tcPr>
            <w:tcW w:w="832" w:type="dxa"/>
            <w:vAlign w:val="center"/>
            <w:tcPrChange w:id="2847" w:author="TXL [2]" w:date="2020-02-17T13:11:36Z">
              <w:tcPr>
                <w:tcW w:w="791" w:type="dxa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848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849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  <w:t>压缩系数MPa</w:t>
            </w: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vertAlign w:val="superscript"/>
                <w:rPrChange w:id="2850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  <w:vertAlign w:val="superscript"/>
                  </w:rPr>
                </w:rPrChange>
              </w:rPr>
              <w:t>-1</w:t>
            </w:r>
          </w:p>
        </w:tc>
        <w:tc>
          <w:tcPr>
            <w:tcW w:w="922" w:type="dxa"/>
            <w:gridSpan w:val="2"/>
            <w:vAlign w:val="center"/>
            <w:tcPrChange w:id="2851" w:author="TXL [2]" w:date="2020-02-17T13:11:36Z">
              <w:tcPr>
                <w:tcW w:w="877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52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853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0.0137 </w:t>
            </w:r>
          </w:p>
        </w:tc>
        <w:tc>
          <w:tcPr>
            <w:tcW w:w="750" w:type="dxa"/>
            <w:gridSpan w:val="3"/>
            <w:vAlign w:val="center"/>
            <w:tcPrChange w:id="2854" w:author="TXL [2]" w:date="2020-02-17T13:11:36Z">
              <w:tcPr>
                <w:tcW w:w="714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55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856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0.0097 </w:t>
            </w:r>
          </w:p>
        </w:tc>
        <w:tc>
          <w:tcPr>
            <w:tcW w:w="718" w:type="dxa"/>
            <w:gridSpan w:val="2"/>
            <w:vAlign w:val="center"/>
            <w:tcPrChange w:id="2857" w:author="TXL [2]" w:date="2020-02-17T13:11:36Z">
              <w:tcPr>
                <w:tcW w:w="683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58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859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0.0087 </w:t>
            </w:r>
          </w:p>
        </w:tc>
        <w:tc>
          <w:tcPr>
            <w:tcW w:w="968" w:type="dxa"/>
            <w:gridSpan w:val="3"/>
            <w:vAlign w:val="center"/>
            <w:tcPrChange w:id="2860" w:author="TXL [2]" w:date="2020-02-17T13:11:36Z">
              <w:tcPr>
                <w:tcW w:w="920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61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862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0.0072 </w:t>
            </w:r>
          </w:p>
        </w:tc>
        <w:tc>
          <w:tcPr>
            <w:tcW w:w="809" w:type="dxa"/>
            <w:gridSpan w:val="2"/>
            <w:vAlign w:val="center"/>
            <w:tcPrChange w:id="2863" w:author="TXL [2]" w:date="2020-02-17T13:11:36Z">
              <w:tcPr>
                <w:tcW w:w="769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64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865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0.0061 </w:t>
            </w:r>
          </w:p>
        </w:tc>
        <w:tc>
          <w:tcPr>
            <w:tcW w:w="752" w:type="dxa"/>
            <w:gridSpan w:val="2"/>
            <w:vAlign w:val="center"/>
            <w:tcPrChange w:id="2866" w:author="TXL [2]" w:date="2020-02-17T13:11:36Z">
              <w:tcPr>
                <w:tcW w:w="715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67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868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0.0030 </w:t>
            </w:r>
          </w:p>
        </w:tc>
        <w:tc>
          <w:tcPr>
            <w:tcW w:w="740" w:type="dxa"/>
            <w:gridSpan w:val="3"/>
            <w:vAlign w:val="center"/>
            <w:tcPrChange w:id="2869" w:author="TXL [2]" w:date="2020-02-17T13:11:36Z">
              <w:tcPr>
                <w:tcW w:w="704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70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871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0.0024 </w:t>
            </w:r>
          </w:p>
        </w:tc>
        <w:tc>
          <w:tcPr>
            <w:tcW w:w="765" w:type="dxa"/>
            <w:gridSpan w:val="3"/>
            <w:vAlign w:val="center"/>
            <w:tcPrChange w:id="2872" w:author="TXL [2]" w:date="2020-02-17T13:11:36Z">
              <w:tcPr>
                <w:tcW w:w="727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73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874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0.0021 </w:t>
            </w:r>
          </w:p>
        </w:tc>
        <w:tc>
          <w:tcPr>
            <w:tcW w:w="960" w:type="dxa"/>
            <w:gridSpan w:val="3"/>
            <w:vAlign w:val="center"/>
            <w:tcPrChange w:id="2875" w:author="TXL [2]" w:date="2020-02-17T13:11:36Z">
              <w:tcPr>
                <w:tcW w:w="898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rPrChange w:id="2876" w:author="TXL" w:date="2020-01-30T11:16:00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877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0.0017 </w:t>
            </w:r>
          </w:p>
        </w:tc>
        <w:tc>
          <w:tcPr>
            <w:tcW w:w="740" w:type="dxa"/>
            <w:vMerge w:val="continue"/>
            <w:vAlign w:val="center"/>
            <w:tcPrChange w:id="2878" w:author="TXL [2]" w:date="2020-02-17T13:11:36Z">
              <w:tcPr>
                <w:tcW w:w="704" w:type="dxa"/>
                <w:vMerge w:val="continue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rPrChange w:id="2879" w:author="TXL" w:date="2020-01-30T11:14:56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880" w:author="TXL [2]" w:date="2020-02-17T13:11:3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628" w:hRule="exact"/>
          <w:trPrChange w:id="2880" w:author="TXL [2]" w:date="2020-02-17T13:11:36Z">
            <w:trPr>
              <w:trHeight w:val="578" w:hRule="exact"/>
            </w:trPr>
          </w:trPrChange>
        </w:trPr>
        <w:tc>
          <w:tcPr>
            <w:tcW w:w="775" w:type="dxa"/>
            <w:vMerge w:val="continue"/>
            <w:vAlign w:val="center"/>
            <w:tcPrChange w:id="2881" w:author="TXL [2]" w:date="2020-02-17T13:11:36Z">
              <w:tcPr>
                <w:tcW w:w="737" w:type="dxa"/>
                <w:vMerge w:val="continue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882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</w:p>
        </w:tc>
        <w:tc>
          <w:tcPr>
            <w:tcW w:w="787" w:type="dxa"/>
            <w:vMerge w:val="continue"/>
            <w:vAlign w:val="center"/>
            <w:tcPrChange w:id="2883" w:author="TXL [2]" w:date="2020-02-17T13:11:36Z">
              <w:tcPr>
                <w:tcW w:w="746" w:type="dxa"/>
                <w:vMerge w:val="continue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884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</w:p>
        </w:tc>
        <w:tc>
          <w:tcPr>
            <w:tcW w:w="832" w:type="dxa"/>
            <w:vAlign w:val="center"/>
            <w:tcPrChange w:id="2885" w:author="TXL [2]" w:date="2020-02-17T13:11:36Z">
              <w:tcPr>
                <w:tcW w:w="791" w:type="dxa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886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887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  <w:t>孔隙比e</w:t>
            </w: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vertAlign w:val="subscript"/>
                <w:rPrChange w:id="2888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  <w:vertAlign w:val="subscript"/>
                  </w:rPr>
                </w:rPrChange>
              </w:rPr>
              <w:t>i</w:t>
            </w:r>
          </w:p>
        </w:tc>
        <w:tc>
          <w:tcPr>
            <w:tcW w:w="740" w:type="dxa"/>
            <w:vAlign w:val="center"/>
            <w:tcPrChange w:id="2889" w:author="TXL [2]" w:date="2020-02-17T13:11:36Z">
              <w:tcPr>
                <w:tcW w:w="704" w:type="dxa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bCs w:val="0"/>
                <w:color w:val="auto"/>
                <w:spacing w:val="-28"/>
                <w:sz w:val="21"/>
                <w:szCs w:val="21"/>
                <w:rPrChange w:id="2890" w:author="TXL" w:date="2020-01-30T11:16:00Z">
                  <w:rPr>
                    <w:rFonts w:hint="eastAsia" w:asciiTheme="minorHAnsi" w:hAnsiTheme="minorHAnsi" w:cstheme="minorBidi"/>
                    <w:bCs w:val="0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891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0.1382 </w:t>
            </w:r>
          </w:p>
        </w:tc>
        <w:tc>
          <w:tcPr>
            <w:tcW w:w="706" w:type="dxa"/>
            <w:gridSpan w:val="2"/>
            <w:vAlign w:val="center"/>
            <w:tcPrChange w:id="2892" w:author="TXL [2]" w:date="2020-02-17T13:11:36Z">
              <w:tcPr>
                <w:tcW w:w="671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bCs w:val="0"/>
                <w:color w:val="auto"/>
                <w:spacing w:val="-28"/>
                <w:sz w:val="21"/>
                <w:szCs w:val="21"/>
                <w:rPrChange w:id="2893" w:author="TXL" w:date="2020-01-30T11:16:00Z">
                  <w:rPr>
                    <w:rFonts w:hint="eastAsia" w:asciiTheme="minorHAnsi" w:hAnsiTheme="minorHAnsi" w:cstheme="minorBidi"/>
                    <w:bCs w:val="0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894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0.1362 </w:t>
            </w:r>
          </w:p>
        </w:tc>
        <w:tc>
          <w:tcPr>
            <w:tcW w:w="751" w:type="dxa"/>
            <w:gridSpan w:val="3"/>
            <w:vAlign w:val="center"/>
            <w:tcPrChange w:id="2895" w:author="TXL [2]" w:date="2020-02-17T13:11:36Z">
              <w:tcPr>
                <w:tcW w:w="715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bCs w:val="0"/>
                <w:color w:val="auto"/>
                <w:spacing w:val="-28"/>
                <w:sz w:val="21"/>
                <w:szCs w:val="21"/>
                <w:rPrChange w:id="2896" w:author="TXL" w:date="2020-01-30T11:16:00Z">
                  <w:rPr>
                    <w:rFonts w:hint="eastAsia" w:asciiTheme="minorHAnsi" w:hAnsiTheme="minorHAnsi" w:cstheme="minorBidi"/>
                    <w:bCs w:val="0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897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0.1349 </w:t>
            </w:r>
          </w:p>
        </w:tc>
        <w:tc>
          <w:tcPr>
            <w:tcW w:w="773" w:type="dxa"/>
            <w:gridSpan w:val="2"/>
            <w:vAlign w:val="center"/>
            <w:tcPrChange w:id="2898" w:author="TXL [2]" w:date="2020-02-17T13:11:36Z">
              <w:tcPr>
                <w:tcW w:w="735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bCs w:val="0"/>
                <w:color w:val="auto"/>
                <w:spacing w:val="-28"/>
                <w:sz w:val="21"/>
                <w:szCs w:val="21"/>
                <w:rPrChange w:id="2899" w:author="TXL" w:date="2020-01-30T11:16:00Z">
                  <w:rPr>
                    <w:rFonts w:hint="eastAsia" w:asciiTheme="minorHAnsi" w:hAnsiTheme="minorHAnsi" w:cstheme="minorBidi"/>
                    <w:bCs w:val="0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900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0.1330 </w:t>
            </w:r>
          </w:p>
        </w:tc>
        <w:tc>
          <w:tcPr>
            <w:tcW w:w="729" w:type="dxa"/>
            <w:gridSpan w:val="3"/>
            <w:vAlign w:val="center"/>
            <w:tcPrChange w:id="2901" w:author="TXL [2]" w:date="2020-02-17T13:11:36Z">
              <w:tcPr>
                <w:tcW w:w="694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bCs w:val="0"/>
                <w:color w:val="auto"/>
                <w:spacing w:val="-28"/>
                <w:sz w:val="21"/>
                <w:szCs w:val="21"/>
                <w:rPrChange w:id="2902" w:author="TXL" w:date="2020-01-30T11:16:00Z">
                  <w:rPr>
                    <w:rFonts w:hint="eastAsia" w:asciiTheme="minorHAnsi" w:hAnsiTheme="minorHAnsi" w:cstheme="minorBidi"/>
                    <w:bCs w:val="0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903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0.1300 </w:t>
            </w:r>
          </w:p>
        </w:tc>
        <w:tc>
          <w:tcPr>
            <w:tcW w:w="730" w:type="dxa"/>
            <w:gridSpan w:val="2"/>
            <w:vAlign w:val="center"/>
            <w:tcPrChange w:id="2904" w:author="TXL [2]" w:date="2020-02-17T13:11:36Z">
              <w:tcPr>
                <w:tcW w:w="694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bCs w:val="0"/>
                <w:color w:val="auto"/>
                <w:spacing w:val="-28"/>
                <w:sz w:val="21"/>
                <w:szCs w:val="21"/>
                <w:rPrChange w:id="2905" w:author="TXL" w:date="2020-01-30T11:16:00Z">
                  <w:rPr>
                    <w:rFonts w:hint="eastAsia" w:asciiTheme="minorHAnsi" w:hAnsiTheme="minorHAnsi" w:cstheme="minorBidi"/>
                    <w:bCs w:val="0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906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0.1257 </w:t>
            </w:r>
          </w:p>
        </w:tc>
        <w:tc>
          <w:tcPr>
            <w:tcW w:w="729" w:type="dxa"/>
            <w:gridSpan w:val="2"/>
            <w:vAlign w:val="center"/>
            <w:tcPrChange w:id="2907" w:author="TXL [2]" w:date="2020-02-17T13:11:36Z">
              <w:tcPr>
                <w:tcW w:w="693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bCs w:val="0"/>
                <w:color w:val="auto"/>
                <w:spacing w:val="-28"/>
                <w:sz w:val="21"/>
                <w:szCs w:val="21"/>
                <w:rPrChange w:id="2908" w:author="TXL" w:date="2020-01-30T11:16:00Z">
                  <w:rPr>
                    <w:rFonts w:hint="eastAsia" w:asciiTheme="minorHAnsi" w:hAnsiTheme="minorHAnsi" w:cstheme="minorBidi"/>
                    <w:bCs w:val="0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909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0.1193 </w:t>
            </w:r>
          </w:p>
        </w:tc>
        <w:tc>
          <w:tcPr>
            <w:tcW w:w="727" w:type="dxa"/>
            <w:gridSpan w:val="3"/>
            <w:vAlign w:val="center"/>
            <w:tcPrChange w:id="2910" w:author="TXL [2]" w:date="2020-02-17T13:11:36Z">
              <w:tcPr>
                <w:tcW w:w="692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bCs w:val="0"/>
                <w:color w:val="auto"/>
                <w:spacing w:val="-28"/>
                <w:sz w:val="21"/>
                <w:szCs w:val="21"/>
                <w:rPrChange w:id="2911" w:author="TXL" w:date="2020-01-30T11:16:00Z">
                  <w:rPr>
                    <w:rFonts w:hint="eastAsia" w:asciiTheme="minorHAnsi" w:hAnsiTheme="minorHAnsi" w:cstheme="minorBidi"/>
                    <w:bCs w:val="0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912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0.1144 </w:t>
            </w:r>
          </w:p>
        </w:tc>
        <w:tc>
          <w:tcPr>
            <w:tcW w:w="766" w:type="dxa"/>
            <w:gridSpan w:val="3"/>
            <w:vAlign w:val="center"/>
            <w:tcPrChange w:id="2913" w:author="TXL [2]" w:date="2020-02-17T13:11:36Z">
              <w:tcPr>
                <w:tcW w:w="728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bCs w:val="0"/>
                <w:color w:val="auto"/>
                <w:spacing w:val="-28"/>
                <w:sz w:val="21"/>
                <w:szCs w:val="21"/>
                <w:rPrChange w:id="2914" w:author="TXL" w:date="2020-01-30T11:16:00Z">
                  <w:rPr>
                    <w:rFonts w:hint="eastAsia" w:asciiTheme="minorHAnsi" w:hAnsiTheme="minorHAnsi" w:cstheme="minorBidi"/>
                    <w:bCs w:val="0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915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0.1112 </w:t>
            </w:r>
          </w:p>
        </w:tc>
        <w:tc>
          <w:tcPr>
            <w:tcW w:w="733" w:type="dxa"/>
            <w:gridSpan w:val="2"/>
            <w:vAlign w:val="center"/>
            <w:tcPrChange w:id="2916" w:author="TXL [2]" w:date="2020-02-17T13:11:36Z">
              <w:tcPr>
                <w:tcW w:w="681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bCs w:val="0"/>
                <w:color w:val="auto"/>
                <w:spacing w:val="-28"/>
                <w:sz w:val="21"/>
                <w:szCs w:val="21"/>
                <w:rPrChange w:id="2917" w:author="TXL" w:date="2020-01-30T11:16:00Z">
                  <w:rPr>
                    <w:rFonts w:hint="eastAsia" w:asciiTheme="minorHAnsi" w:hAnsiTheme="minorHAnsi" w:cstheme="minorBidi"/>
                    <w:bCs w:val="0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u w:val="none"/>
                <w:lang w:val="en-US" w:eastAsia="zh-CN" w:bidi="ar"/>
                <w:rPrChange w:id="2918" w:author="TXL" w:date="2020-01-30T11:16:00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0.1087 </w:t>
            </w:r>
          </w:p>
        </w:tc>
        <w:tc>
          <w:tcPr>
            <w:tcW w:w="740" w:type="dxa"/>
            <w:vMerge w:val="restart"/>
            <w:vAlign w:val="center"/>
            <w:tcPrChange w:id="2919" w:author="TXL [2]" w:date="2020-02-17T13:11:36Z">
              <w:tcPr>
                <w:tcW w:w="704" w:type="dxa"/>
                <w:vMerge w:val="restart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lang w:eastAsia="zh-CN"/>
                <w:rPrChange w:id="2920" w:author="TXL" w:date="2020-01-30T11:14:56Z">
                  <w:rPr>
                    <w:rFonts w:hint="eastAsia" w:eastAsiaTheme="minorEastAsia"/>
                    <w:color w:val="auto"/>
                    <w:sz w:val="16"/>
                    <w:szCs w:val="16"/>
                    <w:lang w:eastAsia="zh-CN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eastAsia="zh-CN"/>
                <w:rPrChange w:id="2921" w:author="TXL" w:date="2020-01-30T11:14:56Z">
                  <w:rPr>
                    <w:rFonts w:hint="eastAsia"/>
                    <w:color w:val="auto"/>
                    <w:sz w:val="16"/>
                    <w:szCs w:val="16"/>
                    <w:lang w:eastAsia="zh-CN"/>
                  </w:rPr>
                </w:rPrChange>
              </w:rPr>
              <w:t>第</w:t>
            </w: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lang w:val="en-US" w:eastAsia="zh-CN"/>
                <w:rPrChange w:id="2922" w:author="TXL" w:date="2020-01-30T11:14:56Z">
                  <w:rPr>
                    <w:rFonts w:hint="eastAsia"/>
                    <w:color w:val="auto"/>
                    <w:sz w:val="16"/>
                    <w:szCs w:val="16"/>
                    <w:lang w:val="en-US" w:eastAsia="zh-CN"/>
                  </w:rPr>
                </w:rPrChange>
              </w:rPr>
              <w:t>2组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923" w:author="TXL [2]" w:date="2020-02-17T13:11:3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553" w:hRule="exact"/>
          <w:trPrChange w:id="2923" w:author="TXL [2]" w:date="2020-02-17T13:11:36Z">
            <w:trPr>
              <w:trHeight w:val="509" w:hRule="exact"/>
            </w:trPr>
          </w:trPrChange>
        </w:trPr>
        <w:tc>
          <w:tcPr>
            <w:tcW w:w="775" w:type="dxa"/>
            <w:vMerge w:val="continue"/>
            <w:vAlign w:val="center"/>
            <w:tcPrChange w:id="2924" w:author="TXL [2]" w:date="2020-02-17T13:11:36Z">
              <w:tcPr>
                <w:tcW w:w="737" w:type="dxa"/>
                <w:vMerge w:val="continue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925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</w:p>
        </w:tc>
        <w:tc>
          <w:tcPr>
            <w:tcW w:w="787" w:type="dxa"/>
            <w:vMerge w:val="continue"/>
            <w:vAlign w:val="center"/>
            <w:tcPrChange w:id="2926" w:author="TXL [2]" w:date="2020-02-17T13:11:36Z">
              <w:tcPr>
                <w:tcW w:w="746" w:type="dxa"/>
                <w:vMerge w:val="continue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927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</w:p>
        </w:tc>
        <w:tc>
          <w:tcPr>
            <w:tcW w:w="832" w:type="dxa"/>
            <w:vAlign w:val="center"/>
            <w:tcPrChange w:id="2928" w:author="TXL [2]" w:date="2020-02-17T13:11:36Z">
              <w:tcPr>
                <w:tcW w:w="791" w:type="dxa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929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930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  <w:t>压缩模量MPa</w:t>
            </w:r>
          </w:p>
        </w:tc>
        <w:tc>
          <w:tcPr>
            <w:tcW w:w="922" w:type="dxa"/>
            <w:gridSpan w:val="2"/>
            <w:vAlign w:val="center"/>
            <w:tcPrChange w:id="2931" w:author="TXL [2]" w:date="2020-02-17T13:11:36Z">
              <w:tcPr>
                <w:tcW w:w="877" w:type="dxa"/>
                <w:gridSpan w:val="2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32" w:author="TXL" w:date="2020-01-30T12:15:39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33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57.5 </w:t>
            </w:r>
          </w:p>
        </w:tc>
        <w:tc>
          <w:tcPr>
            <w:tcW w:w="750" w:type="dxa"/>
            <w:gridSpan w:val="3"/>
            <w:vAlign w:val="center"/>
            <w:tcPrChange w:id="2934" w:author="TXL [2]" w:date="2020-02-17T13:11:36Z">
              <w:tcPr>
                <w:tcW w:w="714" w:type="dxa"/>
                <w:gridSpan w:val="3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35" w:author="TXL" w:date="2020-01-30T12:15:39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36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86.8 </w:t>
            </w:r>
          </w:p>
        </w:tc>
        <w:tc>
          <w:tcPr>
            <w:tcW w:w="718" w:type="dxa"/>
            <w:gridSpan w:val="2"/>
            <w:vAlign w:val="center"/>
            <w:tcPrChange w:id="2937" w:author="TXL [2]" w:date="2020-02-17T13:11:36Z">
              <w:tcPr>
                <w:tcW w:w="683" w:type="dxa"/>
                <w:gridSpan w:val="2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38" w:author="TXL" w:date="2020-01-30T12:15:39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39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117.3 </w:t>
            </w:r>
          </w:p>
        </w:tc>
        <w:tc>
          <w:tcPr>
            <w:tcW w:w="968" w:type="dxa"/>
            <w:gridSpan w:val="3"/>
            <w:vAlign w:val="center"/>
            <w:tcPrChange w:id="2940" w:author="TXL [2]" w:date="2020-02-17T13:11:36Z">
              <w:tcPr>
                <w:tcW w:w="920" w:type="dxa"/>
                <w:gridSpan w:val="3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41" w:author="TXL" w:date="2020-01-30T12:15:39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42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163.3 </w:t>
            </w:r>
          </w:p>
        </w:tc>
        <w:tc>
          <w:tcPr>
            <w:tcW w:w="809" w:type="dxa"/>
            <w:gridSpan w:val="2"/>
            <w:vAlign w:val="center"/>
            <w:tcPrChange w:id="2943" w:author="TXL [2]" w:date="2020-02-17T13:11:36Z">
              <w:tcPr>
                <w:tcW w:w="769" w:type="dxa"/>
                <w:gridSpan w:val="2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44" w:author="TXL" w:date="2020-01-30T12:15:39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45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214.1 </w:t>
            </w:r>
          </w:p>
        </w:tc>
        <w:tc>
          <w:tcPr>
            <w:tcW w:w="752" w:type="dxa"/>
            <w:gridSpan w:val="2"/>
            <w:vAlign w:val="center"/>
            <w:tcPrChange w:id="2946" w:author="TXL [2]" w:date="2020-02-17T13:11:36Z">
              <w:tcPr>
                <w:tcW w:w="715" w:type="dxa"/>
                <w:gridSpan w:val="2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47" w:author="TXL" w:date="2020-01-30T12:15:39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48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287.0 </w:t>
            </w:r>
          </w:p>
        </w:tc>
        <w:tc>
          <w:tcPr>
            <w:tcW w:w="740" w:type="dxa"/>
            <w:gridSpan w:val="3"/>
            <w:vAlign w:val="center"/>
            <w:tcPrChange w:id="2949" w:author="TXL [2]" w:date="2020-02-17T13:11:36Z">
              <w:tcPr>
                <w:tcW w:w="704" w:type="dxa"/>
                <w:gridSpan w:val="3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50" w:author="TXL" w:date="2020-01-30T12:15:39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51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384.2 </w:t>
            </w:r>
          </w:p>
        </w:tc>
        <w:tc>
          <w:tcPr>
            <w:tcW w:w="765" w:type="dxa"/>
            <w:gridSpan w:val="3"/>
            <w:vAlign w:val="center"/>
            <w:tcPrChange w:id="2952" w:author="TXL [2]" w:date="2020-02-17T13:11:36Z">
              <w:tcPr>
                <w:tcW w:w="727" w:type="dxa"/>
                <w:gridSpan w:val="3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53" w:author="TXL" w:date="2020-01-30T12:15:39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54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  <w:t xml:space="preserve">565.4 </w:t>
            </w:r>
          </w:p>
        </w:tc>
        <w:tc>
          <w:tcPr>
            <w:tcW w:w="960" w:type="dxa"/>
            <w:gridSpan w:val="3"/>
            <w:vAlign w:val="center"/>
            <w:tcPrChange w:id="2955" w:author="TXL [2]" w:date="2020-02-17T13:11:36Z">
              <w:tcPr>
                <w:tcW w:w="898" w:type="dxa"/>
                <w:gridSpan w:val="3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56" w:author="TXL" w:date="2020-01-30T12:15:39Z">
                  <w:rPr>
                    <w:rFonts w:hint="eastAsia" w:asciiTheme="minorHAnsi" w:hAnsiTheme="minorHAnsi" w:cstheme="minorBidi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bCs w:val="0"/>
                <w:color w:val="auto"/>
                <w:spacing w:val="-28"/>
                <w:sz w:val="21"/>
                <w:szCs w:val="21"/>
                <w:highlight w:val="none"/>
                <w:rPrChange w:id="2957" w:author="TXL" w:date="2020-01-30T12:15:39Z">
                  <w:rPr>
                    <w:rFonts w:hint="eastAsia"/>
                    <w:bCs w:val="0"/>
                    <w:color w:val="auto"/>
                    <w:sz w:val="16"/>
                    <w:szCs w:val="16"/>
                  </w:rPr>
                </w:rPrChange>
              </w:rPr>
              <w:t xml:space="preserve">789.8 </w:t>
            </w:r>
          </w:p>
        </w:tc>
        <w:tc>
          <w:tcPr>
            <w:tcW w:w="740" w:type="dxa"/>
            <w:vMerge w:val="continue"/>
            <w:vAlign w:val="center"/>
            <w:tcPrChange w:id="2958" w:author="TXL [2]" w:date="2020-02-17T13:11:36Z">
              <w:tcPr>
                <w:tcW w:w="704" w:type="dxa"/>
                <w:vMerge w:val="continue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bCs/>
                <w:color w:val="auto"/>
                <w:sz w:val="21"/>
                <w:szCs w:val="21"/>
                <w:rPrChange w:id="2959" w:author="TXL" w:date="2020-01-30T11:14:56Z">
                  <w:rPr>
                    <w:rFonts w:hint="eastAsia"/>
                    <w:bCs/>
                    <w:color w:val="auto"/>
                    <w:sz w:val="16"/>
                    <w:szCs w:val="16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960" w:author="TXL [2]" w:date="2020-02-17T13:11:3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761" w:hRule="exact"/>
          <w:trPrChange w:id="2960" w:author="TXL [2]" w:date="2020-02-17T13:11:36Z">
            <w:trPr>
              <w:trHeight w:val="671" w:hRule="exact"/>
            </w:trPr>
          </w:trPrChange>
        </w:trPr>
        <w:tc>
          <w:tcPr>
            <w:tcW w:w="775" w:type="dxa"/>
            <w:vMerge w:val="continue"/>
            <w:vAlign w:val="center"/>
            <w:tcPrChange w:id="2961" w:author="TXL [2]" w:date="2020-02-17T13:11:36Z">
              <w:tcPr>
                <w:tcW w:w="737" w:type="dxa"/>
                <w:vMerge w:val="continue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962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</w:p>
        </w:tc>
        <w:tc>
          <w:tcPr>
            <w:tcW w:w="787" w:type="dxa"/>
            <w:vMerge w:val="continue"/>
            <w:vAlign w:val="center"/>
            <w:tcPrChange w:id="2963" w:author="TXL [2]" w:date="2020-02-17T13:11:36Z">
              <w:tcPr>
                <w:tcW w:w="746" w:type="dxa"/>
                <w:vMerge w:val="continue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964" w:author="TXL" w:date="2020-01-30T11:15:27Z">
                  <w:rPr>
                    <w:rFonts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</w:p>
        </w:tc>
        <w:tc>
          <w:tcPr>
            <w:tcW w:w="832" w:type="dxa"/>
            <w:vAlign w:val="center"/>
            <w:tcPrChange w:id="2965" w:author="TXL [2]" w:date="2020-02-17T13:11:36Z">
              <w:tcPr>
                <w:tcW w:w="791" w:type="dxa"/>
                <w:vAlign w:val="center"/>
              </w:tcPr>
            </w:tcPrChange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966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rPrChange w:id="2967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</w:rPr>
                </w:rPrChange>
              </w:rPr>
              <w:t>压缩系数MPa</w:t>
            </w:r>
            <w:r>
              <w:rPr>
                <w:rFonts w:hint="eastAsia" w:ascii="楷体" w:hAnsi="楷体" w:eastAsia="楷体" w:cs="楷体"/>
                <w:color w:val="auto"/>
                <w:spacing w:val="-20"/>
                <w:kern w:val="0"/>
                <w:sz w:val="21"/>
                <w:szCs w:val="21"/>
                <w:vertAlign w:val="superscript"/>
                <w:rPrChange w:id="2968" w:author="TXL" w:date="2020-01-30T11:15:27Z">
                  <w:rPr>
                    <w:rFonts w:hint="eastAsia" w:ascii="宋体" w:hAnsi="宋体" w:cs="宋体"/>
                    <w:color w:val="auto"/>
                    <w:kern w:val="0"/>
                    <w:sz w:val="16"/>
                    <w:szCs w:val="16"/>
                    <w:vertAlign w:val="superscript"/>
                  </w:rPr>
                </w:rPrChange>
              </w:rPr>
              <w:t>-1</w:t>
            </w:r>
          </w:p>
        </w:tc>
        <w:tc>
          <w:tcPr>
            <w:tcW w:w="922" w:type="dxa"/>
            <w:gridSpan w:val="2"/>
            <w:vAlign w:val="center"/>
            <w:tcPrChange w:id="2969" w:author="TXL [2]" w:date="2020-02-17T13:11:36Z">
              <w:tcPr>
                <w:tcW w:w="877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70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highlight w:val="none"/>
                <w:u w:val="none"/>
                <w:lang w:val="en-US" w:eastAsia="zh-CN" w:bidi="ar"/>
                <w:rPrChange w:id="2971" w:author="TXL" w:date="2020-01-30T12:15:39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0.0198 </w:t>
            </w:r>
          </w:p>
        </w:tc>
        <w:tc>
          <w:tcPr>
            <w:tcW w:w="750" w:type="dxa"/>
            <w:gridSpan w:val="3"/>
            <w:vAlign w:val="center"/>
            <w:tcPrChange w:id="2972" w:author="TXL [2]" w:date="2020-02-17T13:11:36Z">
              <w:tcPr>
                <w:tcW w:w="714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73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highlight w:val="none"/>
                <w:u w:val="none"/>
                <w:lang w:val="en-US" w:eastAsia="zh-CN" w:bidi="ar"/>
                <w:rPrChange w:id="2974" w:author="TXL" w:date="2020-01-30T12:15:39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0.0131 </w:t>
            </w:r>
          </w:p>
        </w:tc>
        <w:tc>
          <w:tcPr>
            <w:tcW w:w="718" w:type="dxa"/>
            <w:gridSpan w:val="2"/>
            <w:vAlign w:val="center"/>
            <w:tcPrChange w:id="2975" w:author="TXL [2]" w:date="2020-02-17T13:11:36Z">
              <w:tcPr>
                <w:tcW w:w="683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76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highlight w:val="none"/>
                <w:u w:val="none"/>
                <w:lang w:val="en-US" w:eastAsia="zh-CN" w:bidi="ar"/>
                <w:rPrChange w:id="2977" w:author="TXL" w:date="2020-01-30T12:15:39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0.0097 </w:t>
            </w:r>
          </w:p>
        </w:tc>
        <w:tc>
          <w:tcPr>
            <w:tcW w:w="968" w:type="dxa"/>
            <w:gridSpan w:val="3"/>
            <w:vAlign w:val="center"/>
            <w:tcPrChange w:id="2978" w:author="TXL [2]" w:date="2020-02-17T13:11:36Z">
              <w:tcPr>
                <w:tcW w:w="920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79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highlight w:val="none"/>
                <w:u w:val="none"/>
                <w:lang w:val="en-US" w:eastAsia="zh-CN" w:bidi="ar"/>
                <w:rPrChange w:id="2980" w:author="TXL" w:date="2020-01-30T12:15:39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0.0070 </w:t>
            </w:r>
          </w:p>
        </w:tc>
        <w:tc>
          <w:tcPr>
            <w:tcW w:w="809" w:type="dxa"/>
            <w:gridSpan w:val="2"/>
            <w:vAlign w:val="center"/>
            <w:tcPrChange w:id="2981" w:author="TXL [2]" w:date="2020-02-17T13:11:36Z">
              <w:tcPr>
                <w:tcW w:w="769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82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highlight w:val="none"/>
                <w:u w:val="none"/>
                <w:lang w:val="en-US" w:eastAsia="zh-CN" w:bidi="ar"/>
                <w:rPrChange w:id="2983" w:author="TXL" w:date="2020-01-30T12:15:39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0.0053 </w:t>
            </w:r>
          </w:p>
        </w:tc>
        <w:tc>
          <w:tcPr>
            <w:tcW w:w="752" w:type="dxa"/>
            <w:gridSpan w:val="2"/>
            <w:vAlign w:val="center"/>
            <w:tcPrChange w:id="2984" w:author="TXL [2]" w:date="2020-02-17T13:11:36Z">
              <w:tcPr>
                <w:tcW w:w="715" w:type="dxa"/>
                <w:gridSpan w:val="2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85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highlight w:val="none"/>
                <w:u w:val="none"/>
                <w:lang w:val="en-US" w:eastAsia="zh-CN" w:bidi="ar"/>
                <w:rPrChange w:id="2986" w:author="TXL" w:date="2020-01-30T12:15:39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0.0040 </w:t>
            </w:r>
          </w:p>
        </w:tc>
        <w:tc>
          <w:tcPr>
            <w:tcW w:w="740" w:type="dxa"/>
            <w:gridSpan w:val="3"/>
            <w:vAlign w:val="center"/>
            <w:tcPrChange w:id="2987" w:author="TXL [2]" w:date="2020-02-17T13:11:36Z">
              <w:tcPr>
                <w:tcW w:w="704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88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highlight w:val="none"/>
                <w:u w:val="none"/>
                <w:lang w:val="en-US" w:eastAsia="zh-CN" w:bidi="ar"/>
                <w:rPrChange w:id="2989" w:author="TXL" w:date="2020-01-30T12:15:39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0.0030 </w:t>
            </w:r>
          </w:p>
        </w:tc>
        <w:tc>
          <w:tcPr>
            <w:tcW w:w="765" w:type="dxa"/>
            <w:gridSpan w:val="3"/>
            <w:vAlign w:val="center"/>
            <w:tcPrChange w:id="2990" w:author="TXL [2]" w:date="2020-02-17T13:11:36Z">
              <w:tcPr>
                <w:tcW w:w="727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91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highlight w:val="none"/>
                <w:u w:val="none"/>
                <w:lang w:val="en-US" w:eastAsia="zh-CN" w:bidi="ar"/>
                <w:rPrChange w:id="2992" w:author="TXL" w:date="2020-01-30T12:15:39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0.0020 </w:t>
            </w:r>
          </w:p>
        </w:tc>
        <w:tc>
          <w:tcPr>
            <w:tcW w:w="960" w:type="dxa"/>
            <w:gridSpan w:val="3"/>
            <w:vAlign w:val="center"/>
            <w:tcPrChange w:id="2993" w:author="TXL [2]" w:date="2020-02-17T13:11:36Z">
              <w:tcPr>
                <w:tcW w:w="898" w:type="dxa"/>
                <w:gridSpan w:val="3"/>
                <w:vAlign w:val="center"/>
              </w:tcPr>
            </w:tcPrChange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pacing w:val="-28"/>
                <w:sz w:val="21"/>
                <w:szCs w:val="21"/>
                <w:highlight w:val="none"/>
                <w:rPrChange w:id="2994" w:author="TXL" w:date="2020-01-30T12:15:39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</w:pPr>
            <w:r>
              <w:rPr>
                <w:rFonts w:hint="eastAsia" w:ascii="楷体" w:hAnsi="楷体" w:eastAsia="楷体" w:cs="楷体"/>
                <w:i w:val="0"/>
                <w:color w:val="auto"/>
                <w:spacing w:val="-28"/>
                <w:kern w:val="2"/>
                <w:sz w:val="21"/>
                <w:szCs w:val="21"/>
                <w:highlight w:val="none"/>
                <w:u w:val="none"/>
                <w:lang w:val="en-US" w:eastAsia="zh-CN" w:bidi="ar"/>
                <w:rPrChange w:id="2995" w:author="TXL" w:date="2020-01-30T12:15:39Z">
                  <w:rPr>
                    <w:rFonts w:hint="eastAsia" w:asciiTheme="minorHAnsi" w:hAnsiTheme="minorHAnsi" w:eastAsiaTheme="minorEastAsia" w:cstheme="minorBidi"/>
                    <w:i w:val="0"/>
                    <w:color w:val="auto"/>
                    <w:kern w:val="2"/>
                    <w:sz w:val="16"/>
                    <w:szCs w:val="16"/>
                    <w:u w:val="none"/>
                    <w:lang w:val="en-US" w:eastAsia="zh-CN" w:bidi="ar"/>
                  </w:rPr>
                </w:rPrChange>
              </w:rPr>
              <w:t xml:space="preserve">0.0014 </w:t>
            </w:r>
          </w:p>
        </w:tc>
        <w:tc>
          <w:tcPr>
            <w:tcW w:w="740" w:type="dxa"/>
            <w:vMerge w:val="continue"/>
            <w:vAlign w:val="center"/>
            <w:tcPrChange w:id="2996" w:author="TXL [2]" w:date="2020-02-17T13:11:36Z">
              <w:tcPr>
                <w:tcW w:w="704" w:type="dxa"/>
                <w:vMerge w:val="continue"/>
                <w:vAlign w:val="center"/>
              </w:tcPr>
            </w:tcPrChange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rPrChange w:id="2997" w:author="TXL" w:date="2020-01-30T11:14:56Z">
                  <w:rPr>
                    <w:rFonts w:hint="eastAsia"/>
                    <w:color w:val="auto"/>
                    <w:sz w:val="16"/>
                    <w:szCs w:val="16"/>
                  </w:rPr>
                </w:rPrChange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562" w:firstLineChars="20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2999" w:author="TXL" w:date="2020-01-31T11:58:26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pPrChange w:id="2998" w:author="TXL" w:date="2020-01-31T11:58:45Z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line="360" w:lineRule="auto"/>
            <w:ind w:left="0" w:leftChars="0" w:right="0" w:rightChars="0" w:firstLine="560" w:firstLineChars="200"/>
            <w:jc w:val="both"/>
            <w:textAlignment w:val="auto"/>
            <w:outlineLvl w:val="9"/>
          </w:pPr>
        </w:pPrChange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3000" w:author="TXL" w:date="2020-01-31T11:58:26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4.3试验成果分析</w:t>
      </w:r>
    </w:p>
    <w:p>
      <w:pPr>
        <w:spacing w:line="360" w:lineRule="auto"/>
        <w:ind w:firstLine="560" w:firstLineChars="200"/>
        <w:rPr>
          <w:del w:id="3001" w:author="TXL" w:date="2020-01-30T11:19:09Z"/>
          <w:rFonts w:hint="eastAsia" w:ascii="楷体" w:hAnsi="楷体" w:eastAsia="楷体" w:cs="楷体"/>
          <w:sz w:val="28"/>
          <w:szCs w:val="28"/>
          <w:lang w:val="en-US" w:eastAsia="zh-CN"/>
          <w:rPrChange w:id="3002" w:author="TXL" w:date="2020-01-29T21:53:38Z">
            <w:rPr>
              <w:del w:id="3003" w:author="TXL" w:date="2020-01-30T11:19:09Z"/>
              <w:rFonts w:hint="eastAsia" w:ascii="宋体" w:hAnsi="宋体"/>
              <w:sz w:val="21"/>
              <w:szCs w:val="21"/>
              <w:lang w:val="en-US" w:eastAsia="zh-CN"/>
            </w:rPr>
          </w:rPrChange>
        </w:rPr>
      </w:pPr>
      <w:ins w:id="3004" w:author="TXL" w:date="2020-01-30T11:19:1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通过</w:t>
        </w:r>
      </w:ins>
      <w:ins w:id="3005" w:author="TXL" w:date="2020-01-30T11:19:2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缩尺法</w:t>
        </w:r>
      </w:ins>
      <w:ins w:id="3006" w:author="TXL" w:date="2020-01-30T11:19:25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和</w:t>
        </w:r>
      </w:ins>
      <w:ins w:id="3007" w:author="TXL" w:date="2020-01-30T11:19:2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原级配</w:t>
        </w:r>
      </w:ins>
      <w:ins w:id="3008" w:author="TXL" w:date="2020-01-30T11:19:30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测</w:t>
        </w:r>
        <w:bookmarkStart w:id="0" w:name="_GoBack"/>
        <w:bookmarkEnd w:id="0"/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定</w:t>
        </w:r>
      </w:ins>
      <w:ins w:id="3009" w:author="TXL" w:date="2020-01-30T11:19:34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压缩变形</w:t>
        </w:r>
      </w:ins>
      <w:ins w:id="3010" w:author="TXL" w:date="2020-01-30T11:19:3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指标</w:t>
        </w:r>
      </w:ins>
      <w:ins w:id="3011" w:author="TXL" w:date="2020-01-30T11:19:39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结果分析</w:t>
        </w:r>
      </w:ins>
      <w:ins w:id="3012" w:author="TXL" w:date="2020-01-30T11:19:41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来看</w:t>
        </w:r>
      </w:ins>
      <w:ins w:id="3013" w:author="TXL" w:date="2020-01-30T11:19:42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，</w:t>
        </w:r>
      </w:ins>
      <w:del w:id="3014" w:author="TXL" w:date="2020-01-30T11:19:09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015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从表4.1、表4.2成果来看：</w:delText>
        </w:r>
      </w:del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  <w:highlight w:val="none"/>
          <w:lang w:val="en-US" w:eastAsia="zh-CN"/>
          <w:rPrChange w:id="3016" w:author="TXL" w:date="2020-01-29T21:53:38Z">
            <w:rPr>
              <w:rFonts w:hint="eastAsia" w:ascii="宋体" w:hAnsi="宋体"/>
              <w:sz w:val="21"/>
              <w:szCs w:val="21"/>
              <w:highlight w:val="none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3017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随着主应力</w:t>
      </w:r>
      <w:ins w:id="3018" w:author="TXL" w:date="2020-01-30T11:20:4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（</w:t>
        </w:r>
      </w:ins>
      <w:ins w:id="3019" w:author="TXL" w:date="2020-01-30T11:20:46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轴向</w:t>
        </w:r>
      </w:ins>
      <w:ins w:id="3020" w:author="TXL" w:date="2020-01-30T11:20:47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压力</w:t>
        </w:r>
      </w:ins>
      <w:ins w:id="3021" w:author="TXL" w:date="2020-01-30T11:20:43Z">
        <w:r>
          <w:rPr>
            <w:rFonts w:hint="eastAsia" w:ascii="楷体" w:hAnsi="楷体" w:eastAsia="楷体" w:cs="楷体"/>
            <w:sz w:val="28"/>
            <w:szCs w:val="28"/>
            <w:lang w:val="en-US" w:eastAsia="zh-CN"/>
          </w:rPr>
          <w:t>）</w:t>
        </w:r>
      </w:ins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3022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增加，压缩系数</w:t>
      </w:r>
      <w:del w:id="3023" w:author="TXL" w:date="2020-01-30T11:22:18Z">
        <w:r>
          <w:rPr>
            <w:rFonts w:hint="eastAsia" w:ascii="楷体" w:hAnsi="楷体" w:eastAsia="楷体" w:cs="楷体"/>
            <w:sz w:val="28"/>
            <w:szCs w:val="28"/>
            <w:lang w:val="en-US" w:eastAsia="zh-CN"/>
            <w:rPrChange w:id="3024" w:author="TXL" w:date="2020-01-29T21:53:38Z">
              <w:rPr>
                <w:rFonts w:hint="eastAsia" w:ascii="宋体" w:hAnsi="宋体"/>
                <w:sz w:val="21"/>
                <w:szCs w:val="21"/>
                <w:lang w:val="en-US" w:eastAsia="zh-CN"/>
              </w:rPr>
            </w:rPrChange>
          </w:rPr>
          <w:delText>在</w:delText>
        </w:r>
      </w:del>
      <w:r>
        <w:rPr>
          <w:rFonts w:hint="eastAsia" w:ascii="楷体" w:hAnsi="楷体" w:eastAsia="楷体" w:cs="楷体"/>
          <w:sz w:val="28"/>
          <w:szCs w:val="28"/>
          <w:lang w:val="en-US" w:eastAsia="zh-CN"/>
          <w:rPrChange w:id="3025" w:author="TXL" w:date="2020-01-29T21:53:38Z">
            <w:rPr>
              <w:rFonts w:hint="eastAsia" w:ascii="宋体" w:hAnsi="宋体"/>
              <w:sz w:val="21"/>
              <w:szCs w:val="21"/>
              <w:lang w:val="en-US" w:eastAsia="zh-CN"/>
            </w:rPr>
          </w:rPrChange>
        </w:rPr>
        <w:t>减小，压缩模量增加；</w:t>
      </w:r>
      <w:r>
        <w:rPr>
          <w:rFonts w:hint="eastAsia" w:ascii="楷体" w:hAnsi="楷体" w:eastAsia="楷体" w:cs="楷体"/>
          <w:sz w:val="28"/>
          <w:szCs w:val="28"/>
          <w:highlight w:val="none"/>
          <w:lang w:val="en-US" w:eastAsia="zh-CN"/>
          <w:rPrChange w:id="3026" w:author="TXL" w:date="2020-01-29T21:53:38Z">
            <w:rPr>
              <w:rFonts w:hint="eastAsia" w:ascii="宋体" w:hAnsi="宋体"/>
              <w:sz w:val="21"/>
              <w:szCs w:val="21"/>
              <w:highlight w:val="none"/>
              <w:lang w:val="en-US" w:eastAsia="zh-CN"/>
            </w:rPr>
          </w:rPrChange>
        </w:rPr>
        <w:t>对于</w:t>
      </w:r>
      <w:ins w:id="3027" w:author="TXL" w:date="2020-01-30T11:22:59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同一</w:t>
        </w:r>
      </w:ins>
      <w:del w:id="3028" w:author="TXL" w:date="2020-01-30T11:22:54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3029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delText>相</w:delText>
        </w:r>
      </w:del>
      <w:del w:id="3030" w:author="TXL" w:date="2020-01-30T11:22:54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3031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delText>同</w:delText>
        </w:r>
      </w:del>
      <w:del w:id="3032" w:author="TXL" w:date="2020-01-30T11:22:53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3033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delText>的</w:delText>
        </w:r>
      </w:del>
      <w:r>
        <w:rPr>
          <w:rFonts w:hint="eastAsia" w:ascii="楷体" w:hAnsi="楷体" w:eastAsia="楷体" w:cs="楷体"/>
          <w:sz w:val="28"/>
          <w:szCs w:val="28"/>
          <w:highlight w:val="none"/>
          <w:lang w:val="en-US" w:eastAsia="zh-CN"/>
          <w:rPrChange w:id="3034" w:author="TXL" w:date="2020-01-29T21:53:38Z">
            <w:rPr>
              <w:rFonts w:hint="eastAsia" w:ascii="宋体" w:hAnsi="宋体"/>
              <w:sz w:val="21"/>
              <w:szCs w:val="21"/>
              <w:highlight w:val="none"/>
              <w:lang w:val="en-US" w:eastAsia="zh-CN"/>
            </w:rPr>
          </w:rPrChange>
        </w:rPr>
        <w:t>粗粒料、相同大主应力状态下原级配压缩压缩模量低于缩尺</w:t>
      </w:r>
      <w:ins w:id="3035" w:author="TXL" w:date="2020-01-30T11:23:29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后</w:t>
        </w:r>
      </w:ins>
      <w:ins w:id="3036" w:author="TXL" w:date="2020-01-30T11:23:30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的</w:t>
        </w:r>
      </w:ins>
      <w:ins w:id="3037" w:author="TXL" w:date="2020-01-30T11:23:33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压缩</w:t>
        </w:r>
      </w:ins>
      <w:ins w:id="3038" w:author="TXL" w:date="2020-01-30T11:23:35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模量</w:t>
        </w:r>
      </w:ins>
      <w:del w:id="3039" w:author="TXL" w:date="2020-01-30T11:23:38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3040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delText>试</w:delText>
        </w:r>
      </w:del>
      <w:del w:id="3041" w:author="TXL" w:date="2020-01-30T11:23:38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3042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delText>验</w:delText>
        </w:r>
      </w:del>
      <w:del w:id="3043" w:author="TXL" w:date="2020-01-30T11:23:38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3044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delText>结</w:delText>
        </w:r>
      </w:del>
      <w:del w:id="3045" w:author="TXL" w:date="2020-01-30T11:23:37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3046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delText>果</w:delText>
        </w:r>
      </w:del>
      <w:r>
        <w:rPr>
          <w:rFonts w:hint="eastAsia" w:ascii="楷体" w:hAnsi="楷体" w:eastAsia="楷体" w:cs="楷体"/>
          <w:sz w:val="28"/>
          <w:szCs w:val="28"/>
          <w:highlight w:val="none"/>
          <w:lang w:val="en-US" w:eastAsia="zh-CN"/>
          <w:rPrChange w:id="3047" w:author="TXL" w:date="2020-01-29T21:53:38Z">
            <w:rPr>
              <w:rFonts w:hint="eastAsia" w:ascii="宋体" w:hAnsi="宋体"/>
              <w:sz w:val="21"/>
              <w:szCs w:val="21"/>
              <w:highlight w:val="none"/>
              <w:lang w:val="en-US" w:eastAsia="zh-CN"/>
            </w:rPr>
          </w:rPrChange>
        </w:rPr>
        <w:t>、原级配压缩系数大于缩尺</w:t>
      </w:r>
      <w:del w:id="3048" w:author="TXL" w:date="2020-01-30T11:24:14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3049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delText>时</w:delText>
        </w:r>
      </w:del>
      <w:ins w:id="3050" w:author="TXL" w:date="2020-01-30T11:24:14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后</w:t>
        </w:r>
      </w:ins>
      <w:r>
        <w:rPr>
          <w:rFonts w:hint="eastAsia" w:ascii="楷体" w:hAnsi="楷体" w:eastAsia="楷体" w:cs="楷体"/>
          <w:sz w:val="28"/>
          <w:szCs w:val="28"/>
          <w:highlight w:val="none"/>
          <w:lang w:val="en-US" w:eastAsia="zh-CN"/>
          <w:rPrChange w:id="3051" w:author="TXL" w:date="2020-01-29T21:53:38Z">
            <w:rPr>
              <w:rFonts w:hint="eastAsia" w:ascii="宋体" w:hAnsi="宋体"/>
              <w:sz w:val="21"/>
              <w:szCs w:val="21"/>
              <w:highlight w:val="none"/>
              <w:lang w:val="en-US" w:eastAsia="zh-CN"/>
            </w:rPr>
          </w:rPrChange>
        </w:rPr>
        <w:t>的压缩系数</w:t>
      </w:r>
      <w:ins w:id="3052" w:author="TXL" w:date="2020-01-30T11:24:17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，</w:t>
        </w:r>
      </w:ins>
      <w:ins w:id="3053" w:author="TXL" w:date="2020-01-30T12:12:01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此现象</w:t>
        </w:r>
      </w:ins>
      <w:ins w:id="3054" w:author="TXL" w:date="2020-01-31T11:59:22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形成</w:t>
        </w:r>
      </w:ins>
      <w:ins w:id="3055" w:author="TXL" w:date="2020-01-31T11:59:23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的</w:t>
        </w:r>
      </w:ins>
      <w:ins w:id="3056" w:author="TXL" w:date="2020-01-30T12:12:04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主要</w:t>
        </w:r>
      </w:ins>
      <w:ins w:id="3057" w:author="TXL" w:date="2020-01-31T11:59:26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原因</w:t>
        </w:r>
      </w:ins>
      <w:ins w:id="3058" w:author="TXL" w:date="2020-01-31T11:59:28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：</w:t>
        </w:r>
      </w:ins>
      <w:ins w:id="3059" w:author="TXL" w:date="2020-01-30T12:38:12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一是</w:t>
        </w:r>
      </w:ins>
      <w:ins w:id="3060" w:author="TXL" w:date="2020-01-30T12:38:17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缩尺后</w:t>
        </w:r>
      </w:ins>
      <w:ins w:id="3061" w:author="TXL" w:date="2020-01-30T12:38:27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粗粒土</w:t>
        </w:r>
      </w:ins>
      <w:ins w:id="3062" w:author="TXL" w:date="2020-01-30T12:38:28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的</w:t>
        </w:r>
      </w:ins>
      <w:ins w:id="3063" w:author="TXL" w:date="2020-01-30T12:38:31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级配</w:t>
        </w:r>
      </w:ins>
      <w:ins w:id="3064" w:author="TXL" w:date="2020-01-30T12:38:35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及</w:t>
        </w:r>
      </w:ins>
      <w:ins w:id="3065" w:author="TXL" w:date="2020-01-30T12:38:46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骨架</w:t>
        </w:r>
      </w:ins>
      <w:ins w:id="3066" w:author="TXL" w:date="2020-01-30T12:38:50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结构</w:t>
        </w:r>
      </w:ins>
      <w:ins w:id="3067" w:author="TXL" w:date="2020-01-30T12:38:55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发生变化</w:t>
        </w:r>
      </w:ins>
      <w:ins w:id="3068" w:author="TXL" w:date="2020-01-30T12:38:56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，</w:t>
        </w:r>
      </w:ins>
      <w:ins w:id="3069" w:author="TXL" w:date="2020-01-30T12:39:02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已</w:t>
        </w:r>
      </w:ins>
      <w:ins w:id="3070" w:author="TXL" w:date="2020-01-30T12:39:21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不能</w:t>
        </w:r>
      </w:ins>
      <w:ins w:id="3071" w:author="TXL" w:date="2020-01-30T12:39:23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准确</w:t>
        </w:r>
      </w:ins>
      <w:ins w:id="3072" w:author="TXL" w:date="2020-01-30T12:39:28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代表</w:t>
        </w:r>
      </w:ins>
      <w:ins w:id="3073" w:author="TXL" w:date="2020-01-30T12:39:31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原级配</w:t>
        </w:r>
      </w:ins>
      <w:ins w:id="3074" w:author="TXL" w:date="2020-01-30T12:39:34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压缩变形</w:t>
        </w:r>
      </w:ins>
      <w:ins w:id="3075" w:author="TXL" w:date="2020-01-30T12:39:37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特性</w:t>
        </w:r>
      </w:ins>
      <w:ins w:id="3076" w:author="TXL" w:date="2020-01-30T12:39:38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，</w:t>
        </w:r>
      </w:ins>
      <w:ins w:id="3077" w:author="TXL" w:date="2020-01-30T12:39:40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二是</w:t>
        </w:r>
      </w:ins>
      <w:ins w:id="3078" w:author="TXL" w:date="2020-01-30T12:39:46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由于</w:t>
        </w:r>
      </w:ins>
      <w:ins w:id="3079" w:author="TXL" w:date="2020-01-30T12:36:40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试样</w:t>
        </w:r>
      </w:ins>
      <w:ins w:id="3080" w:author="TXL" w:date="2020-01-30T12:36:42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桶</w:t>
        </w:r>
      </w:ins>
      <w:ins w:id="3081" w:author="TXL" w:date="2020-01-30T12:36:44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大小</w:t>
        </w:r>
      </w:ins>
      <w:ins w:id="3082" w:author="TXL" w:date="2020-01-30T12:36:46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不同</w:t>
        </w:r>
      </w:ins>
      <w:ins w:id="3083" w:author="TXL" w:date="2020-01-30T12:39:51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，</w:t>
        </w:r>
      </w:ins>
      <w:ins w:id="3084" w:author="TXL" w:date="2020-01-30T12:40:00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缩尺</w:t>
        </w:r>
      </w:ins>
      <w:ins w:id="3085" w:author="TXL" w:date="2020-01-30T12:40:04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后</w:t>
        </w:r>
      </w:ins>
      <w:ins w:id="3086" w:author="TXL" w:date="2020-01-30T12:40:07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采用</w:t>
        </w:r>
      </w:ins>
      <w:ins w:id="3087" w:author="TXL" w:date="2020-01-30T12:40:15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小试样</w:t>
        </w:r>
      </w:ins>
      <w:ins w:id="3088" w:author="TXL" w:date="2020-01-30T12:40:15Z">
        <w:del w:id="3089" w:author="易永军" w:date="2020-02-05T11:19:24Z">
          <w:r>
            <w:rPr>
              <w:rFonts w:hint="eastAsia" w:ascii="楷体" w:hAnsi="楷体" w:eastAsia="楷体" w:cs="楷体"/>
              <w:sz w:val="28"/>
              <w:szCs w:val="28"/>
              <w:highlight w:val="none"/>
              <w:lang w:val="en-US" w:eastAsia="zh-CN"/>
            </w:rPr>
            <w:delText>筒</w:delText>
          </w:r>
        </w:del>
      </w:ins>
      <w:ins w:id="3090" w:author="易永军" w:date="2020-02-05T11:19:24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桶</w:t>
        </w:r>
      </w:ins>
      <w:ins w:id="3091" w:author="TXL" w:date="2020-01-30T12:40:20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的</w:t>
        </w:r>
      </w:ins>
      <w:ins w:id="3092" w:author="TXL" w:date="2020-01-30T12:12:34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侧</w:t>
        </w:r>
      </w:ins>
      <w:ins w:id="3093" w:author="TXL" w:date="2020-01-30T12:13:12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限</w:t>
        </w:r>
      </w:ins>
      <w:ins w:id="3094" w:author="TXL" w:date="2020-01-30T12:40:26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远</w:t>
        </w:r>
      </w:ins>
      <w:ins w:id="3095" w:author="TXL" w:date="2020-01-30T12:40:29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大于</w:t>
        </w:r>
      </w:ins>
      <w:ins w:id="3096" w:author="TXL" w:date="2020-01-30T12:40:52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大试样</w:t>
        </w:r>
      </w:ins>
      <w:ins w:id="3097" w:author="TXL" w:date="2020-01-30T12:40:55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桶的</w:t>
        </w:r>
      </w:ins>
      <w:ins w:id="3098" w:author="TXL" w:date="2020-01-30T12:40:59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侧限</w:t>
        </w:r>
      </w:ins>
      <w:ins w:id="3099" w:author="TXL" w:date="2020-01-30T12:41:55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，</w:t>
        </w:r>
      </w:ins>
      <w:ins w:id="3100" w:author="TXL" w:date="2020-01-30T12:41:59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应此</w:t>
        </w:r>
      </w:ins>
      <w:ins w:id="3101" w:author="TXL" w:date="2020-01-30T12:42:06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采用</w:t>
        </w:r>
      </w:ins>
      <w:ins w:id="3102" w:author="TXL" w:date="2020-01-30T12:42:09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原级配</w:t>
        </w:r>
      </w:ins>
      <w:ins w:id="3103" w:author="TXL" w:date="2020-01-30T12:42:11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测定的</w:t>
        </w:r>
      </w:ins>
      <w:ins w:id="3104" w:author="TXL" w:date="2020-01-30T12:42:13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压缩</w:t>
        </w:r>
      </w:ins>
      <w:ins w:id="3105" w:author="TXL" w:date="2020-01-30T12:42:15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变形</w:t>
        </w:r>
      </w:ins>
      <w:ins w:id="3106" w:author="TXL" w:date="2020-01-30T12:42:17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模量</w:t>
        </w:r>
      </w:ins>
      <w:ins w:id="3107" w:author="TXL" w:date="2020-01-30T12:42:24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更</w:t>
        </w:r>
      </w:ins>
      <w:ins w:id="3108" w:author="TXL" w:date="2020-01-30T12:42:26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能</w:t>
        </w:r>
      </w:ins>
      <w:ins w:id="3109" w:author="TXL" w:date="2020-01-30T12:42:32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代表</w:t>
        </w:r>
      </w:ins>
      <w:ins w:id="3110" w:author="TXL" w:date="2020-01-30T12:42:56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粗粒土</w:t>
        </w:r>
      </w:ins>
      <w:ins w:id="3111" w:author="TXL" w:date="2020-01-30T12:43:03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本体</w:t>
        </w:r>
      </w:ins>
      <w:ins w:id="3112" w:author="TXL" w:date="2020-01-30T12:43:04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的</w:t>
        </w:r>
      </w:ins>
      <w:ins w:id="3113" w:author="TXL" w:date="2020-01-30T12:43:09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压缩</w:t>
        </w:r>
      </w:ins>
      <w:ins w:id="3114" w:author="TXL" w:date="2020-01-30T12:43:11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变形</w:t>
        </w:r>
      </w:ins>
      <w:ins w:id="3115" w:author="TXL" w:date="2020-01-30T12:43:15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</w:rPr>
          <w:t>特性</w:t>
        </w:r>
      </w:ins>
      <w:del w:id="3116" w:author="TXL" w:date="2020-01-30T12:37:10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3117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delText>。</w:delText>
        </w:r>
      </w:del>
      <w:del w:id="3118" w:author="TXL" w:date="2020-01-30T12:37:10Z">
        <w:r>
          <w:rPr>
            <w:rFonts w:hint="eastAsia" w:ascii="楷体" w:hAnsi="楷体" w:eastAsia="楷体" w:cs="楷体"/>
            <w:sz w:val="28"/>
            <w:szCs w:val="28"/>
            <w:highlight w:val="none"/>
            <w:lang w:val="en-US" w:eastAsia="zh-CN"/>
            <w:rPrChange w:id="3119" w:author="TXL" w:date="2020-01-29T21:53:38Z">
              <w:rPr>
                <w:rFonts w:hint="eastAsia" w:ascii="宋体" w:hAnsi="宋体"/>
                <w:sz w:val="21"/>
                <w:szCs w:val="21"/>
                <w:highlight w:val="none"/>
                <w:lang w:val="en-US" w:eastAsia="zh-CN"/>
              </w:rPr>
            </w:rPrChange>
          </w:rPr>
          <w:delText>由此可见缩尺效应对试验结果的影响</w:delText>
        </w:r>
      </w:del>
      <w:r>
        <w:rPr>
          <w:rFonts w:hint="eastAsia" w:ascii="楷体" w:hAnsi="楷体" w:eastAsia="楷体" w:cs="楷体"/>
          <w:sz w:val="28"/>
          <w:szCs w:val="28"/>
          <w:highlight w:val="none"/>
          <w:lang w:val="en-US" w:eastAsia="zh-CN"/>
          <w:rPrChange w:id="3120" w:author="TXL" w:date="2020-01-29T21:53:38Z">
            <w:rPr>
              <w:rFonts w:hint="eastAsia" w:ascii="宋体" w:hAnsi="宋体"/>
              <w:sz w:val="21"/>
              <w:szCs w:val="21"/>
              <w:highlight w:val="none"/>
              <w:lang w:val="en-US" w:eastAsia="zh-CN"/>
            </w:rPr>
          </w:rPrChange>
        </w:rPr>
        <w:t>。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2" w:firstLineChars="20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3121" w:author="TXL" w:date="2020-01-29T21:53:38Z">
            <w:rPr>
              <w:rFonts w:hint="eastAsia"/>
              <w:b/>
              <w:bCs/>
              <w:sz w:val="21"/>
              <w:szCs w:val="21"/>
              <w:lang w:val="en-US" w:eastAsia="zh-CN"/>
            </w:rPr>
          </w:rPrChange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  <w:rPrChange w:id="3122" w:author="TXL" w:date="2020-01-29T21:53:38Z">
            <w:rPr>
              <w:rFonts w:hint="eastAsia" w:ascii="宋体" w:hAnsi="宋体" w:eastAsia="宋体" w:cs="宋体"/>
              <w:b/>
              <w:bCs/>
              <w:sz w:val="21"/>
              <w:szCs w:val="21"/>
              <w:lang w:val="en-US" w:eastAsia="zh-CN"/>
            </w:rPr>
          </w:rPrChange>
        </w:rPr>
        <w:t>5、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:lang w:val="en-US" w:eastAsia="zh-CN"/>
          <w:rPrChange w:id="3123" w:author="TXL" w:date="2020-01-29T21:53:38Z">
            <w:rPr>
              <w:rFonts w:hint="eastAsia"/>
              <w:b/>
              <w:bCs/>
              <w:color w:val="000000" w:themeColor="text1"/>
              <w:sz w:val="21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</w:rPrChange>
          <w14:textFill>
            <w14:solidFill>
              <w14:schemeClr w14:val="tx1"/>
            </w14:solidFill>
          </w14:textFill>
        </w:rPr>
        <w:t>结语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right="0" w:righ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  <w:rPrChange w:id="3124" w:author="TXL" w:date="2020-01-29T21:53:38Z">
            <w:rPr>
              <w:rFonts w:hint="eastAsia" w:ascii="宋体" w:hAnsi="宋体"/>
              <w:b w:val="0"/>
              <w:bCs w:val="0"/>
              <w:sz w:val="21"/>
              <w:szCs w:val="21"/>
              <w:lang w:val="en-US" w:eastAsia="zh-CN"/>
            </w:rPr>
          </w:rPrChange>
        </w:rPr>
      </w:pPr>
      <w:ins w:id="3125" w:author="TXL" w:date="2020-01-30T12:13:51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通过</w:t>
        </w:r>
      </w:ins>
      <w:ins w:id="3126" w:author="TXL" w:date="2020-01-30T12:15:5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本次</w:t>
        </w:r>
      </w:ins>
      <w:ins w:id="3127" w:author="TXL" w:date="2020-01-30T12:14:11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原级配</w:t>
        </w:r>
      </w:ins>
      <w:ins w:id="3128" w:author="TXL" w:date="2020-01-30T12:14:18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大型压缩试验系统</w:t>
        </w:r>
      </w:ins>
      <w:ins w:id="3129" w:author="TXL" w:date="2020-01-30T12:14:25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的</w:t>
        </w:r>
      </w:ins>
      <w:ins w:id="3130" w:author="TXL" w:date="2020-01-30T12:16:07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成功</w:t>
        </w:r>
      </w:ins>
      <w:ins w:id="3131" w:author="TXL" w:date="2020-01-30T12:16:08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应用</w:t>
        </w:r>
      </w:ins>
      <w:ins w:id="3132" w:author="TXL" w:date="2020-01-30T12:16:09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，</w:t>
        </w:r>
      </w:ins>
      <w:ins w:id="3133" w:author="TXL" w:date="2020-01-30T12:16:29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可以看出</w:t>
        </w:r>
      </w:ins>
      <w:ins w:id="3134" w:author="TXL" w:date="2020-01-30T12:17:00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同</w:t>
        </w:r>
      </w:ins>
      <w:ins w:id="3135" w:author="TXL" w:date="2020-01-30T12:17:24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一</w:t>
        </w:r>
      </w:ins>
      <w:ins w:id="3136" w:author="TXL" w:date="2020-01-30T12:17:0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粗粒土</w:t>
        </w:r>
      </w:ins>
      <w:ins w:id="3137" w:author="TXL" w:date="2020-01-30T12:18:20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在相同荷载等级下</w:t>
        </w:r>
      </w:ins>
      <w:ins w:id="3138" w:author="TXL" w:date="2020-01-30T12:17:32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采用</w:t>
        </w:r>
      </w:ins>
      <w:ins w:id="3139" w:author="TXL" w:date="2020-01-30T12:16:40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原级配</w:t>
        </w:r>
      </w:ins>
      <w:ins w:id="3140" w:author="TXL" w:date="2020-01-30T12:17:41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了</w:t>
        </w:r>
      </w:ins>
      <w:ins w:id="3141" w:author="TXL" w:date="2020-01-30T12:17:45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所测定</w:t>
        </w:r>
      </w:ins>
      <w:ins w:id="3142" w:author="TXL" w:date="2020-01-30T12:17:46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的</w:t>
        </w:r>
      </w:ins>
      <w:ins w:id="3143" w:author="TXL" w:date="2020-01-30T12:16:49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压缩</w:t>
        </w:r>
      </w:ins>
      <w:ins w:id="3144" w:author="TXL" w:date="2020-01-30T12:17:51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变形模量</w:t>
        </w:r>
      </w:ins>
      <w:ins w:id="3145" w:author="TXL" w:date="2020-01-30T12:18:26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要</w:t>
        </w:r>
      </w:ins>
      <w:ins w:id="3146" w:author="TXL" w:date="2020-01-30T12:18:31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小于</w:t>
        </w:r>
      </w:ins>
      <w:ins w:id="3147" w:author="TXL" w:date="2020-01-30T12:18:38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传统</w:t>
        </w:r>
      </w:ins>
      <w:ins w:id="3148" w:author="TXL" w:date="2020-01-30T12:18:41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缩尺法</w:t>
        </w:r>
      </w:ins>
      <w:ins w:id="3149" w:author="TXL" w:date="2020-01-30T12:18:45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测定的</w:t>
        </w:r>
      </w:ins>
      <w:ins w:id="3150" w:author="TXL" w:date="2020-01-30T12:18:5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压缩变形模量</w:t>
        </w:r>
      </w:ins>
      <w:ins w:id="3151" w:author="TXL" w:date="2020-01-30T12:18:54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，</w:t>
        </w:r>
      </w:ins>
      <w:ins w:id="3152" w:author="TXL" w:date="2020-01-30T12:19:46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也就是说</w:t>
        </w:r>
      </w:ins>
      <w:ins w:id="3153" w:author="TXL" w:date="2020-01-30T12:19:50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缩尺后</w:t>
        </w:r>
      </w:ins>
      <w:ins w:id="3154" w:author="TXL" w:date="2020-01-30T12:19:52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测定的</w:t>
        </w:r>
      </w:ins>
      <w:ins w:id="3155" w:author="TXL" w:date="2020-01-30T12:19:56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粗粒土</w:t>
        </w:r>
      </w:ins>
      <w:ins w:id="3156" w:author="TXL" w:date="2020-01-30T12:19:59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压缩变形</w:t>
        </w:r>
      </w:ins>
      <w:ins w:id="3157" w:author="TXL" w:date="2020-01-30T12:20:01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模量</w:t>
        </w:r>
      </w:ins>
      <w:ins w:id="3158" w:author="TXL" w:date="2020-01-30T12:20:0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不能</w:t>
        </w:r>
      </w:ins>
      <w:ins w:id="3159" w:author="TXL" w:date="2020-01-30T12:20:04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完全</w:t>
        </w:r>
      </w:ins>
      <w:ins w:id="3160" w:author="TXL" w:date="2020-01-30T12:20:06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真实</w:t>
        </w:r>
      </w:ins>
      <w:ins w:id="3161" w:author="TXL" w:date="2020-01-30T12:20:07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的</w:t>
        </w:r>
      </w:ins>
      <w:ins w:id="3162" w:author="TXL" w:date="2020-01-30T12:20:09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反映</w:t>
        </w:r>
      </w:ins>
      <w:ins w:id="3163" w:author="TXL" w:date="2020-01-30T12:20:16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土体</w:t>
        </w:r>
      </w:ins>
      <w:ins w:id="3164" w:author="TXL" w:date="2020-01-30T12:20:19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压缩</w:t>
        </w:r>
      </w:ins>
      <w:ins w:id="3165" w:author="TXL" w:date="2020-01-30T12:20:20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变形</w:t>
        </w:r>
      </w:ins>
      <w:ins w:id="3166" w:author="TXL" w:date="2020-01-30T12:20:2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特征</w:t>
        </w:r>
      </w:ins>
      <w:ins w:id="3167" w:author="TXL" w:date="2020-01-30T12:20:24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，</w:t>
        </w:r>
      </w:ins>
      <w:ins w:id="3168" w:author="TXL" w:date="2020-01-30T12:20:38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测定的结果</w:t>
        </w:r>
      </w:ins>
      <w:ins w:id="3169" w:author="TXL" w:date="2020-01-30T12:20:44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也偏</w:t>
        </w:r>
      </w:ins>
      <w:ins w:id="3170" w:author="TXL" w:date="2020-01-30T12:27:15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大</w:t>
        </w:r>
      </w:ins>
      <w:ins w:id="3171" w:author="TXL" w:date="2020-01-30T12:27:16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，</w:t>
        </w:r>
      </w:ins>
      <w:ins w:id="3172" w:author="TXL" w:date="2020-01-30T12:27:19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不利于</w:t>
        </w:r>
      </w:ins>
      <w:ins w:id="3173" w:author="TXL" w:date="2020-01-30T12:28:17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准确</w:t>
        </w:r>
      </w:ins>
      <w:ins w:id="3174" w:author="TXL" w:date="2020-01-30T12:28:19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推算</w:t>
        </w:r>
      </w:ins>
      <w:ins w:id="3175" w:author="TXL" w:date="2020-01-30T12:28:2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坝体</w:t>
        </w:r>
      </w:ins>
      <w:ins w:id="3176" w:author="TXL" w:date="2020-01-30T12:28:32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压缩变形参数</w:t>
        </w:r>
      </w:ins>
      <w:ins w:id="3177" w:author="TXL" w:date="2020-01-30T12:28:3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，</w:t>
        </w:r>
      </w:ins>
      <w:ins w:id="3178" w:author="TXL" w:date="2020-01-30T12:28:39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对</w:t>
        </w:r>
      </w:ins>
      <w:ins w:id="3179" w:author="TXL" w:date="2020-01-30T12:29:16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于</w:t>
        </w:r>
      </w:ins>
      <w:ins w:id="3180" w:author="TXL" w:date="2020-01-30T12:28:39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超高坝来</w:t>
        </w:r>
      </w:ins>
      <w:ins w:id="3181" w:author="TXL" w:date="2020-01-30T12:31:30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说</w:t>
        </w:r>
      </w:ins>
      <w:ins w:id="3182" w:author="TXL" w:date="2020-01-30T12:29:42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在条件</w:t>
        </w:r>
      </w:ins>
      <w:ins w:id="3183" w:author="TXL" w:date="2020-01-30T12:29:45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允许</w:t>
        </w:r>
      </w:ins>
      <w:ins w:id="3184" w:author="TXL" w:date="2020-01-30T12:29:48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的</w:t>
        </w:r>
      </w:ins>
      <w:ins w:id="3185" w:author="TXL" w:date="2020-01-30T12:29:51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情况下</w:t>
        </w:r>
      </w:ins>
      <w:ins w:id="3186" w:author="TXL" w:date="2020-01-30T12:30:22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采用</w:t>
        </w:r>
      </w:ins>
      <w:ins w:id="3187" w:author="TXL" w:date="2020-01-30T12:30:25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原级配</w:t>
        </w:r>
      </w:ins>
      <w:ins w:id="3188" w:author="TXL" w:date="2020-01-30T12:30:36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料</w:t>
        </w:r>
      </w:ins>
      <w:ins w:id="3189" w:author="TXL" w:date="2020-01-30T12:30:40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来测定</w:t>
        </w:r>
      </w:ins>
      <w:ins w:id="3190" w:author="TXL" w:date="2020-01-30T12:30:45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压缩模量</w:t>
        </w:r>
      </w:ins>
      <w:ins w:id="3191" w:author="TXL" w:date="2020-01-30T12:31:45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是</w:t>
        </w:r>
      </w:ins>
      <w:ins w:id="3192" w:author="TXL" w:date="2020-01-30T12:31:49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很</w:t>
        </w:r>
      </w:ins>
      <w:ins w:id="3193" w:author="TXL" w:date="2020-01-30T12:31:52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有</w:t>
        </w:r>
      </w:ins>
      <w:ins w:id="3194" w:author="TXL" w:date="2020-01-30T12:31:57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必要的</w:t>
        </w:r>
      </w:ins>
      <w:ins w:id="3195" w:author="TXL" w:date="2020-01-30T12:32:00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。</w:t>
        </w:r>
      </w:ins>
      <w:ins w:id="3196" w:author="TXL" w:date="2020-01-30T12:32:04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本文</w:t>
        </w:r>
      </w:ins>
      <w:ins w:id="3197" w:author="TXL" w:date="2020-01-30T12:32:15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通过</w:t>
        </w:r>
      </w:ins>
      <w:ins w:id="3198" w:author="TXL" w:date="2020-01-30T12:32:24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原级配</w:t>
        </w:r>
      </w:ins>
      <w:ins w:id="3199" w:author="TXL" w:date="2020-01-30T12:32:25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大型</w:t>
        </w:r>
      </w:ins>
      <w:ins w:id="3200" w:author="TXL" w:date="2020-01-30T12:32:28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压缩</w:t>
        </w:r>
      </w:ins>
      <w:ins w:id="3201" w:author="TXL" w:date="2020-01-30T12:32:32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试验</w:t>
        </w:r>
      </w:ins>
      <w:ins w:id="3202" w:author="TXL" w:date="2020-01-30T12:32:3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系统</w:t>
        </w:r>
      </w:ins>
      <w:ins w:id="3203" w:author="TXL" w:date="2020-01-30T12:32:34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的</w:t>
        </w:r>
      </w:ins>
      <w:ins w:id="3204" w:author="TXL" w:date="2020-01-30T12:32:37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成功应用</w:t>
        </w:r>
      </w:ins>
      <w:ins w:id="3205" w:author="TXL" w:date="2020-01-30T12:33:07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为</w:t>
        </w:r>
      </w:ins>
      <w:ins w:id="3206" w:author="TXL" w:date="2020-01-30T12:33:44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同行业</w:t>
        </w:r>
      </w:ins>
      <w:ins w:id="3207" w:author="TXL" w:date="2020-01-30T12:33:48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提出了</w:t>
        </w:r>
      </w:ins>
      <w:ins w:id="3208" w:author="TXL" w:date="2020-01-30T12:33:5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较好的思路</w:t>
        </w:r>
      </w:ins>
      <w:ins w:id="3209" w:author="TXL" w:date="2020-01-30T12:33:56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，</w:t>
        </w:r>
      </w:ins>
      <w:del w:id="3210" w:author="TXL" w:date="2020-01-30T12:34:0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  <w:rPrChange w:id="3211" w:author="TXL" w:date="2020-01-29T21:53:38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>研制的原级配粗粒土大型压缩试验仪器，已系统完成了原级配的砂砾料</w:delText>
        </w:r>
      </w:del>
      <w:del w:id="3212" w:author="TXL" w:date="2020-01-30T12:34:0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highlight w:val="none"/>
            <w:lang w:val="en-US" w:eastAsia="zh-CN"/>
            <w:rPrChange w:id="3213" w:author="TXL" w:date="2020-01-29T21:53:38Z">
              <w:rPr>
                <w:rFonts w:hint="eastAsia" w:ascii="宋体" w:hAnsi="宋体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rPrChange>
          </w:rPr>
          <w:delText>等坝料</w:delText>
        </w:r>
      </w:del>
      <w:del w:id="3214" w:author="TXL" w:date="2020-01-30T12:34:0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  <w:rPrChange w:id="3215" w:author="TXL" w:date="2020-01-29T21:53:38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>压缩试验工作，通过设备研制、不断完善可以完全满足现有粗粒土的压缩试验要求；</w:delText>
        </w:r>
      </w:del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  <w:rPrChange w:id="3216" w:author="TXL" w:date="2020-01-29T21:53:38Z">
            <w:rPr>
              <w:rFonts w:hint="eastAsia" w:ascii="宋体" w:hAnsi="宋体"/>
              <w:b w:val="0"/>
              <w:bCs w:val="0"/>
              <w:sz w:val="21"/>
              <w:szCs w:val="21"/>
              <w:lang w:val="en-US" w:eastAsia="zh-CN"/>
            </w:rPr>
          </w:rPrChange>
        </w:rPr>
        <w:t>通过对</w:t>
      </w:r>
      <w:ins w:id="3217" w:author="TXL" w:date="2020-01-30T12:34:08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原级配</w:t>
        </w:r>
      </w:ins>
      <w:ins w:id="3218" w:author="TXL" w:date="2020-01-30T12:34:11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压缩</w:t>
        </w:r>
      </w:ins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  <w:rPrChange w:id="3219" w:author="TXL" w:date="2020-01-29T21:53:38Z">
            <w:rPr>
              <w:rFonts w:hint="eastAsia" w:ascii="宋体" w:hAnsi="宋体"/>
              <w:b w:val="0"/>
              <w:bCs w:val="0"/>
              <w:sz w:val="21"/>
              <w:szCs w:val="21"/>
              <w:lang w:val="en-US" w:eastAsia="zh-CN"/>
            </w:rPr>
          </w:rPrChange>
        </w:rPr>
        <w:t>试验方法</w:t>
      </w:r>
      <w:ins w:id="3220" w:author="TXL" w:date="2020-01-30T12:34:16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的</w:t>
        </w:r>
      </w:ins>
      <w:ins w:id="3221" w:author="TXL" w:date="2020-01-30T12:34:18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不断</w:t>
        </w:r>
      </w:ins>
      <w:del w:id="3222" w:author="TXL" w:date="2020-01-30T12:34:14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  <w:rPrChange w:id="3223" w:author="TXL" w:date="2020-01-29T21:53:38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>段</w:delText>
        </w:r>
      </w:del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  <w:rPrChange w:id="3224" w:author="TXL" w:date="2020-01-29T21:53:38Z">
            <w:rPr>
              <w:rFonts w:hint="eastAsia" w:ascii="宋体" w:hAnsi="宋体"/>
              <w:b w:val="0"/>
              <w:bCs w:val="0"/>
              <w:sz w:val="21"/>
              <w:szCs w:val="21"/>
              <w:lang w:val="en-US" w:eastAsia="zh-CN"/>
            </w:rPr>
          </w:rPrChange>
        </w:rPr>
        <w:t>研讨和总结，</w:t>
      </w:r>
      <w:ins w:id="3225" w:author="TXL" w:date="2020-01-30T12:34:24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也</w:t>
        </w:r>
      </w:ins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  <w:rPrChange w:id="3226" w:author="TXL" w:date="2020-01-29T21:53:38Z">
            <w:rPr>
              <w:rFonts w:hint="eastAsia" w:ascii="宋体" w:hAnsi="宋体"/>
              <w:b w:val="0"/>
              <w:bCs w:val="0"/>
              <w:sz w:val="21"/>
              <w:szCs w:val="21"/>
              <w:lang w:val="en-US" w:eastAsia="zh-CN"/>
            </w:rPr>
          </w:rPrChange>
        </w:rPr>
        <w:t>更加完善了现有粗粒土试验规程中压缩试验方法和不足，经过后续不断系统总结</w:t>
      </w:r>
      <w:ins w:id="3227" w:author="TXL" w:date="2020-01-31T12:00:55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该</w:t>
        </w:r>
      </w:ins>
      <w:ins w:id="3228" w:author="TXL" w:date="2020-01-31T12:00:57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方法</w:t>
        </w:r>
      </w:ins>
      <w:ins w:id="3229" w:author="TXL" w:date="2020-01-31T12:00:59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先</w:t>
        </w:r>
      </w:ins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  <w:rPrChange w:id="3230" w:author="TXL" w:date="2020-01-29T21:53:38Z">
            <w:rPr>
              <w:rFonts w:hint="eastAsia" w:ascii="宋体" w:hAnsi="宋体"/>
              <w:b w:val="0"/>
              <w:bCs w:val="0"/>
              <w:sz w:val="21"/>
              <w:szCs w:val="21"/>
              <w:lang w:val="en-US" w:eastAsia="zh-CN"/>
            </w:rPr>
          </w:rPrChange>
        </w:rPr>
        <w:t>已纳入相关试验规程，为</w:t>
      </w:r>
      <w:ins w:id="3231" w:author="TXL" w:date="2020-01-31T12:01:11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更加</w:t>
        </w:r>
      </w:ins>
      <w:ins w:id="3232" w:author="TXL" w:date="2020-01-30T12:34:46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可靠</w:t>
        </w:r>
      </w:ins>
      <w:ins w:id="3233" w:author="TXL" w:date="2020-01-30T12:34:51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取得</w:t>
        </w:r>
      </w:ins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  <w:rPrChange w:id="3234" w:author="TXL" w:date="2020-01-29T21:53:38Z">
            <w:rPr>
              <w:rFonts w:hint="eastAsia" w:ascii="宋体" w:hAnsi="宋体"/>
              <w:b w:val="0"/>
              <w:bCs w:val="0"/>
              <w:sz w:val="21"/>
              <w:szCs w:val="21"/>
              <w:lang w:val="en-US" w:eastAsia="zh-CN"/>
            </w:rPr>
          </w:rPrChange>
        </w:rPr>
        <w:t>坝体</w:t>
      </w:r>
      <w:ins w:id="3235" w:author="TXL" w:date="2020-01-30T12:34:5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压缩</w:t>
        </w:r>
      </w:ins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  <w:rPrChange w:id="3236" w:author="TXL" w:date="2020-01-29T21:53:38Z">
            <w:rPr>
              <w:rFonts w:hint="eastAsia" w:ascii="宋体" w:hAnsi="宋体"/>
              <w:b w:val="0"/>
              <w:bCs w:val="0"/>
              <w:sz w:val="21"/>
              <w:szCs w:val="21"/>
              <w:lang w:val="en-US" w:eastAsia="zh-CN"/>
            </w:rPr>
          </w:rPrChange>
        </w:rPr>
        <w:t>变形</w:t>
      </w:r>
      <w:ins w:id="3237" w:author="TXL" w:date="2020-01-30T12:34:57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参数</w:t>
        </w:r>
      </w:ins>
      <w:ins w:id="3238" w:author="TXL" w:date="2020-01-31T12:01:31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提供</w:t>
        </w:r>
      </w:ins>
      <w:ins w:id="3239" w:author="TXL" w:date="2020-01-31T12:01:3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了</w:t>
        </w:r>
      </w:ins>
      <w:ins w:id="3240" w:author="TXL" w:date="2020-01-31T12:01:36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解决</w:t>
        </w:r>
      </w:ins>
      <w:ins w:id="3241" w:author="TXL" w:date="2020-01-31T12:01:4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思路</w:t>
        </w:r>
      </w:ins>
      <w:ins w:id="3242" w:author="TXL" w:date="2020-01-30T12:35:13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</w:rPr>
          <w:t>。</w:t>
        </w:r>
      </w:ins>
      <w:del w:id="3243" w:author="TXL" w:date="2020-01-30T12:35:26Z">
        <w:r>
          <w:rPr>
            <w:rFonts w:hint="eastAsia" w:ascii="楷体" w:hAnsi="楷体" w:eastAsia="楷体" w:cs="楷体"/>
            <w:b w:val="0"/>
            <w:bCs w:val="0"/>
            <w:sz w:val="28"/>
            <w:szCs w:val="28"/>
            <w:lang w:val="en-US" w:eastAsia="zh-CN"/>
            <w:rPrChange w:id="3244" w:author="TXL" w:date="2020-01-29T21:53:38Z"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rPrChange>
          </w:rPr>
          <w:delText>计算统一了方法。</w:delText>
        </w:r>
      </w:del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  <w:rPrChange w:id="3245" w:author="TXL" w:date="2020-01-29T21:53:38Z">
            <w:rPr>
              <w:rFonts w:hint="eastAsia" w:ascii="宋体" w:hAnsi="宋体"/>
              <w:b w:val="0"/>
              <w:bCs w:val="0"/>
              <w:sz w:val="21"/>
              <w:szCs w:val="21"/>
              <w:lang w:val="en-US" w:eastAsia="zh-CN"/>
            </w:rPr>
          </w:rPrChange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  <w:rPrChange w:id="3246" w:author="TXL" w:date="2020-01-29T21:53:38Z">
            <w:rPr>
              <w:rFonts w:hint="eastAsia" w:ascii="宋体" w:hAnsi="宋体"/>
              <w:b w:val="0"/>
              <w:bCs w:val="0"/>
              <w:sz w:val="21"/>
              <w:szCs w:val="21"/>
              <w:lang w:val="en-US" w:eastAsia="zh-CN"/>
            </w:rPr>
          </w:rPrChange>
        </w:rPr>
      </w:pPr>
    </w:p>
    <w:sectPr>
      <w:footerReference r:id="rId3" w:type="default"/>
      <w:pgSz w:w="11906" w:h="16838"/>
      <w:pgMar w:top="1440" w:right="1417" w:bottom="1440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XL [2]">
    <w15:presenceInfo w15:providerId="WPS Office" w15:userId="2350990037"/>
  </w15:person>
  <w15:person w15:author="TXL">
    <w15:presenceInfo w15:providerId="None" w15:userId="TXL"/>
  </w15:person>
  <w15:person w15:author="汤轩林">
    <w15:presenceInfo w15:providerId="None" w15:userId="汤轩林"/>
  </w15:person>
  <w15:person w15:author="易永军">
    <w15:presenceInfo w15:providerId="None" w15:userId="易永军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revisionView w:markup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D4A79"/>
    <w:rsid w:val="0164333A"/>
    <w:rsid w:val="02D76453"/>
    <w:rsid w:val="03F85994"/>
    <w:rsid w:val="03FD6CC7"/>
    <w:rsid w:val="0469628F"/>
    <w:rsid w:val="0694199F"/>
    <w:rsid w:val="080E7CEB"/>
    <w:rsid w:val="09902D29"/>
    <w:rsid w:val="0ABD6C97"/>
    <w:rsid w:val="0AF85451"/>
    <w:rsid w:val="0B463016"/>
    <w:rsid w:val="0B9A618C"/>
    <w:rsid w:val="0BCD2176"/>
    <w:rsid w:val="10E2051B"/>
    <w:rsid w:val="11BA610C"/>
    <w:rsid w:val="11F76F0E"/>
    <w:rsid w:val="15551BE6"/>
    <w:rsid w:val="15815708"/>
    <w:rsid w:val="159F1BC9"/>
    <w:rsid w:val="166F62AD"/>
    <w:rsid w:val="172D426A"/>
    <w:rsid w:val="174027D6"/>
    <w:rsid w:val="174C3B7B"/>
    <w:rsid w:val="175630F0"/>
    <w:rsid w:val="18C64432"/>
    <w:rsid w:val="19AA6F43"/>
    <w:rsid w:val="1B2B6A38"/>
    <w:rsid w:val="1B6F7A5E"/>
    <w:rsid w:val="1B856FF4"/>
    <w:rsid w:val="1C6F18DB"/>
    <w:rsid w:val="20524E91"/>
    <w:rsid w:val="20F166F3"/>
    <w:rsid w:val="21AD2830"/>
    <w:rsid w:val="228A4E6F"/>
    <w:rsid w:val="236A2C72"/>
    <w:rsid w:val="238E280A"/>
    <w:rsid w:val="24802F4C"/>
    <w:rsid w:val="248743F6"/>
    <w:rsid w:val="25AF2F4A"/>
    <w:rsid w:val="271D4A79"/>
    <w:rsid w:val="27590F51"/>
    <w:rsid w:val="27FF560A"/>
    <w:rsid w:val="29DB4490"/>
    <w:rsid w:val="2B2C3FD0"/>
    <w:rsid w:val="2BA83310"/>
    <w:rsid w:val="2E1B11B8"/>
    <w:rsid w:val="30996FD7"/>
    <w:rsid w:val="328D0605"/>
    <w:rsid w:val="34C254CC"/>
    <w:rsid w:val="35030AB8"/>
    <w:rsid w:val="35307290"/>
    <w:rsid w:val="363A4CBA"/>
    <w:rsid w:val="39D2202E"/>
    <w:rsid w:val="3A9F0DB9"/>
    <w:rsid w:val="3B7D4ABB"/>
    <w:rsid w:val="3B9A26CA"/>
    <w:rsid w:val="3DB543E0"/>
    <w:rsid w:val="3FE10207"/>
    <w:rsid w:val="40C41F77"/>
    <w:rsid w:val="40EE4400"/>
    <w:rsid w:val="416D0A25"/>
    <w:rsid w:val="44D10E69"/>
    <w:rsid w:val="4681773E"/>
    <w:rsid w:val="46AA45CB"/>
    <w:rsid w:val="491A679C"/>
    <w:rsid w:val="4AE61251"/>
    <w:rsid w:val="4B585DF3"/>
    <w:rsid w:val="4BA84074"/>
    <w:rsid w:val="4BBD174B"/>
    <w:rsid w:val="4C430BD0"/>
    <w:rsid w:val="4C481724"/>
    <w:rsid w:val="4CE63A78"/>
    <w:rsid w:val="4EBB5F74"/>
    <w:rsid w:val="4EC9752A"/>
    <w:rsid w:val="502E758D"/>
    <w:rsid w:val="507436D5"/>
    <w:rsid w:val="51352749"/>
    <w:rsid w:val="53366077"/>
    <w:rsid w:val="55135294"/>
    <w:rsid w:val="556A2FDB"/>
    <w:rsid w:val="55873952"/>
    <w:rsid w:val="59625476"/>
    <w:rsid w:val="5AA55B00"/>
    <w:rsid w:val="5B347632"/>
    <w:rsid w:val="5B4A056A"/>
    <w:rsid w:val="5BCB290A"/>
    <w:rsid w:val="5C4929B7"/>
    <w:rsid w:val="5C5D2A89"/>
    <w:rsid w:val="5ECC4D99"/>
    <w:rsid w:val="5EDF13EF"/>
    <w:rsid w:val="5EF966AA"/>
    <w:rsid w:val="60E57AED"/>
    <w:rsid w:val="622D69A7"/>
    <w:rsid w:val="6324765A"/>
    <w:rsid w:val="65DE4780"/>
    <w:rsid w:val="66720679"/>
    <w:rsid w:val="669D2102"/>
    <w:rsid w:val="6CAA577A"/>
    <w:rsid w:val="6DC5659D"/>
    <w:rsid w:val="6EAF2632"/>
    <w:rsid w:val="70171B22"/>
    <w:rsid w:val="708E1F63"/>
    <w:rsid w:val="71B559D2"/>
    <w:rsid w:val="723959E8"/>
    <w:rsid w:val="72BD4E3A"/>
    <w:rsid w:val="73E90C22"/>
    <w:rsid w:val="747E0421"/>
    <w:rsid w:val="758C367F"/>
    <w:rsid w:val="77993A2E"/>
    <w:rsid w:val="77B47EAC"/>
    <w:rsid w:val="78357282"/>
    <w:rsid w:val="7A736622"/>
    <w:rsid w:val="7AC3500F"/>
    <w:rsid w:val="7CBD6280"/>
    <w:rsid w:val="7DAE464C"/>
    <w:rsid w:val="7E324B07"/>
    <w:rsid w:val="7EBC5A41"/>
    <w:rsid w:val="7F2531ED"/>
    <w:rsid w:val="7F645D6F"/>
    <w:rsid w:val="7FB0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Body Text First Indent"/>
    <w:basedOn w:val="2"/>
    <w:qFormat/>
    <w:uiPriority w:val="0"/>
    <w:pPr>
      <w:adjustRightInd w:val="0"/>
      <w:spacing w:line="360" w:lineRule="auto"/>
      <w:ind w:firstLine="420"/>
      <w:textAlignment w:val="baseline"/>
    </w:pPr>
    <w:rPr>
      <w:rFonts w:ascii="宋体"/>
      <w:kern w:val="0"/>
      <w:sz w:val="28"/>
      <w:szCs w:val="20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FollowedHyperlink"/>
    <w:basedOn w:val="8"/>
    <w:qFormat/>
    <w:uiPriority w:val="0"/>
    <w:rPr>
      <w:color w:val="0063C8"/>
      <w:u w:val="none"/>
    </w:rPr>
  </w:style>
  <w:style w:type="character" w:styleId="12">
    <w:name w:val="Emphasis"/>
    <w:basedOn w:val="8"/>
    <w:qFormat/>
    <w:uiPriority w:val="0"/>
    <w:rPr>
      <w:vanish/>
    </w:rPr>
  </w:style>
  <w:style w:type="character" w:styleId="13">
    <w:name w:val="HTML Definition"/>
    <w:basedOn w:val="8"/>
    <w:qFormat/>
    <w:uiPriority w:val="0"/>
  </w:style>
  <w:style w:type="character" w:styleId="14">
    <w:name w:val="HTML Acronym"/>
    <w:basedOn w:val="8"/>
    <w:qFormat/>
    <w:uiPriority w:val="0"/>
  </w:style>
  <w:style w:type="character" w:styleId="15">
    <w:name w:val="HTML Variable"/>
    <w:basedOn w:val="8"/>
    <w:qFormat/>
    <w:uiPriority w:val="0"/>
  </w:style>
  <w:style w:type="character" w:styleId="16">
    <w:name w:val="Hyperlink"/>
    <w:basedOn w:val="8"/>
    <w:qFormat/>
    <w:uiPriority w:val="0"/>
    <w:rPr>
      <w:color w:val="0063C8"/>
      <w:u w:val="none"/>
    </w:rPr>
  </w:style>
  <w:style w:type="character" w:styleId="17">
    <w:name w:val="HTML Code"/>
    <w:basedOn w:val="8"/>
    <w:qFormat/>
    <w:uiPriority w:val="0"/>
    <w:rPr>
      <w:rFonts w:ascii="Courier New" w:hAnsi="Courier New"/>
      <w:sz w:val="20"/>
    </w:rPr>
  </w:style>
  <w:style w:type="character" w:styleId="18">
    <w:name w:val="HTML Cite"/>
    <w:basedOn w:val="8"/>
    <w:qFormat/>
    <w:uiPriority w:val="0"/>
  </w:style>
  <w:style w:type="character" w:customStyle="1" w:styleId="19">
    <w:name w:val="hover37"/>
    <w:basedOn w:val="8"/>
    <w:qFormat/>
    <w:uiPriority w:val="0"/>
    <w:rPr>
      <w:color w:val="3EAF0E"/>
    </w:rPr>
  </w:style>
  <w:style w:type="character" w:customStyle="1" w:styleId="20">
    <w:name w:val="btn-task-gray"/>
    <w:basedOn w:val="8"/>
    <w:qFormat/>
    <w:uiPriority w:val="0"/>
    <w:rPr>
      <w:color w:val="FFFFFF"/>
      <w:u w:val="none"/>
      <w:shd w:val="clear" w:fill="CCCCCC"/>
    </w:rPr>
  </w:style>
  <w:style w:type="character" w:customStyle="1" w:styleId="21">
    <w:name w:val="btn-task-gray1"/>
    <w:basedOn w:val="8"/>
    <w:qFormat/>
    <w:uiPriority w:val="0"/>
  </w:style>
  <w:style w:type="paragraph" w:customStyle="1" w:styleId="22">
    <w:name w:val="样式 表 + 段前: 0.2 行 段后: 0.2 行"/>
    <w:basedOn w:val="1"/>
    <w:qFormat/>
    <w:uiPriority w:val="0"/>
    <w:pPr>
      <w:spacing w:beforeLines="20" w:afterLines="50" w:line="300" w:lineRule="auto"/>
      <w:ind w:left="0"/>
      <w:jc w:val="center"/>
    </w:pPr>
    <w:rPr>
      <w:rFonts w:ascii="Times New Roman" w:hAnsi="Times New Roman" w:cs="宋体"/>
      <w:color w:val="000000"/>
      <w:szCs w:val="21"/>
    </w:rPr>
  </w:style>
  <w:style w:type="paragraph" w:customStyle="1" w:styleId="23">
    <w:name w:val="reader-word-layer reader-word-s1-3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2018-03-23T01:23:00Z</dcterms:created>
  <dc:creator>易永军</dc:creator>
  <cp:lastModifiedBy>TXL</cp:lastModifiedBy>
  <cp:lastPrinted>2018-05-10T06:03:00Z</cp:lastPrinted>
  <dcterms:modified xsi:type="dcterms:W3CDTF">2020-02-17T05:12:49Z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