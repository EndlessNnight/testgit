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834" w:rsidRDefault="00694069">
      <w:pPr>
        <w:jc w:val="center"/>
        <w:rPr>
          <w:rStyle w:val="fontstyle01"/>
          <w:rFonts w:ascii="黑体" w:eastAsia="黑体" w:hAnsi="黑体" w:cs="黑体"/>
          <w:b/>
        </w:rPr>
      </w:pPr>
      <w:r>
        <w:rPr>
          <w:rStyle w:val="fontstyle01"/>
          <w:rFonts w:ascii="黑体" w:eastAsia="黑体" w:hAnsi="黑体" w:cs="黑体" w:hint="eastAsia"/>
          <w:b/>
        </w:rPr>
        <w:t>药物涂层球囊应用于急性心肌梗死的手术配合及护理体会</w:t>
      </w:r>
    </w:p>
    <w:p w:rsidR="009F3834" w:rsidRDefault="00694069">
      <w:pPr>
        <w:spacing w:line="360" w:lineRule="auto"/>
        <w:jc w:val="center"/>
        <w:rPr>
          <w:rStyle w:val="fontstyle21"/>
          <w:rFonts w:ascii="宋体" w:eastAsia="宋体" w:hAnsi="宋体" w:cs="宋体"/>
          <w:b/>
          <w:bCs/>
          <w:sz w:val="24"/>
          <w:szCs w:val="24"/>
        </w:rPr>
      </w:pPr>
      <w:r>
        <w:rPr>
          <w:rStyle w:val="fontstyle21"/>
          <w:rFonts w:ascii="宋体" w:eastAsia="宋体" w:hAnsi="宋体" w:cs="宋体" w:hint="eastAsia"/>
          <w:b/>
          <w:bCs/>
          <w:sz w:val="24"/>
          <w:szCs w:val="24"/>
        </w:rPr>
        <w:t>冯思利，陈亚琴，孙海荣，张惠</w:t>
      </w:r>
    </w:p>
    <w:p w:rsidR="009F3834" w:rsidRDefault="00694069">
      <w:pPr>
        <w:spacing w:line="360" w:lineRule="auto"/>
        <w:jc w:val="center"/>
        <w:rPr>
          <w:rStyle w:val="fontstyle21"/>
          <w:rFonts w:ascii="宋体" w:eastAsia="宋体" w:hAnsi="宋体" w:cs="宋体"/>
          <w:b/>
          <w:bCs/>
          <w:sz w:val="24"/>
          <w:szCs w:val="24"/>
        </w:rPr>
      </w:pPr>
      <w:r>
        <w:rPr>
          <w:rStyle w:val="fontstyle21"/>
          <w:rFonts w:ascii="宋体" w:eastAsia="宋体" w:hAnsi="宋体" w:cs="宋体" w:hint="eastAsia"/>
          <w:b/>
          <w:bCs/>
          <w:sz w:val="24"/>
          <w:szCs w:val="24"/>
        </w:rPr>
        <w:t>冯思利  徐州市肿瘤医院（徐州市第三人民医院）心血管内科 江苏徐州 221005</w:t>
      </w:r>
    </w:p>
    <w:p w:rsidR="009F3834" w:rsidRDefault="00694069">
      <w:pPr>
        <w:widowControl/>
        <w:jc w:val="left"/>
        <w:rPr>
          <w:rStyle w:val="fontstyle21"/>
          <w:rFonts w:ascii="宋体" w:eastAsia="宋体" w:hAnsi="宋体" w:cs="宋体"/>
          <w:b/>
          <w:bCs/>
          <w:sz w:val="24"/>
          <w:szCs w:val="24"/>
        </w:rPr>
      </w:pPr>
      <w:r>
        <w:rPr>
          <w:rStyle w:val="fontstyle21"/>
          <w:rFonts w:ascii="宋体" w:eastAsia="宋体" w:hAnsi="宋体" w:cs="宋体" w:hint="eastAsia"/>
          <w:b/>
          <w:bCs/>
          <w:sz w:val="24"/>
          <w:szCs w:val="24"/>
        </w:rPr>
        <w:t>通信作者：陈亚琴，</w:t>
      </w:r>
      <w:bookmarkStart w:id="0" w:name="_Hlk36651804"/>
      <w:r>
        <w:rPr>
          <w:rStyle w:val="fontstyle21"/>
          <w:rFonts w:ascii="宋体" w:eastAsia="宋体" w:hAnsi="宋体" w:cs="宋体" w:hint="eastAsia"/>
          <w:b/>
          <w:bCs/>
          <w:sz w:val="24"/>
          <w:szCs w:val="24"/>
        </w:rPr>
        <w:t>Email:425305261@qq.com</w:t>
      </w:r>
      <w:bookmarkEnd w:id="0"/>
    </w:p>
    <w:p w:rsidR="009F3834" w:rsidRDefault="00694069">
      <w:pPr>
        <w:spacing w:line="360" w:lineRule="auto"/>
        <w:rPr>
          <w:rStyle w:val="fontstyle21"/>
          <w:rFonts w:ascii="黑体" w:eastAsia="黑体" w:hAnsi="黑体" w:cs="黑体"/>
          <w:sz w:val="24"/>
          <w:szCs w:val="24"/>
        </w:rPr>
      </w:pPr>
      <w:r>
        <w:rPr>
          <w:rFonts w:ascii="黑体" w:eastAsia="黑体" w:hAnsi="黑体" w:cs="黑体" w:hint="eastAsia"/>
          <w:b/>
          <w:color w:val="231F20"/>
          <w:sz w:val="24"/>
        </w:rPr>
        <w:t>【摘要】目的：</w:t>
      </w:r>
      <w:r>
        <w:rPr>
          <w:rStyle w:val="fontstyle21"/>
          <w:rFonts w:ascii="黑体" w:eastAsia="黑体" w:hAnsi="黑体" w:cs="黑体" w:hint="eastAsia"/>
          <w:sz w:val="24"/>
          <w:szCs w:val="24"/>
        </w:rPr>
        <w:t>探讨药物涂层球囊系统治疗急性心肌梗死的介入护理配合的方法与策略。</w:t>
      </w:r>
      <w:r>
        <w:rPr>
          <w:rFonts w:ascii="黑体" w:eastAsia="黑体" w:hAnsi="黑体" w:cs="黑体" w:hint="eastAsia"/>
          <w:b/>
          <w:color w:val="231F20"/>
          <w:sz w:val="24"/>
        </w:rPr>
        <w:t>方法：</w:t>
      </w:r>
      <w:r>
        <w:rPr>
          <w:rStyle w:val="fontstyle21"/>
          <w:rFonts w:ascii="黑体" w:eastAsia="黑体" w:hAnsi="黑体" w:cs="黑体" w:hint="eastAsia"/>
          <w:sz w:val="24"/>
          <w:szCs w:val="24"/>
        </w:rPr>
        <w:t>回顾性分析与总结我院介入导管室</w:t>
      </w:r>
      <w:r>
        <w:rPr>
          <w:rStyle w:val="fontstyle21"/>
          <w:rFonts w:ascii="黑体" w:eastAsia="黑体" w:hAnsi="黑体" w:cs="黑体" w:hint="eastAsia"/>
          <w:color w:val="auto"/>
          <w:sz w:val="24"/>
          <w:szCs w:val="24"/>
        </w:rPr>
        <w:t>自</w:t>
      </w:r>
      <w:r>
        <w:rPr>
          <w:rStyle w:val="fontstyle31"/>
          <w:rFonts w:ascii="黑体" w:eastAsia="黑体" w:hAnsi="黑体" w:cs="黑体" w:hint="eastAsia"/>
          <w:color w:val="auto"/>
          <w:sz w:val="24"/>
          <w:szCs w:val="24"/>
        </w:rPr>
        <w:t>2017</w:t>
      </w:r>
      <w:r>
        <w:rPr>
          <w:rStyle w:val="fontstyle21"/>
          <w:rFonts w:ascii="黑体" w:eastAsia="黑体" w:hAnsi="黑体" w:cs="黑体" w:hint="eastAsia"/>
          <w:color w:val="auto"/>
          <w:sz w:val="24"/>
          <w:szCs w:val="24"/>
        </w:rPr>
        <w:t>年5月至</w:t>
      </w:r>
      <w:r>
        <w:rPr>
          <w:rStyle w:val="fontstyle31"/>
          <w:rFonts w:ascii="黑体" w:eastAsia="黑体" w:hAnsi="黑体" w:cs="黑体" w:hint="eastAsia"/>
          <w:color w:val="auto"/>
          <w:sz w:val="24"/>
          <w:szCs w:val="24"/>
        </w:rPr>
        <w:t>2019</w:t>
      </w:r>
      <w:r>
        <w:rPr>
          <w:rStyle w:val="fontstyle21"/>
          <w:rFonts w:ascii="黑体" w:eastAsia="黑体" w:hAnsi="黑体" w:cs="黑体" w:hint="eastAsia"/>
          <w:color w:val="auto"/>
          <w:sz w:val="24"/>
          <w:szCs w:val="24"/>
        </w:rPr>
        <w:t>年10月开展紫杉醇药物涂层球囊治疗急性心肌梗死的患者共37例，对37例患者介入围手术期实施的配合策略进行分析与总结。</w:t>
      </w:r>
      <w:r>
        <w:rPr>
          <w:rFonts w:ascii="黑体" w:eastAsia="黑体" w:hAnsi="黑体" w:cs="黑体" w:hint="eastAsia"/>
          <w:b/>
          <w:sz w:val="24"/>
        </w:rPr>
        <w:t>结果：</w:t>
      </w:r>
      <w:r>
        <w:rPr>
          <w:rStyle w:val="fontstyle21"/>
          <w:rFonts w:ascii="黑体" w:eastAsia="黑体" w:hAnsi="黑体" w:cs="黑体" w:hint="eastAsia"/>
          <w:color w:val="auto"/>
          <w:sz w:val="24"/>
          <w:szCs w:val="24"/>
        </w:rPr>
        <w:t>药物球囊用于治疗急性心肌梗死患者37例，37例患者在护士的配合下均成功接受了药物</w:t>
      </w:r>
      <w:r>
        <w:rPr>
          <w:rStyle w:val="fontstyle21"/>
          <w:rFonts w:ascii="黑体" w:eastAsia="黑体" w:hAnsi="黑体" w:cs="黑体" w:hint="eastAsia"/>
          <w:sz w:val="24"/>
          <w:szCs w:val="24"/>
        </w:rPr>
        <w:t>涂层球囊治疗</w:t>
      </w:r>
      <w:r>
        <w:rPr>
          <w:rStyle w:val="fontstyle21"/>
          <w:rFonts w:ascii="黑体" w:eastAsia="黑体" w:hAnsi="黑体" w:cs="黑体" w:hint="eastAsia"/>
          <w:color w:val="auto"/>
          <w:sz w:val="24"/>
          <w:szCs w:val="24"/>
        </w:rPr>
        <w:t>，</w:t>
      </w:r>
      <w:r>
        <w:rPr>
          <w:rStyle w:val="fontstyle31"/>
          <w:rFonts w:ascii="黑体" w:eastAsia="黑体" w:hAnsi="黑体" w:cs="黑体" w:hint="eastAsia"/>
          <w:color w:val="auto"/>
          <w:sz w:val="24"/>
          <w:szCs w:val="24"/>
        </w:rPr>
        <w:t>TIMI</w:t>
      </w:r>
      <w:r>
        <w:rPr>
          <w:rStyle w:val="fontstyle21"/>
          <w:rFonts w:ascii="黑体" w:eastAsia="黑体" w:hAnsi="黑体" w:cs="黑体" w:hint="eastAsia"/>
          <w:color w:val="auto"/>
          <w:sz w:val="24"/>
          <w:szCs w:val="24"/>
        </w:rPr>
        <w:t>血流</w:t>
      </w:r>
      <w:r>
        <w:rPr>
          <w:rStyle w:val="fontstyle31"/>
          <w:rFonts w:ascii="黑体" w:eastAsia="黑体" w:hAnsi="黑体" w:cs="黑体" w:hint="eastAsia"/>
          <w:color w:val="auto"/>
          <w:sz w:val="24"/>
          <w:szCs w:val="24"/>
        </w:rPr>
        <w:t>Ⅲ</w:t>
      </w:r>
      <w:r>
        <w:rPr>
          <w:rStyle w:val="fontstyle21"/>
          <w:rFonts w:ascii="黑体" w:eastAsia="黑体" w:hAnsi="黑体" w:cs="黑体" w:hint="eastAsia"/>
          <w:color w:val="auto"/>
          <w:sz w:val="24"/>
          <w:szCs w:val="24"/>
        </w:rPr>
        <w:t>级,</w:t>
      </w:r>
      <w:r>
        <w:rPr>
          <w:rFonts w:ascii="黑体" w:eastAsia="黑体" w:hAnsi="黑体" w:cs="黑体" w:hint="eastAsia"/>
          <w:sz w:val="24"/>
        </w:rPr>
        <w:t>无C型</w:t>
      </w:r>
      <w:r>
        <w:rPr>
          <w:rFonts w:ascii="黑体" w:eastAsia="黑体" w:hAnsi="黑体" w:cs="黑体" w:hint="eastAsia"/>
          <w:color w:val="231F20"/>
          <w:sz w:val="24"/>
        </w:rPr>
        <w:t>及以上夹层</w:t>
      </w:r>
      <w:r>
        <w:rPr>
          <w:rStyle w:val="fontstyle21"/>
          <w:rFonts w:ascii="黑体" w:eastAsia="黑体" w:hAnsi="黑体" w:cs="黑体" w:hint="eastAsia"/>
          <w:sz w:val="24"/>
          <w:szCs w:val="24"/>
        </w:rPr>
        <w:t>。</w:t>
      </w:r>
      <w:r>
        <w:rPr>
          <w:rFonts w:ascii="黑体" w:eastAsia="黑体" w:hAnsi="黑体" w:cs="黑体" w:hint="eastAsia"/>
          <w:b/>
          <w:color w:val="231F20"/>
          <w:sz w:val="24"/>
        </w:rPr>
        <w:t>结论：</w:t>
      </w:r>
      <w:r>
        <w:rPr>
          <w:rStyle w:val="fontstyle21"/>
          <w:rFonts w:ascii="黑体" w:eastAsia="黑体" w:hAnsi="黑体" w:cs="黑体" w:hint="eastAsia"/>
          <w:sz w:val="24"/>
          <w:szCs w:val="24"/>
        </w:rPr>
        <w:t>药物涂层球囊的新技术可有效地治疗急性心肌梗死，基于药物涂层球囊本身的特殊性和介入术中使用关键点，护士的密切配合对于药物涂层球囊的成功治疗起了至关重要的作用，也为其他心脏介入中心应用药物涂层球囊提供了护理参考和标准。</w:t>
      </w:r>
      <w:r>
        <w:rPr>
          <w:rStyle w:val="fontstyle21"/>
          <w:rFonts w:ascii="黑体" w:eastAsia="黑体" w:hAnsi="黑体" w:cs="黑体" w:hint="eastAsia"/>
          <w:sz w:val="24"/>
          <w:szCs w:val="24"/>
        </w:rPr>
        <w:br/>
      </w:r>
      <w:r>
        <w:rPr>
          <w:rFonts w:ascii="黑体" w:eastAsia="黑体" w:hAnsi="黑体" w:cs="黑体" w:hint="eastAsia"/>
          <w:color w:val="231F20"/>
          <w:sz w:val="24"/>
        </w:rPr>
        <w:t>【</w:t>
      </w:r>
      <w:r>
        <w:rPr>
          <w:rFonts w:ascii="黑体" w:eastAsia="黑体" w:hAnsi="黑体" w:cs="黑体" w:hint="eastAsia"/>
          <w:b/>
          <w:color w:val="231F20"/>
          <w:sz w:val="24"/>
        </w:rPr>
        <w:t>关键词</w:t>
      </w:r>
      <w:r>
        <w:rPr>
          <w:rFonts w:ascii="黑体" w:eastAsia="黑体" w:hAnsi="黑体" w:cs="黑体" w:hint="eastAsia"/>
          <w:color w:val="231F20"/>
          <w:sz w:val="24"/>
        </w:rPr>
        <w:t xml:space="preserve">】 </w:t>
      </w:r>
      <w:r>
        <w:rPr>
          <w:rStyle w:val="fontstyle21"/>
          <w:rFonts w:ascii="黑体" w:eastAsia="黑体" w:hAnsi="黑体" w:cs="黑体" w:hint="eastAsia"/>
          <w:sz w:val="24"/>
          <w:szCs w:val="24"/>
        </w:rPr>
        <w:t>药物涂层球囊；急性心肌梗死；手术配合；护理</w:t>
      </w:r>
    </w:p>
    <w:p w:rsidR="009F3834" w:rsidRDefault="009F3834">
      <w:pPr>
        <w:spacing w:line="360" w:lineRule="auto"/>
        <w:rPr>
          <w:rFonts w:asciiTheme="minorEastAsia" w:hAnsiTheme="minorEastAsia" w:cs="宋体"/>
          <w:color w:val="231F20"/>
          <w:sz w:val="24"/>
        </w:rPr>
      </w:pPr>
    </w:p>
    <w:p w:rsidR="00A43D79" w:rsidRDefault="00A43D79">
      <w:pPr>
        <w:spacing w:line="360" w:lineRule="auto"/>
        <w:rPr>
          <w:rFonts w:asciiTheme="minorEastAsia" w:hAnsiTheme="minorEastAsia" w:cs="宋体"/>
          <w:color w:val="231F20"/>
          <w:sz w:val="24"/>
        </w:rPr>
      </w:pPr>
      <w:r w:rsidRPr="00A43D79">
        <w:rPr>
          <w:rFonts w:asciiTheme="minorEastAsia" w:hAnsiTheme="minorEastAsia" w:cs="宋体"/>
          <w:color w:val="231F20"/>
          <w:sz w:val="24"/>
        </w:rPr>
        <w:t xml:space="preserve">Operation </w:t>
      </w:r>
      <w:r>
        <w:rPr>
          <w:rFonts w:asciiTheme="minorEastAsia" w:hAnsiTheme="minorEastAsia" w:cs="宋体" w:hint="eastAsia"/>
          <w:color w:val="231F20"/>
          <w:sz w:val="24"/>
        </w:rPr>
        <w:t>C</w:t>
      </w:r>
      <w:r w:rsidRPr="00A43D79">
        <w:rPr>
          <w:rFonts w:asciiTheme="minorEastAsia" w:hAnsiTheme="minorEastAsia" w:cs="宋体"/>
          <w:color w:val="231F20"/>
          <w:sz w:val="24"/>
        </w:rPr>
        <w:t xml:space="preserve">ooperation and </w:t>
      </w:r>
      <w:r>
        <w:rPr>
          <w:rFonts w:asciiTheme="minorEastAsia" w:hAnsiTheme="minorEastAsia" w:cs="宋体" w:hint="eastAsia"/>
          <w:color w:val="231F20"/>
          <w:sz w:val="24"/>
        </w:rPr>
        <w:t>N</w:t>
      </w:r>
      <w:r w:rsidRPr="00A43D79">
        <w:rPr>
          <w:rFonts w:asciiTheme="minorEastAsia" w:hAnsiTheme="minorEastAsia" w:cs="宋体"/>
          <w:color w:val="231F20"/>
          <w:sz w:val="24"/>
        </w:rPr>
        <w:t xml:space="preserve">ursing of </w:t>
      </w:r>
      <w:r>
        <w:rPr>
          <w:rFonts w:asciiTheme="minorEastAsia" w:hAnsiTheme="minorEastAsia" w:cs="宋体" w:hint="eastAsia"/>
          <w:color w:val="231F20"/>
          <w:sz w:val="24"/>
        </w:rPr>
        <w:t>P</w:t>
      </w:r>
      <w:r w:rsidRPr="00A43D79">
        <w:rPr>
          <w:rFonts w:asciiTheme="minorEastAsia" w:hAnsiTheme="minorEastAsia" w:cs="宋体"/>
          <w:color w:val="231F20"/>
          <w:sz w:val="24"/>
        </w:rPr>
        <w:t xml:space="preserve">atients with acute myocardial infarction treated by </w:t>
      </w:r>
      <w:r w:rsidR="00860FF8">
        <w:rPr>
          <w:rFonts w:asciiTheme="minorEastAsia" w:hAnsiTheme="minorEastAsia" w:cs="宋体"/>
          <w:color w:val="231F20"/>
          <w:sz w:val="24"/>
        </w:rPr>
        <w:t>D</w:t>
      </w:r>
      <w:r w:rsidRPr="00A43D79">
        <w:rPr>
          <w:rFonts w:asciiTheme="minorEastAsia" w:hAnsiTheme="minorEastAsia" w:cs="宋体"/>
          <w:color w:val="231F20"/>
          <w:sz w:val="24"/>
        </w:rPr>
        <w:t xml:space="preserve">rug </w:t>
      </w:r>
      <w:r w:rsidR="00860FF8">
        <w:rPr>
          <w:rFonts w:asciiTheme="minorEastAsia" w:hAnsiTheme="minorEastAsia" w:cs="宋体"/>
          <w:color w:val="231F20"/>
          <w:sz w:val="24"/>
        </w:rPr>
        <w:t>C</w:t>
      </w:r>
      <w:r w:rsidRPr="00A43D79">
        <w:rPr>
          <w:rFonts w:asciiTheme="minorEastAsia" w:hAnsiTheme="minorEastAsia" w:cs="宋体"/>
          <w:color w:val="231F20"/>
          <w:sz w:val="24"/>
        </w:rPr>
        <w:t xml:space="preserve">oated </w:t>
      </w:r>
      <w:r w:rsidR="00860FF8">
        <w:rPr>
          <w:rFonts w:asciiTheme="minorEastAsia" w:hAnsiTheme="minorEastAsia" w:cs="宋体"/>
          <w:color w:val="231F20"/>
          <w:sz w:val="24"/>
        </w:rPr>
        <w:t>B</w:t>
      </w:r>
      <w:r w:rsidRPr="00A43D79">
        <w:rPr>
          <w:rFonts w:asciiTheme="minorEastAsia" w:hAnsiTheme="minorEastAsia" w:cs="宋体"/>
          <w:color w:val="231F20"/>
          <w:sz w:val="24"/>
        </w:rPr>
        <w:t>alloon</w:t>
      </w:r>
    </w:p>
    <w:p w:rsidR="00A43D79" w:rsidRDefault="00E437A2">
      <w:pPr>
        <w:spacing w:line="360" w:lineRule="auto"/>
        <w:rPr>
          <w:rFonts w:asciiTheme="minorEastAsia" w:hAnsiTheme="minorEastAsia" w:cs="宋体"/>
          <w:color w:val="231F20"/>
          <w:sz w:val="24"/>
        </w:rPr>
      </w:pPr>
      <w:proofErr w:type="spellStart"/>
      <w:r>
        <w:rPr>
          <w:rFonts w:asciiTheme="minorEastAsia" w:hAnsiTheme="minorEastAsia" w:cs="宋体" w:hint="eastAsia"/>
          <w:color w:val="231F20"/>
          <w:sz w:val="24"/>
        </w:rPr>
        <w:t>S</w:t>
      </w:r>
      <w:r w:rsidR="002D5029">
        <w:rPr>
          <w:rFonts w:asciiTheme="minorEastAsia" w:hAnsiTheme="minorEastAsia" w:cs="宋体"/>
          <w:color w:val="231F20"/>
          <w:sz w:val="24"/>
        </w:rPr>
        <w:t>ili</w:t>
      </w:r>
      <w:proofErr w:type="spellEnd"/>
      <w:r w:rsidR="002D5029">
        <w:rPr>
          <w:rFonts w:asciiTheme="minorEastAsia" w:hAnsiTheme="minorEastAsia" w:cs="宋体"/>
          <w:color w:val="231F20"/>
          <w:sz w:val="24"/>
        </w:rPr>
        <w:t xml:space="preserve"> FENG, </w:t>
      </w:r>
      <w:proofErr w:type="spellStart"/>
      <w:r w:rsidR="002D5029">
        <w:rPr>
          <w:rFonts w:asciiTheme="minorEastAsia" w:hAnsiTheme="minorEastAsia" w:cs="宋体"/>
          <w:color w:val="231F20"/>
          <w:sz w:val="24"/>
        </w:rPr>
        <w:t>Yaqin</w:t>
      </w:r>
      <w:proofErr w:type="spellEnd"/>
      <w:r>
        <w:rPr>
          <w:rFonts w:asciiTheme="minorEastAsia" w:hAnsiTheme="minorEastAsia" w:cs="宋体"/>
          <w:color w:val="231F20"/>
          <w:sz w:val="24"/>
        </w:rPr>
        <w:t xml:space="preserve"> CHEN</w:t>
      </w:r>
      <w:r w:rsidR="00860FF8" w:rsidRPr="00860FF8">
        <w:rPr>
          <w:rFonts w:asciiTheme="minorEastAsia" w:hAnsiTheme="minorEastAsia" w:cs="宋体"/>
          <w:color w:val="231F20"/>
          <w:sz w:val="24"/>
          <w:vertAlign w:val="superscript"/>
        </w:rPr>
        <w:t>*</w:t>
      </w:r>
      <w:r>
        <w:rPr>
          <w:rFonts w:asciiTheme="minorEastAsia" w:hAnsiTheme="minorEastAsia" w:cs="宋体"/>
          <w:color w:val="231F20"/>
          <w:sz w:val="24"/>
        </w:rPr>
        <w:t xml:space="preserve">, </w:t>
      </w:r>
      <w:proofErr w:type="spellStart"/>
      <w:r>
        <w:rPr>
          <w:rFonts w:asciiTheme="minorEastAsia" w:hAnsiTheme="minorEastAsia" w:cs="宋体"/>
          <w:color w:val="231F20"/>
          <w:sz w:val="24"/>
        </w:rPr>
        <w:t>Hairong</w:t>
      </w:r>
      <w:proofErr w:type="spellEnd"/>
      <w:r>
        <w:rPr>
          <w:rFonts w:asciiTheme="minorEastAsia" w:hAnsiTheme="minorEastAsia" w:cs="宋体"/>
          <w:color w:val="231F20"/>
          <w:sz w:val="24"/>
        </w:rPr>
        <w:t xml:space="preserve"> SUN, </w:t>
      </w:r>
      <w:proofErr w:type="spellStart"/>
      <w:r>
        <w:rPr>
          <w:rFonts w:asciiTheme="minorEastAsia" w:hAnsiTheme="minorEastAsia" w:cs="宋体"/>
          <w:color w:val="231F20"/>
          <w:sz w:val="24"/>
        </w:rPr>
        <w:t>Hui</w:t>
      </w:r>
      <w:proofErr w:type="spellEnd"/>
      <w:r>
        <w:rPr>
          <w:rFonts w:asciiTheme="minorEastAsia" w:hAnsiTheme="minorEastAsia" w:cs="宋体"/>
          <w:color w:val="231F20"/>
          <w:sz w:val="24"/>
        </w:rPr>
        <w:t xml:space="preserve"> ZHANG</w:t>
      </w:r>
    </w:p>
    <w:p w:rsidR="00E437A2" w:rsidRDefault="00012E19">
      <w:pPr>
        <w:spacing w:line="360" w:lineRule="auto"/>
        <w:rPr>
          <w:rFonts w:asciiTheme="minorEastAsia" w:hAnsiTheme="minorEastAsia" w:cs="宋体"/>
          <w:color w:val="231F20"/>
          <w:sz w:val="24"/>
        </w:rPr>
      </w:pPr>
      <w:r>
        <w:rPr>
          <w:rFonts w:asciiTheme="minorEastAsia" w:hAnsiTheme="minorEastAsia" w:cs="宋体"/>
          <w:color w:val="231F20"/>
          <w:sz w:val="24"/>
        </w:rPr>
        <w:t xml:space="preserve">Department of Cardiology, </w:t>
      </w:r>
      <w:r w:rsidRPr="00012E19">
        <w:rPr>
          <w:rFonts w:asciiTheme="minorEastAsia" w:hAnsiTheme="minorEastAsia" w:cs="宋体"/>
          <w:color w:val="231F20"/>
          <w:sz w:val="24"/>
        </w:rPr>
        <w:t>Xuzhou Tumor Hospital</w:t>
      </w:r>
      <w:r>
        <w:rPr>
          <w:rFonts w:asciiTheme="minorEastAsia" w:hAnsiTheme="minorEastAsia" w:cs="宋体"/>
          <w:color w:val="231F20"/>
          <w:sz w:val="24"/>
        </w:rPr>
        <w:t xml:space="preserve">, </w:t>
      </w:r>
      <w:r w:rsidR="00860FF8">
        <w:rPr>
          <w:rFonts w:asciiTheme="minorEastAsia" w:hAnsiTheme="minorEastAsia" w:cs="宋体"/>
          <w:color w:val="231F20"/>
          <w:sz w:val="24"/>
        </w:rPr>
        <w:t xml:space="preserve">Xuzhou city, </w:t>
      </w:r>
      <w:r>
        <w:rPr>
          <w:rFonts w:asciiTheme="minorEastAsia" w:hAnsiTheme="minorEastAsia" w:cs="宋体"/>
          <w:color w:val="231F20"/>
          <w:sz w:val="24"/>
        </w:rPr>
        <w:t>Jiang</w:t>
      </w:r>
      <w:r w:rsidR="00860FF8">
        <w:rPr>
          <w:rFonts w:asciiTheme="minorEastAsia" w:hAnsiTheme="minorEastAsia" w:cs="宋体"/>
          <w:color w:val="231F20"/>
          <w:sz w:val="24"/>
        </w:rPr>
        <w:t xml:space="preserve">su province, </w:t>
      </w:r>
      <w:r>
        <w:rPr>
          <w:rFonts w:asciiTheme="minorEastAsia" w:hAnsiTheme="minorEastAsia" w:cs="宋体"/>
          <w:color w:val="231F20"/>
          <w:sz w:val="24"/>
        </w:rPr>
        <w:t>221005</w:t>
      </w:r>
    </w:p>
    <w:p w:rsidR="00860FF8" w:rsidRDefault="00860FF8">
      <w:pPr>
        <w:spacing w:line="360" w:lineRule="auto"/>
        <w:rPr>
          <w:rFonts w:asciiTheme="minorEastAsia" w:hAnsiTheme="minorEastAsia" w:cs="宋体"/>
          <w:color w:val="231F20"/>
          <w:sz w:val="24"/>
        </w:rPr>
      </w:pPr>
      <w:r w:rsidRPr="00860FF8">
        <w:rPr>
          <w:rFonts w:asciiTheme="minorEastAsia" w:hAnsiTheme="minorEastAsia" w:cs="宋体" w:hint="eastAsia"/>
          <w:color w:val="231F20"/>
          <w:sz w:val="24"/>
          <w:vertAlign w:val="superscript"/>
        </w:rPr>
        <w:t>*</w:t>
      </w:r>
      <w:r w:rsidRPr="00860FF8">
        <w:t xml:space="preserve"> </w:t>
      </w:r>
      <w:r>
        <w:rPr>
          <w:rFonts w:asciiTheme="minorEastAsia" w:hAnsiTheme="minorEastAsia" w:cs="宋体"/>
          <w:color w:val="231F20"/>
          <w:sz w:val="24"/>
        </w:rPr>
        <w:t>c</w:t>
      </w:r>
      <w:r w:rsidRPr="00860FF8">
        <w:rPr>
          <w:rFonts w:asciiTheme="minorEastAsia" w:hAnsiTheme="minorEastAsia" w:cs="宋体"/>
          <w:color w:val="231F20"/>
          <w:sz w:val="24"/>
        </w:rPr>
        <w:t>orrespondence author</w:t>
      </w:r>
      <w:r>
        <w:rPr>
          <w:rFonts w:asciiTheme="minorEastAsia" w:hAnsiTheme="minorEastAsia" w:cs="宋体"/>
          <w:color w:val="231F20"/>
          <w:sz w:val="24"/>
        </w:rPr>
        <w:t xml:space="preserve">, </w:t>
      </w:r>
      <w:r w:rsidRPr="00860FF8">
        <w:rPr>
          <w:rFonts w:asciiTheme="minorEastAsia" w:hAnsiTheme="minorEastAsia" w:cs="宋体"/>
          <w:color w:val="231F20"/>
          <w:sz w:val="24"/>
        </w:rPr>
        <w:t>Email</w:t>
      </w:r>
      <w:r w:rsidR="00E6007F">
        <w:rPr>
          <w:rFonts w:asciiTheme="minorEastAsia" w:hAnsiTheme="minorEastAsia" w:cs="宋体"/>
          <w:color w:val="231F20"/>
          <w:sz w:val="24"/>
        </w:rPr>
        <w:t xml:space="preserve">: </w:t>
      </w:r>
      <w:r w:rsidRPr="00860FF8">
        <w:rPr>
          <w:rFonts w:asciiTheme="minorEastAsia" w:hAnsiTheme="minorEastAsia" w:cs="宋体"/>
          <w:color w:val="231F20"/>
          <w:sz w:val="24"/>
        </w:rPr>
        <w:t>425305261@qq.com</w:t>
      </w:r>
    </w:p>
    <w:p w:rsidR="00860FF8" w:rsidRPr="00860FF8" w:rsidRDefault="00860FF8">
      <w:pPr>
        <w:spacing w:line="360" w:lineRule="auto"/>
        <w:rPr>
          <w:rFonts w:asciiTheme="minorEastAsia" w:hAnsiTheme="minorEastAsia" w:cs="宋体"/>
          <w:color w:val="231F20"/>
          <w:sz w:val="24"/>
        </w:rPr>
      </w:pPr>
    </w:p>
    <w:p w:rsidR="009F3834" w:rsidRDefault="00694069">
      <w:pPr>
        <w:spacing w:line="360" w:lineRule="auto"/>
        <w:rPr>
          <w:rFonts w:asciiTheme="minorEastAsia" w:hAnsiTheme="minorEastAsia" w:cs="宋体"/>
          <w:color w:val="231F20"/>
          <w:sz w:val="24"/>
        </w:rPr>
      </w:pPr>
      <w:r>
        <w:rPr>
          <w:rFonts w:asciiTheme="minorEastAsia" w:hAnsiTheme="minorEastAsia" w:cs="宋体" w:hint="eastAsia"/>
          <w:b/>
          <w:bCs/>
          <w:color w:val="231F20"/>
          <w:sz w:val="24"/>
        </w:rPr>
        <w:t>O</w:t>
      </w:r>
      <w:r>
        <w:rPr>
          <w:rFonts w:asciiTheme="minorEastAsia" w:hAnsiTheme="minorEastAsia" w:cs="宋体"/>
          <w:b/>
          <w:bCs/>
          <w:color w:val="231F20"/>
          <w:sz w:val="24"/>
        </w:rPr>
        <w:t>bjective</w:t>
      </w:r>
      <w:r>
        <w:rPr>
          <w:rFonts w:asciiTheme="minorEastAsia" w:hAnsiTheme="minorEastAsia" w:cs="宋体" w:hint="eastAsia"/>
          <w:b/>
          <w:bCs/>
          <w:color w:val="231F20"/>
          <w:sz w:val="24"/>
        </w:rPr>
        <w:t>:</w:t>
      </w:r>
      <w:r>
        <w:t xml:space="preserve"> </w:t>
      </w:r>
      <w:r>
        <w:rPr>
          <w:rFonts w:asciiTheme="minorEastAsia" w:hAnsiTheme="minorEastAsia" w:cs="宋体"/>
          <w:color w:val="231F20"/>
          <w:sz w:val="24"/>
        </w:rPr>
        <w:t xml:space="preserve">To explore the methods and Strategies of interventional nursing cooperation in the treatment of acute myocardial infarction with drug coated balloon system. </w:t>
      </w:r>
      <w:r>
        <w:rPr>
          <w:rFonts w:asciiTheme="minorEastAsia" w:hAnsiTheme="minorEastAsia" w:cs="宋体"/>
          <w:b/>
          <w:bCs/>
          <w:color w:val="231F20"/>
          <w:sz w:val="24"/>
        </w:rPr>
        <w:t>Method:</w:t>
      </w:r>
      <w:r>
        <w:t xml:space="preserve"> </w:t>
      </w:r>
      <w:r>
        <w:rPr>
          <w:rFonts w:asciiTheme="minorEastAsia" w:hAnsiTheme="minorEastAsia" w:cs="宋体"/>
          <w:color w:val="231F20"/>
          <w:sz w:val="24"/>
        </w:rPr>
        <w:t xml:space="preserve">Retrospective analysis and summary of 37 patients with acute myocardial infarction treated by </w:t>
      </w:r>
      <w:proofErr w:type="spellStart"/>
      <w:r>
        <w:rPr>
          <w:rFonts w:asciiTheme="minorEastAsia" w:hAnsiTheme="minorEastAsia" w:cs="宋体"/>
          <w:color w:val="231F20"/>
          <w:sz w:val="24"/>
        </w:rPr>
        <w:t>paclitaxel</w:t>
      </w:r>
      <w:proofErr w:type="spellEnd"/>
      <w:r>
        <w:rPr>
          <w:rFonts w:asciiTheme="minorEastAsia" w:hAnsiTheme="minorEastAsia" w:cs="宋体"/>
          <w:color w:val="231F20"/>
          <w:sz w:val="24"/>
        </w:rPr>
        <w:t xml:space="preserve"> drug coated balloon from May 2017 to October 2019 in hospital, and analysis the cooperation strategies implemented in the </w:t>
      </w:r>
      <w:proofErr w:type="spellStart"/>
      <w:r>
        <w:rPr>
          <w:rFonts w:asciiTheme="minorEastAsia" w:hAnsiTheme="minorEastAsia" w:cs="宋体"/>
          <w:color w:val="231F20"/>
          <w:sz w:val="24"/>
        </w:rPr>
        <w:t>perioperative</w:t>
      </w:r>
      <w:proofErr w:type="spellEnd"/>
      <w:r>
        <w:rPr>
          <w:rFonts w:asciiTheme="minorEastAsia" w:hAnsiTheme="minorEastAsia" w:cs="宋体"/>
          <w:color w:val="231F20"/>
          <w:sz w:val="24"/>
        </w:rPr>
        <w:t xml:space="preserve"> period of all patients. </w:t>
      </w:r>
      <w:r>
        <w:rPr>
          <w:rFonts w:asciiTheme="minorEastAsia" w:hAnsiTheme="minorEastAsia" w:cs="宋体"/>
          <w:b/>
          <w:bCs/>
          <w:color w:val="231F20"/>
          <w:sz w:val="24"/>
        </w:rPr>
        <w:t>Result:</w:t>
      </w:r>
      <w:r>
        <w:t xml:space="preserve"> </w:t>
      </w:r>
      <w:r>
        <w:rPr>
          <w:rFonts w:asciiTheme="minorEastAsia" w:hAnsiTheme="minorEastAsia" w:cs="宋体"/>
          <w:color w:val="231F20"/>
          <w:sz w:val="24"/>
        </w:rPr>
        <w:t xml:space="preserve">37 patients were treated by drug-eluting balloon </w:t>
      </w:r>
      <w:r>
        <w:rPr>
          <w:rFonts w:asciiTheme="minorEastAsia" w:hAnsiTheme="minorEastAsia" w:cs="宋体"/>
          <w:color w:val="231F20"/>
          <w:sz w:val="24"/>
        </w:rPr>
        <w:lastRenderedPageBreak/>
        <w:t xml:space="preserve">therapy. With the cooperation of nurses, all patients were successfully treated by drug-eluting balloon. TIMI blood flow was grade III, without C-type or above sandwich. </w:t>
      </w:r>
      <w:r>
        <w:rPr>
          <w:rFonts w:asciiTheme="minorEastAsia" w:hAnsiTheme="minorEastAsia" w:cs="宋体"/>
          <w:b/>
          <w:bCs/>
          <w:color w:val="231F20"/>
          <w:sz w:val="24"/>
        </w:rPr>
        <w:t>Conclusion:</w:t>
      </w:r>
      <w:r>
        <w:t xml:space="preserve"> </w:t>
      </w:r>
      <w:r>
        <w:rPr>
          <w:rFonts w:asciiTheme="minorEastAsia" w:hAnsiTheme="minorEastAsia" w:cs="宋体"/>
          <w:color w:val="231F20"/>
          <w:sz w:val="24"/>
        </w:rPr>
        <w:t>The close cooperation of nurses plays an important role in the successful treatment of drug-eluting balloon, and also provides nursing reference and standards for other cardiac intervention centers to apply drug-eluting balloon.</w:t>
      </w:r>
    </w:p>
    <w:p w:rsidR="009F3834" w:rsidRDefault="009F3834">
      <w:pPr>
        <w:spacing w:line="360" w:lineRule="auto"/>
        <w:rPr>
          <w:rFonts w:asciiTheme="minorEastAsia" w:hAnsiTheme="minorEastAsia" w:cs="宋体"/>
          <w:color w:val="231F20"/>
          <w:sz w:val="24"/>
        </w:rPr>
      </w:pPr>
    </w:p>
    <w:p w:rsidR="002D163A" w:rsidRDefault="002D163A">
      <w:pPr>
        <w:spacing w:line="360" w:lineRule="auto"/>
        <w:rPr>
          <w:rFonts w:asciiTheme="minorEastAsia" w:hAnsiTheme="minorEastAsia" w:cs="宋体"/>
          <w:color w:val="231F20"/>
          <w:sz w:val="24"/>
        </w:rPr>
      </w:pPr>
      <w:r w:rsidRPr="002D163A">
        <w:rPr>
          <w:rFonts w:asciiTheme="minorEastAsia" w:hAnsiTheme="minorEastAsia" w:cs="宋体"/>
          <w:b/>
          <w:bCs/>
          <w:color w:val="231F20"/>
          <w:sz w:val="24"/>
        </w:rPr>
        <w:t>Key word:</w:t>
      </w:r>
      <w:r>
        <w:rPr>
          <w:rFonts w:asciiTheme="minorEastAsia" w:hAnsiTheme="minorEastAsia" w:cs="宋体"/>
          <w:color w:val="231F20"/>
          <w:sz w:val="24"/>
        </w:rPr>
        <w:t xml:space="preserve"> </w:t>
      </w:r>
      <w:r w:rsidR="00040910">
        <w:rPr>
          <w:rFonts w:asciiTheme="minorEastAsia" w:hAnsiTheme="minorEastAsia" w:cs="宋体"/>
          <w:color w:val="231F20"/>
          <w:sz w:val="24"/>
        </w:rPr>
        <w:t>d</w:t>
      </w:r>
      <w:r w:rsidRPr="002D163A">
        <w:rPr>
          <w:rFonts w:asciiTheme="minorEastAsia" w:hAnsiTheme="minorEastAsia" w:cs="宋体"/>
          <w:color w:val="231F20"/>
          <w:sz w:val="24"/>
        </w:rPr>
        <w:t xml:space="preserve">rug </w:t>
      </w:r>
      <w:r w:rsidR="00040910">
        <w:rPr>
          <w:rFonts w:asciiTheme="minorEastAsia" w:hAnsiTheme="minorEastAsia" w:cs="宋体"/>
          <w:color w:val="231F20"/>
          <w:sz w:val="24"/>
        </w:rPr>
        <w:t>c</w:t>
      </w:r>
      <w:r w:rsidRPr="002D163A">
        <w:rPr>
          <w:rFonts w:asciiTheme="minorEastAsia" w:hAnsiTheme="minorEastAsia" w:cs="宋体"/>
          <w:color w:val="231F20"/>
          <w:sz w:val="24"/>
        </w:rPr>
        <w:t xml:space="preserve">oated </w:t>
      </w:r>
      <w:r w:rsidR="00040910">
        <w:rPr>
          <w:rFonts w:asciiTheme="minorEastAsia" w:hAnsiTheme="minorEastAsia" w:cs="宋体"/>
          <w:color w:val="231F20"/>
          <w:sz w:val="24"/>
        </w:rPr>
        <w:t>b</w:t>
      </w:r>
      <w:r w:rsidRPr="002D163A">
        <w:rPr>
          <w:rFonts w:asciiTheme="minorEastAsia" w:hAnsiTheme="minorEastAsia" w:cs="宋体"/>
          <w:color w:val="231F20"/>
          <w:sz w:val="24"/>
        </w:rPr>
        <w:t>alloon</w:t>
      </w:r>
      <w:r>
        <w:rPr>
          <w:rFonts w:asciiTheme="minorEastAsia" w:hAnsiTheme="minorEastAsia" w:cs="宋体"/>
          <w:color w:val="231F20"/>
          <w:sz w:val="24"/>
        </w:rPr>
        <w:t xml:space="preserve">, </w:t>
      </w:r>
      <w:r w:rsidR="00040910" w:rsidRPr="00040910">
        <w:rPr>
          <w:rFonts w:asciiTheme="minorEastAsia" w:hAnsiTheme="minorEastAsia" w:cs="宋体"/>
          <w:color w:val="231F20"/>
          <w:sz w:val="24"/>
        </w:rPr>
        <w:t>acute myocardial infarction</w:t>
      </w:r>
      <w:r w:rsidR="00040910">
        <w:rPr>
          <w:rFonts w:asciiTheme="minorEastAsia" w:hAnsiTheme="minorEastAsia" w:cs="宋体"/>
          <w:color w:val="231F20"/>
          <w:sz w:val="24"/>
        </w:rPr>
        <w:t xml:space="preserve">, </w:t>
      </w:r>
      <w:r w:rsidR="00694069">
        <w:rPr>
          <w:rFonts w:asciiTheme="minorEastAsia" w:hAnsiTheme="minorEastAsia" w:cs="宋体"/>
          <w:color w:val="231F20"/>
          <w:sz w:val="24"/>
        </w:rPr>
        <w:t>o</w:t>
      </w:r>
      <w:r w:rsidR="00694069" w:rsidRPr="00694069">
        <w:rPr>
          <w:rFonts w:asciiTheme="minorEastAsia" w:hAnsiTheme="minorEastAsia" w:cs="宋体"/>
          <w:color w:val="231F20"/>
          <w:sz w:val="24"/>
        </w:rPr>
        <w:t xml:space="preserve">peration </w:t>
      </w:r>
      <w:r w:rsidR="00694069">
        <w:rPr>
          <w:rFonts w:asciiTheme="minorEastAsia" w:hAnsiTheme="minorEastAsia" w:cs="宋体"/>
          <w:color w:val="231F20"/>
          <w:sz w:val="24"/>
        </w:rPr>
        <w:t>c</w:t>
      </w:r>
      <w:r w:rsidR="00694069" w:rsidRPr="00694069">
        <w:rPr>
          <w:rFonts w:asciiTheme="minorEastAsia" w:hAnsiTheme="minorEastAsia" w:cs="宋体"/>
          <w:color w:val="231F20"/>
          <w:sz w:val="24"/>
        </w:rPr>
        <w:t>ooperation</w:t>
      </w:r>
      <w:r w:rsidR="00694069">
        <w:rPr>
          <w:rFonts w:asciiTheme="minorEastAsia" w:hAnsiTheme="minorEastAsia" w:cs="宋体"/>
          <w:color w:val="231F20"/>
          <w:sz w:val="24"/>
        </w:rPr>
        <w:t>, n</w:t>
      </w:r>
      <w:r w:rsidR="00694069" w:rsidRPr="00694069">
        <w:rPr>
          <w:rFonts w:asciiTheme="minorEastAsia" w:hAnsiTheme="minorEastAsia" w:cs="宋体"/>
          <w:color w:val="231F20"/>
          <w:sz w:val="24"/>
        </w:rPr>
        <w:t>ursing</w:t>
      </w:r>
      <w:bookmarkStart w:id="1" w:name="_GoBack"/>
      <w:bookmarkEnd w:id="1"/>
    </w:p>
    <w:p w:rsidR="002D163A" w:rsidRDefault="002D163A">
      <w:pPr>
        <w:spacing w:line="360" w:lineRule="auto"/>
        <w:rPr>
          <w:rFonts w:asciiTheme="minorEastAsia" w:hAnsiTheme="minorEastAsia" w:cs="宋体"/>
          <w:color w:val="231F20"/>
          <w:sz w:val="24"/>
        </w:rPr>
      </w:pPr>
    </w:p>
    <w:p w:rsidR="009F3834" w:rsidRDefault="00694069">
      <w:pPr>
        <w:widowControl/>
        <w:spacing w:line="360" w:lineRule="auto"/>
        <w:ind w:firstLineChars="150" w:firstLine="360"/>
        <w:jc w:val="left"/>
        <w:rPr>
          <w:rFonts w:asciiTheme="minorEastAsia" w:hAnsiTheme="minorEastAsia" w:cs="宋体"/>
          <w:sz w:val="24"/>
        </w:rPr>
      </w:pPr>
      <w:r>
        <w:rPr>
          <w:rFonts w:asciiTheme="minorEastAsia" w:hAnsiTheme="minorEastAsia" w:cs="宋体" w:hint="eastAsia"/>
          <w:color w:val="231F20"/>
          <w:kern w:val="0"/>
          <w:sz w:val="24"/>
        </w:rPr>
        <w:t>急诊经皮冠状动脉介入治疗（</w:t>
      </w:r>
      <w:r>
        <w:rPr>
          <w:rFonts w:asciiTheme="minorEastAsia" w:hAnsiTheme="minorEastAsia" w:cs="TimesNewRomanPSMT"/>
          <w:color w:val="231F20"/>
          <w:kern w:val="0"/>
          <w:sz w:val="24"/>
        </w:rPr>
        <w:t xml:space="preserve"> </w:t>
      </w:r>
      <w:proofErr w:type="spellStart"/>
      <w:r>
        <w:rPr>
          <w:rFonts w:asciiTheme="minorEastAsia" w:hAnsiTheme="minorEastAsia" w:cs="TimesNewRomanPSMT"/>
          <w:color w:val="231F20"/>
          <w:kern w:val="0"/>
          <w:sz w:val="24"/>
        </w:rPr>
        <w:t>percutaneous</w:t>
      </w:r>
      <w:proofErr w:type="spellEnd"/>
      <w:r>
        <w:rPr>
          <w:rFonts w:asciiTheme="minorEastAsia" w:hAnsiTheme="minorEastAsia" w:cs="TimesNewRomanPSMT"/>
          <w:color w:val="231F20"/>
          <w:kern w:val="0"/>
          <w:sz w:val="24"/>
        </w:rPr>
        <w:t xml:space="preserve"> coronary intervention</w:t>
      </w:r>
      <w:r>
        <w:rPr>
          <w:rFonts w:asciiTheme="minorEastAsia" w:hAnsiTheme="minorEastAsia" w:cs="宋体" w:hint="eastAsia"/>
          <w:color w:val="231F20"/>
          <w:kern w:val="0"/>
          <w:sz w:val="24"/>
        </w:rPr>
        <w:t>，</w:t>
      </w:r>
      <w:r>
        <w:rPr>
          <w:rFonts w:asciiTheme="minorEastAsia" w:hAnsiTheme="minorEastAsia" w:cs="TimesNewRomanPSMT"/>
          <w:color w:val="231F20"/>
          <w:kern w:val="0"/>
          <w:sz w:val="24"/>
        </w:rPr>
        <w:t>PCI</w:t>
      </w:r>
      <w:r>
        <w:rPr>
          <w:rFonts w:asciiTheme="minorEastAsia" w:hAnsiTheme="minorEastAsia" w:cs="宋体" w:hint="eastAsia"/>
          <w:color w:val="231F20"/>
          <w:kern w:val="0"/>
          <w:sz w:val="24"/>
        </w:rPr>
        <w:t xml:space="preserve">）策略作为 </w:t>
      </w:r>
      <w:r>
        <w:rPr>
          <w:rFonts w:asciiTheme="minorEastAsia" w:hAnsiTheme="minorEastAsia" w:cs="TimesNewRomanPSMT"/>
          <w:color w:val="231F20"/>
          <w:kern w:val="0"/>
          <w:sz w:val="24"/>
        </w:rPr>
        <w:t xml:space="preserve">ST </w:t>
      </w:r>
      <w:r>
        <w:rPr>
          <w:rFonts w:asciiTheme="minorEastAsia" w:hAnsiTheme="minorEastAsia" w:cs="宋体" w:hint="eastAsia"/>
          <w:color w:val="231F20"/>
          <w:kern w:val="0"/>
          <w:sz w:val="24"/>
        </w:rPr>
        <w:t>段抬高型心肌梗死（</w:t>
      </w:r>
      <w:r>
        <w:rPr>
          <w:rFonts w:asciiTheme="minorEastAsia" w:hAnsiTheme="minorEastAsia" w:cs="TimesNewRomanPSMT"/>
          <w:color w:val="231F20"/>
          <w:kern w:val="0"/>
          <w:sz w:val="24"/>
        </w:rPr>
        <w:t xml:space="preserve">ST elevation myocardial infarction </w:t>
      </w:r>
      <w:r>
        <w:rPr>
          <w:rFonts w:asciiTheme="minorEastAsia" w:hAnsiTheme="minorEastAsia" w:cs="宋体" w:hint="eastAsia"/>
          <w:color w:val="231F20"/>
          <w:kern w:val="0"/>
          <w:sz w:val="24"/>
        </w:rPr>
        <w:t>，</w:t>
      </w:r>
      <w:r>
        <w:rPr>
          <w:rFonts w:asciiTheme="minorEastAsia" w:hAnsiTheme="minorEastAsia" w:cs="TimesNewRomanPSMT"/>
          <w:color w:val="231F20"/>
          <w:kern w:val="0"/>
          <w:sz w:val="24"/>
        </w:rPr>
        <w:t>STEMI</w:t>
      </w:r>
      <w:r>
        <w:rPr>
          <w:rFonts w:asciiTheme="minorEastAsia" w:hAnsiTheme="minorEastAsia" w:cs="宋体" w:hint="eastAsia"/>
          <w:color w:val="231F20"/>
          <w:kern w:val="0"/>
          <w:sz w:val="24"/>
        </w:rPr>
        <w:t>）再灌注治疗的重要方式，与溶栓治疗相比能够明显改善临床预后</w:t>
      </w:r>
      <w:r>
        <w:rPr>
          <w:rFonts w:asciiTheme="minorEastAsia" w:hAnsiTheme="minorEastAsia" w:cs="宋体" w:hint="eastAsia"/>
          <w:color w:val="231F20"/>
          <w:kern w:val="0"/>
          <w:sz w:val="24"/>
          <w:vertAlign w:val="superscript"/>
        </w:rPr>
        <w:t>［</w:t>
      </w:r>
      <w:r>
        <w:rPr>
          <w:rFonts w:asciiTheme="minorEastAsia" w:hAnsiTheme="minorEastAsia" w:cs="TimesNewRomanPSMT"/>
          <w:color w:val="231F20"/>
          <w:kern w:val="0"/>
          <w:sz w:val="24"/>
          <w:vertAlign w:val="superscript"/>
        </w:rPr>
        <w:t>1</w:t>
      </w:r>
      <w:r>
        <w:rPr>
          <w:rFonts w:asciiTheme="minorEastAsia" w:hAnsiTheme="minorEastAsia" w:cs="宋体" w:hint="eastAsia"/>
          <w:color w:val="231F20"/>
          <w:kern w:val="0"/>
          <w:sz w:val="24"/>
          <w:vertAlign w:val="superscript"/>
        </w:rPr>
        <w:t>］</w:t>
      </w:r>
      <w:r>
        <w:rPr>
          <w:rFonts w:asciiTheme="minorEastAsia" w:hAnsiTheme="minorEastAsia" w:cs="宋体" w:hint="eastAsia"/>
          <w:color w:val="231F20"/>
          <w:kern w:val="0"/>
          <w:sz w:val="24"/>
        </w:rPr>
        <w:t>。</w:t>
      </w:r>
      <w:r>
        <w:rPr>
          <w:rFonts w:asciiTheme="minorEastAsia" w:hAnsiTheme="minorEastAsia" w:cs="方正书宋简体"/>
          <w:color w:val="231F20"/>
          <w:kern w:val="0"/>
          <w:sz w:val="24"/>
        </w:rPr>
        <w:t>药物洗脱支架治疗急性ST 段抬高型心肌梗死，可改善患者</w:t>
      </w:r>
      <w:r>
        <w:rPr>
          <w:rFonts w:asciiTheme="minorEastAsia" w:hAnsiTheme="minorEastAsia" w:cs="方正书宋简体" w:hint="eastAsia"/>
          <w:color w:val="231F20"/>
          <w:kern w:val="0"/>
          <w:sz w:val="24"/>
        </w:rPr>
        <w:t>的</w:t>
      </w:r>
      <w:r>
        <w:rPr>
          <w:rFonts w:asciiTheme="minorEastAsia" w:hAnsiTheme="minorEastAsia" w:cs="方正书宋简体"/>
          <w:color w:val="231F20"/>
          <w:kern w:val="0"/>
          <w:sz w:val="24"/>
        </w:rPr>
        <w:t>临床预后，但支架内急、慢性血栓形成</w:t>
      </w:r>
      <w:r>
        <w:rPr>
          <w:rFonts w:asciiTheme="minorEastAsia" w:hAnsiTheme="minorEastAsia" w:cs="方正书宋简体" w:hint="eastAsia"/>
          <w:color w:val="231F20"/>
          <w:kern w:val="0"/>
          <w:sz w:val="24"/>
        </w:rPr>
        <w:t>亦</w:t>
      </w:r>
      <w:r>
        <w:rPr>
          <w:rFonts w:asciiTheme="minorEastAsia" w:hAnsiTheme="minorEastAsia" w:cs="方正书宋简体"/>
          <w:color w:val="231F20"/>
          <w:kern w:val="0"/>
          <w:sz w:val="24"/>
        </w:rPr>
        <w:t>影响了急诊PCI</w:t>
      </w:r>
      <w:r>
        <w:rPr>
          <w:rFonts w:asciiTheme="minorEastAsia" w:hAnsiTheme="minorEastAsia" w:cs="方正书宋简体"/>
          <w:kern w:val="0"/>
          <w:sz w:val="24"/>
        </w:rPr>
        <w:t>的疗效。</w:t>
      </w:r>
      <w:r>
        <w:rPr>
          <w:rStyle w:val="fontstyle21"/>
          <w:rFonts w:asciiTheme="minorEastAsia" w:eastAsiaTheme="minorEastAsia" w:hAnsiTheme="minorEastAsia" w:cs="宋体" w:hint="eastAsia"/>
          <w:color w:val="auto"/>
          <w:sz w:val="24"/>
          <w:szCs w:val="24"/>
        </w:rPr>
        <w:t>支架内再狭窄（</w:t>
      </w:r>
      <w:r>
        <w:rPr>
          <w:rStyle w:val="fontstyle31"/>
          <w:rFonts w:asciiTheme="minorEastAsia" w:eastAsiaTheme="minorEastAsia" w:hAnsiTheme="minorEastAsia" w:cs="宋体" w:hint="eastAsia"/>
          <w:color w:val="auto"/>
          <w:sz w:val="24"/>
          <w:szCs w:val="24"/>
        </w:rPr>
        <w:t>In</w:t>
      </w:r>
      <w:r>
        <w:rPr>
          <w:rStyle w:val="fontstyle41"/>
          <w:rFonts w:asciiTheme="minorEastAsia" w:eastAsiaTheme="minorEastAsia" w:hAnsiTheme="minorEastAsia" w:cs="宋体" w:hint="eastAsia"/>
          <w:color w:val="auto"/>
          <w:sz w:val="24"/>
          <w:szCs w:val="24"/>
        </w:rPr>
        <w:t>-</w:t>
      </w:r>
      <w:r>
        <w:rPr>
          <w:rStyle w:val="fontstyle31"/>
          <w:rFonts w:asciiTheme="minorEastAsia" w:eastAsiaTheme="minorEastAsia" w:hAnsiTheme="minorEastAsia" w:cs="宋体" w:hint="eastAsia"/>
          <w:color w:val="auto"/>
          <w:sz w:val="24"/>
          <w:szCs w:val="24"/>
        </w:rPr>
        <w:t xml:space="preserve">Stent </w:t>
      </w:r>
      <w:proofErr w:type="spellStart"/>
      <w:r>
        <w:rPr>
          <w:rStyle w:val="fontstyle31"/>
          <w:rFonts w:asciiTheme="minorEastAsia" w:eastAsiaTheme="minorEastAsia" w:hAnsiTheme="minorEastAsia" w:cs="宋体" w:hint="eastAsia"/>
          <w:color w:val="auto"/>
          <w:sz w:val="24"/>
          <w:szCs w:val="24"/>
        </w:rPr>
        <w:t>Restenosis</w:t>
      </w:r>
      <w:proofErr w:type="spellEnd"/>
      <w:r>
        <w:rPr>
          <w:rStyle w:val="fontstyle21"/>
          <w:rFonts w:asciiTheme="minorEastAsia" w:eastAsiaTheme="minorEastAsia" w:hAnsiTheme="minorEastAsia" w:cs="宋体" w:hint="eastAsia"/>
          <w:color w:val="auto"/>
          <w:sz w:val="24"/>
          <w:szCs w:val="24"/>
        </w:rPr>
        <w:t>，</w:t>
      </w:r>
      <w:r>
        <w:rPr>
          <w:rStyle w:val="fontstyle31"/>
          <w:rFonts w:asciiTheme="minorEastAsia" w:eastAsiaTheme="minorEastAsia" w:hAnsiTheme="minorEastAsia" w:cs="宋体" w:hint="eastAsia"/>
          <w:color w:val="auto"/>
          <w:sz w:val="24"/>
          <w:szCs w:val="24"/>
        </w:rPr>
        <w:t>ISR</w:t>
      </w:r>
      <w:r>
        <w:rPr>
          <w:rStyle w:val="fontstyle21"/>
          <w:rFonts w:asciiTheme="minorEastAsia" w:eastAsiaTheme="minorEastAsia" w:hAnsiTheme="minorEastAsia" w:cs="宋体" w:hint="eastAsia"/>
          <w:color w:val="auto"/>
          <w:sz w:val="24"/>
          <w:szCs w:val="24"/>
        </w:rPr>
        <w:t xml:space="preserve">）的问题日益严重，再狭窄率 </w:t>
      </w:r>
      <w:r>
        <w:rPr>
          <w:rStyle w:val="fontstyle31"/>
          <w:rFonts w:asciiTheme="minorEastAsia" w:eastAsiaTheme="minorEastAsia" w:hAnsiTheme="minorEastAsia" w:cs="宋体" w:hint="eastAsia"/>
          <w:color w:val="auto"/>
          <w:sz w:val="24"/>
          <w:szCs w:val="24"/>
        </w:rPr>
        <w:t>30%-60%</w:t>
      </w:r>
      <w:r>
        <w:rPr>
          <w:rStyle w:val="fontstyle31"/>
          <w:rFonts w:asciiTheme="minorEastAsia" w:eastAsiaTheme="minorEastAsia" w:hAnsiTheme="minorEastAsia" w:cs="宋体" w:hint="eastAsia"/>
          <w:color w:val="auto"/>
          <w:sz w:val="24"/>
          <w:szCs w:val="24"/>
          <w:vertAlign w:val="superscript"/>
        </w:rPr>
        <w:t>[2]</w:t>
      </w:r>
      <w:r>
        <w:rPr>
          <w:rStyle w:val="fontstyle21"/>
          <w:rFonts w:asciiTheme="minorEastAsia" w:eastAsiaTheme="minorEastAsia" w:hAnsiTheme="minorEastAsia" w:cs="宋体" w:hint="eastAsia"/>
          <w:color w:val="auto"/>
          <w:sz w:val="24"/>
          <w:szCs w:val="24"/>
        </w:rPr>
        <w:t>。</w:t>
      </w:r>
      <w:r>
        <w:rPr>
          <w:rFonts w:asciiTheme="minorEastAsia" w:hAnsiTheme="minorEastAsia" w:cs="宋体" w:hint="eastAsia"/>
          <w:color w:val="231F20"/>
          <w:kern w:val="0"/>
          <w:sz w:val="24"/>
        </w:rPr>
        <w:t>药物涂层球囊（</w:t>
      </w:r>
      <w:r>
        <w:rPr>
          <w:rFonts w:asciiTheme="minorEastAsia" w:hAnsiTheme="minorEastAsia" w:cs="TimesNewRomanPSMT"/>
          <w:color w:val="231F20"/>
          <w:kern w:val="0"/>
          <w:sz w:val="24"/>
        </w:rPr>
        <w:t>drug-coated balloon</w:t>
      </w:r>
      <w:r>
        <w:rPr>
          <w:rFonts w:asciiTheme="minorEastAsia" w:hAnsiTheme="minorEastAsia" w:cs="宋体" w:hint="eastAsia"/>
          <w:color w:val="231F20"/>
          <w:kern w:val="0"/>
          <w:sz w:val="24"/>
        </w:rPr>
        <w:t>，</w:t>
      </w:r>
      <w:r>
        <w:rPr>
          <w:rFonts w:asciiTheme="minorEastAsia" w:hAnsiTheme="minorEastAsia" w:cs="TimesNewRomanPSMT"/>
          <w:color w:val="231F20"/>
          <w:kern w:val="0"/>
          <w:sz w:val="24"/>
        </w:rPr>
        <w:t>DCB</w:t>
      </w:r>
      <w:r>
        <w:rPr>
          <w:rFonts w:asciiTheme="minorEastAsia" w:hAnsiTheme="minorEastAsia" w:cs="宋体" w:hint="eastAsia"/>
          <w:color w:val="231F20"/>
          <w:kern w:val="0"/>
          <w:sz w:val="24"/>
        </w:rPr>
        <w:t>）是将抗血管内膜增生药物如紫杉醇等涂于球囊表面，当球囊到达病变血管壁并与血管壁内膜接触时，在病变处快速加压释放，通过撕裂血管内膜，使药物转移到局部血管壁内，药物在局部起到抑制血管内膜增生的作用，从而预防支架内再狭窄（</w:t>
      </w:r>
      <w:r>
        <w:rPr>
          <w:rFonts w:asciiTheme="minorEastAsia" w:hAnsiTheme="minorEastAsia" w:cs="TimesNewRomanPSMT"/>
          <w:color w:val="231F20"/>
          <w:kern w:val="0"/>
          <w:sz w:val="24"/>
        </w:rPr>
        <w:t xml:space="preserve">in-stent </w:t>
      </w:r>
      <w:proofErr w:type="spellStart"/>
      <w:r>
        <w:rPr>
          <w:rFonts w:asciiTheme="minorEastAsia" w:hAnsiTheme="minorEastAsia" w:cs="TimesNewRomanPSMT"/>
          <w:color w:val="231F20"/>
          <w:kern w:val="0"/>
          <w:sz w:val="24"/>
        </w:rPr>
        <w:t>restenosis</w:t>
      </w:r>
      <w:proofErr w:type="spellEnd"/>
      <w:r>
        <w:rPr>
          <w:rFonts w:asciiTheme="minorEastAsia" w:hAnsiTheme="minorEastAsia" w:cs="宋体" w:hint="eastAsia"/>
          <w:color w:val="231F20"/>
          <w:kern w:val="0"/>
          <w:sz w:val="24"/>
        </w:rPr>
        <w:t>，</w:t>
      </w:r>
      <w:r>
        <w:rPr>
          <w:rFonts w:asciiTheme="minorEastAsia" w:hAnsiTheme="minorEastAsia" w:cs="TimesNewRomanPSMT"/>
          <w:color w:val="231F20"/>
          <w:kern w:val="0"/>
          <w:sz w:val="24"/>
        </w:rPr>
        <w:t>ISR</w:t>
      </w:r>
      <w:r>
        <w:rPr>
          <w:rFonts w:asciiTheme="minorEastAsia" w:hAnsiTheme="minorEastAsia" w:cs="宋体" w:hint="eastAsia"/>
          <w:color w:val="231F20"/>
          <w:kern w:val="0"/>
          <w:sz w:val="24"/>
        </w:rPr>
        <w:t>）的发生</w:t>
      </w:r>
      <w:r>
        <w:rPr>
          <w:rStyle w:val="fontstyle31"/>
          <w:rFonts w:asciiTheme="minorEastAsia" w:eastAsiaTheme="minorEastAsia" w:hAnsiTheme="minorEastAsia" w:cs="宋体" w:hint="eastAsia"/>
          <w:color w:val="auto"/>
          <w:sz w:val="24"/>
          <w:szCs w:val="24"/>
          <w:vertAlign w:val="superscript"/>
        </w:rPr>
        <w:t>[3]</w:t>
      </w:r>
      <w:r>
        <w:rPr>
          <w:rFonts w:asciiTheme="minorEastAsia" w:hAnsiTheme="minorEastAsia" w:cs="宋体" w:hint="eastAsia"/>
          <w:color w:val="231F20"/>
          <w:kern w:val="0"/>
          <w:sz w:val="24"/>
        </w:rPr>
        <w:t>；药物涂层球囊与药物洗脱支架相比，</w:t>
      </w:r>
      <w:r>
        <w:rPr>
          <w:rFonts w:asciiTheme="minorEastAsia" w:hAnsiTheme="minorEastAsia" w:cs="宋体" w:hint="eastAsia"/>
          <w:kern w:val="0"/>
          <w:sz w:val="24"/>
        </w:rPr>
        <w:t>无金属网格残留，</w:t>
      </w:r>
      <w:r>
        <w:rPr>
          <w:rFonts w:asciiTheme="minorEastAsia" w:hAnsiTheme="minorEastAsia" w:cs="宋体" w:hint="eastAsia"/>
          <w:color w:val="231F20"/>
          <w:kern w:val="0"/>
          <w:sz w:val="24"/>
        </w:rPr>
        <w:t>无</w:t>
      </w:r>
      <w:r>
        <w:rPr>
          <w:rFonts w:asciiTheme="minorEastAsia" w:hAnsiTheme="minorEastAsia" w:cs="宋体" w:hint="eastAsia"/>
          <w:kern w:val="0"/>
          <w:sz w:val="24"/>
        </w:rPr>
        <w:t>聚合物基质</w:t>
      </w:r>
      <w:r>
        <w:rPr>
          <w:rFonts w:asciiTheme="minorEastAsia" w:hAnsiTheme="minorEastAsia" w:cs="E-BZ"/>
          <w:kern w:val="0"/>
          <w:sz w:val="24"/>
        </w:rPr>
        <w:t>,</w:t>
      </w:r>
      <w:r>
        <w:rPr>
          <w:rFonts w:asciiTheme="minorEastAsia" w:hAnsiTheme="minorEastAsia" w:cs="宋体" w:hint="eastAsia"/>
          <w:kern w:val="0"/>
          <w:sz w:val="24"/>
        </w:rPr>
        <w:t>能够减少内膜炎症反应</w:t>
      </w:r>
      <w:r>
        <w:rPr>
          <w:rFonts w:asciiTheme="minorEastAsia" w:hAnsiTheme="minorEastAsia" w:cs="E-BZ"/>
          <w:kern w:val="0"/>
          <w:sz w:val="24"/>
        </w:rPr>
        <w:t>,</w:t>
      </w:r>
      <w:r>
        <w:rPr>
          <w:rFonts w:asciiTheme="minorEastAsia" w:hAnsiTheme="minorEastAsia" w:cs="宋体" w:hint="eastAsia"/>
          <w:kern w:val="0"/>
          <w:sz w:val="24"/>
        </w:rPr>
        <w:t>极大的降低了血栓形成的风险</w:t>
      </w:r>
      <w:r>
        <w:rPr>
          <w:rFonts w:asciiTheme="minorEastAsia" w:hAnsiTheme="minorEastAsia" w:cs="E-BZ"/>
          <w:kern w:val="0"/>
          <w:sz w:val="24"/>
        </w:rPr>
        <w:t>,</w:t>
      </w:r>
      <w:r>
        <w:rPr>
          <w:rFonts w:asciiTheme="minorEastAsia" w:hAnsiTheme="minorEastAsia" w:cs="宋体" w:hint="eastAsia"/>
          <w:kern w:val="0"/>
          <w:sz w:val="24"/>
        </w:rPr>
        <w:t>并可缩短双联抗血小板治疗的时间，支架植入后需常规双联抗血小板治疗1年，但</w:t>
      </w:r>
      <w:r>
        <w:rPr>
          <w:rFonts w:asciiTheme="minorEastAsia" w:hAnsiTheme="minorEastAsia" w:cs="E-BZ"/>
          <w:kern w:val="0"/>
          <w:sz w:val="24"/>
        </w:rPr>
        <w:t xml:space="preserve">DCB </w:t>
      </w:r>
      <w:r>
        <w:rPr>
          <w:rFonts w:asciiTheme="minorEastAsia" w:hAnsiTheme="minorEastAsia" w:cs="宋体" w:hint="eastAsia"/>
          <w:kern w:val="0"/>
          <w:sz w:val="24"/>
        </w:rPr>
        <w:t>术后双联抗血小板治疗仅需</w:t>
      </w:r>
      <w:r>
        <w:rPr>
          <w:rFonts w:asciiTheme="minorEastAsia" w:hAnsiTheme="minorEastAsia" w:cs="E-BZ"/>
          <w:kern w:val="0"/>
          <w:sz w:val="24"/>
        </w:rPr>
        <w:t>1</w:t>
      </w:r>
      <w:r>
        <w:rPr>
          <w:rFonts w:asciiTheme="minorEastAsia" w:hAnsiTheme="minorEastAsia" w:cs="E-BZ" w:hint="eastAsia"/>
          <w:kern w:val="0"/>
          <w:sz w:val="24"/>
        </w:rPr>
        <w:t>-</w:t>
      </w:r>
      <w:r>
        <w:rPr>
          <w:rFonts w:asciiTheme="minorEastAsia" w:hAnsiTheme="minorEastAsia" w:cs="E-BZ"/>
          <w:kern w:val="0"/>
          <w:sz w:val="24"/>
        </w:rPr>
        <w:t>3</w:t>
      </w:r>
      <w:r>
        <w:rPr>
          <w:rFonts w:asciiTheme="minorEastAsia" w:hAnsiTheme="minorEastAsia" w:cs="宋体" w:hint="eastAsia"/>
          <w:kern w:val="0"/>
          <w:sz w:val="24"/>
        </w:rPr>
        <w:t>个月</w:t>
      </w:r>
      <w:r>
        <w:rPr>
          <w:rStyle w:val="fontstyle31"/>
          <w:rFonts w:asciiTheme="minorEastAsia" w:eastAsiaTheme="minorEastAsia" w:hAnsiTheme="minorEastAsia" w:cs="宋体" w:hint="eastAsia"/>
          <w:color w:val="auto"/>
          <w:sz w:val="24"/>
          <w:szCs w:val="24"/>
        </w:rPr>
        <w:t>。</w:t>
      </w:r>
      <w:r>
        <w:rPr>
          <w:rFonts w:asciiTheme="minorEastAsia" w:hAnsiTheme="minorEastAsia" w:cs="宋体" w:hint="eastAsia"/>
          <w:sz w:val="24"/>
        </w:rPr>
        <w:t>我院介入导管室自2017年5月开展药物涂层球囊（</w:t>
      </w:r>
      <w:proofErr w:type="spellStart"/>
      <w:r>
        <w:rPr>
          <w:rFonts w:asciiTheme="minorEastAsia" w:hAnsiTheme="minorEastAsia" w:cs="宋体" w:hint="eastAsia"/>
          <w:sz w:val="24"/>
        </w:rPr>
        <w:t>SeQuent</w:t>
      </w:r>
      <w:proofErr w:type="spellEnd"/>
      <w:r>
        <w:rPr>
          <w:rFonts w:asciiTheme="minorEastAsia" w:hAnsiTheme="minorEastAsia" w:cs="宋体" w:hint="eastAsia"/>
          <w:sz w:val="24"/>
        </w:rPr>
        <w:t xml:space="preserve"> Please）技术治疗急性心肌梗死病变，不断积累总结介入护理技术和经验，建立了一套行之有效的药物涂层球囊技术护理配合体系，既保障了手术的成功，也提高了患者的满意度。</w:t>
      </w:r>
      <w:r>
        <w:rPr>
          <w:rStyle w:val="fontstyle21"/>
          <w:rFonts w:asciiTheme="minorEastAsia" w:eastAsiaTheme="minorEastAsia" w:hAnsiTheme="minorEastAsia" w:cs="宋体" w:hint="eastAsia"/>
          <w:sz w:val="24"/>
          <w:szCs w:val="24"/>
        </w:rPr>
        <w:br/>
      </w:r>
      <w:r>
        <w:rPr>
          <w:rFonts w:asciiTheme="minorEastAsia" w:hAnsiTheme="minorEastAsia" w:cs="宋体" w:hint="eastAsia"/>
          <w:sz w:val="24"/>
        </w:rPr>
        <w:t xml:space="preserve">                            </w:t>
      </w:r>
      <w:r>
        <w:rPr>
          <w:rFonts w:ascii="黑体" w:eastAsia="黑体" w:hAnsi="黑体" w:cs="黑体" w:hint="eastAsia"/>
          <w:b/>
          <w:bCs/>
          <w:sz w:val="28"/>
          <w:szCs w:val="28"/>
        </w:rPr>
        <w:t>资料与方法</w:t>
      </w:r>
    </w:p>
    <w:p w:rsidR="009F3834" w:rsidRDefault="00694069">
      <w:pPr>
        <w:widowControl/>
        <w:spacing w:line="360" w:lineRule="auto"/>
        <w:jc w:val="left"/>
        <w:rPr>
          <w:rFonts w:ascii="黑体" w:eastAsia="黑体" w:hAnsi="黑体" w:cs="黑体"/>
          <w:b/>
          <w:bCs/>
          <w:sz w:val="28"/>
          <w:szCs w:val="28"/>
        </w:rPr>
      </w:pPr>
      <w:r>
        <w:rPr>
          <w:rFonts w:ascii="黑体" w:eastAsia="黑体" w:hAnsi="黑体" w:cs="黑体" w:hint="eastAsia"/>
          <w:b/>
          <w:bCs/>
          <w:sz w:val="28"/>
          <w:szCs w:val="28"/>
        </w:rPr>
        <w:t>1.一般资料</w:t>
      </w:r>
    </w:p>
    <w:p w:rsidR="009F3834" w:rsidRDefault="00694069">
      <w:pPr>
        <w:autoSpaceDE w:val="0"/>
        <w:autoSpaceDN w:val="0"/>
        <w:adjustRightInd w:val="0"/>
        <w:spacing w:line="360" w:lineRule="auto"/>
        <w:jc w:val="left"/>
        <w:rPr>
          <w:rFonts w:ascii="宋体" w:eastAsia="宋体" w:hAnsi="Times New Roman" w:cs="宋体"/>
          <w:color w:val="FF0000"/>
          <w:kern w:val="0"/>
          <w:sz w:val="24"/>
        </w:rPr>
      </w:pPr>
      <w:r>
        <w:rPr>
          <w:rFonts w:asciiTheme="minorEastAsia" w:hAnsiTheme="minorEastAsia" w:cs="宋体" w:hint="eastAsia"/>
          <w:sz w:val="24"/>
        </w:rPr>
        <w:lastRenderedPageBreak/>
        <w:t>选自2017年5月至2019年10月应用药物涂层球囊治疗急性心肌梗死的患者37例。纳入标准：符合急性心肌梗死的诊断，强化抗栓治疗1-2周；且年龄≥30岁；自愿参与</w:t>
      </w:r>
      <w:r>
        <w:rPr>
          <w:rFonts w:asciiTheme="minorEastAsia" w:hAnsiTheme="minorEastAsia" w:hint="eastAsia"/>
          <w:sz w:val="24"/>
        </w:rPr>
        <w:t>，拒绝体内植入异物的患者</w:t>
      </w:r>
      <w:r>
        <w:rPr>
          <w:rFonts w:asciiTheme="minorEastAsia" w:hAnsiTheme="minorEastAsia" w:cs="宋体" w:hint="eastAsia"/>
          <w:sz w:val="24"/>
        </w:rPr>
        <w:t>；</w:t>
      </w:r>
      <w:r>
        <w:rPr>
          <w:rFonts w:asciiTheme="minorEastAsia" w:hAnsiTheme="minorEastAsia" w:cs="宋体" w:hint="eastAsia"/>
          <w:color w:val="231F20"/>
          <w:sz w:val="24"/>
        </w:rPr>
        <w:t>排除标准：</w:t>
      </w:r>
      <w:r>
        <w:rPr>
          <w:rFonts w:asciiTheme="minorEastAsia" w:hAnsiTheme="minorEastAsia" w:cs="宋体" w:hint="eastAsia"/>
          <w:sz w:val="24"/>
        </w:rPr>
        <w:t>排除沟通、认知功能障碍者、恶性肿瘤、药物过敏史及有精神疾病史的患者。</w:t>
      </w:r>
      <w:r>
        <w:rPr>
          <w:rFonts w:ascii="宋体" w:eastAsia="宋体" w:hAnsi="Times New Roman" w:cs="宋体" w:hint="eastAsia"/>
          <w:kern w:val="0"/>
          <w:sz w:val="24"/>
        </w:rPr>
        <w:t>纳入的患者均在术前签署心血管介入诊断及治疗手术知情同意书。</w:t>
      </w:r>
    </w:p>
    <w:p w:rsidR="009F3834" w:rsidRDefault="00694069">
      <w:pPr>
        <w:autoSpaceDE w:val="0"/>
        <w:autoSpaceDN w:val="0"/>
        <w:adjustRightInd w:val="0"/>
        <w:spacing w:line="360" w:lineRule="auto"/>
        <w:jc w:val="left"/>
        <w:rPr>
          <w:rFonts w:ascii="宋体" w:eastAsia="宋体" w:hAnsi="Times New Roman" w:cs="宋体"/>
          <w:kern w:val="0"/>
          <w:sz w:val="24"/>
        </w:rPr>
      </w:pPr>
      <w:r>
        <w:rPr>
          <w:rFonts w:ascii="宋体" w:eastAsia="宋体" w:hAnsi="Times New Roman" w:cs="宋体" w:hint="eastAsia"/>
          <w:kern w:val="0"/>
          <w:sz w:val="24"/>
        </w:rPr>
        <w:t>资料收集：收集入选患者的基线资料，包括年龄、性别、吸烟史、饮酒史、高血压病史、糖尿病史、高脂血症史、肌酐、左心室射血分数等。</w:t>
      </w:r>
      <w:r>
        <w:rPr>
          <w:rFonts w:asciiTheme="minorEastAsia" w:hAnsiTheme="minorEastAsia" w:cs="宋体" w:hint="eastAsia"/>
          <w:color w:val="FF0000"/>
          <w:sz w:val="24"/>
        </w:rPr>
        <w:br/>
      </w:r>
      <w:r>
        <w:rPr>
          <w:rFonts w:ascii="黑体" w:eastAsia="黑体" w:hAnsi="黑体" w:cs="黑体" w:hint="eastAsia"/>
          <w:b/>
          <w:bCs/>
          <w:sz w:val="28"/>
          <w:szCs w:val="28"/>
        </w:rPr>
        <w:t>2.方法</w:t>
      </w:r>
    </w:p>
    <w:p w:rsidR="009F3834" w:rsidRDefault="00694069">
      <w:pPr>
        <w:widowControl/>
        <w:spacing w:line="360" w:lineRule="auto"/>
        <w:jc w:val="left"/>
        <w:rPr>
          <w:rFonts w:ascii="黑体" w:eastAsia="黑体" w:hAnsi="黑体" w:cs="黑体"/>
          <w:b/>
          <w:bCs/>
          <w:color w:val="231F20"/>
          <w:sz w:val="24"/>
        </w:rPr>
      </w:pPr>
      <w:r>
        <w:rPr>
          <w:rFonts w:ascii="黑体" w:eastAsia="黑体" w:hAnsi="黑体" w:cs="黑体" w:hint="eastAsia"/>
          <w:b/>
          <w:bCs/>
          <w:color w:val="231F20"/>
          <w:sz w:val="24"/>
        </w:rPr>
        <w:t>2.1配合策略</w:t>
      </w:r>
    </w:p>
    <w:p w:rsidR="009F3834" w:rsidRDefault="00694069">
      <w:pPr>
        <w:widowControl/>
        <w:spacing w:line="360" w:lineRule="auto"/>
        <w:ind w:firstLineChars="150" w:firstLine="360"/>
        <w:jc w:val="left"/>
        <w:rPr>
          <w:rFonts w:asciiTheme="minorEastAsia" w:hAnsiTheme="minorEastAsia" w:cs="宋体"/>
          <w:color w:val="231F20"/>
          <w:sz w:val="24"/>
        </w:rPr>
      </w:pPr>
      <w:r>
        <w:rPr>
          <w:rFonts w:asciiTheme="minorEastAsia" w:hAnsiTheme="minorEastAsia" w:cs="宋体" w:hint="eastAsia"/>
          <w:color w:val="231F20"/>
          <w:sz w:val="24"/>
        </w:rPr>
        <w:t>（1）培训：导管室护士除了要具备风险意识，评判性思维能力，敏锐的观察力，良好的沟通能力外，还要有扎实的理论知识及熟练的操作能力。为了更好的配合医生完成药物</w:t>
      </w:r>
      <w:r>
        <w:rPr>
          <w:rFonts w:asciiTheme="minorEastAsia" w:hAnsiTheme="minorEastAsia" w:cs="宋体" w:hint="eastAsia"/>
          <w:sz w:val="24"/>
        </w:rPr>
        <w:t>球囊治疗技术，</w:t>
      </w:r>
      <w:r>
        <w:rPr>
          <w:rFonts w:asciiTheme="minorEastAsia" w:hAnsiTheme="minorEastAsia" w:cs="宋体" w:hint="eastAsia"/>
          <w:color w:val="231F20"/>
          <w:sz w:val="24"/>
        </w:rPr>
        <w:t>科室采用</w:t>
      </w:r>
      <w:r>
        <w:rPr>
          <w:rFonts w:asciiTheme="minorEastAsia" w:hAnsiTheme="minorEastAsia" w:cs="宋体"/>
          <w:color w:val="231F20"/>
          <w:sz w:val="24"/>
        </w:rPr>
        <w:t>自学、集体授课</w:t>
      </w:r>
      <w:r>
        <w:rPr>
          <w:rFonts w:asciiTheme="minorEastAsia" w:hAnsiTheme="minorEastAsia" w:cs="宋体" w:hint="eastAsia"/>
          <w:color w:val="231F20"/>
          <w:sz w:val="24"/>
        </w:rPr>
        <w:t>及模拟</w:t>
      </w:r>
      <w:r>
        <w:rPr>
          <w:rFonts w:asciiTheme="minorEastAsia" w:hAnsiTheme="minorEastAsia" w:cs="宋体"/>
          <w:color w:val="231F20"/>
          <w:sz w:val="24"/>
        </w:rPr>
        <w:t>操作</w:t>
      </w:r>
      <w:r>
        <w:rPr>
          <w:rFonts w:asciiTheme="minorEastAsia" w:hAnsiTheme="minorEastAsia" w:cs="宋体" w:hint="eastAsia"/>
          <w:color w:val="231F20"/>
          <w:sz w:val="24"/>
        </w:rPr>
        <w:t>等多种形式进行培训。首先训练护士自学的能力，鼓励其主动查阅文献，了解药物球囊前沿知识；带领护士详细解读药物球囊说明书</w:t>
      </w:r>
      <w:r>
        <w:rPr>
          <w:rFonts w:asciiTheme="minorEastAsia" w:hAnsiTheme="minorEastAsia" w:hint="eastAsia"/>
          <w:sz w:val="24"/>
        </w:rPr>
        <w:t>，</w:t>
      </w:r>
      <w:r>
        <w:rPr>
          <w:rFonts w:asciiTheme="minorEastAsia" w:hAnsiTheme="minorEastAsia"/>
          <w:sz w:val="24"/>
        </w:rPr>
        <w:t>了解结构组成</w:t>
      </w:r>
      <w:r>
        <w:rPr>
          <w:rFonts w:asciiTheme="minorEastAsia" w:hAnsiTheme="minorEastAsia" w:hint="eastAsia"/>
          <w:sz w:val="24"/>
        </w:rPr>
        <w:t>、</w:t>
      </w:r>
      <w:r>
        <w:rPr>
          <w:rFonts w:asciiTheme="minorEastAsia" w:hAnsiTheme="minorEastAsia"/>
          <w:sz w:val="24"/>
        </w:rPr>
        <w:t>使用前检查要点、术前准备、术中注意事项</w:t>
      </w:r>
      <w:r>
        <w:rPr>
          <w:rFonts w:asciiTheme="minorEastAsia" w:hAnsiTheme="minorEastAsia" w:hint="eastAsia"/>
          <w:sz w:val="24"/>
        </w:rPr>
        <w:t>等；科室制定标准化操作SOP</w:t>
      </w:r>
      <w:r>
        <w:rPr>
          <w:rFonts w:asciiTheme="minorEastAsia" w:hAnsiTheme="minorEastAsia" w:cs="宋体" w:hint="eastAsia"/>
          <w:color w:val="231F20"/>
          <w:sz w:val="24"/>
        </w:rPr>
        <w:t>及质量控制标准，并对照标准，掌握标准；邀请医生演示药物涂层球囊使用流程，根据演示，护士梳理配合要点，确保工作中能紧密高效配合。培训结束后对全科护士进行模拟考核，合格后方能独立配合介入医生完成药物球囊治疗技术。</w:t>
      </w:r>
    </w:p>
    <w:p w:rsidR="009F3834" w:rsidRDefault="00694069">
      <w:pPr>
        <w:widowControl/>
        <w:spacing w:line="360" w:lineRule="auto"/>
        <w:ind w:firstLineChars="150" w:firstLine="360"/>
        <w:jc w:val="left"/>
        <w:rPr>
          <w:rFonts w:asciiTheme="minorEastAsia" w:hAnsiTheme="minorEastAsia" w:cs="宋体"/>
          <w:color w:val="231F20"/>
          <w:sz w:val="24"/>
        </w:rPr>
      </w:pPr>
      <w:r>
        <w:rPr>
          <w:rFonts w:asciiTheme="minorEastAsia" w:hAnsiTheme="minorEastAsia" w:cs="宋体" w:hint="eastAsia"/>
          <w:color w:val="231F20"/>
          <w:sz w:val="24"/>
        </w:rPr>
        <w:t>(2)</w:t>
      </w:r>
      <w:r>
        <w:rPr>
          <w:rFonts w:asciiTheme="minorEastAsia" w:hAnsiTheme="minorEastAsia" w:cs="宋体"/>
          <w:color w:val="231F20"/>
          <w:sz w:val="24"/>
        </w:rPr>
        <w:t>术前准备①术前评估</w:t>
      </w:r>
      <w:r>
        <w:rPr>
          <w:rFonts w:asciiTheme="minorEastAsia" w:hAnsiTheme="minorEastAsia" w:cs="宋体" w:hint="eastAsia"/>
          <w:color w:val="231F20"/>
          <w:sz w:val="24"/>
        </w:rPr>
        <w:t xml:space="preserve">  </w:t>
      </w:r>
      <w:r>
        <w:rPr>
          <w:rFonts w:asciiTheme="minorEastAsia" w:hAnsiTheme="minorEastAsia" w:cs="宋体"/>
          <w:color w:val="231F20"/>
          <w:sz w:val="24"/>
        </w:rPr>
        <w:t>手术前</w:t>
      </w:r>
      <w:r>
        <w:rPr>
          <w:rFonts w:asciiTheme="minorEastAsia" w:hAnsiTheme="minorEastAsia" w:cs="宋体" w:hint="eastAsia"/>
          <w:color w:val="231F20"/>
          <w:sz w:val="24"/>
        </w:rPr>
        <w:t>进行</w:t>
      </w:r>
      <w:r>
        <w:rPr>
          <w:rFonts w:asciiTheme="minorEastAsia" w:hAnsiTheme="minorEastAsia" w:cs="宋体"/>
          <w:color w:val="231F20"/>
          <w:sz w:val="24"/>
        </w:rPr>
        <w:t>讨论，参加人员</w:t>
      </w:r>
      <w:r>
        <w:rPr>
          <w:rFonts w:asciiTheme="minorEastAsia" w:hAnsiTheme="minorEastAsia" w:cs="宋体" w:hint="eastAsia"/>
          <w:color w:val="231F20"/>
          <w:sz w:val="24"/>
        </w:rPr>
        <w:t>为治疗</w:t>
      </w:r>
      <w:r>
        <w:rPr>
          <w:rFonts w:asciiTheme="minorEastAsia" w:hAnsiTheme="minorEastAsia" w:cs="宋体"/>
          <w:color w:val="231F20"/>
          <w:sz w:val="24"/>
        </w:rPr>
        <w:t>护士</w:t>
      </w:r>
      <w:r>
        <w:rPr>
          <w:rFonts w:asciiTheme="minorEastAsia" w:hAnsiTheme="minorEastAsia" w:cs="宋体" w:hint="eastAsia"/>
          <w:color w:val="231F20"/>
          <w:sz w:val="24"/>
        </w:rPr>
        <w:t>、</w:t>
      </w:r>
      <w:r>
        <w:rPr>
          <w:rFonts w:asciiTheme="minorEastAsia" w:hAnsiTheme="minorEastAsia" w:cs="宋体"/>
          <w:color w:val="231F20"/>
          <w:sz w:val="24"/>
        </w:rPr>
        <w:t>巡回护士、导管室技师、心内科医师，全面评估患者的基本情况，探讨手术的具体方案、过程，尤其是术中可能出现的意外，做好应急预案</w:t>
      </w:r>
      <w:r>
        <w:rPr>
          <w:rFonts w:asciiTheme="minorEastAsia" w:hAnsiTheme="minorEastAsia" w:cs="宋体" w:hint="eastAsia"/>
          <w:color w:val="231F20"/>
          <w:sz w:val="24"/>
        </w:rPr>
        <w:t>，并查看术前准备是否完善。</w:t>
      </w:r>
    </w:p>
    <w:p w:rsidR="009F3834" w:rsidRDefault="00694069">
      <w:pPr>
        <w:widowControl/>
        <w:spacing w:line="360" w:lineRule="auto"/>
        <w:jc w:val="left"/>
        <w:rPr>
          <w:rFonts w:asciiTheme="minorEastAsia" w:hAnsiTheme="minorEastAsia" w:cs="宋体"/>
          <w:color w:val="231F20"/>
          <w:sz w:val="24"/>
        </w:rPr>
      </w:pPr>
      <w:r>
        <w:rPr>
          <w:rFonts w:asciiTheme="minorEastAsia" w:hAnsiTheme="minorEastAsia" w:cs="宋体"/>
          <w:color w:val="231F20"/>
          <w:sz w:val="24"/>
        </w:rPr>
        <w:t>②环境及物品准备</w:t>
      </w:r>
      <w:r>
        <w:rPr>
          <w:rFonts w:asciiTheme="minorEastAsia" w:hAnsiTheme="minorEastAsia" w:cs="宋体" w:hint="eastAsia"/>
          <w:color w:val="231F20"/>
          <w:sz w:val="24"/>
        </w:rPr>
        <w:t xml:space="preserve">  通过阅读冠状动脉造影影像，了解患者靶病变直径及长度，备齐匹配的药物球囊等相关耗材、器械和药品，确保物品齐全，且</w:t>
      </w:r>
      <w:r>
        <w:rPr>
          <w:rFonts w:asciiTheme="minorEastAsia" w:hAnsiTheme="minorEastAsia" w:cs="宋体"/>
          <w:color w:val="231F20"/>
          <w:sz w:val="24"/>
        </w:rPr>
        <w:t>处于完好备用状态。③心理护理</w:t>
      </w:r>
      <w:r>
        <w:rPr>
          <w:rFonts w:asciiTheme="minorEastAsia" w:hAnsiTheme="minorEastAsia" w:cs="宋体" w:hint="eastAsia"/>
          <w:color w:val="231F20"/>
          <w:sz w:val="24"/>
        </w:rPr>
        <w:t xml:space="preserve">  </w:t>
      </w:r>
      <w:r>
        <w:rPr>
          <w:rFonts w:asciiTheme="minorEastAsia" w:hAnsiTheme="minorEastAsia" w:cs="宋体"/>
          <w:color w:val="231F20"/>
          <w:sz w:val="24"/>
        </w:rPr>
        <w:t xml:space="preserve">巡回护士术前l </w:t>
      </w:r>
      <w:r>
        <w:rPr>
          <w:rFonts w:asciiTheme="minorEastAsia" w:hAnsiTheme="minorEastAsia" w:cs="宋体" w:hint="eastAsia"/>
          <w:color w:val="231F20"/>
          <w:sz w:val="24"/>
        </w:rPr>
        <w:t>天</w:t>
      </w:r>
      <w:r>
        <w:rPr>
          <w:rFonts w:asciiTheme="minorEastAsia" w:hAnsiTheme="minorEastAsia" w:cs="宋体"/>
          <w:color w:val="231F20"/>
          <w:sz w:val="24"/>
        </w:rPr>
        <w:t>到病房访视患者，</w:t>
      </w:r>
      <w:r>
        <w:rPr>
          <w:rFonts w:asciiTheme="minorEastAsia" w:hAnsiTheme="minorEastAsia" w:cs="宋体" w:hint="eastAsia"/>
          <w:color w:val="231F20"/>
          <w:sz w:val="24"/>
        </w:rPr>
        <w:t>向患者及家属</w:t>
      </w:r>
      <w:r>
        <w:rPr>
          <w:rFonts w:asciiTheme="minorEastAsia" w:hAnsiTheme="minorEastAsia" w:cs="宋体"/>
          <w:color w:val="231F20"/>
          <w:sz w:val="24"/>
        </w:rPr>
        <w:t>介绍介入导管室的环境</w:t>
      </w:r>
      <w:r>
        <w:rPr>
          <w:rFonts w:asciiTheme="minorEastAsia" w:hAnsiTheme="minorEastAsia" w:cs="宋体" w:hint="eastAsia"/>
          <w:color w:val="231F20"/>
          <w:sz w:val="24"/>
        </w:rPr>
        <w:t>，</w:t>
      </w:r>
      <w:r>
        <w:rPr>
          <w:rFonts w:asciiTheme="minorEastAsia" w:hAnsiTheme="minorEastAsia" w:cs="宋体"/>
          <w:color w:val="231F20"/>
          <w:sz w:val="24"/>
        </w:rPr>
        <w:t>手术过程，</w:t>
      </w:r>
      <w:r>
        <w:rPr>
          <w:rFonts w:asciiTheme="minorEastAsia" w:hAnsiTheme="minorEastAsia" w:cs="宋体" w:hint="eastAsia"/>
          <w:color w:val="231F20"/>
          <w:sz w:val="24"/>
        </w:rPr>
        <w:t>缓解紧张焦虑情绪，以良好的心态配合手术顺利进行。</w:t>
      </w:r>
    </w:p>
    <w:p w:rsidR="009F3834" w:rsidRDefault="00694069">
      <w:pPr>
        <w:widowControl/>
        <w:spacing w:line="360" w:lineRule="auto"/>
        <w:jc w:val="left"/>
        <w:rPr>
          <w:rFonts w:ascii="黑体" w:eastAsia="黑体" w:hAnsi="黑体" w:cs="黑体"/>
          <w:b/>
          <w:bCs/>
          <w:color w:val="231F20"/>
          <w:sz w:val="24"/>
        </w:rPr>
      </w:pPr>
      <w:r>
        <w:rPr>
          <w:rFonts w:ascii="黑体" w:eastAsia="黑体" w:hAnsi="黑体" w:cs="黑体" w:hint="eastAsia"/>
          <w:b/>
          <w:bCs/>
          <w:color w:val="231F20"/>
          <w:sz w:val="24"/>
        </w:rPr>
        <w:t>2.2术中配合</w:t>
      </w:r>
    </w:p>
    <w:p w:rsidR="009F3834" w:rsidRDefault="00694069">
      <w:pPr>
        <w:widowControl/>
        <w:spacing w:line="360" w:lineRule="auto"/>
        <w:ind w:firstLineChars="100" w:firstLine="240"/>
        <w:jc w:val="left"/>
        <w:rPr>
          <w:rFonts w:asciiTheme="minorEastAsia" w:hAnsiTheme="minorEastAsia" w:cs="宋体"/>
          <w:sz w:val="24"/>
        </w:rPr>
      </w:pPr>
      <w:r>
        <w:rPr>
          <w:rFonts w:asciiTheme="minorEastAsia" w:hAnsiTheme="minorEastAsia" w:cs="宋体" w:hint="eastAsia"/>
          <w:sz w:val="24"/>
        </w:rPr>
        <w:lastRenderedPageBreak/>
        <w:t>（1）</w:t>
      </w:r>
      <w:r>
        <w:rPr>
          <w:rFonts w:asciiTheme="minorEastAsia" w:hAnsiTheme="minorEastAsia" w:cs="宋体"/>
          <w:sz w:val="24"/>
        </w:rPr>
        <w:t>于患者左上肢建立一条以上静脉通</w:t>
      </w:r>
      <w:r>
        <w:rPr>
          <w:rFonts w:asciiTheme="minorEastAsia" w:hAnsiTheme="minorEastAsia" w:cs="宋体" w:hint="eastAsia"/>
          <w:sz w:val="24"/>
        </w:rPr>
        <w:t>路</w:t>
      </w:r>
      <w:r>
        <w:rPr>
          <w:rFonts w:asciiTheme="minorEastAsia" w:hAnsiTheme="minorEastAsia" w:cs="宋体"/>
          <w:sz w:val="24"/>
        </w:rPr>
        <w:t>,</w:t>
      </w:r>
      <w:r>
        <w:rPr>
          <w:rFonts w:asciiTheme="minorEastAsia" w:hAnsiTheme="minorEastAsia" w:cs="宋体" w:hint="eastAsia"/>
          <w:sz w:val="24"/>
        </w:rPr>
        <w:t>保留静脉留置针，</w:t>
      </w:r>
      <w:r>
        <w:rPr>
          <w:rFonts w:asciiTheme="minorEastAsia" w:hAnsiTheme="minorEastAsia" w:cs="宋体"/>
          <w:sz w:val="24"/>
        </w:rPr>
        <w:t>滴注</w:t>
      </w:r>
      <w:r>
        <w:rPr>
          <w:rFonts w:asciiTheme="minorEastAsia" w:hAnsiTheme="minorEastAsia" w:cs="宋体" w:hint="eastAsia"/>
          <w:sz w:val="24"/>
        </w:rPr>
        <w:t>生理盐水</w:t>
      </w:r>
      <w:r>
        <w:rPr>
          <w:rFonts w:asciiTheme="minorEastAsia" w:hAnsiTheme="minorEastAsia" w:cs="宋体"/>
          <w:sz w:val="24"/>
        </w:rPr>
        <w:t xml:space="preserve">500 </w:t>
      </w:r>
      <w:proofErr w:type="spellStart"/>
      <w:r>
        <w:rPr>
          <w:rFonts w:asciiTheme="minorEastAsia" w:hAnsiTheme="minorEastAsia" w:cs="宋体"/>
          <w:sz w:val="24"/>
        </w:rPr>
        <w:t>mL</w:t>
      </w:r>
      <w:proofErr w:type="spellEnd"/>
      <w:r>
        <w:rPr>
          <w:rFonts w:asciiTheme="minorEastAsia" w:hAnsiTheme="minorEastAsia" w:cs="宋体"/>
          <w:sz w:val="24"/>
        </w:rPr>
        <w:t xml:space="preserve"> 进行水化</w:t>
      </w:r>
      <w:r>
        <w:rPr>
          <w:rFonts w:asciiTheme="minorEastAsia" w:hAnsiTheme="minorEastAsia" w:cs="宋体" w:hint="eastAsia"/>
          <w:sz w:val="24"/>
        </w:rPr>
        <w:t>；</w:t>
      </w:r>
      <w:r>
        <w:rPr>
          <w:rFonts w:asciiTheme="minorEastAsia" w:hAnsiTheme="minorEastAsia" w:cs="宋体"/>
          <w:sz w:val="24"/>
        </w:rPr>
        <w:t>行心电监护</w:t>
      </w:r>
      <w:r>
        <w:rPr>
          <w:rFonts w:asciiTheme="minorEastAsia" w:hAnsiTheme="minorEastAsia" w:cs="宋体" w:hint="eastAsia"/>
          <w:sz w:val="24"/>
        </w:rPr>
        <w:t>；备齐</w:t>
      </w:r>
      <w:r>
        <w:rPr>
          <w:rFonts w:asciiTheme="minorEastAsia" w:hAnsiTheme="minorEastAsia" w:cs="宋体"/>
          <w:sz w:val="24"/>
        </w:rPr>
        <w:t>手术</w:t>
      </w:r>
      <w:r>
        <w:rPr>
          <w:rFonts w:asciiTheme="minorEastAsia" w:hAnsiTheme="minorEastAsia" w:cs="宋体" w:hint="eastAsia"/>
          <w:sz w:val="24"/>
        </w:rPr>
        <w:t>所需用物。为患者播放舒缓的轻音乐，以缓解手术带来的紧张情绪。</w:t>
      </w:r>
    </w:p>
    <w:p w:rsidR="009F3834" w:rsidRDefault="00694069">
      <w:pPr>
        <w:widowControl/>
        <w:spacing w:line="360" w:lineRule="auto"/>
        <w:ind w:firstLineChars="100" w:firstLine="240"/>
        <w:jc w:val="left"/>
        <w:rPr>
          <w:rFonts w:asciiTheme="minorEastAsia" w:hAnsiTheme="minorEastAsia" w:cs="宋体"/>
          <w:sz w:val="24"/>
        </w:rPr>
      </w:pPr>
      <w:r>
        <w:rPr>
          <w:rFonts w:asciiTheme="minorEastAsia" w:hAnsiTheme="minorEastAsia" w:cs="宋体" w:hint="eastAsia"/>
          <w:sz w:val="24"/>
        </w:rPr>
        <w:t>（2）</w:t>
      </w:r>
      <w:r>
        <w:rPr>
          <w:rFonts w:asciiTheme="minorEastAsia" w:hAnsiTheme="minorEastAsia" w:cs="宋体"/>
          <w:sz w:val="24"/>
        </w:rPr>
        <w:t>术中持续监测</w:t>
      </w:r>
      <w:r>
        <w:rPr>
          <w:rFonts w:asciiTheme="minorEastAsia" w:hAnsiTheme="minorEastAsia" w:cs="宋体" w:hint="eastAsia"/>
          <w:sz w:val="24"/>
        </w:rPr>
        <w:t>患者的心电、血压（有创和无创）、</w:t>
      </w:r>
      <w:r>
        <w:rPr>
          <w:rFonts w:asciiTheme="minorEastAsia" w:hAnsiTheme="minorEastAsia" w:cs="宋体"/>
          <w:sz w:val="24"/>
        </w:rPr>
        <w:t>脉搏血氧饱和度</w:t>
      </w:r>
      <w:r>
        <w:rPr>
          <w:rFonts w:asciiTheme="minorEastAsia" w:hAnsiTheme="minorEastAsia" w:cs="宋体" w:hint="eastAsia"/>
          <w:sz w:val="24"/>
        </w:rPr>
        <w:t>及呼吸；严密</w:t>
      </w:r>
      <w:r>
        <w:rPr>
          <w:rFonts w:asciiTheme="minorEastAsia" w:hAnsiTheme="minorEastAsia" w:cs="宋体"/>
          <w:sz w:val="24"/>
        </w:rPr>
        <w:t>观察手术进程</w:t>
      </w:r>
      <w:r>
        <w:rPr>
          <w:rFonts w:asciiTheme="minorEastAsia" w:hAnsiTheme="minorEastAsia" w:cs="宋体" w:hint="eastAsia"/>
          <w:sz w:val="24"/>
        </w:rPr>
        <w:t>；</w:t>
      </w:r>
      <w:r>
        <w:rPr>
          <w:rFonts w:asciiTheme="minorEastAsia" w:hAnsiTheme="minorEastAsia" w:cs="宋体"/>
          <w:sz w:val="24"/>
        </w:rPr>
        <w:t>术中遵医嘱</w:t>
      </w:r>
      <w:r>
        <w:rPr>
          <w:rFonts w:asciiTheme="minorEastAsia" w:hAnsiTheme="minorEastAsia" w:cs="宋体" w:hint="eastAsia"/>
          <w:sz w:val="24"/>
        </w:rPr>
        <w:t>准确</w:t>
      </w:r>
      <w:r>
        <w:rPr>
          <w:rFonts w:asciiTheme="minorEastAsia" w:hAnsiTheme="minorEastAsia" w:cs="宋体"/>
          <w:sz w:val="24"/>
        </w:rPr>
        <w:t>用药 ,并观察用药后生命体征变化情况</w:t>
      </w:r>
      <w:r>
        <w:rPr>
          <w:rFonts w:asciiTheme="minorEastAsia" w:hAnsiTheme="minorEastAsia" w:cs="宋体" w:hint="eastAsia"/>
          <w:sz w:val="24"/>
        </w:rPr>
        <w:t>并做好记录。</w:t>
      </w:r>
    </w:p>
    <w:p w:rsidR="009F3834" w:rsidRDefault="00694069">
      <w:pPr>
        <w:widowControl/>
        <w:spacing w:line="360" w:lineRule="auto"/>
        <w:ind w:firstLineChars="100" w:firstLine="240"/>
        <w:jc w:val="left"/>
        <w:rPr>
          <w:rFonts w:asciiTheme="minorEastAsia" w:hAnsiTheme="minorEastAsia" w:cs="宋体"/>
          <w:sz w:val="24"/>
        </w:rPr>
      </w:pPr>
      <w:r>
        <w:rPr>
          <w:rFonts w:asciiTheme="minorEastAsia" w:hAnsiTheme="minorEastAsia" w:cs="宋体" w:hint="eastAsia"/>
          <w:sz w:val="24"/>
        </w:rPr>
        <w:t xml:space="preserve">（3）治疗护士密切跟随手术及影像进程，及时准确传递所需物品。医生首先使用传统或半顺应性球囊，对靶病变进行充分的预扩张，球囊/血管直径比率 0.8-1.0，使用适中的压力（8-14 </w:t>
      </w:r>
      <w:proofErr w:type="spellStart"/>
      <w:r>
        <w:rPr>
          <w:rFonts w:asciiTheme="minorEastAsia" w:hAnsiTheme="minorEastAsia" w:cs="宋体" w:hint="eastAsia"/>
          <w:sz w:val="24"/>
        </w:rPr>
        <w:t>atm</w:t>
      </w:r>
      <w:proofErr w:type="spellEnd"/>
      <w:r>
        <w:rPr>
          <w:rFonts w:asciiTheme="minorEastAsia" w:hAnsiTheme="minorEastAsia" w:cs="宋体" w:hint="eastAsia"/>
          <w:sz w:val="24"/>
        </w:rPr>
        <w:t>），以避免夹层</w:t>
      </w:r>
      <w:r>
        <w:rPr>
          <w:rFonts w:hint="eastAsia"/>
        </w:rPr>
        <w:t>[4]</w:t>
      </w:r>
      <w:r>
        <w:rPr>
          <w:rFonts w:asciiTheme="minorEastAsia" w:hAnsiTheme="minorEastAsia" w:cs="宋体" w:hint="eastAsia"/>
          <w:sz w:val="24"/>
        </w:rPr>
        <w:t>。对于扩张不充分的，选择非顺应性球囊或切割球囊进行充分预扩张；或者采用辅助血管成像技术（IVUS, OCT）,功能性测试（FFR）；充分扩张后给予造影，要求残余狭窄≤30%，无夹层或仅为A或B级夹层，并且TIMI血流III级。按照患者的公斤体重（</w:t>
      </w:r>
      <w:r>
        <w:rPr>
          <w:rFonts w:asciiTheme="minorEastAsia" w:hAnsiTheme="minorEastAsia" w:cs="宋体"/>
          <w:sz w:val="24"/>
        </w:rPr>
        <w:t>120</w:t>
      </w:r>
      <w:r>
        <w:rPr>
          <w:rFonts w:asciiTheme="minorEastAsia" w:hAnsiTheme="minorEastAsia"/>
          <w:sz w:val="24"/>
        </w:rPr>
        <w:t xml:space="preserve"> IU/kg</w:t>
      </w:r>
      <w:r>
        <w:rPr>
          <w:rFonts w:asciiTheme="minorEastAsia" w:hAnsiTheme="minorEastAsia" w:hint="eastAsia"/>
          <w:sz w:val="24"/>
        </w:rPr>
        <w:t>）</w:t>
      </w:r>
      <w:r>
        <w:rPr>
          <w:rFonts w:asciiTheme="minorEastAsia" w:hAnsiTheme="minorEastAsia" w:cs="宋体" w:hint="eastAsia"/>
          <w:sz w:val="24"/>
        </w:rPr>
        <w:t>给予肝素抗凝，使</w:t>
      </w:r>
      <w:r>
        <w:rPr>
          <w:rFonts w:asciiTheme="minorEastAsia" w:hAnsiTheme="minorEastAsia" w:cs="宋体"/>
          <w:sz w:val="24"/>
        </w:rPr>
        <w:t xml:space="preserve"> </w:t>
      </w:r>
      <w:r>
        <w:rPr>
          <w:rFonts w:asciiTheme="minorEastAsia" w:hAnsiTheme="minorEastAsia"/>
          <w:sz w:val="24"/>
        </w:rPr>
        <w:t>ACT</w:t>
      </w:r>
      <w:r>
        <w:rPr>
          <w:rFonts w:asciiTheme="minorEastAsia" w:hAnsiTheme="minorEastAsia" w:cs="宋体" w:hint="eastAsia"/>
          <w:sz w:val="24"/>
        </w:rPr>
        <w:t>值保持</w:t>
      </w:r>
      <w:r>
        <w:rPr>
          <w:rFonts w:asciiTheme="minorEastAsia" w:hAnsiTheme="minorEastAsia"/>
          <w:sz w:val="24"/>
        </w:rPr>
        <w:t>250s</w:t>
      </w:r>
      <w:r>
        <w:rPr>
          <w:rFonts w:asciiTheme="minorEastAsia" w:hAnsiTheme="minorEastAsia" w:cs="宋体" w:hint="eastAsia"/>
          <w:sz w:val="24"/>
        </w:rPr>
        <w:t>以上，护士正确测定ACT值，及时汇报术者并做好记录。</w:t>
      </w:r>
    </w:p>
    <w:p w:rsidR="009F3834" w:rsidRDefault="00694069">
      <w:pPr>
        <w:widowControl/>
        <w:spacing w:line="360" w:lineRule="auto"/>
        <w:ind w:firstLineChars="100" w:firstLine="240"/>
        <w:jc w:val="left"/>
        <w:rPr>
          <w:rFonts w:asciiTheme="minorEastAsia" w:hAnsiTheme="minorEastAsia" w:cs="宋体"/>
          <w:sz w:val="24"/>
        </w:rPr>
      </w:pPr>
      <w:r>
        <w:rPr>
          <w:rFonts w:asciiTheme="minorEastAsia" w:hAnsiTheme="minorEastAsia" w:hint="eastAsia"/>
          <w:sz w:val="24"/>
        </w:rPr>
        <w:t>（4）</w:t>
      </w:r>
      <w:r>
        <w:rPr>
          <w:rFonts w:asciiTheme="minorEastAsia" w:hAnsiTheme="minorEastAsia" w:cs="宋体" w:hint="eastAsia"/>
          <w:sz w:val="24"/>
        </w:rPr>
        <w:t>为保证治疗效果，要正确测量管腔直径及病变长度，选择匹配的药物球囊，避免病变部位与药物球囊之间的地理缺失，要求确保药物球囊覆盖预处理部位长度并超出边缘各</w:t>
      </w:r>
      <w:r>
        <w:rPr>
          <w:rFonts w:asciiTheme="minorEastAsia" w:hAnsiTheme="minorEastAsia"/>
          <w:sz w:val="24"/>
        </w:rPr>
        <w:t>2</w:t>
      </w:r>
      <w:r>
        <w:rPr>
          <w:rFonts w:asciiTheme="minorEastAsia" w:hAnsiTheme="minorEastAsia" w:cs="宋体" w:hint="eastAsia"/>
          <w:sz w:val="24"/>
        </w:rPr>
        <w:t>～</w:t>
      </w:r>
      <w:r>
        <w:rPr>
          <w:rFonts w:asciiTheme="minorEastAsia" w:hAnsiTheme="minorEastAsia"/>
          <w:sz w:val="24"/>
        </w:rPr>
        <w:t>3 mm</w:t>
      </w:r>
      <w:r>
        <w:rPr>
          <w:rFonts w:asciiTheme="minorEastAsia" w:hAnsiTheme="minorEastAsia" w:cs="宋体" w:hint="eastAsia"/>
          <w:sz w:val="24"/>
        </w:rPr>
        <w:t>。双人核对无误后准确递送药物球囊。为避免药物球囊涂层损坏分层，治疗护士注意提醒术者禁止直接触摸药物球囊，避免擦拭药物球囊表面或接触液体。</w:t>
      </w:r>
    </w:p>
    <w:p w:rsidR="009F3834" w:rsidRDefault="00694069">
      <w:pPr>
        <w:widowControl/>
        <w:spacing w:line="360" w:lineRule="auto"/>
        <w:ind w:firstLineChars="100" w:firstLine="240"/>
        <w:jc w:val="left"/>
        <w:rPr>
          <w:ins w:id="2" w:author="Administrator" w:date="2020-03-30T21:12:00Z"/>
          <w:rFonts w:asciiTheme="minorEastAsia" w:hAnsiTheme="minorEastAsia" w:cs="宋体"/>
          <w:sz w:val="24"/>
        </w:rPr>
      </w:pPr>
      <w:r>
        <w:rPr>
          <w:rFonts w:asciiTheme="minorEastAsia" w:hAnsiTheme="minorEastAsia" w:cs="宋体" w:hint="eastAsia"/>
          <w:sz w:val="24"/>
        </w:rPr>
        <w:t>（5）球囊充气时的配合。球囊扩张时，其紫杉醇涂层表面与血管相接触，达到治疗的目的。当</w:t>
      </w:r>
      <w:r>
        <w:rPr>
          <w:rFonts w:asciiTheme="minorEastAsia" w:hAnsiTheme="minorEastAsia"/>
          <w:sz w:val="24"/>
        </w:rPr>
        <w:t>PTCA</w:t>
      </w:r>
      <w:r>
        <w:rPr>
          <w:rFonts w:asciiTheme="minorEastAsia" w:hAnsiTheme="minorEastAsia" w:cs="宋体" w:hint="eastAsia"/>
          <w:sz w:val="24"/>
        </w:rPr>
        <w:t>导管越过狭窄后，术者给予球囊充气，扩张药物球囊时使用命名压 6-8atm，以避免夹层。护士点击导管检查床上的计时按键开始计时，每隔10S汇报球囊充气时间并记录，此过程使药物输入血管壁，药物球囊的扩张时间持续</w:t>
      </w:r>
      <w:r>
        <w:rPr>
          <w:rFonts w:asciiTheme="minorEastAsia" w:hAnsiTheme="minorEastAsia" w:cs="宋体"/>
          <w:sz w:val="24"/>
        </w:rPr>
        <w:t>30</w:t>
      </w:r>
      <w:r>
        <w:rPr>
          <w:rFonts w:ascii="Tahoma" w:hAnsi="Tahoma" w:cs="Tahoma"/>
          <w:sz w:val="24"/>
        </w:rPr>
        <w:t>~</w:t>
      </w:r>
      <w:r>
        <w:rPr>
          <w:rFonts w:asciiTheme="minorEastAsia" w:hAnsiTheme="minorEastAsia" w:cs="宋体"/>
          <w:sz w:val="24"/>
        </w:rPr>
        <w:t>60</w:t>
      </w:r>
      <w:r>
        <w:rPr>
          <w:rFonts w:asciiTheme="minorEastAsia" w:hAnsiTheme="minorEastAsia" w:cs="宋体" w:hint="eastAsia"/>
          <w:sz w:val="24"/>
        </w:rPr>
        <w:t>s。由于球囊扩张阻断冠脉血流</w:t>
      </w:r>
      <w:r>
        <w:rPr>
          <w:rFonts w:asciiTheme="minorEastAsia" w:hAnsiTheme="minorEastAsia" w:cs="宋体"/>
          <w:sz w:val="24"/>
        </w:rPr>
        <w:t>,</w:t>
      </w:r>
      <w:r>
        <w:rPr>
          <w:rFonts w:asciiTheme="minorEastAsia" w:hAnsiTheme="minorEastAsia" w:cs="宋体" w:hint="eastAsia"/>
          <w:sz w:val="24"/>
        </w:rPr>
        <w:t>。要提前告知患者可能会产生胸闷、胸痛等不适</w:t>
      </w:r>
      <w:r>
        <w:rPr>
          <w:rFonts w:asciiTheme="minorEastAsia" w:hAnsiTheme="minorEastAsia" w:cs="宋体"/>
          <w:sz w:val="24"/>
        </w:rPr>
        <w:t>,</w:t>
      </w:r>
      <w:r>
        <w:rPr>
          <w:rFonts w:asciiTheme="minorEastAsia" w:hAnsiTheme="minorEastAsia" w:cs="宋体" w:hint="eastAsia"/>
          <w:sz w:val="24"/>
        </w:rPr>
        <w:t>以及心律、心率、血压的改变，引导患者倾听音乐，使患者处于放松状态，平静呼吸。药物球囊释放后护士要及时询问患者感受</w:t>
      </w:r>
      <w:r>
        <w:rPr>
          <w:rFonts w:asciiTheme="minorEastAsia" w:hAnsiTheme="minorEastAsia" w:cs="宋体"/>
          <w:sz w:val="24"/>
        </w:rPr>
        <w:t>,</w:t>
      </w:r>
      <w:r>
        <w:rPr>
          <w:rFonts w:asciiTheme="minorEastAsia" w:hAnsiTheme="minorEastAsia" w:cs="宋体" w:hint="eastAsia"/>
          <w:sz w:val="24"/>
        </w:rPr>
        <w:t>一旦患者出现胸闷、胸痛症状时，安抚患者，给予充分心理支持，使其，减轻紧张、焦虑情绪，达到最佳的治疗状态，同时护士要严密监测患者心律、心率、血压变化情况</w:t>
      </w:r>
      <w:r>
        <w:rPr>
          <w:rFonts w:asciiTheme="minorEastAsia" w:hAnsiTheme="minorEastAsia" w:cs="宋体"/>
          <w:sz w:val="24"/>
        </w:rPr>
        <w:t>,</w:t>
      </w:r>
      <w:r>
        <w:rPr>
          <w:rFonts w:asciiTheme="minorEastAsia" w:hAnsiTheme="minorEastAsia" w:cs="宋体" w:hint="eastAsia"/>
          <w:sz w:val="24"/>
        </w:rPr>
        <w:lastRenderedPageBreak/>
        <w:t>及时告知术者，积极采取相应处理措施。确保药物涂层球囊进入人体后在2分钟内送达病变部位。</w:t>
      </w:r>
    </w:p>
    <w:p w:rsidR="009F3834" w:rsidRDefault="00694069">
      <w:pPr>
        <w:widowControl/>
        <w:spacing w:line="360" w:lineRule="auto"/>
        <w:ind w:firstLineChars="100" w:firstLine="240"/>
        <w:jc w:val="left"/>
        <w:rPr>
          <w:ins w:id="3" w:author="周文韬" w:date="2020-03-31T16:48:00Z"/>
          <w:rFonts w:asciiTheme="minorEastAsia" w:hAnsiTheme="minorEastAsia" w:cs="宋体"/>
          <w:sz w:val="24"/>
        </w:rPr>
      </w:pPr>
      <w:r>
        <w:rPr>
          <w:rFonts w:asciiTheme="minorEastAsia" w:hAnsiTheme="minorEastAsia" w:cs="宋体" w:hint="eastAsia"/>
          <w:sz w:val="24"/>
        </w:rPr>
        <w:t>（6）药物球囊释放后，术者给予患者即刻造影</w:t>
      </w:r>
      <w:r>
        <w:rPr>
          <w:rFonts w:asciiTheme="minorEastAsia" w:hAnsiTheme="minorEastAsia" w:cs="宋体"/>
          <w:sz w:val="24"/>
        </w:rPr>
        <w:t>，血流 TIMI 3级，</w:t>
      </w:r>
      <w:r>
        <w:rPr>
          <w:rFonts w:asciiTheme="minorEastAsia" w:hAnsiTheme="minorEastAsia" w:cs="宋体" w:hint="eastAsia"/>
          <w:sz w:val="24"/>
        </w:rPr>
        <w:t>无</w:t>
      </w:r>
      <w:r>
        <w:rPr>
          <w:rFonts w:asciiTheme="minorEastAsia" w:hAnsiTheme="minorEastAsia" w:cs="宋体"/>
          <w:sz w:val="24"/>
        </w:rPr>
        <w:t>C型及以上夹层</w:t>
      </w:r>
      <w:r>
        <w:rPr>
          <w:rFonts w:asciiTheme="minorEastAsia" w:hAnsiTheme="minorEastAsia" w:cs="宋体" w:hint="eastAsia"/>
          <w:sz w:val="24"/>
        </w:rPr>
        <w:t>。</w:t>
      </w:r>
    </w:p>
    <w:p w:rsidR="009F3834" w:rsidRDefault="00694069">
      <w:pPr>
        <w:widowControl/>
        <w:spacing w:line="360" w:lineRule="auto"/>
        <w:jc w:val="left"/>
        <w:rPr>
          <w:rFonts w:ascii="黑体" w:eastAsia="黑体" w:hAnsi="黑体" w:cs="黑体"/>
          <w:b/>
          <w:bCs/>
          <w:color w:val="231F20"/>
          <w:sz w:val="24"/>
        </w:rPr>
      </w:pPr>
      <w:r>
        <w:rPr>
          <w:rFonts w:ascii="黑体" w:eastAsia="黑体" w:hAnsi="黑体" w:cs="黑体" w:hint="eastAsia"/>
          <w:b/>
          <w:bCs/>
          <w:color w:val="231F20"/>
          <w:sz w:val="24"/>
        </w:rPr>
        <w:t>2.3术后护理</w:t>
      </w:r>
    </w:p>
    <w:p w:rsidR="009F3834" w:rsidRDefault="00694069">
      <w:pPr>
        <w:widowControl/>
        <w:numPr>
          <w:ilvl w:val="0"/>
          <w:numId w:val="1"/>
        </w:numPr>
        <w:spacing w:line="360" w:lineRule="auto"/>
        <w:ind w:firstLine="480"/>
        <w:jc w:val="left"/>
        <w:rPr>
          <w:rFonts w:ascii="宋体" w:hAnsi="宋体" w:cs="宋体"/>
          <w:sz w:val="24"/>
        </w:rPr>
      </w:pPr>
      <w:r>
        <w:rPr>
          <w:rFonts w:asciiTheme="minorEastAsia" w:hAnsiTheme="minorEastAsia" w:cs="宋体" w:hint="eastAsia"/>
          <w:color w:val="231F20"/>
          <w:sz w:val="24"/>
        </w:rPr>
        <w:t>保留鞘管，巡回护士送患者至复苏室。</w:t>
      </w:r>
      <w:r>
        <w:rPr>
          <w:rFonts w:ascii="宋体" w:hAnsi="宋体" w:cs="宋体" w:hint="eastAsia"/>
          <w:sz w:val="24"/>
        </w:rPr>
        <w:t>严密观察患者有无胸痛、胸闷症状，注意生命体征变化，</w:t>
      </w:r>
      <w:r>
        <w:rPr>
          <w:rFonts w:ascii="等线" w:eastAsia="等线" w:hAnsi="等线" w:hint="eastAsia"/>
          <w:sz w:val="24"/>
        </w:rPr>
        <w:t>动态监测</w:t>
      </w:r>
      <w:r>
        <w:rPr>
          <w:rFonts w:ascii="宋体" w:hAnsi="宋体" w:cs="宋体" w:hint="eastAsia"/>
          <w:sz w:val="24"/>
        </w:rPr>
        <w:t>；定时</w:t>
      </w:r>
      <w:r>
        <w:rPr>
          <w:rFonts w:ascii="宋体" w:eastAsia="宋体" w:hAnsi="宋体" w:cs="宋体" w:hint="eastAsia"/>
          <w:sz w:val="24"/>
        </w:rPr>
        <w:t>评估患者穿刺</w:t>
      </w:r>
      <w:r>
        <w:rPr>
          <w:rFonts w:ascii="宋体" w:hAnsi="宋体" w:cs="宋体" w:hint="eastAsia"/>
          <w:sz w:val="24"/>
        </w:rPr>
        <w:t>处有无</w:t>
      </w:r>
      <w:r>
        <w:rPr>
          <w:rFonts w:ascii="宋体" w:eastAsia="宋体" w:hAnsi="宋体" w:cs="宋体" w:hint="eastAsia"/>
          <w:sz w:val="24"/>
        </w:rPr>
        <w:t>出血、</w:t>
      </w:r>
      <w:r>
        <w:rPr>
          <w:rFonts w:ascii="宋体" w:hAnsi="宋体" w:cs="宋体" w:hint="eastAsia"/>
          <w:sz w:val="24"/>
        </w:rPr>
        <w:t>疼痛</w:t>
      </w:r>
      <w:r>
        <w:rPr>
          <w:rFonts w:ascii="宋体" w:eastAsia="宋体" w:hAnsi="宋体" w:cs="宋体" w:hint="eastAsia"/>
          <w:sz w:val="24"/>
        </w:rPr>
        <w:t>情况；</w:t>
      </w:r>
      <w:r>
        <w:rPr>
          <w:rFonts w:ascii="宋体" w:hAnsi="宋体" w:cs="宋体" w:hint="eastAsia"/>
          <w:sz w:val="24"/>
        </w:rPr>
        <w:t>观察患者1-2小时后无不适主诉，生命体征平稳，送患者返回病房并与病房护士做好交接班。病房护士根据药物球囊植入的数量、病变部位、夹层分型将患者冠脉夹层严重程度分为低危、中危、高危，极高危，并采取相应护理。</w:t>
      </w:r>
    </w:p>
    <w:p w:rsidR="009F3834" w:rsidRDefault="00694069">
      <w:pPr>
        <w:pStyle w:val="ab"/>
        <w:numPr>
          <w:ilvl w:val="0"/>
          <w:numId w:val="1"/>
        </w:numPr>
        <w:spacing w:line="360" w:lineRule="auto"/>
        <w:ind w:firstLineChars="0" w:firstLine="480"/>
      </w:pPr>
      <w:r>
        <w:rPr>
          <w:rFonts w:asciiTheme="minorEastAsia" w:hAnsiTheme="minorEastAsia" w:cs="FZSSK--GBK1-0"/>
        </w:rPr>
        <w:t>术后健康教育</w:t>
      </w:r>
      <w:r>
        <w:rPr>
          <w:rFonts w:asciiTheme="minorEastAsia" w:hAnsiTheme="minorEastAsia" w:cs="E-BZ"/>
        </w:rPr>
        <w:t>:</w:t>
      </w:r>
      <w:r>
        <w:rPr>
          <w:rFonts w:asciiTheme="minorEastAsia" w:hAnsiTheme="minorEastAsia" w:cs="E-BZ" w:hint="eastAsia"/>
        </w:rPr>
        <w:t>从休息与运动、饮食、用药、心理、基础护理等方面做好患者及家属的健康指导，嘱患者</w:t>
      </w:r>
      <w:r>
        <w:rPr>
          <w:rFonts w:hint="eastAsia"/>
        </w:rPr>
        <w:t>严格按照医嘱服用阿司匹林和氯吡格雷或替格瑞洛3个月。</w:t>
      </w:r>
    </w:p>
    <w:p w:rsidR="009F3834" w:rsidRDefault="00694069">
      <w:pPr>
        <w:numPr>
          <w:ilvl w:val="255"/>
          <w:numId w:val="0"/>
        </w:numPr>
        <w:autoSpaceDE w:val="0"/>
        <w:autoSpaceDN w:val="0"/>
        <w:adjustRightInd w:val="0"/>
        <w:spacing w:line="360" w:lineRule="auto"/>
        <w:jc w:val="left"/>
        <w:rPr>
          <w:ins w:id="4" w:author="周文韬" w:date="2020-03-31T16:49:00Z"/>
          <w:rFonts w:asciiTheme="minorEastAsia" w:hAnsiTheme="minorEastAsia" w:cs="FZSSK--GBK1-0"/>
          <w:kern w:val="0"/>
          <w:sz w:val="24"/>
        </w:rPr>
      </w:pPr>
      <w:r>
        <w:rPr>
          <w:rFonts w:ascii="黑体" w:eastAsia="黑体" w:hAnsi="黑体" w:cs="黑体" w:hint="eastAsia"/>
          <w:b/>
          <w:bCs/>
          <w:sz w:val="28"/>
          <w:szCs w:val="28"/>
        </w:rPr>
        <w:t>3.观察指标记录手术成功率和护理满意度。</w:t>
      </w:r>
      <w:r>
        <w:rPr>
          <w:rFonts w:asciiTheme="minorEastAsia" w:hAnsiTheme="minorEastAsia" w:hint="eastAsia"/>
          <w:kern w:val="0"/>
          <w:sz w:val="24"/>
        </w:rPr>
        <w:t>手术成功率指按正常手术流程进行且顺利完成手术的患者所占比例</w:t>
      </w:r>
      <w:r>
        <w:rPr>
          <w:rFonts w:asciiTheme="minorEastAsia" w:hAnsiTheme="minorEastAsia" w:cs="E-BZ" w:hint="eastAsia"/>
          <w:kern w:val="0"/>
          <w:sz w:val="24"/>
        </w:rPr>
        <w:t>；</w:t>
      </w:r>
      <w:r>
        <w:rPr>
          <w:rFonts w:asciiTheme="minorEastAsia" w:hAnsiTheme="minorEastAsia" w:hint="eastAsia"/>
          <w:kern w:val="0"/>
          <w:sz w:val="24"/>
        </w:rPr>
        <w:t>护理满意度指手术结束后术者及患者对术中护理的评</w:t>
      </w:r>
      <w:r>
        <w:rPr>
          <w:rFonts w:asciiTheme="minorEastAsia" w:hAnsiTheme="minorEastAsia" w:cs="FZSSK--GBK1-0" w:hint="eastAsia"/>
          <w:kern w:val="0"/>
          <w:sz w:val="24"/>
        </w:rPr>
        <w:t>价。</w:t>
      </w:r>
    </w:p>
    <w:p w:rsidR="009F3834" w:rsidRDefault="00694069">
      <w:pPr>
        <w:autoSpaceDE w:val="0"/>
        <w:autoSpaceDN w:val="0"/>
        <w:adjustRightInd w:val="0"/>
        <w:spacing w:line="360" w:lineRule="auto"/>
        <w:jc w:val="left"/>
        <w:rPr>
          <w:rFonts w:asciiTheme="minorEastAsia" w:hAnsiTheme="minorEastAsia" w:cs="FZSSK--GBK1-0"/>
          <w:kern w:val="0"/>
          <w:sz w:val="24"/>
        </w:rPr>
      </w:pPr>
      <w:r>
        <w:rPr>
          <w:rFonts w:ascii="黑体" w:eastAsia="黑体" w:hAnsi="黑体" w:cs="黑体" w:hint="eastAsia"/>
          <w:b/>
          <w:bCs/>
          <w:sz w:val="28"/>
          <w:szCs w:val="28"/>
        </w:rPr>
        <w:t>4.统计学分析：</w:t>
      </w:r>
      <w:r>
        <w:rPr>
          <w:rFonts w:asciiTheme="minorEastAsia" w:hAnsiTheme="minorEastAsia" w:cs="FZSSK--GBK1-0" w:hint="eastAsia"/>
          <w:kern w:val="0"/>
          <w:sz w:val="24"/>
        </w:rPr>
        <w:t>使用</w:t>
      </w:r>
      <w:r>
        <w:rPr>
          <w:rFonts w:asciiTheme="minorEastAsia" w:hAnsiTheme="minorEastAsia" w:cs="FZSSK--GBK1-0"/>
          <w:kern w:val="0"/>
          <w:sz w:val="24"/>
        </w:rPr>
        <w:t>SPSS 22</w:t>
      </w:r>
      <w:r>
        <w:rPr>
          <w:rFonts w:asciiTheme="minorEastAsia" w:hAnsiTheme="minorEastAsia" w:cs="FZSSK--GBK1-0" w:hint="eastAsia"/>
          <w:kern w:val="0"/>
          <w:sz w:val="24"/>
        </w:rPr>
        <w:t>．</w:t>
      </w:r>
      <w:r>
        <w:rPr>
          <w:rFonts w:asciiTheme="minorEastAsia" w:hAnsiTheme="minorEastAsia" w:cs="FZSSK--GBK1-0"/>
          <w:kern w:val="0"/>
          <w:sz w:val="24"/>
        </w:rPr>
        <w:t>0</w:t>
      </w:r>
      <w:r>
        <w:rPr>
          <w:rFonts w:asciiTheme="minorEastAsia" w:hAnsiTheme="minorEastAsia" w:cs="FZSSK--GBK1-0" w:hint="eastAsia"/>
          <w:kern w:val="0"/>
          <w:sz w:val="24"/>
        </w:rPr>
        <w:t>进行统计分析，计数资料用例</w:t>
      </w:r>
      <w:r>
        <w:rPr>
          <w:rFonts w:asciiTheme="minorEastAsia" w:hAnsiTheme="minorEastAsia" w:cs="FZSSK--GBK1-0"/>
          <w:kern w:val="0"/>
          <w:sz w:val="24"/>
        </w:rPr>
        <w:t>(</w:t>
      </w:r>
      <w:r>
        <w:rPr>
          <w:rFonts w:asciiTheme="minorEastAsia" w:hAnsiTheme="minorEastAsia" w:cs="FZSSK--GBK1-0" w:hint="eastAsia"/>
          <w:kern w:val="0"/>
          <w:sz w:val="24"/>
        </w:rPr>
        <w:t>％</w:t>
      </w:r>
      <w:r>
        <w:rPr>
          <w:rFonts w:asciiTheme="minorEastAsia" w:hAnsiTheme="minorEastAsia" w:cs="FZSSK--GBK1-0"/>
          <w:kern w:val="0"/>
          <w:sz w:val="24"/>
        </w:rPr>
        <w:t>)</w:t>
      </w:r>
      <w:r>
        <w:rPr>
          <w:rFonts w:asciiTheme="minorEastAsia" w:hAnsiTheme="minorEastAsia" w:cs="FZSSK--GBK1-0" w:hint="eastAsia"/>
          <w:kern w:val="0"/>
          <w:sz w:val="24"/>
        </w:rPr>
        <w:t>表示，正态分布的计量资料用</w:t>
      </w:r>
      <w:r>
        <w:rPr>
          <w:rFonts w:asciiTheme="minorEastAsia" w:hAnsiTheme="minorEastAsia" w:hint="eastAsia"/>
          <w:kern w:val="0"/>
          <w:sz w:val="24"/>
        </w:rPr>
        <w:sym w:font="Symbol" w:char="F060"/>
      </w:r>
      <w:r>
        <w:rPr>
          <w:rFonts w:asciiTheme="minorEastAsia" w:hAnsiTheme="minorEastAsia" w:cs="FZSSK--GBK1-0" w:hint="eastAsia"/>
          <w:kern w:val="0"/>
          <w:sz w:val="24"/>
        </w:rPr>
        <w:t>x±</w:t>
      </w:r>
      <w:r>
        <w:rPr>
          <w:rFonts w:asciiTheme="minorEastAsia" w:hAnsiTheme="minorEastAsia" w:cs="FZSSK--GBK1-0"/>
          <w:kern w:val="0"/>
          <w:sz w:val="24"/>
        </w:rPr>
        <w:t>s</w:t>
      </w:r>
      <w:r>
        <w:rPr>
          <w:rFonts w:asciiTheme="minorEastAsia" w:hAnsiTheme="minorEastAsia" w:cs="FZSSK--GBK1-0" w:hint="eastAsia"/>
          <w:kern w:val="0"/>
          <w:sz w:val="24"/>
        </w:rPr>
        <w:t>表示。</w:t>
      </w:r>
    </w:p>
    <w:p w:rsidR="009F3834" w:rsidRDefault="00694069">
      <w:pPr>
        <w:autoSpaceDE w:val="0"/>
        <w:autoSpaceDN w:val="0"/>
        <w:adjustRightInd w:val="0"/>
        <w:spacing w:line="360" w:lineRule="auto"/>
        <w:jc w:val="center"/>
        <w:rPr>
          <w:rFonts w:ascii="黑体" w:eastAsia="黑体" w:hAnsi="黑体" w:cs="黑体"/>
          <w:b/>
          <w:bCs/>
          <w:sz w:val="28"/>
          <w:szCs w:val="28"/>
        </w:rPr>
      </w:pPr>
      <w:r>
        <w:rPr>
          <w:rFonts w:ascii="黑体" w:eastAsia="黑体" w:hAnsi="黑体" w:cs="黑体" w:hint="eastAsia"/>
          <w:b/>
          <w:bCs/>
          <w:sz w:val="28"/>
          <w:szCs w:val="28"/>
        </w:rPr>
        <w:t>结  果</w:t>
      </w:r>
    </w:p>
    <w:p w:rsidR="009F3834" w:rsidRDefault="00694069">
      <w:pPr>
        <w:autoSpaceDE w:val="0"/>
        <w:autoSpaceDN w:val="0"/>
        <w:adjustRightInd w:val="0"/>
        <w:spacing w:line="360" w:lineRule="auto"/>
        <w:jc w:val="left"/>
        <w:rPr>
          <w:rFonts w:ascii="宋体" w:eastAsia="宋体" w:hAnsi="Times New Roman" w:cs="宋体"/>
          <w:color w:val="000000" w:themeColor="text1"/>
          <w:kern w:val="0"/>
          <w:sz w:val="24"/>
        </w:rPr>
      </w:pPr>
      <w:r>
        <w:rPr>
          <w:rFonts w:ascii="宋体" w:eastAsia="宋体" w:hAnsi="Times New Roman" w:cs="宋体" w:hint="eastAsia"/>
          <w:kern w:val="0"/>
          <w:sz w:val="24"/>
        </w:rPr>
        <w:t>1.患者的基线特征：本研究共入选37例患者，</w:t>
      </w:r>
      <w:r>
        <w:rPr>
          <w:rFonts w:ascii="宋体" w:eastAsia="宋体" w:hAnsi="Times New Roman" w:cs="宋体" w:hint="eastAsia"/>
          <w:color w:val="000000" w:themeColor="text1"/>
          <w:kern w:val="0"/>
          <w:sz w:val="24"/>
        </w:rPr>
        <w:t>年龄</w:t>
      </w:r>
      <w:r>
        <w:rPr>
          <w:rFonts w:ascii="宋体" w:eastAsia="宋体" w:hAnsi="Times New Roman" w:cs="宋体"/>
          <w:color w:val="000000" w:themeColor="text1"/>
          <w:kern w:val="0"/>
          <w:sz w:val="24"/>
        </w:rPr>
        <w:t>(52</w:t>
      </w:r>
      <w:r>
        <w:rPr>
          <w:rFonts w:ascii="宋体" w:eastAsia="宋体" w:hAnsi="Times New Roman" w:cs="宋体" w:hint="eastAsia"/>
          <w:color w:val="000000" w:themeColor="text1"/>
          <w:kern w:val="0"/>
          <w:sz w:val="24"/>
        </w:rPr>
        <w:t>.6±</w:t>
      </w:r>
      <w:r>
        <w:rPr>
          <w:rFonts w:ascii="宋体" w:eastAsia="宋体" w:hAnsi="Times New Roman" w:cs="宋体"/>
          <w:color w:val="000000" w:themeColor="text1"/>
          <w:kern w:val="0"/>
          <w:sz w:val="24"/>
        </w:rPr>
        <w:t>10</w:t>
      </w:r>
      <w:r>
        <w:rPr>
          <w:rFonts w:ascii="宋体" w:eastAsia="宋体" w:hAnsi="Times New Roman" w:cs="宋体" w:hint="eastAsia"/>
          <w:color w:val="000000" w:themeColor="text1"/>
          <w:kern w:val="0"/>
          <w:sz w:val="24"/>
        </w:rPr>
        <w:t>.7</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岁，男性33例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89.1％</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，女性4例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10.8％</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，吸烟24例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64.8％</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，饮酒21例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56.7％</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，高血压病21例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56.7％</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，糖尿病11例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29.7％</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 xml:space="preserve"> ，高脂血症</w:t>
      </w:r>
      <w:r>
        <w:rPr>
          <w:rFonts w:ascii="宋体" w:eastAsia="宋体" w:hAnsi="Times New Roman" w:cs="宋体"/>
          <w:color w:val="000000" w:themeColor="text1"/>
          <w:kern w:val="0"/>
          <w:sz w:val="24"/>
        </w:rPr>
        <w:t>1</w:t>
      </w:r>
      <w:r>
        <w:rPr>
          <w:rFonts w:ascii="宋体" w:eastAsia="宋体" w:hAnsi="Times New Roman" w:cs="宋体" w:hint="eastAsia"/>
          <w:color w:val="000000" w:themeColor="text1"/>
          <w:kern w:val="0"/>
          <w:sz w:val="24"/>
        </w:rPr>
        <w:t>2例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32.4％</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w:t>
      </w:r>
      <w:r>
        <w:rPr>
          <w:rFonts w:ascii="宋体" w:eastAsia="宋体" w:hAnsi="Times New Roman" w:cs="宋体"/>
          <w:color w:val="000000" w:themeColor="text1"/>
          <w:kern w:val="0"/>
          <w:sz w:val="24"/>
        </w:rPr>
        <w:t>STEMI19</w:t>
      </w:r>
      <w:r>
        <w:rPr>
          <w:rFonts w:ascii="宋体" w:eastAsia="宋体" w:hAnsi="Times New Roman" w:cs="宋体" w:hint="eastAsia"/>
          <w:color w:val="000000" w:themeColor="text1"/>
          <w:kern w:val="0"/>
          <w:sz w:val="24"/>
        </w:rPr>
        <w:t>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51.4％</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w:t>
      </w:r>
      <w:r>
        <w:rPr>
          <w:rFonts w:asciiTheme="minorEastAsia" w:hAnsiTheme="minorEastAsia" w:cs="DY72+ZMQMEh-72" w:hint="eastAsia"/>
          <w:color w:val="000000" w:themeColor="text1"/>
          <w:sz w:val="24"/>
        </w:rPr>
        <w:t>N-STEMI</w:t>
      </w:r>
      <w:r>
        <w:rPr>
          <w:rFonts w:ascii="宋体" w:eastAsia="宋体" w:hAnsi="Times New Roman" w:cs="宋体"/>
          <w:color w:val="000000" w:themeColor="text1"/>
          <w:kern w:val="0"/>
          <w:sz w:val="24"/>
        </w:rPr>
        <w:t xml:space="preserve"> 1</w:t>
      </w:r>
      <w:r>
        <w:rPr>
          <w:rFonts w:ascii="宋体" w:eastAsia="宋体" w:hAnsi="Times New Roman" w:cs="宋体" w:hint="eastAsia"/>
          <w:color w:val="000000" w:themeColor="text1"/>
          <w:kern w:val="0"/>
          <w:sz w:val="24"/>
        </w:rPr>
        <w:t>8例</w:t>
      </w:r>
      <w:r>
        <w:rPr>
          <w:rFonts w:ascii="宋体" w:eastAsia="宋体" w:hAnsi="Times New Roman" w:cs="宋体"/>
          <w:color w:val="000000" w:themeColor="text1"/>
          <w:kern w:val="0"/>
          <w:sz w:val="24"/>
        </w:rPr>
        <w:t>(</w:t>
      </w:r>
      <w:r>
        <w:rPr>
          <w:rFonts w:ascii="宋体" w:eastAsia="宋体" w:hAnsi="Times New Roman" w:cs="宋体" w:hint="eastAsia"/>
          <w:color w:val="000000" w:themeColor="text1"/>
          <w:kern w:val="0"/>
          <w:sz w:val="24"/>
        </w:rPr>
        <w:t>48.6％</w:t>
      </w:r>
      <w:r>
        <w:rPr>
          <w:rFonts w:ascii="宋体" w:eastAsia="宋体" w:hAnsi="Times New Roman" w:cs="宋体"/>
          <w:color w:val="000000" w:themeColor="text1"/>
          <w:kern w:val="0"/>
          <w:sz w:val="24"/>
        </w:rPr>
        <w:t>) (</w:t>
      </w:r>
      <w:r>
        <w:rPr>
          <w:rFonts w:ascii="宋体" w:eastAsia="宋体" w:hAnsi="Times New Roman" w:cs="宋体" w:hint="eastAsia"/>
          <w:color w:val="000000" w:themeColor="text1"/>
          <w:kern w:val="0"/>
          <w:sz w:val="24"/>
        </w:rPr>
        <w:t>表</w:t>
      </w:r>
      <w:r>
        <w:rPr>
          <w:rFonts w:ascii="宋体" w:eastAsia="宋体" w:hAnsi="Times New Roman" w:cs="宋体"/>
          <w:color w:val="000000" w:themeColor="text1"/>
          <w:kern w:val="0"/>
          <w:sz w:val="24"/>
        </w:rPr>
        <w:t>1)</w:t>
      </w:r>
      <w:r>
        <w:rPr>
          <w:rFonts w:ascii="宋体" w:eastAsia="宋体" w:hAnsi="Times New Roman" w:cs="宋体" w:hint="eastAsia"/>
          <w:color w:val="000000" w:themeColor="text1"/>
          <w:kern w:val="0"/>
          <w:sz w:val="24"/>
        </w:rPr>
        <w:t>。</w:t>
      </w:r>
    </w:p>
    <w:p w:rsidR="009F3834" w:rsidRDefault="00694069">
      <w:pPr>
        <w:autoSpaceDE w:val="0"/>
        <w:autoSpaceDN w:val="0"/>
        <w:adjustRightInd w:val="0"/>
        <w:spacing w:line="360" w:lineRule="auto"/>
        <w:jc w:val="center"/>
        <w:rPr>
          <w:rFonts w:ascii="宋体" w:eastAsia="宋体" w:hAnsi="Times New Roman" w:cs="宋体"/>
          <w:kern w:val="0"/>
          <w:sz w:val="24"/>
        </w:rPr>
      </w:pPr>
      <w:r>
        <w:rPr>
          <w:rFonts w:ascii="宋体" w:eastAsia="宋体" w:hAnsi="Times New Roman" w:cs="宋体" w:hint="eastAsia"/>
          <w:kern w:val="0"/>
          <w:sz w:val="24"/>
        </w:rPr>
        <w:t>表</w:t>
      </w:r>
      <w:r>
        <w:rPr>
          <w:rFonts w:ascii="宋体" w:eastAsia="宋体" w:hAnsi="Times New Roman" w:cs="宋体"/>
          <w:kern w:val="0"/>
          <w:sz w:val="24"/>
        </w:rPr>
        <w:t xml:space="preserve">1 </w:t>
      </w:r>
      <w:r>
        <w:rPr>
          <w:rFonts w:ascii="宋体" w:eastAsia="宋体" w:hAnsi="Times New Roman" w:cs="宋体" w:hint="eastAsia"/>
          <w:kern w:val="0"/>
          <w:sz w:val="24"/>
        </w:rPr>
        <w:t xml:space="preserve"> 37例冠心病患者基线特征</w:t>
      </w:r>
    </w:p>
    <w:p w:rsidR="009F3834" w:rsidRDefault="00694069">
      <w:pPr>
        <w:pBdr>
          <w:top w:val="single" w:sz="6" w:space="1" w:color="auto"/>
          <w:bottom w:val="single" w:sz="6" w:space="1" w:color="auto"/>
        </w:pBdr>
        <w:spacing w:line="220" w:lineRule="atLeast"/>
        <w:ind w:firstLineChars="400" w:firstLine="840"/>
      </w:pPr>
      <w:r>
        <w:rPr>
          <w:rFonts w:hint="eastAsia"/>
        </w:rPr>
        <w:t>项目</w:t>
      </w:r>
      <w:r>
        <w:rPr>
          <w:rFonts w:hint="eastAsia"/>
        </w:rPr>
        <w:t xml:space="preserve">                                         </w:t>
      </w:r>
      <w:r>
        <w:rPr>
          <w:rFonts w:hint="eastAsia"/>
        </w:rPr>
        <w:t>数值</w:t>
      </w:r>
    </w:p>
    <w:p w:rsidR="009F3834" w:rsidRDefault="00694069">
      <w:pPr>
        <w:autoSpaceDE w:val="0"/>
        <w:autoSpaceDN w:val="0"/>
        <w:rPr>
          <w:rFonts w:asciiTheme="minorEastAsia" w:eastAsia="宋体" w:hAnsiTheme="minorEastAsia" w:cs="DY5+ZMQMEc-5"/>
          <w:szCs w:val="21"/>
        </w:rPr>
      </w:pPr>
      <w:r>
        <w:rPr>
          <w:rFonts w:asciiTheme="minorEastAsia" w:hAnsiTheme="minorEastAsia" w:cs="AdobeHeitiStd-Regular" w:hint="eastAsia"/>
          <w:szCs w:val="21"/>
        </w:rPr>
        <w:t>年龄（岁</w:t>
      </w:r>
      <w:r>
        <w:rPr>
          <w:rFonts w:asciiTheme="minorEastAsia" w:hAnsiTheme="minorEastAsia" w:cs="DY72+ZMQMEh-72" w:hint="eastAsia"/>
          <w:szCs w:val="21"/>
        </w:rPr>
        <w:t>，</w:t>
      </w:r>
      <w:r>
        <w:rPr>
          <w:rFonts w:asciiTheme="minorEastAsia" w:hAnsiTheme="minorEastAsia" w:cs="DY72+ZMQMEh-72" w:hint="eastAsia"/>
          <w:szCs w:val="21"/>
        </w:rPr>
        <w:sym w:font="Symbol" w:char="F060"/>
      </w:r>
      <w:r>
        <w:rPr>
          <w:rFonts w:asciiTheme="minorEastAsia" w:hAnsiTheme="minorEastAsia" w:cs="DY72+ZMQMEh-72" w:hint="eastAsia"/>
          <w:szCs w:val="21"/>
        </w:rPr>
        <w:t>x</w:t>
      </w:r>
      <w:r>
        <w:rPr>
          <w:rFonts w:ascii="宋体" w:eastAsia="宋体" w:cs="宋体" w:hint="eastAsia"/>
          <w:sz w:val="24"/>
        </w:rPr>
        <w:t>±</w:t>
      </w:r>
      <w:r>
        <w:rPr>
          <w:rFonts w:ascii="宋体" w:eastAsia="宋体" w:cs="宋体"/>
          <w:sz w:val="24"/>
        </w:rPr>
        <w:t>s</w:t>
      </w:r>
      <w:r>
        <w:rPr>
          <w:rFonts w:ascii="宋体" w:eastAsia="宋体" w:cs="宋体" w:hint="eastAsia"/>
          <w:sz w:val="24"/>
        </w:rPr>
        <w:t>)</w:t>
      </w:r>
      <w:r>
        <w:rPr>
          <w:rFonts w:asciiTheme="minorEastAsia" w:hAnsiTheme="minorEastAsia" w:cs="DY72+ZMQMEh-72" w:hint="eastAsia"/>
          <w:sz w:val="24"/>
        </w:rPr>
        <w:t xml:space="preserve">                         </w:t>
      </w:r>
      <w:r>
        <w:rPr>
          <w:rFonts w:asciiTheme="minorEastAsia" w:hAnsiTheme="minorEastAsia" w:cs="DY72+ZMQMEh-72" w:hint="eastAsia"/>
          <w:szCs w:val="21"/>
        </w:rPr>
        <w:t xml:space="preserve">      </w:t>
      </w:r>
      <w:r>
        <w:rPr>
          <w:rFonts w:ascii="宋体" w:eastAsia="宋体" w:hAnsi="Times New Roman" w:cs="宋体"/>
          <w:kern w:val="0"/>
          <w:szCs w:val="21"/>
        </w:rPr>
        <w:t>52</w:t>
      </w:r>
      <w:r>
        <w:rPr>
          <w:rFonts w:ascii="宋体" w:eastAsia="宋体" w:hAnsi="Times New Roman" w:cs="宋体" w:hint="eastAsia"/>
          <w:kern w:val="0"/>
          <w:szCs w:val="21"/>
        </w:rPr>
        <w:t>.6±</w:t>
      </w:r>
      <w:r>
        <w:rPr>
          <w:rFonts w:ascii="宋体" w:eastAsia="宋体" w:hAnsi="Times New Roman" w:cs="宋体"/>
          <w:kern w:val="0"/>
          <w:szCs w:val="21"/>
        </w:rPr>
        <w:t>10</w:t>
      </w:r>
      <w:r>
        <w:rPr>
          <w:rFonts w:ascii="宋体" w:eastAsia="宋体" w:hAnsi="Times New Roman" w:cs="宋体" w:hint="eastAsia"/>
          <w:kern w:val="0"/>
          <w:szCs w:val="21"/>
        </w:rPr>
        <w:t>.7</w:t>
      </w:r>
    </w:p>
    <w:p w:rsidR="009F3834" w:rsidRDefault="00694069">
      <w:pPr>
        <w:autoSpaceDE w:val="0"/>
        <w:autoSpaceDN w:val="0"/>
        <w:rPr>
          <w:rFonts w:asciiTheme="minorEastAsia" w:hAnsiTheme="minorEastAsia" w:cs="DY72+ZMQMEh-72"/>
          <w:szCs w:val="21"/>
        </w:rPr>
      </w:pPr>
      <w:r>
        <w:rPr>
          <w:rFonts w:asciiTheme="minorEastAsia" w:hAnsiTheme="minorEastAsia" w:cs="AdobeHeitiStd-Regular" w:hint="eastAsia"/>
          <w:szCs w:val="21"/>
        </w:rPr>
        <w:t>性别</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DY7+ZMQMEc-7" w:hint="eastAsia"/>
          <w:szCs w:val="21"/>
        </w:rPr>
        <w:t xml:space="preserve">　</w:t>
      </w:r>
      <w:r>
        <w:rPr>
          <w:rFonts w:asciiTheme="minorEastAsia" w:hAnsiTheme="minorEastAsia" w:cs="AdobeHeitiStd-Regular" w:hint="eastAsia"/>
          <w:szCs w:val="21"/>
        </w:rPr>
        <w:t xml:space="preserve">男性                                             </w:t>
      </w:r>
      <w:r>
        <w:rPr>
          <w:rFonts w:ascii="宋体" w:eastAsia="宋体" w:hAnsi="Times New Roman" w:cs="宋体" w:hint="eastAsia"/>
          <w:kern w:val="0"/>
          <w:szCs w:val="21"/>
        </w:rPr>
        <w:t>33</w:t>
      </w:r>
      <w:r>
        <w:rPr>
          <w:rFonts w:ascii="宋体" w:eastAsia="宋体" w:hAnsi="Times New Roman" w:cs="宋体"/>
          <w:kern w:val="0"/>
          <w:szCs w:val="21"/>
        </w:rPr>
        <w:t>(</w:t>
      </w:r>
      <w:r>
        <w:rPr>
          <w:rFonts w:ascii="宋体" w:eastAsia="宋体" w:hAnsi="Times New Roman" w:cs="宋体" w:hint="eastAsia"/>
          <w:kern w:val="0"/>
          <w:szCs w:val="21"/>
        </w:rPr>
        <w:t>89.1</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DY7+ZMQMEc-7" w:hint="eastAsia"/>
          <w:szCs w:val="21"/>
        </w:rPr>
        <w:t xml:space="preserve">　</w:t>
      </w:r>
      <w:r>
        <w:rPr>
          <w:rFonts w:asciiTheme="minorEastAsia" w:hAnsiTheme="minorEastAsia" w:cs="AdobeHeitiStd-Regular" w:hint="eastAsia"/>
          <w:szCs w:val="21"/>
        </w:rPr>
        <w:t xml:space="preserve">女性                                             </w:t>
      </w:r>
      <w:r>
        <w:rPr>
          <w:rFonts w:ascii="宋体" w:eastAsia="宋体" w:hAnsi="Times New Roman" w:cs="宋体" w:hint="eastAsia"/>
          <w:kern w:val="0"/>
          <w:szCs w:val="21"/>
        </w:rPr>
        <w:t>4</w:t>
      </w:r>
      <w:r>
        <w:rPr>
          <w:rFonts w:ascii="宋体" w:eastAsia="宋体" w:hAnsi="Times New Roman" w:cs="宋体"/>
          <w:kern w:val="0"/>
          <w:szCs w:val="21"/>
        </w:rPr>
        <w:t>(</w:t>
      </w:r>
      <w:r>
        <w:rPr>
          <w:rFonts w:ascii="宋体" w:eastAsia="宋体" w:hAnsi="Times New Roman" w:cs="宋体" w:hint="eastAsia"/>
          <w:kern w:val="0"/>
          <w:szCs w:val="21"/>
        </w:rPr>
        <w:t>10.8</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AdobeHeitiStd-Regular" w:hint="eastAsia"/>
          <w:szCs w:val="21"/>
        </w:rPr>
        <w:t>吸烟</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w:t>
      </w:r>
      <w:r>
        <w:rPr>
          <w:rFonts w:asciiTheme="minorEastAsia" w:hAnsiTheme="minorEastAsia" w:cs="DY72+ZMQMEh-72"/>
          <w:szCs w:val="21"/>
        </w:rPr>
        <w:t xml:space="preserve"> </w:t>
      </w:r>
      <w:r>
        <w:rPr>
          <w:rFonts w:asciiTheme="minorEastAsia" w:hAnsiTheme="minorEastAsia" w:cs="DY72+ZMQMEh-72" w:hint="eastAsia"/>
          <w:szCs w:val="21"/>
        </w:rPr>
        <w:t xml:space="preserve">                                </w:t>
      </w:r>
      <w:r>
        <w:rPr>
          <w:rFonts w:ascii="宋体" w:eastAsia="宋体" w:hAnsi="Times New Roman" w:cs="宋体"/>
          <w:kern w:val="0"/>
          <w:szCs w:val="21"/>
        </w:rPr>
        <w:t>2</w:t>
      </w:r>
      <w:r>
        <w:rPr>
          <w:rFonts w:ascii="宋体" w:eastAsia="宋体" w:hAnsi="Times New Roman" w:cs="宋体" w:hint="eastAsia"/>
          <w:kern w:val="0"/>
          <w:szCs w:val="21"/>
        </w:rPr>
        <w:t>4</w:t>
      </w:r>
      <w:r>
        <w:rPr>
          <w:rFonts w:ascii="宋体" w:eastAsia="宋体" w:hAnsi="Times New Roman" w:cs="宋体"/>
          <w:kern w:val="0"/>
          <w:szCs w:val="21"/>
        </w:rPr>
        <w:t>(</w:t>
      </w:r>
      <w:r>
        <w:rPr>
          <w:rFonts w:ascii="宋体" w:eastAsia="宋体" w:hAnsi="Times New Roman" w:cs="宋体" w:hint="eastAsia"/>
          <w:kern w:val="0"/>
          <w:szCs w:val="21"/>
        </w:rPr>
        <w:t>64.8</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AdobeHeitiStd-Regular" w:hint="eastAsia"/>
          <w:szCs w:val="21"/>
        </w:rPr>
        <w:lastRenderedPageBreak/>
        <w:t>饮酒</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w:t>
      </w:r>
      <w:r>
        <w:rPr>
          <w:rFonts w:asciiTheme="minorEastAsia" w:hAnsiTheme="minorEastAsia" w:cs="DY72+ZMQMEh-72"/>
          <w:szCs w:val="21"/>
        </w:rPr>
        <w:t xml:space="preserve"> </w:t>
      </w:r>
      <w:r>
        <w:rPr>
          <w:rFonts w:asciiTheme="minorEastAsia" w:hAnsiTheme="minorEastAsia" w:cs="DY72+ZMQMEh-72" w:hint="eastAsia"/>
          <w:szCs w:val="21"/>
        </w:rPr>
        <w:t xml:space="preserve">                                </w:t>
      </w:r>
      <w:r>
        <w:rPr>
          <w:rFonts w:ascii="宋体" w:eastAsia="宋体" w:hAnsi="Times New Roman" w:cs="宋体"/>
          <w:kern w:val="0"/>
          <w:szCs w:val="21"/>
        </w:rPr>
        <w:t>2</w:t>
      </w:r>
      <w:r>
        <w:rPr>
          <w:rFonts w:ascii="宋体" w:eastAsia="宋体" w:hAnsi="Times New Roman" w:cs="宋体" w:hint="eastAsia"/>
          <w:kern w:val="0"/>
          <w:szCs w:val="21"/>
        </w:rPr>
        <w:t>1</w:t>
      </w:r>
      <w:r>
        <w:rPr>
          <w:rFonts w:ascii="宋体" w:eastAsia="宋体" w:hAnsi="Times New Roman" w:cs="宋体"/>
          <w:kern w:val="0"/>
          <w:szCs w:val="21"/>
        </w:rPr>
        <w:t>(</w:t>
      </w:r>
      <w:r>
        <w:rPr>
          <w:rFonts w:ascii="宋体" w:eastAsia="宋体" w:hAnsi="Times New Roman" w:cs="宋体" w:hint="eastAsia"/>
          <w:kern w:val="0"/>
          <w:szCs w:val="21"/>
        </w:rPr>
        <w:t>56.7</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AdobeHeitiStd-Regular" w:hint="eastAsia"/>
          <w:szCs w:val="21"/>
        </w:rPr>
        <w:t>高血压</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 xml:space="preserve">）］                               </w:t>
      </w:r>
      <w:r>
        <w:rPr>
          <w:rFonts w:ascii="宋体" w:eastAsia="宋体" w:hAnsi="Times New Roman" w:cs="宋体"/>
          <w:kern w:val="0"/>
          <w:szCs w:val="21"/>
        </w:rPr>
        <w:t>2</w:t>
      </w:r>
      <w:r>
        <w:rPr>
          <w:rFonts w:ascii="宋体" w:eastAsia="宋体" w:hAnsi="Times New Roman" w:cs="宋体" w:hint="eastAsia"/>
          <w:kern w:val="0"/>
          <w:szCs w:val="21"/>
        </w:rPr>
        <w:t>1</w:t>
      </w:r>
      <w:r>
        <w:rPr>
          <w:rFonts w:ascii="宋体" w:eastAsia="宋体" w:hAnsi="Times New Roman" w:cs="宋体"/>
          <w:kern w:val="0"/>
          <w:szCs w:val="21"/>
        </w:rPr>
        <w:t>(</w:t>
      </w:r>
      <w:r>
        <w:rPr>
          <w:rFonts w:ascii="宋体" w:eastAsia="宋体" w:hAnsi="Times New Roman" w:cs="宋体" w:hint="eastAsia"/>
          <w:kern w:val="0"/>
          <w:szCs w:val="21"/>
        </w:rPr>
        <w:t>56.7</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AdobeHeitiStd-Regular" w:hint="eastAsia"/>
          <w:szCs w:val="21"/>
        </w:rPr>
        <w:t>糖尿病</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                               11</w:t>
      </w:r>
      <w:r>
        <w:rPr>
          <w:rFonts w:ascii="宋体" w:eastAsia="宋体" w:hAnsi="Times New Roman" w:cs="宋体"/>
          <w:kern w:val="0"/>
          <w:szCs w:val="21"/>
        </w:rPr>
        <w:t>(</w:t>
      </w:r>
      <w:r>
        <w:rPr>
          <w:rFonts w:ascii="宋体" w:eastAsia="宋体" w:hAnsi="Times New Roman" w:cs="宋体" w:hint="eastAsia"/>
          <w:kern w:val="0"/>
          <w:szCs w:val="21"/>
        </w:rPr>
        <w:t>29.7</w:t>
      </w:r>
      <w:r>
        <w:rPr>
          <w:rFonts w:ascii="宋体" w:eastAsia="宋体" w:hAnsi="Times New Roman" w:cs="宋体"/>
          <w:kern w:val="0"/>
          <w:szCs w:val="21"/>
        </w:rPr>
        <w:t>)</w:t>
      </w:r>
    </w:p>
    <w:p w:rsidR="009F3834" w:rsidRDefault="00694069">
      <w:pPr>
        <w:autoSpaceDE w:val="0"/>
        <w:autoSpaceDN w:val="0"/>
        <w:rPr>
          <w:rFonts w:asciiTheme="minorEastAsia" w:hAnsiTheme="minorEastAsia" w:cs="DY5+ZMQMEc-5"/>
          <w:szCs w:val="21"/>
        </w:rPr>
      </w:pPr>
      <w:r>
        <w:rPr>
          <w:rFonts w:asciiTheme="minorEastAsia" w:hAnsiTheme="minorEastAsia" w:cs="AdobeHeitiStd-Regular" w:hint="eastAsia"/>
          <w:szCs w:val="21"/>
        </w:rPr>
        <w:t>高脂血症</w:t>
      </w:r>
      <w:r>
        <w:rPr>
          <w:rFonts w:asciiTheme="minorEastAsia" w:hAnsiTheme="minorEastAsia" w:cs="DY72+ZMQMEh-72" w:hint="eastAsia"/>
          <w:szCs w:val="21"/>
        </w:rPr>
        <w:t>［</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                             12</w:t>
      </w:r>
      <w:r>
        <w:rPr>
          <w:rFonts w:ascii="宋体" w:eastAsia="宋体" w:hAnsi="Times New Roman" w:cs="宋体"/>
          <w:kern w:val="0"/>
          <w:szCs w:val="21"/>
        </w:rPr>
        <w:t>(</w:t>
      </w:r>
      <w:r>
        <w:rPr>
          <w:rFonts w:ascii="宋体" w:eastAsia="宋体" w:hAnsi="Times New Roman" w:cs="宋体" w:hint="eastAsia"/>
          <w:kern w:val="0"/>
          <w:szCs w:val="21"/>
        </w:rPr>
        <w:t>32.4</w:t>
      </w:r>
      <w:r>
        <w:rPr>
          <w:rFonts w:ascii="宋体" w:eastAsia="宋体" w:hAnsi="Times New Roman" w:cs="宋体"/>
          <w:kern w:val="0"/>
          <w:szCs w:val="21"/>
        </w:rPr>
        <w:t>)</w:t>
      </w:r>
      <w:r>
        <w:rPr>
          <w:rFonts w:asciiTheme="minorEastAsia" w:hAnsiTheme="minorEastAsia" w:cs="DY72+ZMQMEh-72" w:hint="eastAsia"/>
          <w:szCs w:val="21"/>
        </w:rPr>
        <w:t xml:space="preserve">                 </w:t>
      </w:r>
    </w:p>
    <w:p w:rsidR="009F3834" w:rsidRDefault="00694069">
      <w:pPr>
        <w:rPr>
          <w:rFonts w:asciiTheme="minorEastAsia" w:eastAsia="宋体" w:hAnsiTheme="minorEastAsia" w:cs="AdobeHeitiStd-Regular"/>
          <w:szCs w:val="21"/>
        </w:rPr>
      </w:pPr>
      <w:r>
        <w:rPr>
          <w:rFonts w:asciiTheme="minorEastAsia" w:hAnsiTheme="minorEastAsia" w:cs="AdobeHeitiStd-Regular" w:hint="eastAsia"/>
          <w:szCs w:val="21"/>
        </w:rPr>
        <w:t>肌酐（</w:t>
      </w:r>
      <w:proofErr w:type="spellStart"/>
      <w:r>
        <w:rPr>
          <w:rFonts w:asciiTheme="minorEastAsia" w:hAnsiTheme="minorEastAsia" w:cs="AdobeHeitiStd-Regular" w:hint="eastAsia"/>
          <w:szCs w:val="21"/>
        </w:rPr>
        <w:t>umol</w:t>
      </w:r>
      <w:proofErr w:type="spellEnd"/>
      <w:r>
        <w:rPr>
          <w:rFonts w:cs="Tahoma"/>
          <w:szCs w:val="21"/>
        </w:rPr>
        <w:t>/</w:t>
      </w:r>
      <w:r>
        <w:rPr>
          <w:rFonts w:asciiTheme="minorEastAsia" w:hAnsiTheme="minorEastAsia" w:cs="AdobeHeitiStd-Regular" w:hint="eastAsia"/>
          <w:szCs w:val="21"/>
        </w:rPr>
        <w:t>L，</w:t>
      </w:r>
      <w:r>
        <w:rPr>
          <w:rFonts w:asciiTheme="minorEastAsia" w:hAnsiTheme="minorEastAsia" w:cs="DY72+ZMQMEh-72" w:hint="eastAsia"/>
          <w:szCs w:val="21"/>
        </w:rPr>
        <w:sym w:font="Symbol" w:char="F060"/>
      </w:r>
      <w:r>
        <w:rPr>
          <w:rFonts w:asciiTheme="minorEastAsia" w:hAnsiTheme="minorEastAsia" w:cs="DY72+ZMQMEh-72" w:hint="eastAsia"/>
          <w:szCs w:val="21"/>
        </w:rPr>
        <w:t>x</w:t>
      </w:r>
      <w:r>
        <w:rPr>
          <w:rFonts w:ascii="宋体" w:eastAsia="宋体" w:cs="宋体" w:hint="eastAsia"/>
          <w:sz w:val="24"/>
        </w:rPr>
        <w:t>±</w:t>
      </w:r>
      <w:r>
        <w:rPr>
          <w:rFonts w:ascii="宋体" w:eastAsia="宋体" w:cs="宋体"/>
          <w:sz w:val="24"/>
        </w:rPr>
        <w:t>s</w:t>
      </w:r>
      <w:r>
        <w:rPr>
          <w:rFonts w:ascii="宋体" w:eastAsia="宋体" w:cs="宋体" w:hint="eastAsia"/>
          <w:sz w:val="24"/>
        </w:rPr>
        <w:t xml:space="preserve">)                      </w:t>
      </w:r>
      <w:r>
        <w:rPr>
          <w:rFonts w:ascii="宋体" w:eastAsia="宋体" w:cs="宋体" w:hint="eastAsia"/>
          <w:szCs w:val="21"/>
        </w:rPr>
        <w:t xml:space="preserve">     </w:t>
      </w:r>
      <w:r>
        <w:rPr>
          <w:rFonts w:ascii="宋体" w:eastAsia="宋体" w:hAnsi="Times New Roman" w:cs="宋体" w:hint="eastAsia"/>
          <w:kern w:val="0"/>
          <w:szCs w:val="21"/>
        </w:rPr>
        <w:t>65.6±12.2</w:t>
      </w:r>
    </w:p>
    <w:p w:rsidR="009F3834" w:rsidRDefault="00694069">
      <w:pPr>
        <w:autoSpaceDE w:val="0"/>
        <w:autoSpaceDN w:val="0"/>
        <w:rPr>
          <w:rFonts w:asciiTheme="minorEastAsia" w:eastAsia="宋体" w:hAnsiTheme="minorEastAsia" w:cs="AdobeHeitiStd-Regular"/>
          <w:szCs w:val="21"/>
        </w:rPr>
      </w:pPr>
      <w:r>
        <w:rPr>
          <w:rFonts w:asciiTheme="minorEastAsia" w:hAnsiTheme="minorEastAsia" w:cs="AdobeHeitiStd-Regular" w:hint="eastAsia"/>
          <w:szCs w:val="21"/>
        </w:rPr>
        <w:t>LVEF（%，</w:t>
      </w:r>
      <w:r>
        <w:rPr>
          <w:rFonts w:asciiTheme="minorEastAsia" w:hAnsiTheme="minorEastAsia" w:cs="DY72+ZMQMEh-72" w:hint="eastAsia"/>
          <w:szCs w:val="21"/>
        </w:rPr>
        <w:sym w:font="Symbol" w:char="F060"/>
      </w:r>
      <w:r>
        <w:rPr>
          <w:rFonts w:asciiTheme="minorEastAsia" w:hAnsiTheme="minorEastAsia" w:cs="DY72+ZMQMEh-72" w:hint="eastAsia"/>
          <w:szCs w:val="21"/>
        </w:rPr>
        <w:t>x</w:t>
      </w:r>
      <w:r>
        <w:rPr>
          <w:rFonts w:ascii="宋体" w:eastAsia="宋体" w:cs="宋体" w:hint="eastAsia"/>
          <w:sz w:val="24"/>
        </w:rPr>
        <w:t>±</w:t>
      </w:r>
      <w:r>
        <w:rPr>
          <w:rFonts w:ascii="宋体" w:eastAsia="宋体" w:cs="宋体"/>
          <w:sz w:val="24"/>
        </w:rPr>
        <w:t>s</w:t>
      </w:r>
      <w:r>
        <w:rPr>
          <w:rFonts w:ascii="宋体" w:eastAsia="宋体" w:cs="宋体" w:hint="eastAsia"/>
          <w:sz w:val="24"/>
        </w:rPr>
        <w:t>)</w:t>
      </w:r>
      <w:r>
        <w:rPr>
          <w:rFonts w:asciiTheme="minorEastAsia" w:hAnsiTheme="minorEastAsia" w:cs="AdobeHeitiStd-Regular" w:hint="eastAsia"/>
          <w:szCs w:val="21"/>
        </w:rPr>
        <w:t xml:space="preserve">                                   </w:t>
      </w:r>
      <w:r>
        <w:rPr>
          <w:rFonts w:ascii="宋体" w:eastAsia="宋体" w:hAnsi="Times New Roman" w:cs="宋体" w:hint="eastAsia"/>
          <w:kern w:val="0"/>
          <w:szCs w:val="21"/>
        </w:rPr>
        <w:t>63.5±5.2</w:t>
      </w:r>
    </w:p>
    <w:p w:rsidR="009F3834" w:rsidRDefault="00694069">
      <w:pPr>
        <w:autoSpaceDE w:val="0"/>
        <w:autoSpaceDN w:val="0"/>
        <w:rPr>
          <w:rFonts w:asciiTheme="minorEastAsia" w:hAnsiTheme="minorEastAsia" w:cs="DY5+ZMQMEc-5"/>
          <w:szCs w:val="21"/>
        </w:rPr>
      </w:pPr>
      <w:r>
        <w:rPr>
          <w:rFonts w:asciiTheme="minorEastAsia" w:hAnsiTheme="minorEastAsia" w:cs="DY72+ZMQMEh-72" w:hint="eastAsia"/>
          <w:szCs w:val="21"/>
        </w:rPr>
        <w:t>STEMI［</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                                19</w:t>
      </w:r>
      <w:r>
        <w:rPr>
          <w:rFonts w:ascii="宋体" w:eastAsia="宋体" w:hAnsi="Times New Roman" w:cs="宋体"/>
          <w:kern w:val="0"/>
          <w:szCs w:val="21"/>
        </w:rPr>
        <w:t>(</w:t>
      </w:r>
      <w:r>
        <w:rPr>
          <w:rFonts w:ascii="宋体" w:eastAsia="宋体" w:hAnsi="Times New Roman" w:cs="宋体" w:hint="eastAsia"/>
          <w:kern w:val="0"/>
          <w:szCs w:val="21"/>
        </w:rPr>
        <w:t>51.4</w:t>
      </w:r>
      <w:r>
        <w:rPr>
          <w:rFonts w:ascii="宋体" w:eastAsia="宋体" w:hAnsi="Times New Roman" w:cs="宋体"/>
          <w:kern w:val="0"/>
          <w:szCs w:val="21"/>
        </w:rPr>
        <w:t>)</w:t>
      </w:r>
    </w:p>
    <w:p w:rsidR="009F3834" w:rsidRDefault="00694069">
      <w:pPr>
        <w:numPr>
          <w:ilvl w:val="0"/>
          <w:numId w:val="2"/>
        </w:numPr>
        <w:autoSpaceDE w:val="0"/>
        <w:autoSpaceDN w:val="0"/>
        <w:rPr>
          <w:rFonts w:ascii="宋体" w:eastAsia="宋体" w:hAnsi="Times New Roman" w:cs="宋体"/>
          <w:kern w:val="0"/>
          <w:szCs w:val="21"/>
        </w:rPr>
      </w:pPr>
      <w:r>
        <w:rPr>
          <w:rFonts w:asciiTheme="minorEastAsia" w:hAnsiTheme="minorEastAsia" w:cs="DY72+ZMQMEh-72" w:hint="eastAsia"/>
          <w:szCs w:val="21"/>
        </w:rPr>
        <w:t>STEMI［</w:t>
      </w:r>
      <w:r>
        <w:rPr>
          <w:rFonts w:asciiTheme="minorEastAsia" w:hAnsiTheme="minorEastAsia" w:cs="AdobeHeitiStd-Regular" w:hint="eastAsia"/>
          <w:szCs w:val="21"/>
        </w:rPr>
        <w:t>例数</w:t>
      </w:r>
      <w:r>
        <w:rPr>
          <w:rFonts w:asciiTheme="minorEastAsia" w:hAnsiTheme="minorEastAsia" w:cs="DY72+ZMQMEh-72" w:hint="eastAsia"/>
          <w:szCs w:val="21"/>
        </w:rPr>
        <w:t>（</w:t>
      </w:r>
      <w:r>
        <w:rPr>
          <w:rFonts w:asciiTheme="minorEastAsia" w:hAnsiTheme="minorEastAsia" w:cs="DY5+ZMQMEc-5" w:hint="eastAsia"/>
          <w:szCs w:val="21"/>
        </w:rPr>
        <w:t>％</w:t>
      </w:r>
      <w:r>
        <w:rPr>
          <w:rFonts w:asciiTheme="minorEastAsia" w:hAnsiTheme="minorEastAsia" w:cs="DY72+ZMQMEh-72" w:hint="eastAsia"/>
          <w:szCs w:val="21"/>
        </w:rPr>
        <w:t xml:space="preserve">）］                              </w:t>
      </w:r>
      <w:r>
        <w:rPr>
          <w:rFonts w:ascii="宋体" w:eastAsia="宋体" w:hAnsi="Times New Roman" w:cs="宋体" w:hint="eastAsia"/>
          <w:kern w:val="0"/>
          <w:szCs w:val="21"/>
        </w:rPr>
        <w:t>18</w:t>
      </w:r>
      <w:r>
        <w:rPr>
          <w:rFonts w:ascii="宋体" w:eastAsia="宋体" w:hAnsi="Times New Roman" w:cs="宋体"/>
          <w:kern w:val="0"/>
          <w:szCs w:val="21"/>
        </w:rPr>
        <w:t>(</w:t>
      </w:r>
      <w:r>
        <w:rPr>
          <w:rFonts w:ascii="宋体" w:eastAsia="宋体" w:hAnsi="Times New Roman" w:cs="宋体" w:hint="eastAsia"/>
          <w:kern w:val="0"/>
          <w:szCs w:val="21"/>
        </w:rPr>
        <w:t>48.6</w:t>
      </w:r>
      <w:r>
        <w:rPr>
          <w:rFonts w:ascii="宋体" w:eastAsia="宋体" w:hAnsi="Times New Roman" w:cs="宋体"/>
          <w:kern w:val="0"/>
          <w:szCs w:val="21"/>
        </w:rPr>
        <w:t>)</w:t>
      </w:r>
    </w:p>
    <w:p w:rsidR="009F3834" w:rsidRDefault="00694069">
      <w:pPr>
        <w:autoSpaceDE w:val="0"/>
        <w:autoSpaceDN w:val="0"/>
        <w:adjustRightInd w:val="0"/>
        <w:spacing w:line="360" w:lineRule="auto"/>
        <w:jc w:val="left"/>
        <w:rPr>
          <w:rFonts w:ascii="宋体" w:eastAsia="宋体" w:hAnsi="宋体" w:cs="宋体"/>
          <w:kern w:val="0"/>
          <w:sz w:val="24"/>
        </w:rPr>
      </w:pPr>
      <w:r>
        <w:rPr>
          <w:rFonts w:ascii="宋体" w:eastAsia="宋体" w:hAnsi="Times New Roman" w:cs="宋体" w:hint="eastAsia"/>
          <w:kern w:val="0"/>
          <w:szCs w:val="21"/>
          <w:u w:val="single"/>
        </w:rPr>
        <w:t>______________________________________________________________________________</w:t>
      </w:r>
      <w:r>
        <w:rPr>
          <w:rFonts w:ascii="宋体" w:eastAsia="宋体" w:hAnsi="宋体" w:cs="宋体" w:hint="eastAsia"/>
          <w:kern w:val="0"/>
          <w:sz w:val="24"/>
        </w:rPr>
        <w:t>2.患者DCB术的基线特征：</w:t>
      </w:r>
      <w:r>
        <w:rPr>
          <w:rFonts w:ascii="宋体" w:eastAsia="宋体" w:hAnsi="宋体" w:cs="宋体" w:hint="eastAsia"/>
          <w:sz w:val="24"/>
        </w:rPr>
        <w:t>37例患</w:t>
      </w:r>
      <w:r>
        <w:rPr>
          <w:rFonts w:ascii="宋体" w:eastAsia="宋体" w:hAnsi="宋体" w:cs="宋体" w:hint="eastAsia"/>
          <w:color w:val="231F20"/>
          <w:sz w:val="24"/>
        </w:rPr>
        <w:t>者均成功应用紫杉醇药物涂层球囊完成治疗，</w:t>
      </w:r>
      <w:r>
        <w:rPr>
          <w:rFonts w:ascii="宋体" w:eastAsia="宋体" w:hAnsi="宋体" w:cs="宋体" w:hint="eastAsia"/>
          <w:sz w:val="24"/>
        </w:rPr>
        <w:t>所有手术过程均顺利完成，</w:t>
      </w:r>
      <w:r>
        <w:rPr>
          <w:rFonts w:ascii="宋体" w:eastAsia="宋体" w:hAnsi="宋体" w:cs="宋体" w:hint="eastAsia"/>
          <w:bCs/>
          <w:iCs/>
          <w:color w:val="000000" w:themeColor="text1"/>
          <w:sz w:val="24"/>
        </w:rPr>
        <w:t>手术时间50-120 min，平均</w:t>
      </w:r>
      <w:r>
        <w:rPr>
          <w:rFonts w:ascii="宋体" w:eastAsia="宋体" w:hAnsi="宋体" w:cs="宋体" w:hint="eastAsia"/>
          <w:bCs/>
          <w:iCs/>
          <w:sz w:val="24"/>
        </w:rPr>
        <w:t>(77.89土13</w:t>
      </w:r>
      <w:r>
        <w:rPr>
          <w:rFonts w:ascii="宋体" w:eastAsia="宋体" w:hAnsi="宋体" w:cs="宋体"/>
          <w:bCs/>
          <w:iCs/>
          <w:sz w:val="24"/>
        </w:rPr>
        <w:t>.56</w:t>
      </w:r>
      <w:r>
        <w:rPr>
          <w:rFonts w:ascii="宋体" w:eastAsia="宋体" w:hAnsi="宋体" w:cs="宋体"/>
          <w:bCs/>
          <w:sz w:val="24"/>
        </w:rPr>
        <w:t>)min</w:t>
      </w:r>
      <w:r>
        <w:rPr>
          <w:rFonts w:asciiTheme="minorEastAsia" w:hAnsiTheme="minorEastAsia"/>
          <w:b/>
          <w:sz w:val="24"/>
        </w:rPr>
        <w:t>。</w:t>
      </w:r>
      <w:r>
        <w:rPr>
          <w:rFonts w:ascii="宋体" w:eastAsia="宋体" w:hAnsi="宋体" w:cs="宋体" w:hint="eastAsia"/>
          <w:color w:val="231F20"/>
          <w:sz w:val="24"/>
        </w:rPr>
        <w:t>手术成功率100%，术中均未发生严重并发症，导管室短时间观察后均安全转运回心内科病房，无围手术期并发症发生。</w:t>
      </w:r>
      <w:r>
        <w:rPr>
          <w:rFonts w:ascii="宋体" w:eastAsia="宋体" w:hAnsi="宋体" w:cs="宋体" w:hint="eastAsia"/>
          <w:sz w:val="24"/>
        </w:rPr>
        <w:t>37例</w:t>
      </w:r>
      <w:r>
        <w:rPr>
          <w:rFonts w:ascii="宋体" w:eastAsia="宋体" w:hAnsi="宋体" w:cs="宋体" w:hint="eastAsia"/>
          <w:kern w:val="0"/>
          <w:sz w:val="24"/>
        </w:rPr>
        <w:t>患者共有46处病变，41处行DCB</w:t>
      </w:r>
      <w:r>
        <w:rPr>
          <w:rFonts w:ascii="宋体" w:eastAsia="宋体" w:hAnsi="宋体" w:cs="宋体" w:hint="eastAsia"/>
          <w:sz w:val="24"/>
        </w:rPr>
        <w:t>治疗，5处行</w:t>
      </w:r>
      <w:r>
        <w:rPr>
          <w:rFonts w:ascii="宋体" w:eastAsia="宋体" w:hAnsi="宋体" w:cs="宋体" w:hint="eastAsia"/>
          <w:kern w:val="0"/>
          <w:sz w:val="24"/>
        </w:rPr>
        <w:t>DES治疗(表2)。</w:t>
      </w:r>
    </w:p>
    <w:p w:rsidR="009F3834" w:rsidRDefault="009F3834">
      <w:pPr>
        <w:autoSpaceDE w:val="0"/>
        <w:autoSpaceDN w:val="0"/>
        <w:adjustRightInd w:val="0"/>
        <w:spacing w:line="360" w:lineRule="auto"/>
        <w:ind w:firstLineChars="650" w:firstLine="1560"/>
        <w:jc w:val="left"/>
        <w:rPr>
          <w:rFonts w:ascii="宋体" w:eastAsia="宋体" w:hAnsi="Times New Roman" w:cs="宋体"/>
          <w:kern w:val="0"/>
          <w:sz w:val="24"/>
        </w:rPr>
      </w:pPr>
    </w:p>
    <w:p w:rsidR="009F3834" w:rsidRDefault="00694069">
      <w:pPr>
        <w:autoSpaceDE w:val="0"/>
        <w:autoSpaceDN w:val="0"/>
        <w:adjustRightInd w:val="0"/>
        <w:spacing w:line="360" w:lineRule="auto"/>
        <w:ind w:firstLineChars="650" w:firstLine="1560"/>
        <w:jc w:val="left"/>
        <w:rPr>
          <w:rFonts w:asciiTheme="minorEastAsia" w:hAnsiTheme="minorEastAsia" w:cs="宋体"/>
          <w:kern w:val="0"/>
          <w:sz w:val="24"/>
        </w:rPr>
      </w:pPr>
      <w:r>
        <w:rPr>
          <w:rFonts w:ascii="宋体" w:eastAsia="宋体" w:hAnsi="Times New Roman" w:cs="宋体" w:hint="eastAsia"/>
          <w:kern w:val="0"/>
          <w:sz w:val="24"/>
        </w:rPr>
        <w:t>表2   37</w:t>
      </w:r>
      <w:r>
        <w:rPr>
          <w:rFonts w:asciiTheme="minorEastAsia" w:hAnsiTheme="minorEastAsia" w:cs="宋体" w:hint="eastAsia"/>
          <w:sz w:val="24"/>
        </w:rPr>
        <w:t>例</w:t>
      </w:r>
      <w:r>
        <w:rPr>
          <w:rFonts w:asciiTheme="minorEastAsia" w:hAnsiTheme="minorEastAsia" w:cs="宋体" w:hint="eastAsia"/>
          <w:kern w:val="0"/>
          <w:sz w:val="24"/>
        </w:rPr>
        <w:t>患者41处病变行</w:t>
      </w:r>
      <w:r>
        <w:rPr>
          <w:rFonts w:asciiTheme="minorEastAsia" w:hAnsiTheme="minorEastAsia" w:cs="宋体"/>
          <w:kern w:val="0"/>
          <w:sz w:val="24"/>
        </w:rPr>
        <w:t>DCB</w:t>
      </w:r>
      <w:r>
        <w:rPr>
          <w:rFonts w:asciiTheme="minorEastAsia" w:hAnsiTheme="minorEastAsia" w:cs="宋体" w:hint="eastAsia"/>
          <w:kern w:val="0"/>
          <w:sz w:val="24"/>
        </w:rPr>
        <w:t>术的基线特征</w:t>
      </w:r>
    </w:p>
    <w:p w:rsidR="009F3834" w:rsidRDefault="00694069">
      <w:pPr>
        <w:pBdr>
          <w:top w:val="single" w:sz="6" w:space="1" w:color="auto"/>
          <w:bottom w:val="single" w:sz="6" w:space="1" w:color="auto"/>
        </w:pBdr>
        <w:spacing w:line="220" w:lineRule="atLeast"/>
        <w:ind w:firstLineChars="400" w:firstLine="840"/>
      </w:pPr>
      <w:r>
        <w:rPr>
          <w:rFonts w:hint="eastAsia"/>
        </w:rPr>
        <w:t>项目</w:t>
      </w:r>
      <w:r>
        <w:rPr>
          <w:rFonts w:hint="eastAsia"/>
        </w:rPr>
        <w:t xml:space="preserve">                                         </w:t>
      </w:r>
      <w:r>
        <w:rPr>
          <w:rFonts w:hint="eastAsia"/>
        </w:rPr>
        <w:t>数值</w:t>
      </w:r>
    </w:p>
    <w:p w:rsidR="009F3834" w:rsidRDefault="00694069">
      <w:pPr>
        <w:autoSpaceDE w:val="0"/>
        <w:autoSpaceDN w:val="0"/>
        <w:adjustRightInd w:val="0"/>
        <w:jc w:val="left"/>
        <w:rPr>
          <w:rFonts w:asciiTheme="minorEastAsia" w:hAnsiTheme="minorEastAsia" w:cs="宋体"/>
          <w:color w:val="FF0000"/>
          <w:kern w:val="0"/>
          <w:szCs w:val="21"/>
        </w:rPr>
      </w:pPr>
      <w:r>
        <w:rPr>
          <w:rFonts w:asciiTheme="minorEastAsia" w:hAnsiTheme="minorEastAsia" w:cs="宋体" w:hint="eastAsia"/>
          <w:kern w:val="0"/>
          <w:szCs w:val="21"/>
        </w:rPr>
        <w:t>DCB治疗病变数</w:t>
      </w:r>
      <w:r>
        <w:rPr>
          <w:rFonts w:asciiTheme="minorEastAsia" w:hAnsiTheme="minorEastAsia" w:cs="宋体"/>
          <w:kern w:val="0"/>
          <w:szCs w:val="21"/>
        </w:rPr>
        <w:t>(</w:t>
      </w:r>
      <w:r>
        <w:rPr>
          <w:rFonts w:asciiTheme="minorEastAsia" w:hAnsiTheme="minorEastAsia" w:cs="宋体" w:hint="eastAsia"/>
          <w:kern w:val="0"/>
          <w:szCs w:val="21"/>
        </w:rPr>
        <w:t>处</w:t>
      </w:r>
      <w:r>
        <w:rPr>
          <w:rFonts w:asciiTheme="minorEastAsia" w:hAnsiTheme="minorEastAsia" w:cs="宋体"/>
          <w:kern w:val="0"/>
          <w:szCs w:val="21"/>
        </w:rPr>
        <w:t>)</w:t>
      </w:r>
      <w:r>
        <w:rPr>
          <w:rFonts w:asciiTheme="minorEastAsia" w:hAnsiTheme="minorEastAsia" w:cs="宋体" w:hint="eastAsia"/>
          <w:kern w:val="0"/>
          <w:szCs w:val="21"/>
        </w:rPr>
        <w:t xml:space="preserve">                                     </w:t>
      </w:r>
      <w:r>
        <w:rPr>
          <w:rFonts w:asciiTheme="minorEastAsia" w:hAnsiTheme="minorEastAsia" w:cs="宋体"/>
          <w:kern w:val="0"/>
          <w:szCs w:val="21"/>
        </w:rPr>
        <w:t>4</w:t>
      </w:r>
      <w:r>
        <w:rPr>
          <w:rFonts w:asciiTheme="minorEastAsia" w:hAnsiTheme="minorEastAsia" w:cs="宋体" w:hint="eastAsia"/>
          <w:kern w:val="0"/>
          <w:szCs w:val="21"/>
        </w:rPr>
        <w:t>1</w:t>
      </w:r>
    </w:p>
    <w:p w:rsidR="009F3834" w:rsidRDefault="00694069">
      <w:pPr>
        <w:autoSpaceDE w:val="0"/>
        <w:autoSpaceDN w:val="0"/>
        <w:adjustRightInd w:val="0"/>
        <w:jc w:val="left"/>
        <w:rPr>
          <w:rFonts w:asciiTheme="minorEastAsia" w:hAnsiTheme="minorEastAsia" w:cs="宋体"/>
          <w:kern w:val="0"/>
          <w:szCs w:val="21"/>
        </w:rPr>
      </w:pPr>
      <w:r>
        <w:rPr>
          <w:rFonts w:asciiTheme="minorEastAsia" w:hAnsiTheme="minorEastAsia" w:cs="宋体"/>
          <w:kern w:val="0"/>
          <w:szCs w:val="21"/>
        </w:rPr>
        <w:t>DCB</w:t>
      </w:r>
      <w:r>
        <w:rPr>
          <w:rFonts w:asciiTheme="minorEastAsia" w:hAnsiTheme="minorEastAsia" w:cs="宋体" w:hint="eastAsia"/>
          <w:kern w:val="0"/>
          <w:szCs w:val="21"/>
        </w:rPr>
        <w:t>治疗的病变部位</w:t>
      </w:r>
      <w:r>
        <w:rPr>
          <w:rFonts w:asciiTheme="minorEastAsia" w:hAnsiTheme="minorEastAsia" w:cs="宋体"/>
          <w:kern w:val="0"/>
          <w:szCs w:val="21"/>
        </w:rPr>
        <w:t>[</w:t>
      </w:r>
      <w:r>
        <w:rPr>
          <w:rFonts w:asciiTheme="minorEastAsia" w:hAnsiTheme="minorEastAsia"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n</w:t>
      </w:r>
      <w:r>
        <w:rPr>
          <w:rFonts w:asciiTheme="minorEastAsia" w:hAnsiTheme="minorEastAsia" w:cs="Tahoma"/>
          <w:kern w:val="0"/>
          <w:szCs w:val="21"/>
        </w:rPr>
        <w:t>/</w:t>
      </w:r>
      <w:r>
        <w:rPr>
          <w:rFonts w:asciiTheme="minorEastAsia" w:hAnsiTheme="minorEastAsia" w:cs="宋体" w:hint="eastAsia"/>
          <w:kern w:val="0"/>
          <w:szCs w:val="21"/>
        </w:rPr>
        <w:t>N</w:t>
      </w:r>
      <w:r>
        <w:rPr>
          <w:rFonts w:asciiTheme="minorEastAsia" w:hAnsiTheme="minorEastAsia" w:cs="宋体"/>
          <w:kern w:val="0"/>
          <w:szCs w:val="21"/>
        </w:rPr>
        <w:t>)]</w:t>
      </w:r>
    </w:p>
    <w:p w:rsidR="009F3834" w:rsidRDefault="00694069">
      <w:pPr>
        <w:autoSpaceDE w:val="0"/>
        <w:autoSpaceDN w:val="0"/>
        <w:adjustRightInd w:val="0"/>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前降支                                         </w:t>
      </w:r>
      <w:r>
        <w:rPr>
          <w:rFonts w:asciiTheme="minorEastAsia" w:hAnsiTheme="minorEastAsia" w:cs="宋体"/>
          <w:kern w:val="0"/>
          <w:szCs w:val="21"/>
        </w:rPr>
        <w:t xml:space="preserve"> </w:t>
      </w:r>
      <w:r>
        <w:rPr>
          <w:rFonts w:asciiTheme="minorEastAsia" w:hAnsiTheme="minorEastAsia" w:cs="宋体" w:hint="eastAsia"/>
          <w:kern w:val="0"/>
          <w:szCs w:val="21"/>
        </w:rPr>
        <w:t>65.8</w:t>
      </w:r>
      <w:r>
        <w:rPr>
          <w:rFonts w:asciiTheme="minorEastAsia" w:hAnsiTheme="minorEastAsia" w:cs="宋体"/>
          <w:kern w:val="0"/>
          <w:szCs w:val="21"/>
        </w:rPr>
        <w:t>(27/4</w:t>
      </w:r>
      <w:r>
        <w:rPr>
          <w:rFonts w:asciiTheme="minorEastAsia" w:hAnsiTheme="minorEastAsia" w:cs="宋体" w:hint="eastAsia"/>
          <w:kern w:val="0"/>
          <w:szCs w:val="21"/>
        </w:rPr>
        <w:t>1</w:t>
      </w:r>
      <w:r>
        <w:rPr>
          <w:rFonts w:asciiTheme="minorEastAsia" w:hAnsiTheme="minorEastAsia" w:cs="宋体"/>
          <w:kern w:val="0"/>
          <w:szCs w:val="21"/>
        </w:rPr>
        <w:t>)</w:t>
      </w:r>
    </w:p>
    <w:p w:rsidR="009F3834" w:rsidRDefault="00694069">
      <w:pPr>
        <w:autoSpaceDE w:val="0"/>
        <w:autoSpaceDN w:val="0"/>
        <w:adjustRightInd w:val="0"/>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回旋支                                       </w:t>
      </w:r>
      <w:r>
        <w:rPr>
          <w:rFonts w:asciiTheme="minorEastAsia" w:hAnsiTheme="minorEastAsia" w:cs="宋体"/>
          <w:kern w:val="0"/>
          <w:szCs w:val="21"/>
        </w:rPr>
        <w:t xml:space="preserve">  </w:t>
      </w:r>
      <w:r>
        <w:rPr>
          <w:rFonts w:asciiTheme="minorEastAsia" w:hAnsiTheme="minorEastAsia" w:cs="宋体" w:hint="eastAsia"/>
          <w:kern w:val="0"/>
          <w:szCs w:val="21"/>
        </w:rPr>
        <w:t xml:space="preserve"> 19.5</w:t>
      </w:r>
      <w:r>
        <w:rPr>
          <w:rFonts w:asciiTheme="minorEastAsia" w:hAnsiTheme="minorEastAsia" w:cs="宋体"/>
          <w:kern w:val="0"/>
          <w:szCs w:val="21"/>
        </w:rPr>
        <w:t>(8/4</w:t>
      </w:r>
      <w:r>
        <w:rPr>
          <w:rFonts w:asciiTheme="minorEastAsia" w:hAnsiTheme="minorEastAsia" w:cs="宋体" w:hint="eastAsia"/>
          <w:kern w:val="0"/>
          <w:szCs w:val="21"/>
        </w:rPr>
        <w:t>1</w:t>
      </w:r>
      <w:r>
        <w:rPr>
          <w:rFonts w:asciiTheme="minorEastAsia" w:hAnsiTheme="minorEastAsia" w:cs="宋体"/>
          <w:kern w:val="0"/>
          <w:szCs w:val="21"/>
        </w:rPr>
        <w:t>)</w:t>
      </w:r>
    </w:p>
    <w:p w:rsidR="009F3834" w:rsidRDefault="00694069">
      <w:pPr>
        <w:autoSpaceDE w:val="0"/>
        <w:autoSpaceDN w:val="0"/>
        <w:adjustRightInd w:val="0"/>
        <w:ind w:firstLineChars="100" w:firstLine="210"/>
        <w:jc w:val="left"/>
        <w:rPr>
          <w:rFonts w:asciiTheme="minorEastAsia" w:hAnsiTheme="minorEastAsia" w:cs="宋体"/>
          <w:kern w:val="0"/>
          <w:szCs w:val="21"/>
        </w:rPr>
      </w:pPr>
      <w:r>
        <w:rPr>
          <w:rFonts w:asciiTheme="minorEastAsia" w:hAnsiTheme="minorEastAsia" w:cs="宋体" w:hint="eastAsia"/>
          <w:kern w:val="0"/>
          <w:szCs w:val="21"/>
        </w:rPr>
        <w:t xml:space="preserve">右冠状动脉                                   </w:t>
      </w:r>
      <w:r>
        <w:rPr>
          <w:rFonts w:asciiTheme="minorEastAsia" w:hAnsiTheme="minorEastAsia" w:cs="宋体"/>
          <w:kern w:val="0"/>
          <w:szCs w:val="21"/>
        </w:rPr>
        <w:t xml:space="preserve"> </w:t>
      </w:r>
      <w:r>
        <w:rPr>
          <w:rFonts w:asciiTheme="minorEastAsia" w:hAnsiTheme="minorEastAsia" w:cs="宋体" w:hint="eastAsia"/>
          <w:kern w:val="0"/>
          <w:szCs w:val="21"/>
        </w:rPr>
        <w:t xml:space="preserve"> </w:t>
      </w:r>
      <w:r>
        <w:rPr>
          <w:rFonts w:asciiTheme="minorEastAsia" w:hAnsiTheme="minorEastAsia" w:cs="宋体"/>
          <w:kern w:val="0"/>
          <w:szCs w:val="21"/>
        </w:rPr>
        <w:t xml:space="preserve"> </w:t>
      </w:r>
      <w:r>
        <w:rPr>
          <w:rFonts w:asciiTheme="minorEastAsia" w:hAnsiTheme="minorEastAsia" w:cs="宋体" w:hint="eastAsia"/>
          <w:kern w:val="0"/>
          <w:szCs w:val="21"/>
        </w:rPr>
        <w:t>12.1</w:t>
      </w:r>
      <w:r>
        <w:rPr>
          <w:rFonts w:asciiTheme="minorEastAsia" w:hAnsiTheme="minorEastAsia" w:cs="宋体"/>
          <w:kern w:val="0"/>
          <w:szCs w:val="21"/>
        </w:rPr>
        <w:t>(5/4</w:t>
      </w:r>
      <w:r>
        <w:rPr>
          <w:rFonts w:asciiTheme="minorEastAsia" w:hAnsiTheme="minorEastAsia" w:cs="宋体" w:hint="eastAsia"/>
          <w:kern w:val="0"/>
          <w:szCs w:val="21"/>
        </w:rPr>
        <w:t>1</w:t>
      </w:r>
      <w:r>
        <w:rPr>
          <w:rFonts w:asciiTheme="minorEastAsia" w:hAnsiTheme="minorEastAsia" w:cs="宋体"/>
          <w:kern w:val="0"/>
          <w:szCs w:val="21"/>
        </w:rPr>
        <w:t xml:space="preserve">)  </w:t>
      </w:r>
    </w:p>
    <w:p w:rsidR="009F3834" w:rsidRDefault="00694069">
      <w:pPr>
        <w:autoSpaceDE w:val="0"/>
        <w:autoSpaceDN w:val="0"/>
        <w:adjustRightInd w:val="0"/>
        <w:ind w:firstLineChars="100" w:firstLine="210"/>
        <w:jc w:val="left"/>
        <w:rPr>
          <w:rFonts w:ascii="宋体" w:eastAsia="宋体" w:hAnsi="宋体" w:cs="宋体"/>
          <w:kern w:val="0"/>
          <w:szCs w:val="21"/>
        </w:rPr>
      </w:pPr>
      <w:r>
        <w:rPr>
          <w:rFonts w:asciiTheme="minorEastAsia" w:hAnsiTheme="minorEastAsia" w:cs="宋体" w:hint="eastAsia"/>
          <w:kern w:val="0"/>
          <w:szCs w:val="21"/>
        </w:rPr>
        <w:t xml:space="preserve">左主干分叉                                   </w:t>
      </w:r>
      <w:r>
        <w:rPr>
          <w:rFonts w:ascii="宋体" w:eastAsia="宋体" w:hAnsi="宋体" w:cs="宋体" w:hint="eastAsia"/>
          <w:kern w:val="0"/>
          <w:szCs w:val="21"/>
        </w:rPr>
        <w:t xml:space="preserve">  </w:t>
      </w:r>
      <w:r>
        <w:rPr>
          <w:rFonts w:ascii="宋体" w:eastAsia="宋体" w:hAnsi="宋体" w:cs="宋体"/>
          <w:kern w:val="0"/>
          <w:szCs w:val="21"/>
        </w:rPr>
        <w:t xml:space="preserve"> 2.</w:t>
      </w:r>
      <w:r>
        <w:rPr>
          <w:rFonts w:ascii="宋体" w:eastAsia="宋体" w:hAnsi="宋体" w:cs="宋体" w:hint="eastAsia"/>
          <w:kern w:val="0"/>
          <w:szCs w:val="21"/>
        </w:rPr>
        <w:t>4</w:t>
      </w:r>
      <w:r>
        <w:rPr>
          <w:rFonts w:ascii="宋体" w:eastAsia="宋体" w:hAnsi="宋体" w:cs="宋体"/>
          <w:kern w:val="0"/>
          <w:szCs w:val="21"/>
        </w:rPr>
        <w:t>(1/4</w:t>
      </w:r>
      <w:r>
        <w:rPr>
          <w:rFonts w:ascii="宋体" w:eastAsia="宋体" w:hAnsi="宋体" w:cs="宋体" w:hint="eastAsia"/>
          <w:kern w:val="0"/>
          <w:szCs w:val="21"/>
        </w:rPr>
        <w:t>1</w:t>
      </w:r>
      <w:r>
        <w:rPr>
          <w:rFonts w:ascii="宋体" w:eastAsia="宋体" w:hAnsi="宋体" w:cs="宋体"/>
          <w:kern w:val="0"/>
          <w:szCs w:val="21"/>
        </w:rPr>
        <w:t>)</w:t>
      </w:r>
    </w:p>
    <w:p w:rsidR="009F3834" w:rsidRDefault="00694069">
      <w:pPr>
        <w:autoSpaceDE w:val="0"/>
        <w:autoSpaceDN w:val="0"/>
        <w:adjustRightInd w:val="0"/>
        <w:jc w:val="left"/>
        <w:rPr>
          <w:rFonts w:ascii="宋体" w:eastAsia="宋体" w:hAnsi="Times New Roman" w:cs="宋体"/>
          <w:kern w:val="0"/>
          <w:szCs w:val="21"/>
        </w:rPr>
      </w:pPr>
      <w:r>
        <w:rPr>
          <w:rFonts w:ascii="宋体" w:eastAsia="宋体" w:hAnsi="Times New Roman" w:cs="宋体" w:hint="eastAsia"/>
          <w:kern w:val="0"/>
          <w:szCs w:val="21"/>
        </w:rPr>
        <w:t>围术期药物使用</w:t>
      </w:r>
      <w:r>
        <w:rPr>
          <w:rFonts w:ascii="宋体" w:eastAsia="宋体" w:hAnsi="Times New Roman" w:cs="宋体"/>
          <w:kern w:val="0"/>
          <w:szCs w:val="21"/>
        </w:rPr>
        <w:t>[</w:t>
      </w:r>
      <w:r>
        <w:rPr>
          <w:rFonts w:ascii="宋体" w:eastAsia="宋体" w:hAnsi="Times New Roman" w:cs="宋体" w:hint="eastAsia"/>
          <w:kern w:val="0"/>
          <w:szCs w:val="21"/>
        </w:rPr>
        <w:t>％</w:t>
      </w:r>
      <w:r>
        <w:rPr>
          <w:rFonts w:asciiTheme="minorEastAsia" w:hAnsiTheme="minorEastAsia" w:cs="宋体"/>
          <w:kern w:val="0"/>
          <w:szCs w:val="21"/>
        </w:rPr>
        <w:t>(</w:t>
      </w:r>
      <w:r>
        <w:rPr>
          <w:rFonts w:asciiTheme="minorEastAsia" w:hAnsiTheme="minorEastAsia" w:cs="宋体" w:hint="eastAsia"/>
          <w:kern w:val="0"/>
          <w:szCs w:val="21"/>
        </w:rPr>
        <w:t>n</w:t>
      </w:r>
      <w:r>
        <w:rPr>
          <w:rFonts w:asciiTheme="minorEastAsia" w:hAnsiTheme="minorEastAsia" w:cs="Tahoma"/>
          <w:kern w:val="0"/>
          <w:szCs w:val="21"/>
        </w:rPr>
        <w:t>/</w:t>
      </w:r>
      <w:r>
        <w:rPr>
          <w:rFonts w:asciiTheme="minorEastAsia" w:hAnsiTheme="minorEastAsia" w:cs="宋体" w:hint="eastAsia"/>
          <w:kern w:val="0"/>
          <w:szCs w:val="21"/>
        </w:rPr>
        <w:t>N</w:t>
      </w:r>
      <w:r>
        <w:rPr>
          <w:rFonts w:asciiTheme="minorEastAsia" w:hAnsiTheme="minorEastAsia" w:cs="宋体"/>
          <w:kern w:val="0"/>
          <w:szCs w:val="21"/>
        </w:rPr>
        <w:t>)</w:t>
      </w:r>
      <w:r>
        <w:rPr>
          <w:rFonts w:ascii="宋体" w:eastAsia="宋体" w:hAnsi="Times New Roman" w:cs="宋体"/>
          <w:kern w:val="0"/>
          <w:szCs w:val="21"/>
        </w:rPr>
        <w:t>]</w:t>
      </w:r>
    </w:p>
    <w:p w:rsidR="009F3834" w:rsidRDefault="00694069">
      <w:pPr>
        <w:autoSpaceDE w:val="0"/>
        <w:autoSpaceDN w:val="0"/>
        <w:adjustRightInd w:val="0"/>
        <w:ind w:firstLineChars="50" w:firstLine="105"/>
        <w:jc w:val="left"/>
        <w:rPr>
          <w:rFonts w:ascii="宋体" w:eastAsia="宋体" w:hAnsi="宋体" w:cs="宋体"/>
          <w:kern w:val="0"/>
          <w:szCs w:val="21"/>
        </w:rPr>
      </w:pPr>
      <w:r>
        <w:rPr>
          <w:rFonts w:ascii="宋体" w:eastAsia="宋体" w:hAnsi="Times New Roman" w:cs="宋体" w:hint="eastAsia"/>
          <w:kern w:val="0"/>
          <w:szCs w:val="21"/>
        </w:rPr>
        <w:t xml:space="preserve">双联抗血小板治疗                                </w:t>
      </w:r>
      <w:r>
        <w:rPr>
          <w:rFonts w:ascii="宋体" w:eastAsia="宋体" w:hAnsi="宋体" w:cs="宋体" w:hint="eastAsia"/>
          <w:kern w:val="0"/>
          <w:szCs w:val="21"/>
        </w:rPr>
        <w:t xml:space="preserve"> 100(41/41)</w:t>
      </w:r>
    </w:p>
    <w:p w:rsidR="009F3834" w:rsidRDefault="00694069">
      <w:pPr>
        <w:autoSpaceDE w:val="0"/>
        <w:autoSpaceDN w:val="0"/>
        <w:adjustRightInd w:val="0"/>
        <w:ind w:firstLineChars="50" w:firstLine="105"/>
        <w:jc w:val="left"/>
        <w:rPr>
          <w:rFonts w:ascii="宋体" w:eastAsia="宋体" w:hAnsi="宋体" w:cs="宋体"/>
          <w:kern w:val="0"/>
          <w:szCs w:val="21"/>
        </w:rPr>
      </w:pPr>
      <w:r>
        <w:rPr>
          <w:rFonts w:ascii="宋体" w:eastAsia="宋体" w:hAnsi="Times New Roman" w:cs="宋体" w:hint="eastAsia"/>
          <w:kern w:val="0"/>
          <w:szCs w:val="21"/>
        </w:rPr>
        <w:t xml:space="preserve">他汀类药物                                       </w:t>
      </w:r>
      <w:r>
        <w:rPr>
          <w:rFonts w:ascii="宋体" w:eastAsia="宋体" w:hAnsi="宋体" w:cs="宋体" w:hint="eastAsia"/>
          <w:kern w:val="0"/>
          <w:szCs w:val="21"/>
        </w:rPr>
        <w:t>100(41/41)</w:t>
      </w:r>
    </w:p>
    <w:p w:rsidR="009F3834" w:rsidRDefault="00694069">
      <w:pPr>
        <w:autoSpaceDE w:val="0"/>
        <w:autoSpaceDN w:val="0"/>
        <w:adjustRightInd w:val="0"/>
        <w:ind w:firstLineChars="50" w:firstLine="105"/>
        <w:jc w:val="left"/>
        <w:rPr>
          <w:rFonts w:ascii="宋体" w:eastAsia="宋体" w:hAnsi="Times New Roman" w:cs="宋体"/>
          <w:kern w:val="0"/>
          <w:szCs w:val="21"/>
        </w:rPr>
      </w:pPr>
      <w:r>
        <w:rPr>
          <w:rFonts w:ascii="宋体" w:eastAsia="宋体" w:hAnsi="Times New Roman" w:cs="宋体" w:hint="eastAsia"/>
          <w:kern w:val="0"/>
          <w:szCs w:val="21"/>
        </w:rPr>
        <w:t>糖蛋白Ⅱ</w:t>
      </w:r>
      <w:r>
        <w:rPr>
          <w:rFonts w:ascii="宋体" w:eastAsia="宋体" w:hAnsi="Times New Roman" w:cs="宋体"/>
          <w:kern w:val="0"/>
          <w:szCs w:val="21"/>
        </w:rPr>
        <w:t>b</w:t>
      </w:r>
      <w:r>
        <w:rPr>
          <w:rFonts w:ascii="宋体" w:eastAsia="宋体" w:hAnsi="Times New Roman" w:cs="宋体" w:hint="eastAsia"/>
          <w:kern w:val="0"/>
          <w:szCs w:val="21"/>
        </w:rPr>
        <w:t>／</w:t>
      </w:r>
      <w:proofErr w:type="spellStart"/>
      <w:r>
        <w:rPr>
          <w:rFonts w:ascii="宋体" w:eastAsia="宋体" w:hAnsi="Times New Roman" w:cs="宋体"/>
          <w:kern w:val="0"/>
          <w:szCs w:val="21"/>
        </w:rPr>
        <w:t>Ula</w:t>
      </w:r>
      <w:proofErr w:type="spellEnd"/>
      <w:r>
        <w:rPr>
          <w:rFonts w:ascii="宋体" w:eastAsia="宋体" w:hAnsi="Times New Roman" w:cs="宋体" w:hint="eastAsia"/>
          <w:kern w:val="0"/>
          <w:szCs w:val="21"/>
        </w:rPr>
        <w:t>受体拮抗剂                         12.1</w:t>
      </w:r>
      <w:r>
        <w:rPr>
          <w:rFonts w:ascii="宋体" w:eastAsia="宋体" w:hAnsi="Times New Roman" w:cs="宋体"/>
          <w:kern w:val="0"/>
          <w:szCs w:val="21"/>
        </w:rPr>
        <w:t>(5</w:t>
      </w:r>
      <w:r>
        <w:rPr>
          <w:rFonts w:ascii="Tahoma" w:eastAsia="宋体" w:hAnsi="Tahoma" w:cs="Tahoma"/>
          <w:kern w:val="0"/>
          <w:szCs w:val="21"/>
        </w:rPr>
        <w:t>/</w:t>
      </w:r>
      <w:r>
        <w:rPr>
          <w:rFonts w:ascii="宋体" w:eastAsia="宋体" w:hAnsi="Times New Roman" w:cs="宋体"/>
          <w:kern w:val="0"/>
          <w:szCs w:val="21"/>
        </w:rPr>
        <w:t>4</w:t>
      </w:r>
      <w:r>
        <w:rPr>
          <w:rFonts w:ascii="宋体" w:eastAsia="宋体" w:hAnsi="Times New Roman" w:cs="宋体" w:hint="eastAsia"/>
          <w:kern w:val="0"/>
          <w:szCs w:val="21"/>
        </w:rPr>
        <w:t>1</w:t>
      </w:r>
      <w:r>
        <w:rPr>
          <w:rFonts w:ascii="宋体" w:eastAsia="宋体" w:hAnsi="Times New Roman" w:cs="宋体"/>
          <w:kern w:val="0"/>
          <w:szCs w:val="21"/>
        </w:rPr>
        <w:t>)</w:t>
      </w:r>
    </w:p>
    <w:p w:rsidR="009F3834" w:rsidRDefault="00694069">
      <w:pPr>
        <w:autoSpaceDE w:val="0"/>
        <w:autoSpaceDN w:val="0"/>
        <w:adjustRightInd w:val="0"/>
        <w:ind w:firstLineChars="50" w:firstLine="105"/>
        <w:jc w:val="left"/>
        <w:rPr>
          <w:rFonts w:asciiTheme="minorEastAsia" w:hAnsiTheme="minorEastAsia" w:cs="宋体"/>
          <w:color w:val="231F20"/>
          <w:szCs w:val="21"/>
          <w:u w:val="single"/>
        </w:rPr>
      </w:pPr>
      <w:r>
        <w:rPr>
          <w:rFonts w:ascii="宋体" w:eastAsia="宋体" w:hAnsi="Times New Roman" w:cs="宋体" w:hint="eastAsia"/>
          <w:kern w:val="0"/>
          <w:szCs w:val="21"/>
          <w:u w:val="single"/>
        </w:rPr>
        <w:t>_______________________________________________________________________</w:t>
      </w:r>
    </w:p>
    <w:p w:rsidR="009F3834" w:rsidRDefault="00694069">
      <w:pPr>
        <w:autoSpaceDE w:val="0"/>
        <w:autoSpaceDN w:val="0"/>
        <w:adjustRightInd w:val="0"/>
        <w:spacing w:line="360" w:lineRule="auto"/>
        <w:jc w:val="left"/>
        <w:rPr>
          <w:rFonts w:ascii="宋体" w:eastAsia="宋体" w:hAnsi="Times New Roman" w:cs="宋体"/>
          <w:kern w:val="0"/>
          <w:sz w:val="24"/>
        </w:rPr>
      </w:pPr>
      <w:r>
        <w:rPr>
          <w:rFonts w:ascii="宋体" w:eastAsia="宋体" w:hAnsi="Times New Roman" w:cs="宋体" w:hint="eastAsia"/>
          <w:kern w:val="0"/>
          <w:sz w:val="24"/>
        </w:rPr>
        <w:t>3.临床随访结果</w:t>
      </w:r>
    </w:p>
    <w:p w:rsidR="009F3834" w:rsidRDefault="00694069">
      <w:pPr>
        <w:autoSpaceDE w:val="0"/>
        <w:autoSpaceDN w:val="0"/>
        <w:adjustRightInd w:val="0"/>
        <w:spacing w:line="360" w:lineRule="auto"/>
        <w:ind w:firstLineChars="200" w:firstLine="480"/>
        <w:jc w:val="left"/>
        <w:rPr>
          <w:rFonts w:asciiTheme="minorEastAsia" w:hAnsiTheme="minorEastAsia" w:cs="FZSSK--GBK1-0"/>
          <w:kern w:val="0"/>
          <w:sz w:val="24"/>
        </w:rPr>
      </w:pPr>
      <w:r>
        <w:rPr>
          <w:rFonts w:asciiTheme="minorEastAsia" w:hAnsiTheme="minorEastAsia" w:cs="宋体" w:hint="eastAsia"/>
          <w:color w:val="231F20"/>
          <w:sz w:val="24"/>
        </w:rPr>
        <w:t>术后1个月随访结果显示：</w:t>
      </w:r>
      <w:r>
        <w:rPr>
          <w:rFonts w:asciiTheme="minorEastAsia" w:hAnsiTheme="minorEastAsia" w:cs="宋体" w:hint="eastAsia"/>
          <w:sz w:val="24"/>
        </w:rPr>
        <w:t>心源性死亡发生率 0%，MACE 发生率为 0%。</w:t>
      </w:r>
      <w:r>
        <w:rPr>
          <w:rFonts w:asciiTheme="minorEastAsia" w:hAnsiTheme="minorEastAsia" w:cs="方正书宋简体"/>
          <w:kern w:val="0"/>
          <w:sz w:val="24"/>
        </w:rPr>
        <w:t>术后</w:t>
      </w:r>
      <w:r>
        <w:rPr>
          <w:rFonts w:asciiTheme="minorEastAsia" w:hAnsiTheme="minorEastAsia" w:cs="方正书宋简体" w:hint="eastAsia"/>
          <w:kern w:val="0"/>
          <w:sz w:val="24"/>
        </w:rPr>
        <w:t>6</w:t>
      </w:r>
      <w:r>
        <w:rPr>
          <w:rFonts w:asciiTheme="minorEastAsia" w:hAnsiTheme="minorEastAsia" w:cs="方正书宋简体"/>
          <w:kern w:val="0"/>
          <w:sz w:val="24"/>
        </w:rPr>
        <w:t>个月随访，</w:t>
      </w:r>
      <w:r>
        <w:rPr>
          <w:rFonts w:asciiTheme="minorEastAsia" w:hAnsiTheme="minorEastAsia" w:cs="方正书宋简体"/>
          <w:color w:val="231F20"/>
          <w:kern w:val="0"/>
          <w:sz w:val="24"/>
        </w:rPr>
        <w:t>行 CAG 及光学相干性断层成像（OCT）检查</w:t>
      </w:r>
      <w:r>
        <w:rPr>
          <w:rFonts w:asciiTheme="minorEastAsia" w:hAnsiTheme="minorEastAsia" w:cs="方正书宋简体" w:hint="eastAsia"/>
          <w:color w:val="231F20"/>
          <w:kern w:val="0"/>
          <w:sz w:val="24"/>
        </w:rPr>
        <w:t>，</w:t>
      </w:r>
      <w:r>
        <w:rPr>
          <w:rFonts w:asciiTheme="minorEastAsia" w:hAnsiTheme="minorEastAsia" w:cs="方正书宋简体"/>
          <w:color w:val="231F20"/>
          <w:kern w:val="0"/>
          <w:sz w:val="24"/>
        </w:rPr>
        <w:t>CAG 显示原闭塞段管腔狭窄程度较 6月前 DCB 术后即刻残余狭窄显著减轻，即出现管腔正性重构现象</w:t>
      </w:r>
      <w:r>
        <w:rPr>
          <w:rFonts w:asciiTheme="minorEastAsia" w:hAnsiTheme="minorEastAsia" w:cs="方正书宋简体" w:hint="eastAsia"/>
          <w:color w:val="231F20"/>
          <w:kern w:val="0"/>
          <w:sz w:val="24"/>
        </w:rPr>
        <w:t>，</w:t>
      </w:r>
      <w:r>
        <w:rPr>
          <w:rFonts w:asciiTheme="minorEastAsia" w:hAnsiTheme="minorEastAsia" w:cs="方正书宋简体"/>
          <w:color w:val="231F20"/>
          <w:kern w:val="0"/>
          <w:sz w:val="24"/>
        </w:rPr>
        <w:t>血管段内膜修复良好</w:t>
      </w:r>
      <w:r>
        <w:rPr>
          <w:rFonts w:asciiTheme="minorEastAsia" w:hAnsiTheme="minorEastAsia" w:cs="方正书宋简体" w:hint="eastAsia"/>
          <w:color w:val="231F20"/>
          <w:kern w:val="0"/>
          <w:sz w:val="24"/>
        </w:rPr>
        <w:t>，</w:t>
      </w:r>
      <w:r>
        <w:rPr>
          <w:rFonts w:asciiTheme="minorEastAsia" w:hAnsiTheme="minorEastAsia" w:cs="方正书宋简体"/>
          <w:color w:val="231F20"/>
          <w:kern w:val="0"/>
          <w:sz w:val="24"/>
        </w:rPr>
        <w:t>随访结果理想</w:t>
      </w:r>
      <w:r>
        <w:rPr>
          <w:rFonts w:asciiTheme="minorEastAsia" w:hAnsiTheme="minorEastAsia" w:cs="方正书宋简体" w:hint="eastAsia"/>
          <w:color w:val="231F20"/>
          <w:kern w:val="0"/>
          <w:sz w:val="24"/>
        </w:rPr>
        <w:t>。</w:t>
      </w:r>
      <w:r>
        <w:rPr>
          <w:rFonts w:asciiTheme="minorEastAsia" w:hAnsiTheme="minorEastAsia" w:cs="宋体" w:hint="eastAsia"/>
          <w:kern w:val="0"/>
          <w:sz w:val="24"/>
        </w:rPr>
        <w:t>患者对</w:t>
      </w:r>
      <w:r>
        <w:rPr>
          <w:rFonts w:asciiTheme="minorEastAsia" w:hAnsiTheme="minorEastAsia" w:cs="E-BZ"/>
          <w:kern w:val="0"/>
          <w:sz w:val="24"/>
        </w:rPr>
        <w:t>DCB</w:t>
      </w:r>
      <w:r>
        <w:rPr>
          <w:rFonts w:asciiTheme="minorEastAsia" w:hAnsiTheme="minorEastAsia" w:cs="宋体" w:hint="eastAsia"/>
          <w:kern w:val="0"/>
          <w:sz w:val="24"/>
        </w:rPr>
        <w:t>治疗过程中的护理工作满意度100%</w:t>
      </w:r>
      <w:r>
        <w:rPr>
          <w:rFonts w:asciiTheme="minorEastAsia" w:hAnsiTheme="minorEastAsia" w:cs="E-BZ"/>
          <w:kern w:val="0"/>
          <w:sz w:val="24"/>
        </w:rPr>
        <w:t>,</w:t>
      </w:r>
      <w:r>
        <w:rPr>
          <w:rFonts w:asciiTheme="minorEastAsia" w:hAnsiTheme="minorEastAsia" w:cs="宋体" w:hint="eastAsia"/>
          <w:kern w:val="0"/>
          <w:sz w:val="24"/>
        </w:rPr>
        <w:t>同时术者也对规范化的术中护理配合模式给予了充分肯定</w:t>
      </w:r>
      <w:r>
        <w:rPr>
          <w:rFonts w:asciiTheme="minorEastAsia" w:hAnsiTheme="minorEastAsia" w:cs="E-BZ" w:hint="eastAsia"/>
          <w:kern w:val="0"/>
          <w:sz w:val="24"/>
        </w:rPr>
        <w:t>。</w:t>
      </w:r>
    </w:p>
    <w:p w:rsidR="009F3834" w:rsidRDefault="00694069">
      <w:pPr>
        <w:autoSpaceDE w:val="0"/>
        <w:autoSpaceDN w:val="0"/>
        <w:adjustRightInd w:val="0"/>
        <w:spacing w:line="360" w:lineRule="auto"/>
        <w:jc w:val="center"/>
        <w:rPr>
          <w:rFonts w:ascii="黑体" w:eastAsia="黑体" w:hAnsi="黑体" w:cs="黑体"/>
          <w:b/>
          <w:bCs/>
          <w:sz w:val="28"/>
          <w:szCs w:val="28"/>
        </w:rPr>
      </w:pPr>
      <w:r>
        <w:rPr>
          <w:rFonts w:ascii="黑体" w:eastAsia="黑体" w:hAnsi="黑体" w:cs="黑体" w:hint="eastAsia"/>
          <w:b/>
          <w:bCs/>
          <w:sz w:val="28"/>
          <w:szCs w:val="28"/>
        </w:rPr>
        <w:t>讨  论</w:t>
      </w:r>
    </w:p>
    <w:p w:rsidR="009F3834" w:rsidRDefault="00694069">
      <w:pPr>
        <w:widowControl/>
        <w:spacing w:line="360" w:lineRule="auto"/>
        <w:ind w:firstLineChars="150" w:firstLine="360"/>
        <w:jc w:val="left"/>
        <w:rPr>
          <w:rFonts w:asciiTheme="minorEastAsia" w:hAnsiTheme="minorEastAsia" w:cs="宋体"/>
          <w:sz w:val="24"/>
        </w:rPr>
      </w:pPr>
      <w:r>
        <w:rPr>
          <w:rFonts w:ascii="宋体" w:eastAsia="宋体" w:hAnsi="宋体" w:cs="宋体" w:hint="eastAsia"/>
          <w:kern w:val="0"/>
          <w:sz w:val="24"/>
        </w:rPr>
        <w:lastRenderedPageBreak/>
        <w:t>随着生活环境及方式的改变，急性心肌梗死发病年龄趋于年轻化，支架植入后支架再狭窄造成了医生及患者的困扰，但近年来药物涂层球囊的应用已成为一种更加优化的介入治疗方案。目前，其可行性、安全性和有效性都得到了证实，其在减少抗血小板治疗时间及避免体内永久性支架植入等方面具有明显优势。</w:t>
      </w:r>
      <w:r>
        <w:rPr>
          <w:rFonts w:ascii="宋体" w:eastAsia="宋体" w:hAnsi="宋体" w:cs="宋体"/>
          <w:kern w:val="0"/>
          <w:sz w:val="24"/>
        </w:rPr>
        <w:t xml:space="preserve">DCB </w:t>
      </w:r>
      <w:r>
        <w:rPr>
          <w:rFonts w:ascii="宋体" w:eastAsia="宋体" w:hAnsi="宋体" w:cs="宋体" w:hint="eastAsia"/>
          <w:kern w:val="0"/>
          <w:sz w:val="24"/>
        </w:rPr>
        <w:t>的操作方法和普通球囊有明显的不同，主要表现为多次和（或）多个球囊扩张、更长的血流阻断时间及腔内操作时间、夹层及血栓风险等，术中易引起患者不适及心率、血压改变</w:t>
      </w:r>
      <w:r>
        <w:rPr>
          <w:rFonts w:ascii="宋体" w:eastAsia="宋体" w:hAnsi="宋体" w:cs="宋体"/>
          <w:kern w:val="0"/>
          <w:sz w:val="24"/>
        </w:rPr>
        <w:t>,</w:t>
      </w:r>
      <w:r>
        <w:rPr>
          <w:rFonts w:ascii="宋体" w:eastAsia="宋体" w:hAnsi="宋体" w:cs="宋体" w:hint="eastAsia"/>
          <w:kern w:val="0"/>
          <w:sz w:val="24"/>
        </w:rPr>
        <w:t>因此在治疗过程中需要规范、高效的手术护理配合。术中播放舒缓的轻音乐，针对患者采取积极有效的心理干预，实施有效的心理护理</w:t>
      </w:r>
      <w:r>
        <w:rPr>
          <w:rFonts w:ascii="宋体" w:eastAsia="宋体" w:hAnsi="宋体" w:cs="宋体"/>
          <w:kern w:val="0"/>
          <w:sz w:val="24"/>
        </w:rPr>
        <w:t>,</w:t>
      </w:r>
      <w:r>
        <w:rPr>
          <w:rFonts w:ascii="宋体" w:eastAsia="宋体" w:hAnsi="宋体" w:cs="宋体" w:hint="eastAsia"/>
          <w:kern w:val="0"/>
          <w:sz w:val="24"/>
        </w:rPr>
        <w:t>不但可以缓解患者的紧张情绪，使患者保持良好心态、积极配合治疗</w:t>
      </w:r>
      <w:r>
        <w:rPr>
          <w:rFonts w:ascii="宋体" w:eastAsia="宋体" w:hAnsi="宋体" w:cs="宋体"/>
          <w:kern w:val="0"/>
          <w:sz w:val="24"/>
        </w:rPr>
        <w:t>,</w:t>
      </w:r>
      <w:r>
        <w:rPr>
          <w:rFonts w:ascii="宋体" w:eastAsia="宋体" w:hAnsi="宋体" w:cs="宋体" w:hint="eastAsia"/>
          <w:kern w:val="0"/>
          <w:sz w:val="24"/>
        </w:rPr>
        <w:t>还有助于维持心率、血压等生命体征平稳</w:t>
      </w:r>
      <w:r>
        <w:rPr>
          <w:rFonts w:ascii="宋体" w:eastAsia="宋体" w:hAnsi="宋体" w:cs="宋体"/>
          <w:kern w:val="0"/>
          <w:sz w:val="24"/>
        </w:rPr>
        <w:t xml:space="preserve">[5] </w:t>
      </w:r>
      <w:r>
        <w:rPr>
          <w:rFonts w:ascii="宋体" w:eastAsia="宋体" w:hAnsi="宋体" w:cs="宋体" w:hint="eastAsia"/>
          <w:kern w:val="0"/>
          <w:sz w:val="24"/>
        </w:rPr>
        <w:t>。除了良好的心理护理以外</w:t>
      </w:r>
      <w:r>
        <w:rPr>
          <w:rFonts w:ascii="宋体" w:eastAsia="宋体" w:hAnsi="宋体" w:cs="宋体"/>
          <w:kern w:val="0"/>
          <w:sz w:val="24"/>
        </w:rPr>
        <w:t>,</w:t>
      </w:r>
      <w:r>
        <w:rPr>
          <w:rFonts w:ascii="宋体" w:eastAsia="宋体" w:hAnsi="宋体" w:cs="宋体" w:hint="eastAsia"/>
          <w:kern w:val="0"/>
          <w:sz w:val="24"/>
        </w:rPr>
        <w:t>医生与护士共同协作可有效降低并发症的发生率</w:t>
      </w:r>
      <w:r>
        <w:rPr>
          <w:rFonts w:ascii="宋体" w:eastAsia="宋体" w:hAnsi="宋体" w:cs="宋体"/>
          <w:kern w:val="0"/>
          <w:sz w:val="24"/>
        </w:rPr>
        <w:t>,</w:t>
      </w:r>
      <w:r>
        <w:rPr>
          <w:rFonts w:ascii="宋体" w:eastAsia="宋体" w:hAnsi="宋体" w:cs="宋体" w:hint="eastAsia"/>
          <w:kern w:val="0"/>
          <w:sz w:val="24"/>
        </w:rPr>
        <w:t>既能提高护士的专科知识和技能</w:t>
      </w:r>
      <w:r>
        <w:rPr>
          <w:rFonts w:ascii="宋体" w:eastAsia="宋体" w:hAnsi="宋体" w:cs="宋体"/>
          <w:kern w:val="0"/>
          <w:sz w:val="24"/>
        </w:rPr>
        <w:t>,</w:t>
      </w:r>
      <w:r>
        <w:rPr>
          <w:rFonts w:ascii="宋体" w:eastAsia="宋体" w:hAnsi="宋体" w:cs="宋体" w:hint="eastAsia"/>
          <w:kern w:val="0"/>
          <w:sz w:val="24"/>
        </w:rPr>
        <w:t>也能不断提升术者及患者对护理工作的满意度。手术护士熟练的配合，对患者心率、血压变化</w:t>
      </w:r>
      <w:r>
        <w:rPr>
          <w:rFonts w:asciiTheme="minorEastAsia" w:hAnsiTheme="minorEastAsia" w:cs="宋体" w:hint="eastAsia"/>
          <w:kern w:val="0"/>
          <w:sz w:val="24"/>
        </w:rPr>
        <w:t>情况及时反馈，准确报读球囊扩张持续时间</w:t>
      </w:r>
      <w:r>
        <w:rPr>
          <w:rFonts w:asciiTheme="minorEastAsia" w:hAnsiTheme="minorEastAsia" w:cs="E-BZ"/>
          <w:kern w:val="0"/>
          <w:sz w:val="24"/>
        </w:rPr>
        <w:t>,</w:t>
      </w:r>
      <w:r>
        <w:rPr>
          <w:rFonts w:asciiTheme="minorEastAsia" w:hAnsiTheme="minorEastAsia" w:cs="宋体" w:hint="eastAsia"/>
          <w:kern w:val="0"/>
          <w:sz w:val="24"/>
        </w:rPr>
        <w:t>可帮助术者把握手术关键时机并采取相应决策</w:t>
      </w:r>
      <w:r>
        <w:rPr>
          <w:rFonts w:asciiTheme="minorEastAsia" w:hAnsiTheme="minorEastAsia" w:cs="E-BZ"/>
          <w:kern w:val="0"/>
          <w:sz w:val="24"/>
        </w:rPr>
        <w:t>,</w:t>
      </w:r>
      <w:r>
        <w:rPr>
          <w:rFonts w:asciiTheme="minorEastAsia" w:hAnsiTheme="minorEastAsia" w:cs="宋体" w:hint="eastAsia"/>
          <w:kern w:val="0"/>
          <w:sz w:val="24"/>
        </w:rPr>
        <w:t>从而达到最佳治疗效果</w:t>
      </w:r>
      <w:r>
        <w:rPr>
          <w:rFonts w:asciiTheme="minorEastAsia" w:hAnsiTheme="minorEastAsia" w:cs="E-BZ" w:hint="eastAsia"/>
          <w:kern w:val="0"/>
          <w:sz w:val="24"/>
        </w:rPr>
        <w:t>。</w:t>
      </w:r>
    </w:p>
    <w:p w:rsidR="009F3834" w:rsidRDefault="00694069">
      <w:pPr>
        <w:autoSpaceDE w:val="0"/>
        <w:autoSpaceDN w:val="0"/>
        <w:adjustRightInd w:val="0"/>
        <w:spacing w:line="360" w:lineRule="auto"/>
        <w:ind w:firstLineChars="200" w:firstLine="480"/>
        <w:jc w:val="left"/>
        <w:rPr>
          <w:rFonts w:asciiTheme="minorEastAsia" w:hAnsiTheme="minorEastAsia" w:cs="FZSSK--GBK1-0"/>
          <w:kern w:val="0"/>
          <w:sz w:val="24"/>
        </w:rPr>
      </w:pPr>
      <w:r>
        <w:rPr>
          <w:rFonts w:asciiTheme="minorEastAsia" w:hAnsiTheme="minorEastAsia" w:cs="宋体" w:hint="eastAsia"/>
          <w:kern w:val="0"/>
          <w:sz w:val="24"/>
        </w:rPr>
        <w:t>综上所述</w:t>
      </w:r>
      <w:r>
        <w:rPr>
          <w:rFonts w:asciiTheme="minorEastAsia" w:hAnsiTheme="minorEastAsia" w:cs="E-BZ"/>
          <w:kern w:val="0"/>
          <w:sz w:val="24"/>
        </w:rPr>
        <w:t>,</w:t>
      </w:r>
      <w:r>
        <w:rPr>
          <w:rStyle w:val="fontstyle21"/>
          <w:rFonts w:asciiTheme="minorEastAsia" w:eastAsiaTheme="minorEastAsia" w:hAnsiTheme="minorEastAsia" w:cs="宋体" w:hint="eastAsia"/>
          <w:color w:val="auto"/>
          <w:sz w:val="24"/>
          <w:szCs w:val="24"/>
        </w:rPr>
        <w:t xml:space="preserve"> 药物涂层球囊的新技术可有效地治疗急性心肌梗死。</w:t>
      </w:r>
      <w:r>
        <w:rPr>
          <w:rFonts w:asciiTheme="minorEastAsia" w:hAnsiTheme="minorEastAsia" w:cs="E-BZ" w:hint="eastAsia"/>
          <w:kern w:val="0"/>
          <w:sz w:val="24"/>
        </w:rPr>
        <w:t>高效的理论培训，完善的术前访视</w:t>
      </w:r>
      <w:r>
        <w:rPr>
          <w:rFonts w:asciiTheme="minorEastAsia" w:hAnsiTheme="minorEastAsia" w:cs="宋体" w:hint="eastAsia"/>
          <w:kern w:val="0"/>
          <w:sz w:val="24"/>
        </w:rPr>
        <w:t>是手术顺利完成的前提</w:t>
      </w:r>
      <w:r>
        <w:rPr>
          <w:rFonts w:asciiTheme="minorEastAsia" w:hAnsiTheme="minorEastAsia" w:cs="E-BZ" w:hint="eastAsia"/>
          <w:kern w:val="0"/>
          <w:sz w:val="24"/>
        </w:rPr>
        <w:t>。</w:t>
      </w:r>
      <w:r>
        <w:rPr>
          <w:rFonts w:ascii="宋体" w:eastAsia="宋体" w:hAnsi="宋体" w:cs="宋体" w:hint="eastAsia"/>
          <w:kern w:val="0"/>
          <w:sz w:val="24"/>
        </w:rPr>
        <w:t>标准化的护理流程，规范化的护理管理，娴熟的护理技术，密切的医护配合是手术顺利完成的保障，对于</w:t>
      </w:r>
      <w:r>
        <w:rPr>
          <w:rFonts w:asciiTheme="minorEastAsia" w:hAnsiTheme="minorEastAsia" w:cs="宋体" w:hint="eastAsia"/>
          <w:kern w:val="0"/>
          <w:sz w:val="24"/>
        </w:rPr>
        <w:t>手术成功率的提高</w:t>
      </w:r>
      <w:r>
        <w:rPr>
          <w:rFonts w:asciiTheme="minorEastAsia" w:hAnsiTheme="minorEastAsia" w:cs="E-BZ"/>
          <w:kern w:val="0"/>
          <w:sz w:val="24"/>
        </w:rPr>
        <w:t>,</w:t>
      </w:r>
      <w:r>
        <w:rPr>
          <w:rFonts w:asciiTheme="minorEastAsia" w:hAnsiTheme="minorEastAsia" w:cs="宋体" w:hint="eastAsia"/>
          <w:kern w:val="0"/>
          <w:sz w:val="24"/>
        </w:rPr>
        <w:t>术中并发症的减少</w:t>
      </w:r>
      <w:r>
        <w:rPr>
          <w:rFonts w:asciiTheme="minorEastAsia" w:hAnsiTheme="minorEastAsia" w:cs="E-BZ"/>
          <w:kern w:val="0"/>
          <w:sz w:val="24"/>
        </w:rPr>
        <w:t>,</w:t>
      </w:r>
      <w:r>
        <w:rPr>
          <w:rFonts w:asciiTheme="minorEastAsia" w:hAnsiTheme="minorEastAsia" w:cs="宋体" w:hint="eastAsia"/>
          <w:kern w:val="0"/>
          <w:sz w:val="24"/>
        </w:rPr>
        <w:t>护理服务质量与护理满意度</w:t>
      </w:r>
      <w:r>
        <w:rPr>
          <w:rFonts w:asciiTheme="minorEastAsia" w:hAnsiTheme="minorEastAsia" w:cs="E-BZ" w:hint="eastAsia"/>
          <w:kern w:val="0"/>
          <w:sz w:val="24"/>
        </w:rPr>
        <w:t>的</w:t>
      </w:r>
      <w:r>
        <w:rPr>
          <w:rFonts w:asciiTheme="minorEastAsia" w:hAnsiTheme="minorEastAsia" w:cs="宋体" w:hint="eastAsia"/>
          <w:kern w:val="0"/>
          <w:sz w:val="24"/>
        </w:rPr>
        <w:t>提高均</w:t>
      </w:r>
      <w:r>
        <w:rPr>
          <w:rFonts w:asciiTheme="minorEastAsia" w:hAnsiTheme="minorEastAsia" w:cs="宋体" w:hint="eastAsia"/>
          <w:sz w:val="24"/>
        </w:rPr>
        <w:t>起到了积极的作用。</w:t>
      </w:r>
    </w:p>
    <w:p w:rsidR="009F3834" w:rsidRDefault="009F3834">
      <w:pPr>
        <w:widowControl/>
        <w:spacing w:line="360" w:lineRule="auto"/>
        <w:ind w:firstLineChars="1500" w:firstLine="3600"/>
        <w:jc w:val="left"/>
        <w:rPr>
          <w:rFonts w:asciiTheme="minorEastAsia" w:hAnsiTheme="minorEastAsia" w:cs="宋体"/>
          <w:color w:val="231F20"/>
          <w:sz w:val="24"/>
        </w:rPr>
      </w:pPr>
    </w:p>
    <w:p w:rsidR="009F3834" w:rsidRDefault="00694069" w:rsidP="002D5029">
      <w:pPr>
        <w:widowControl/>
        <w:spacing w:line="360" w:lineRule="auto"/>
        <w:ind w:firstLineChars="1350" w:firstLine="3253"/>
        <w:jc w:val="left"/>
        <w:rPr>
          <w:rFonts w:asciiTheme="minorEastAsia" w:hAnsiTheme="minorEastAsia" w:cs="FZKTK--GBK1-0"/>
          <w:kern w:val="0"/>
          <w:sz w:val="24"/>
        </w:rPr>
      </w:pPr>
      <w:r w:rsidRPr="002D5029">
        <w:rPr>
          <w:rFonts w:ascii="黑体" w:eastAsia="黑体" w:hAnsi="黑体" w:cs="黑体" w:hint="eastAsia"/>
          <w:b/>
          <w:bCs/>
          <w:color w:val="231F20"/>
          <w:sz w:val="24"/>
        </w:rPr>
        <w:t>参考文献</w:t>
      </w:r>
      <w:r w:rsidRPr="002D5029">
        <w:rPr>
          <w:rFonts w:asciiTheme="minorEastAsia" w:hAnsiTheme="minorEastAsia" w:cs="宋体" w:hint="eastAsia"/>
          <w:color w:val="231F20"/>
          <w:sz w:val="28"/>
          <w:szCs w:val="28"/>
        </w:rPr>
        <w:br/>
      </w:r>
      <w:r>
        <w:rPr>
          <w:rFonts w:asciiTheme="minorEastAsia" w:hAnsiTheme="minorEastAsia" w:cs="宋体" w:hint="eastAsia"/>
          <w:color w:val="231F20"/>
          <w:sz w:val="24"/>
        </w:rPr>
        <w:t>［1］</w:t>
      </w:r>
      <w:r>
        <w:rPr>
          <w:rFonts w:asciiTheme="minorEastAsia" w:hAnsiTheme="minorEastAsia" w:cs="宋体"/>
          <w:color w:val="231F20"/>
          <w:sz w:val="24"/>
        </w:rPr>
        <w:t xml:space="preserve"> </w:t>
      </w:r>
      <w:r>
        <w:rPr>
          <w:rFonts w:asciiTheme="minorEastAsia" w:hAnsiTheme="minorEastAsia" w:cs="FZKTK--GBK1-0"/>
          <w:kern w:val="0"/>
          <w:sz w:val="24"/>
        </w:rPr>
        <w:t>Stone GW</w:t>
      </w:r>
      <w:r>
        <w:rPr>
          <w:rFonts w:asciiTheme="minorEastAsia" w:hAnsiTheme="minorEastAsia" w:cs="FZKTK--GBK1-0" w:hint="eastAsia"/>
          <w:kern w:val="0"/>
          <w:sz w:val="24"/>
        </w:rPr>
        <w:t>，</w:t>
      </w:r>
      <w:r>
        <w:rPr>
          <w:rFonts w:asciiTheme="minorEastAsia" w:hAnsiTheme="minorEastAsia" w:cs="FZKTK--GBK1-0"/>
          <w:kern w:val="0"/>
          <w:sz w:val="24"/>
        </w:rPr>
        <w:t xml:space="preserve"> </w:t>
      </w:r>
      <w:proofErr w:type="spellStart"/>
      <w:r>
        <w:rPr>
          <w:rFonts w:asciiTheme="minorEastAsia" w:hAnsiTheme="minorEastAsia" w:cs="FZKTK--GBK1-0"/>
          <w:kern w:val="0"/>
          <w:sz w:val="24"/>
        </w:rPr>
        <w:t>Grines</w:t>
      </w:r>
      <w:proofErr w:type="spellEnd"/>
      <w:r>
        <w:rPr>
          <w:rFonts w:asciiTheme="minorEastAsia" w:hAnsiTheme="minorEastAsia" w:cs="FZKTK--GBK1-0"/>
          <w:kern w:val="0"/>
          <w:sz w:val="24"/>
        </w:rPr>
        <w:t xml:space="preserve"> CL</w:t>
      </w:r>
      <w:r>
        <w:rPr>
          <w:rFonts w:asciiTheme="minorEastAsia" w:hAnsiTheme="minorEastAsia" w:cs="FZKTK--GBK1-0" w:hint="eastAsia"/>
          <w:kern w:val="0"/>
          <w:sz w:val="24"/>
        </w:rPr>
        <w:t>，</w:t>
      </w:r>
      <w:r>
        <w:rPr>
          <w:rFonts w:asciiTheme="minorEastAsia" w:hAnsiTheme="minorEastAsia" w:cs="FZKTK--GBK1-0"/>
          <w:kern w:val="0"/>
          <w:sz w:val="24"/>
        </w:rPr>
        <w:t xml:space="preserve"> Browne KF</w:t>
      </w:r>
      <w:r>
        <w:rPr>
          <w:rFonts w:asciiTheme="minorEastAsia" w:hAnsiTheme="minorEastAsia" w:cs="FZKTK--GBK1-0" w:hint="eastAsia"/>
          <w:kern w:val="0"/>
          <w:sz w:val="24"/>
        </w:rPr>
        <w:t>，</w:t>
      </w:r>
      <w:r>
        <w:rPr>
          <w:rFonts w:asciiTheme="minorEastAsia" w:hAnsiTheme="minorEastAsia" w:cs="FZKTK--GBK1-0"/>
          <w:kern w:val="0"/>
          <w:sz w:val="24"/>
        </w:rPr>
        <w:t xml:space="preserve"> et al. Predictors of </w:t>
      </w:r>
      <w:proofErr w:type="spellStart"/>
      <w:r>
        <w:rPr>
          <w:rFonts w:asciiTheme="minorEastAsia" w:hAnsiTheme="minorEastAsia" w:cs="FZKTK--GBK1-0"/>
          <w:kern w:val="0"/>
          <w:sz w:val="24"/>
        </w:rPr>
        <w:t>inhospital</w:t>
      </w:r>
      <w:proofErr w:type="spellEnd"/>
      <w:r>
        <w:rPr>
          <w:rFonts w:asciiTheme="minorEastAsia" w:hAnsiTheme="minorEastAsia" w:cs="FZKTK--GBK1-0"/>
          <w:kern w:val="0"/>
          <w:sz w:val="24"/>
        </w:rPr>
        <w:t xml:space="preserve"> and 6-month outcome after acute myocardial infarction in the reperfusion era</w:t>
      </w:r>
      <w:r>
        <w:rPr>
          <w:rFonts w:asciiTheme="minorEastAsia" w:hAnsiTheme="minorEastAsia" w:cs="FZKTK--GBK1-0" w:hint="eastAsia"/>
          <w:kern w:val="0"/>
          <w:sz w:val="24"/>
        </w:rPr>
        <w:t>：</w:t>
      </w:r>
      <w:r>
        <w:rPr>
          <w:rFonts w:asciiTheme="minorEastAsia" w:hAnsiTheme="minorEastAsia" w:cs="FZKTK--GBK1-0"/>
          <w:kern w:val="0"/>
          <w:sz w:val="24"/>
        </w:rPr>
        <w:t xml:space="preserve"> the Primary Angioplasty in Myocardial Infarction </w:t>
      </w:r>
      <w:r>
        <w:rPr>
          <w:rFonts w:asciiTheme="minorEastAsia" w:hAnsiTheme="minorEastAsia" w:cs="FZKTK--GBK1-0" w:hint="eastAsia"/>
          <w:kern w:val="0"/>
          <w:sz w:val="24"/>
        </w:rPr>
        <w:t>（</w:t>
      </w:r>
      <w:r>
        <w:rPr>
          <w:rFonts w:asciiTheme="minorEastAsia" w:hAnsiTheme="minorEastAsia" w:cs="FZKTK--GBK1-0"/>
          <w:kern w:val="0"/>
          <w:sz w:val="24"/>
        </w:rPr>
        <w:t>PAMI</w:t>
      </w:r>
      <w:r>
        <w:rPr>
          <w:rFonts w:asciiTheme="minorEastAsia" w:hAnsiTheme="minorEastAsia" w:cs="FZKTK--GBK1-0" w:hint="eastAsia"/>
          <w:kern w:val="0"/>
          <w:sz w:val="24"/>
        </w:rPr>
        <w:t>）</w:t>
      </w:r>
      <w:r>
        <w:rPr>
          <w:rFonts w:asciiTheme="minorEastAsia" w:hAnsiTheme="minorEastAsia" w:cs="FZKTK--GBK1-0"/>
          <w:kern w:val="0"/>
          <w:sz w:val="24"/>
        </w:rPr>
        <w:t xml:space="preserve"> trial. J Am </w:t>
      </w:r>
      <w:proofErr w:type="spellStart"/>
      <w:r>
        <w:rPr>
          <w:rFonts w:asciiTheme="minorEastAsia" w:hAnsiTheme="minorEastAsia" w:cs="FZKTK--GBK1-0"/>
          <w:kern w:val="0"/>
          <w:sz w:val="24"/>
        </w:rPr>
        <w:t>Coll</w:t>
      </w:r>
      <w:proofErr w:type="spellEnd"/>
      <w:r>
        <w:rPr>
          <w:rFonts w:asciiTheme="minorEastAsia" w:hAnsiTheme="minorEastAsia" w:cs="FZKTK--GBK1-0"/>
          <w:kern w:val="0"/>
          <w:sz w:val="24"/>
        </w:rPr>
        <w:t xml:space="preserve"> </w:t>
      </w:r>
      <w:proofErr w:type="spellStart"/>
      <w:r>
        <w:rPr>
          <w:rFonts w:asciiTheme="minorEastAsia" w:hAnsiTheme="minorEastAsia" w:cs="FZKTK--GBK1-0"/>
          <w:kern w:val="0"/>
          <w:sz w:val="24"/>
        </w:rPr>
        <w:t>Cardiol</w:t>
      </w:r>
      <w:proofErr w:type="spellEnd"/>
      <w:r>
        <w:rPr>
          <w:rFonts w:asciiTheme="minorEastAsia" w:hAnsiTheme="minorEastAsia" w:cs="FZKTK--GBK1-0" w:hint="eastAsia"/>
          <w:kern w:val="0"/>
          <w:sz w:val="24"/>
        </w:rPr>
        <w:t>，</w:t>
      </w:r>
      <w:r>
        <w:rPr>
          <w:rFonts w:asciiTheme="minorEastAsia" w:hAnsiTheme="minorEastAsia" w:cs="FZKTK--GBK1-0"/>
          <w:kern w:val="0"/>
          <w:sz w:val="24"/>
        </w:rPr>
        <w:t xml:space="preserve"> 1995</w:t>
      </w:r>
      <w:r>
        <w:rPr>
          <w:rFonts w:asciiTheme="minorEastAsia" w:hAnsiTheme="minorEastAsia" w:cs="FZKTK--GBK1-0" w:hint="eastAsia"/>
          <w:kern w:val="0"/>
          <w:sz w:val="24"/>
        </w:rPr>
        <w:t>，</w:t>
      </w:r>
      <w:r>
        <w:rPr>
          <w:rFonts w:asciiTheme="minorEastAsia" w:hAnsiTheme="minorEastAsia" w:cs="FZKTK--GBK1-0"/>
          <w:kern w:val="0"/>
          <w:sz w:val="24"/>
        </w:rPr>
        <w:t xml:space="preserve"> 25</w:t>
      </w:r>
      <w:r>
        <w:rPr>
          <w:rFonts w:asciiTheme="minorEastAsia" w:hAnsiTheme="minorEastAsia" w:cs="FZKTK--GBK1-0" w:hint="eastAsia"/>
          <w:kern w:val="0"/>
          <w:sz w:val="24"/>
        </w:rPr>
        <w:t>（</w:t>
      </w:r>
      <w:r>
        <w:rPr>
          <w:rFonts w:asciiTheme="minorEastAsia" w:hAnsiTheme="minorEastAsia" w:cs="FZKTK--GBK1-0"/>
          <w:kern w:val="0"/>
          <w:sz w:val="24"/>
        </w:rPr>
        <w:t>2</w:t>
      </w:r>
      <w:r>
        <w:rPr>
          <w:rFonts w:asciiTheme="minorEastAsia" w:hAnsiTheme="minorEastAsia" w:cs="FZKTK--GBK1-0" w:hint="eastAsia"/>
          <w:kern w:val="0"/>
          <w:sz w:val="24"/>
        </w:rPr>
        <w:t>）：</w:t>
      </w:r>
      <w:r>
        <w:rPr>
          <w:rFonts w:asciiTheme="minorEastAsia" w:hAnsiTheme="minorEastAsia" w:cs="FZKTK--GBK1-0"/>
          <w:kern w:val="0"/>
          <w:sz w:val="24"/>
        </w:rPr>
        <w:t xml:space="preserve"> 370-377.</w:t>
      </w:r>
    </w:p>
    <w:p w:rsidR="009F3834" w:rsidRDefault="00694069">
      <w:pPr>
        <w:autoSpaceDE w:val="0"/>
        <w:autoSpaceDN w:val="0"/>
        <w:adjustRightInd w:val="0"/>
        <w:spacing w:line="360" w:lineRule="auto"/>
        <w:jc w:val="left"/>
        <w:rPr>
          <w:rFonts w:asciiTheme="minorEastAsia" w:hAnsiTheme="minorEastAsia" w:cs="FZKTK--GBK1-0"/>
          <w:kern w:val="0"/>
          <w:sz w:val="24"/>
        </w:rPr>
      </w:pPr>
      <w:r>
        <w:rPr>
          <w:rStyle w:val="fontstyle31"/>
          <w:rFonts w:asciiTheme="minorEastAsia" w:eastAsiaTheme="minorEastAsia" w:hAnsiTheme="minorEastAsia" w:cs="宋体" w:hint="eastAsia"/>
          <w:color w:val="auto"/>
          <w:sz w:val="24"/>
          <w:szCs w:val="24"/>
        </w:rPr>
        <w:t>[2]</w:t>
      </w:r>
      <w:r>
        <w:rPr>
          <w:rFonts w:asciiTheme="minorEastAsia" w:hAnsiTheme="minorEastAsia" w:cs="宋体" w:hint="eastAsia"/>
          <w:color w:val="231F20"/>
          <w:sz w:val="24"/>
        </w:rPr>
        <w:t>周忠江,侯玉清.药物涂层球囊在冠状动脉介入治疗中的应用进展[J].中国介入心脏病学杂志,2014,22(3):191-194.</w:t>
      </w:r>
      <w:r>
        <w:rPr>
          <w:rFonts w:asciiTheme="minorEastAsia" w:hAnsiTheme="minorEastAsia" w:cs="宋体" w:hint="eastAsia"/>
          <w:color w:val="231F20"/>
          <w:sz w:val="24"/>
        </w:rPr>
        <w:br/>
      </w:r>
      <w:r>
        <w:rPr>
          <w:rStyle w:val="fontstyle31"/>
          <w:rFonts w:asciiTheme="minorEastAsia" w:eastAsiaTheme="minorEastAsia" w:hAnsiTheme="minorEastAsia" w:cs="宋体" w:hint="eastAsia"/>
          <w:color w:val="auto"/>
          <w:sz w:val="24"/>
          <w:szCs w:val="24"/>
        </w:rPr>
        <w:t>[3]</w:t>
      </w:r>
      <w:r>
        <w:rPr>
          <w:rFonts w:asciiTheme="minorEastAsia" w:hAnsiTheme="minorEastAsia" w:cs="KaiTi_GB2312" w:hint="eastAsia"/>
          <w:kern w:val="0"/>
          <w:sz w:val="24"/>
        </w:rPr>
        <w:t xml:space="preserve"> </w:t>
      </w:r>
      <w:r>
        <w:rPr>
          <w:rFonts w:asciiTheme="minorEastAsia" w:hAnsiTheme="minorEastAsia" w:cs="FZKTK--GBK1-0" w:hint="eastAsia"/>
          <w:kern w:val="0"/>
          <w:sz w:val="24"/>
        </w:rPr>
        <w:t>阚亚柏，韩战营，王徐乐</w:t>
      </w:r>
      <w:r>
        <w:rPr>
          <w:rFonts w:asciiTheme="minorEastAsia" w:hAnsiTheme="minorEastAsia" w:cs="KaiTi_GB2312" w:hint="eastAsia"/>
          <w:kern w:val="0"/>
          <w:sz w:val="24"/>
        </w:rPr>
        <w:t>，</w:t>
      </w:r>
      <w:r>
        <w:rPr>
          <w:rFonts w:asciiTheme="minorEastAsia" w:hAnsiTheme="minorEastAsia" w:cs="FZKTK--GBK1-0" w:hint="eastAsia"/>
          <w:kern w:val="0"/>
          <w:sz w:val="24"/>
        </w:rPr>
        <w:t>等</w:t>
      </w:r>
      <w:r>
        <w:rPr>
          <w:rFonts w:asciiTheme="minorEastAsia" w:hAnsiTheme="minorEastAsia" w:cs="E-BZ"/>
          <w:kern w:val="0"/>
          <w:sz w:val="24"/>
        </w:rPr>
        <w:t xml:space="preserve">. </w:t>
      </w:r>
      <w:r>
        <w:rPr>
          <w:rFonts w:asciiTheme="minorEastAsia" w:hAnsiTheme="minorEastAsia" w:cs="黑体" w:hint="eastAsia"/>
          <w:kern w:val="0"/>
          <w:sz w:val="24"/>
        </w:rPr>
        <w:t>药物涂层球囊在</w:t>
      </w:r>
      <w:r>
        <w:rPr>
          <w:rFonts w:asciiTheme="minorEastAsia" w:hAnsiTheme="minorEastAsia" w:cs="TimesNewRomanPSMT"/>
          <w:kern w:val="0"/>
          <w:sz w:val="24"/>
        </w:rPr>
        <w:t xml:space="preserve">ST </w:t>
      </w:r>
      <w:r>
        <w:rPr>
          <w:rFonts w:asciiTheme="minorEastAsia" w:hAnsiTheme="minorEastAsia" w:cs="黑体" w:hint="eastAsia"/>
          <w:kern w:val="0"/>
          <w:sz w:val="24"/>
        </w:rPr>
        <w:t>段抬高型心肌梗死患者中的应用现状</w:t>
      </w:r>
      <w:r>
        <w:rPr>
          <w:rFonts w:asciiTheme="minorEastAsia" w:hAnsiTheme="minorEastAsia" w:cs="E-B6"/>
          <w:kern w:val="0"/>
          <w:sz w:val="24"/>
        </w:rPr>
        <w:t>[</w:t>
      </w:r>
      <w:r>
        <w:rPr>
          <w:rFonts w:asciiTheme="minorEastAsia" w:hAnsiTheme="minorEastAsia" w:cs="E-BZ"/>
          <w:kern w:val="0"/>
          <w:sz w:val="24"/>
        </w:rPr>
        <w:t>J</w:t>
      </w:r>
      <w:r>
        <w:rPr>
          <w:rFonts w:asciiTheme="minorEastAsia" w:hAnsiTheme="minorEastAsia" w:cs="E-B6"/>
          <w:kern w:val="0"/>
          <w:sz w:val="24"/>
        </w:rPr>
        <w:t>]</w:t>
      </w:r>
      <w:r>
        <w:rPr>
          <w:rFonts w:asciiTheme="minorEastAsia" w:hAnsiTheme="minorEastAsia" w:cs="E-BZ"/>
          <w:kern w:val="0"/>
          <w:sz w:val="24"/>
        </w:rPr>
        <w:t xml:space="preserve">. </w:t>
      </w:r>
      <w:r>
        <w:rPr>
          <w:rFonts w:asciiTheme="minorEastAsia" w:hAnsiTheme="minorEastAsia" w:cs="FZKTK--GBK1-0" w:hint="eastAsia"/>
          <w:kern w:val="0"/>
          <w:sz w:val="24"/>
        </w:rPr>
        <w:t>中国介入心脏病学杂志</w:t>
      </w:r>
      <w:r>
        <w:rPr>
          <w:rFonts w:asciiTheme="minorEastAsia" w:hAnsiTheme="minorEastAsia" w:cs="E-B6"/>
          <w:kern w:val="0"/>
          <w:sz w:val="24"/>
        </w:rPr>
        <w:t>,</w:t>
      </w:r>
      <w:r>
        <w:rPr>
          <w:rFonts w:asciiTheme="minorEastAsia" w:hAnsiTheme="minorEastAsia" w:cs="E-BZ"/>
          <w:kern w:val="0"/>
          <w:sz w:val="24"/>
        </w:rPr>
        <w:t>201</w:t>
      </w:r>
      <w:r>
        <w:rPr>
          <w:rFonts w:asciiTheme="minorEastAsia" w:hAnsiTheme="minorEastAsia" w:cs="E-BZ" w:hint="eastAsia"/>
          <w:kern w:val="0"/>
          <w:sz w:val="24"/>
        </w:rPr>
        <w:t>8</w:t>
      </w:r>
      <w:r>
        <w:rPr>
          <w:rFonts w:asciiTheme="minorEastAsia" w:hAnsiTheme="minorEastAsia" w:cs="E-B6"/>
          <w:kern w:val="0"/>
          <w:sz w:val="24"/>
        </w:rPr>
        <w:t>,</w:t>
      </w:r>
      <w:r>
        <w:rPr>
          <w:rFonts w:asciiTheme="minorEastAsia" w:hAnsiTheme="minorEastAsia" w:cs="E-BZ"/>
          <w:kern w:val="0"/>
          <w:sz w:val="24"/>
        </w:rPr>
        <w:t>2</w:t>
      </w:r>
      <w:r>
        <w:rPr>
          <w:rFonts w:asciiTheme="minorEastAsia" w:hAnsiTheme="minorEastAsia" w:cs="E-BZ" w:hint="eastAsia"/>
          <w:kern w:val="0"/>
          <w:sz w:val="24"/>
        </w:rPr>
        <w:t>6</w:t>
      </w:r>
      <w:r>
        <w:rPr>
          <w:rFonts w:asciiTheme="minorEastAsia" w:hAnsiTheme="minorEastAsia" w:cs="E-B6"/>
          <w:kern w:val="0"/>
          <w:sz w:val="24"/>
        </w:rPr>
        <w:t>(</w:t>
      </w:r>
      <w:r>
        <w:rPr>
          <w:rFonts w:asciiTheme="minorEastAsia" w:hAnsiTheme="minorEastAsia" w:cs="E-BZ" w:hint="eastAsia"/>
          <w:kern w:val="0"/>
          <w:sz w:val="24"/>
        </w:rPr>
        <w:t>5</w:t>
      </w:r>
      <w:r>
        <w:rPr>
          <w:rFonts w:asciiTheme="minorEastAsia" w:hAnsiTheme="minorEastAsia" w:cs="E-B6"/>
          <w:kern w:val="0"/>
          <w:sz w:val="24"/>
        </w:rPr>
        <w:t>):</w:t>
      </w:r>
      <w:r>
        <w:rPr>
          <w:rFonts w:asciiTheme="minorEastAsia" w:hAnsiTheme="minorEastAsia" w:cs="E-BZ" w:hint="eastAsia"/>
          <w:kern w:val="0"/>
          <w:sz w:val="24"/>
        </w:rPr>
        <w:t>289</w:t>
      </w:r>
      <w:r>
        <w:rPr>
          <w:rFonts w:asciiTheme="minorEastAsia" w:hAnsiTheme="minorEastAsia" w:cs="E-BZ"/>
          <w:kern w:val="0"/>
          <w:sz w:val="24"/>
        </w:rPr>
        <w:t>-</w:t>
      </w:r>
      <w:r>
        <w:rPr>
          <w:rFonts w:asciiTheme="minorEastAsia" w:hAnsiTheme="minorEastAsia" w:cs="E-BZ" w:hint="eastAsia"/>
          <w:kern w:val="0"/>
          <w:sz w:val="24"/>
        </w:rPr>
        <w:t>291</w:t>
      </w:r>
      <w:r>
        <w:rPr>
          <w:rFonts w:asciiTheme="minorEastAsia" w:hAnsiTheme="minorEastAsia" w:cs="E-BZ"/>
          <w:kern w:val="0"/>
          <w:sz w:val="24"/>
        </w:rPr>
        <w:t>.</w:t>
      </w:r>
    </w:p>
    <w:p w:rsidR="009F3834" w:rsidRDefault="00694069">
      <w:pPr>
        <w:autoSpaceDE w:val="0"/>
        <w:autoSpaceDN w:val="0"/>
        <w:adjustRightInd w:val="0"/>
        <w:spacing w:line="360" w:lineRule="auto"/>
        <w:jc w:val="left"/>
        <w:rPr>
          <w:rFonts w:asciiTheme="minorEastAsia" w:hAnsiTheme="minorEastAsia" w:cs="FZKTK--GBK1-0"/>
          <w:kern w:val="0"/>
          <w:sz w:val="24"/>
        </w:rPr>
      </w:pPr>
      <w:r>
        <w:rPr>
          <w:rStyle w:val="fontstyle31"/>
          <w:rFonts w:asciiTheme="minorEastAsia" w:eastAsiaTheme="minorEastAsia" w:hAnsiTheme="minorEastAsia" w:cs="宋体" w:hint="eastAsia"/>
          <w:color w:val="auto"/>
          <w:sz w:val="24"/>
          <w:szCs w:val="24"/>
        </w:rPr>
        <w:lastRenderedPageBreak/>
        <w:t>[4]</w:t>
      </w:r>
      <w:r>
        <w:rPr>
          <w:rFonts w:asciiTheme="minorEastAsia" w:hAnsiTheme="minorEastAsia" w:cs="FZKTK--GBK1-0" w:hint="eastAsia"/>
          <w:kern w:val="0"/>
          <w:sz w:val="24"/>
        </w:rPr>
        <w:t>陈韵岱</w:t>
      </w:r>
      <w:r>
        <w:rPr>
          <w:rFonts w:asciiTheme="minorEastAsia" w:hAnsiTheme="minorEastAsia" w:cs="E-B6"/>
          <w:kern w:val="0"/>
          <w:sz w:val="24"/>
        </w:rPr>
        <w:t>,</w:t>
      </w:r>
      <w:r>
        <w:rPr>
          <w:rFonts w:asciiTheme="minorEastAsia" w:hAnsiTheme="minorEastAsia" w:cs="FZKTK--GBK1-0" w:hint="eastAsia"/>
          <w:kern w:val="0"/>
          <w:sz w:val="24"/>
        </w:rPr>
        <w:t>王建安</w:t>
      </w:r>
      <w:r>
        <w:rPr>
          <w:rFonts w:asciiTheme="minorEastAsia" w:hAnsiTheme="minorEastAsia" w:cs="E-B6"/>
          <w:kern w:val="0"/>
          <w:sz w:val="24"/>
        </w:rPr>
        <w:t>,</w:t>
      </w:r>
      <w:r>
        <w:rPr>
          <w:rFonts w:asciiTheme="minorEastAsia" w:hAnsiTheme="minorEastAsia" w:cs="FZKTK--GBK1-0" w:hint="eastAsia"/>
          <w:kern w:val="0"/>
          <w:sz w:val="24"/>
        </w:rPr>
        <w:t>刘</w:t>
      </w:r>
      <w:r>
        <w:rPr>
          <w:rFonts w:asciiTheme="minorEastAsia" w:hAnsiTheme="minorEastAsia" w:cs="FZKTK--GBK1-0"/>
          <w:kern w:val="0"/>
          <w:sz w:val="24"/>
        </w:rPr>
        <w:t xml:space="preserve"> </w:t>
      </w:r>
      <w:r>
        <w:rPr>
          <w:rFonts w:asciiTheme="minorEastAsia" w:hAnsiTheme="minorEastAsia" w:cs="FZKTK--GBK1-0" w:hint="eastAsia"/>
          <w:kern w:val="0"/>
          <w:sz w:val="24"/>
        </w:rPr>
        <w:t>斌</w:t>
      </w:r>
      <w:r>
        <w:rPr>
          <w:rFonts w:asciiTheme="minorEastAsia" w:hAnsiTheme="minorEastAsia" w:cs="E-B6"/>
          <w:kern w:val="0"/>
          <w:sz w:val="24"/>
        </w:rPr>
        <w:t>,</w:t>
      </w:r>
      <w:r>
        <w:rPr>
          <w:rFonts w:asciiTheme="minorEastAsia" w:hAnsiTheme="minorEastAsia" w:cs="FZKTK--GBK1-0" w:hint="eastAsia"/>
          <w:kern w:val="0"/>
          <w:sz w:val="24"/>
        </w:rPr>
        <w:t>等</w:t>
      </w:r>
      <w:r>
        <w:rPr>
          <w:rFonts w:asciiTheme="minorEastAsia" w:hAnsiTheme="minorEastAsia" w:cs="E-BZ"/>
          <w:kern w:val="0"/>
          <w:sz w:val="24"/>
        </w:rPr>
        <w:t xml:space="preserve">. </w:t>
      </w:r>
      <w:r>
        <w:rPr>
          <w:rFonts w:asciiTheme="minorEastAsia" w:hAnsiTheme="minorEastAsia" w:cs="FZKTK--GBK1-0" w:hint="eastAsia"/>
          <w:kern w:val="0"/>
          <w:sz w:val="24"/>
        </w:rPr>
        <w:t>药物涂层球囊临床应用中国专家共识</w:t>
      </w:r>
      <w:r>
        <w:rPr>
          <w:rFonts w:asciiTheme="minorEastAsia" w:hAnsiTheme="minorEastAsia" w:cs="E-B6"/>
          <w:kern w:val="0"/>
          <w:sz w:val="24"/>
        </w:rPr>
        <w:t>[</w:t>
      </w:r>
      <w:r>
        <w:rPr>
          <w:rFonts w:asciiTheme="minorEastAsia" w:hAnsiTheme="minorEastAsia" w:cs="E-BZ"/>
          <w:kern w:val="0"/>
          <w:sz w:val="24"/>
        </w:rPr>
        <w:t>J</w:t>
      </w:r>
      <w:r>
        <w:rPr>
          <w:rFonts w:asciiTheme="minorEastAsia" w:hAnsiTheme="minorEastAsia" w:cs="E-B6"/>
          <w:kern w:val="0"/>
          <w:sz w:val="24"/>
        </w:rPr>
        <w:t>]</w:t>
      </w:r>
      <w:r>
        <w:rPr>
          <w:rFonts w:asciiTheme="minorEastAsia" w:hAnsiTheme="minorEastAsia" w:cs="E-BZ"/>
          <w:kern w:val="0"/>
          <w:sz w:val="24"/>
        </w:rPr>
        <w:t xml:space="preserve">. </w:t>
      </w:r>
      <w:r>
        <w:rPr>
          <w:rFonts w:asciiTheme="minorEastAsia" w:hAnsiTheme="minorEastAsia" w:cs="FZKTK--GBK1-0" w:hint="eastAsia"/>
          <w:kern w:val="0"/>
          <w:sz w:val="24"/>
        </w:rPr>
        <w:t>中国介入心脏病学杂志</w:t>
      </w:r>
      <w:r>
        <w:rPr>
          <w:rFonts w:asciiTheme="minorEastAsia" w:hAnsiTheme="minorEastAsia" w:cs="E-B6"/>
          <w:kern w:val="0"/>
          <w:sz w:val="24"/>
        </w:rPr>
        <w:t>,</w:t>
      </w:r>
      <w:r>
        <w:rPr>
          <w:rFonts w:asciiTheme="minorEastAsia" w:hAnsiTheme="minorEastAsia" w:cs="E-BZ"/>
          <w:kern w:val="0"/>
          <w:sz w:val="24"/>
        </w:rPr>
        <w:t>2016</w:t>
      </w:r>
      <w:r>
        <w:rPr>
          <w:rFonts w:asciiTheme="minorEastAsia" w:hAnsiTheme="minorEastAsia" w:cs="E-B6"/>
          <w:kern w:val="0"/>
          <w:sz w:val="24"/>
        </w:rPr>
        <w:t>,</w:t>
      </w:r>
      <w:r>
        <w:rPr>
          <w:rFonts w:asciiTheme="minorEastAsia" w:hAnsiTheme="minorEastAsia" w:cs="E-BZ"/>
          <w:kern w:val="0"/>
          <w:sz w:val="24"/>
        </w:rPr>
        <w:t>24</w:t>
      </w:r>
      <w:r>
        <w:rPr>
          <w:rFonts w:asciiTheme="minorEastAsia" w:hAnsiTheme="minorEastAsia" w:cs="E-B6"/>
          <w:kern w:val="0"/>
          <w:sz w:val="24"/>
        </w:rPr>
        <w:t>(</w:t>
      </w:r>
      <w:r>
        <w:rPr>
          <w:rFonts w:asciiTheme="minorEastAsia" w:hAnsiTheme="minorEastAsia" w:cs="E-BZ"/>
          <w:kern w:val="0"/>
          <w:sz w:val="24"/>
        </w:rPr>
        <w:t>2</w:t>
      </w:r>
      <w:r>
        <w:rPr>
          <w:rFonts w:asciiTheme="minorEastAsia" w:hAnsiTheme="minorEastAsia" w:cs="E-B6"/>
          <w:kern w:val="0"/>
          <w:sz w:val="24"/>
        </w:rPr>
        <w:t>):</w:t>
      </w:r>
      <w:r>
        <w:rPr>
          <w:rFonts w:asciiTheme="minorEastAsia" w:hAnsiTheme="minorEastAsia" w:cs="E-BZ"/>
          <w:kern w:val="0"/>
          <w:sz w:val="24"/>
        </w:rPr>
        <w:t>61-67.</w:t>
      </w:r>
    </w:p>
    <w:p w:rsidR="009F3834" w:rsidRDefault="00694069">
      <w:pPr>
        <w:autoSpaceDE w:val="0"/>
        <w:autoSpaceDN w:val="0"/>
        <w:adjustRightInd w:val="0"/>
        <w:spacing w:line="360" w:lineRule="auto"/>
        <w:jc w:val="left"/>
        <w:rPr>
          <w:rFonts w:asciiTheme="minorEastAsia" w:hAnsiTheme="minorEastAsia" w:cs="FZSSK--GBK1-0"/>
          <w:kern w:val="0"/>
          <w:sz w:val="24"/>
        </w:rPr>
      </w:pPr>
      <w:r>
        <w:rPr>
          <w:rFonts w:asciiTheme="minorEastAsia" w:hAnsiTheme="minorEastAsia" w:cs="E-BZ"/>
          <w:kern w:val="0"/>
          <w:sz w:val="24"/>
        </w:rPr>
        <w:t>[</w:t>
      </w:r>
      <w:r>
        <w:rPr>
          <w:rFonts w:asciiTheme="minorEastAsia" w:hAnsiTheme="minorEastAsia" w:cs="E-BZ" w:hint="eastAsia"/>
          <w:kern w:val="0"/>
          <w:sz w:val="24"/>
        </w:rPr>
        <w:t>5</w:t>
      </w:r>
      <w:r>
        <w:rPr>
          <w:rFonts w:asciiTheme="minorEastAsia" w:hAnsiTheme="minorEastAsia" w:cs="E-BZ"/>
          <w:kern w:val="0"/>
          <w:sz w:val="24"/>
        </w:rPr>
        <w:t xml:space="preserve">] </w:t>
      </w:r>
      <w:r>
        <w:rPr>
          <w:rFonts w:asciiTheme="minorEastAsia" w:hAnsiTheme="minorEastAsia" w:cs="宋体" w:hint="eastAsia"/>
          <w:kern w:val="0"/>
          <w:sz w:val="24"/>
        </w:rPr>
        <w:t>劳贤邦</w:t>
      </w:r>
      <w:r>
        <w:rPr>
          <w:rFonts w:asciiTheme="minorEastAsia" w:hAnsiTheme="minorEastAsia" w:cs="E-BZ"/>
          <w:kern w:val="0"/>
          <w:sz w:val="24"/>
        </w:rPr>
        <w:t>,</w:t>
      </w:r>
      <w:r>
        <w:rPr>
          <w:rFonts w:asciiTheme="minorEastAsia" w:hAnsiTheme="minorEastAsia" w:cs="宋体" w:hint="eastAsia"/>
          <w:kern w:val="0"/>
          <w:sz w:val="24"/>
        </w:rPr>
        <w:t>庞德春</w:t>
      </w:r>
      <w:r>
        <w:rPr>
          <w:rFonts w:asciiTheme="minorEastAsia" w:hAnsiTheme="minorEastAsia" w:cs="E-BZ"/>
          <w:kern w:val="0"/>
          <w:sz w:val="24"/>
        </w:rPr>
        <w:t>,</w:t>
      </w:r>
      <w:r>
        <w:rPr>
          <w:rFonts w:asciiTheme="minorEastAsia" w:hAnsiTheme="minorEastAsia" w:cs="宋体" w:hint="eastAsia"/>
          <w:kern w:val="0"/>
          <w:sz w:val="24"/>
        </w:rPr>
        <w:t>纪建波</w:t>
      </w:r>
      <w:r>
        <w:rPr>
          <w:rFonts w:asciiTheme="minorEastAsia" w:hAnsiTheme="minorEastAsia" w:cs="E-BZ"/>
          <w:kern w:val="0"/>
          <w:sz w:val="24"/>
        </w:rPr>
        <w:t>,</w:t>
      </w:r>
      <w:r>
        <w:rPr>
          <w:rFonts w:asciiTheme="minorEastAsia" w:hAnsiTheme="minorEastAsia" w:cs="宋体" w:hint="eastAsia"/>
          <w:kern w:val="0"/>
          <w:sz w:val="24"/>
        </w:rPr>
        <w:t>等</w:t>
      </w:r>
      <w:r>
        <w:rPr>
          <w:rFonts w:asciiTheme="minorEastAsia" w:hAnsiTheme="minorEastAsia" w:cs="E-BZ"/>
          <w:kern w:val="0"/>
          <w:sz w:val="24"/>
        </w:rPr>
        <w:t>.</w:t>
      </w:r>
      <w:r>
        <w:rPr>
          <w:rFonts w:asciiTheme="minorEastAsia" w:hAnsiTheme="minorEastAsia" w:cs="宋体" w:hint="eastAsia"/>
          <w:kern w:val="0"/>
          <w:sz w:val="24"/>
        </w:rPr>
        <w:t>两种苏醒评分方法对麻醉复苏效果影响的比较</w:t>
      </w:r>
      <w:r>
        <w:rPr>
          <w:rFonts w:asciiTheme="minorEastAsia" w:hAnsiTheme="minorEastAsia" w:cs="E-BZ"/>
          <w:kern w:val="0"/>
          <w:sz w:val="24"/>
        </w:rPr>
        <w:t>[J].</w:t>
      </w:r>
      <w:r>
        <w:rPr>
          <w:rFonts w:asciiTheme="minorEastAsia" w:hAnsiTheme="minorEastAsia" w:cs="宋体" w:hint="eastAsia"/>
          <w:kern w:val="0"/>
          <w:sz w:val="24"/>
        </w:rPr>
        <w:t>护士进修杂志</w:t>
      </w:r>
      <w:r>
        <w:rPr>
          <w:rFonts w:asciiTheme="minorEastAsia" w:hAnsiTheme="minorEastAsia" w:cs="E-BZ"/>
          <w:kern w:val="0"/>
          <w:sz w:val="24"/>
        </w:rPr>
        <w:t>,2016,31(11):1043-1045.</w:t>
      </w:r>
      <w:r>
        <w:rPr>
          <w:rFonts w:asciiTheme="minorEastAsia" w:hAnsiTheme="minorEastAsia" w:cs="宋体" w:hint="eastAsia"/>
          <w:color w:val="231F20"/>
          <w:sz w:val="24"/>
        </w:rPr>
        <w:br/>
      </w:r>
      <w:r>
        <w:rPr>
          <w:rFonts w:asciiTheme="minorEastAsia" w:hAnsiTheme="minorEastAsia" w:cs="宋体" w:hint="eastAsia"/>
          <w:color w:val="FF0000"/>
          <w:sz w:val="24"/>
        </w:rPr>
        <w:br/>
      </w:r>
    </w:p>
    <w:sectPr w:rsidR="009F3834" w:rsidSect="00CB10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FZFSK--GBK1-0">
    <w:altName w:val="Segoe Print"/>
    <w:charset w:val="00"/>
    <w:family w:val="auto"/>
    <w:pitch w:val="default"/>
    <w:sig w:usb0="00000000" w:usb1="00000000" w:usb2="00000000" w:usb3="00000000" w:csb0="00000000" w:csb1="00000000"/>
  </w:font>
  <w:font w:name="FZSSK--GBK1-0">
    <w:altName w:val="Segoe Print"/>
    <w:charset w:val="00"/>
    <w:family w:val="auto"/>
    <w:pitch w:val="default"/>
    <w:sig w:usb0="00000000" w:usb1="00000000" w:usb2="00000010" w:usb3="00000000" w:csb0="00040000" w:csb1="00000000"/>
  </w:font>
  <w:font w:name="NEU-BZ-Regular">
    <w:altName w:val="Segoe Print"/>
    <w:charset w:val="00"/>
    <w:family w:val="auto"/>
    <w:pitch w:val="default"/>
    <w:sig w:usb0="00000000" w:usb1="00000000" w:usb2="00000010" w:usb3="00000000" w:csb0="00020000" w:csb1="00000000"/>
  </w:font>
  <w:font w:name="TimesNewRomanPSMT">
    <w:altName w:val="Times New Roman"/>
    <w:charset w:val="00"/>
    <w:family w:val="auto"/>
    <w:pitch w:val="default"/>
    <w:sig w:usb0="00000000"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书宋简体">
    <w:altName w:val="宋体"/>
    <w:charset w:val="00"/>
    <w:family w:val="auto"/>
    <w:pitch w:val="default"/>
    <w:sig w:usb0="00000000" w:usb1="00000000" w:usb2="00000000" w:usb3="00000000" w:csb0="00000000" w:csb1="00000000"/>
  </w:font>
  <w:font w:name="E-BZ">
    <w:altName w:val="Segoe Print"/>
    <w:charset w:val="00"/>
    <w:family w:val="auto"/>
    <w:pitch w:val="default"/>
    <w:sig w:usb0="00000000" w:usb1="00000000" w:usb2="00000010" w:usb3="00000000" w:csb0="00020000" w:csb1="00000000"/>
  </w:font>
  <w:font w:name="Tahoma">
    <w:panose1 w:val="020B0604030504040204"/>
    <w:charset w:val="00"/>
    <w:family w:val="swiss"/>
    <w:pitch w:val="variable"/>
    <w:sig w:usb0="E1002EFF" w:usb1="C000605B" w:usb2="00000029" w:usb3="00000000" w:csb0="000101FF" w:csb1="00000000"/>
  </w:font>
  <w:font w:name="等线">
    <w:altName w:val="微软雅黑"/>
    <w:charset w:val="86"/>
    <w:family w:val="auto"/>
    <w:pitch w:val="variable"/>
    <w:sig w:usb0="00000000"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DY72+ZMQMEh-72">
    <w:altName w:val="宋体"/>
    <w:charset w:val="86"/>
    <w:family w:val="auto"/>
    <w:pitch w:val="default"/>
    <w:sig w:usb0="00000000" w:usb1="00000000" w:usb2="00000010" w:usb3="00000000" w:csb0="00040000" w:csb1="00000000"/>
  </w:font>
  <w:font w:name="AdobeHeitiStd-Regular">
    <w:altName w:val="宋体"/>
    <w:charset w:val="86"/>
    <w:family w:val="auto"/>
    <w:pitch w:val="default"/>
    <w:sig w:usb0="00000000" w:usb1="00000000" w:usb2="00000010" w:usb3="00000000" w:csb0="00040000" w:csb1="00000000"/>
  </w:font>
  <w:font w:name="DY5+ZMQMEc-5">
    <w:altName w:val="宋体"/>
    <w:charset w:val="86"/>
    <w:family w:val="auto"/>
    <w:pitch w:val="default"/>
    <w:sig w:usb0="00000000" w:usb1="00000000" w:usb2="00000010" w:usb3="00000000" w:csb0="00040000" w:csb1="00000000"/>
  </w:font>
  <w:font w:name="DY7+ZMQMEc-7">
    <w:altName w:val="宋体"/>
    <w:charset w:val="86"/>
    <w:family w:val="auto"/>
    <w:pitch w:val="default"/>
    <w:sig w:usb0="00000000" w:usb1="00000000" w:usb2="00000010" w:usb3="00000000" w:csb0="00040000" w:csb1="00000000"/>
  </w:font>
  <w:font w:name="FZKTK--GBK1-0">
    <w:altName w:val="宋体"/>
    <w:charset w:val="86"/>
    <w:family w:val="auto"/>
    <w:pitch w:val="default"/>
    <w:sig w:usb0="00000000" w:usb1="00000000" w:usb2="00000010" w:usb3="00000000" w:csb0="00040000" w:csb1="00000000"/>
  </w:font>
  <w:font w:name="KaiTi_GB2312">
    <w:altName w:val="楷体"/>
    <w:panose1 w:val="02010609060101010101"/>
    <w:charset w:val="00"/>
    <w:family w:val="roman"/>
    <w:pitch w:val="default"/>
    <w:sig w:usb0="00000000" w:usb1="00000000" w:usb2="00000000" w:usb3="00000000" w:csb0="00000000" w:csb1="00000000"/>
  </w:font>
  <w:font w:name="E-B6">
    <w:altName w:val="宋体"/>
    <w:charset w:val="86"/>
    <w:family w:val="auto"/>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DA6C03"/>
    <w:multiLevelType w:val="singleLevel"/>
    <w:tmpl w:val="C9DA6C03"/>
    <w:lvl w:ilvl="0">
      <w:start w:val="1"/>
      <w:numFmt w:val="decimal"/>
      <w:suff w:val="space"/>
      <w:lvlText w:val="(%1)"/>
      <w:lvlJc w:val="left"/>
      <w:pPr>
        <w:ind w:left="0" w:firstLine="0"/>
      </w:pPr>
    </w:lvl>
  </w:abstractNum>
  <w:abstractNum w:abstractNumId="1">
    <w:nsid w:val="6B94CDA6"/>
    <w:multiLevelType w:val="singleLevel"/>
    <w:tmpl w:val="6B94CDA6"/>
    <w:lvl w:ilvl="0">
      <w:start w:val="14"/>
      <w:numFmt w:val="upperLetter"/>
      <w:suff w:val="nothing"/>
      <w:lvlText w:val="%1-"/>
      <w:lvlJc w:val="left"/>
    </w:lvl>
  </w:abstractNum>
  <w:num w:numId="1">
    <w:abstractNumId w:val="0"/>
    <w:lvlOverride w:ilvl="0">
      <w:startOverride w:val="1"/>
    </w:lvlOverride>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E63A52"/>
    <w:rsid w:val="00012E19"/>
    <w:rsid w:val="00040910"/>
    <w:rsid w:val="0007528A"/>
    <w:rsid w:val="00087636"/>
    <w:rsid w:val="00097A12"/>
    <w:rsid w:val="000D2235"/>
    <w:rsid w:val="000E5816"/>
    <w:rsid w:val="00105ABF"/>
    <w:rsid w:val="00122993"/>
    <w:rsid w:val="00124790"/>
    <w:rsid w:val="00124AC6"/>
    <w:rsid w:val="00180F93"/>
    <w:rsid w:val="00185D70"/>
    <w:rsid w:val="001903B0"/>
    <w:rsid w:val="00192545"/>
    <w:rsid w:val="001A1B3D"/>
    <w:rsid w:val="001A3382"/>
    <w:rsid w:val="001A6B11"/>
    <w:rsid w:val="001B3DE1"/>
    <w:rsid w:val="001B61D1"/>
    <w:rsid w:val="001C3338"/>
    <w:rsid w:val="001E0819"/>
    <w:rsid w:val="001E089F"/>
    <w:rsid w:val="001E6463"/>
    <w:rsid w:val="00200911"/>
    <w:rsid w:val="00215839"/>
    <w:rsid w:val="00236DBF"/>
    <w:rsid w:val="00240673"/>
    <w:rsid w:val="00271BE7"/>
    <w:rsid w:val="002862EB"/>
    <w:rsid w:val="002A0C44"/>
    <w:rsid w:val="002A1379"/>
    <w:rsid w:val="002A4323"/>
    <w:rsid w:val="002B7CE6"/>
    <w:rsid w:val="002C5F1F"/>
    <w:rsid w:val="002D163A"/>
    <w:rsid w:val="002D5029"/>
    <w:rsid w:val="00310954"/>
    <w:rsid w:val="003151B1"/>
    <w:rsid w:val="0034705A"/>
    <w:rsid w:val="00350C70"/>
    <w:rsid w:val="0035589C"/>
    <w:rsid w:val="003835C4"/>
    <w:rsid w:val="0039555D"/>
    <w:rsid w:val="003F4269"/>
    <w:rsid w:val="0041414E"/>
    <w:rsid w:val="004144FD"/>
    <w:rsid w:val="004570DF"/>
    <w:rsid w:val="004607E5"/>
    <w:rsid w:val="004615B9"/>
    <w:rsid w:val="004671F8"/>
    <w:rsid w:val="004B061C"/>
    <w:rsid w:val="004E30E7"/>
    <w:rsid w:val="00514219"/>
    <w:rsid w:val="0052034D"/>
    <w:rsid w:val="0056630F"/>
    <w:rsid w:val="00567EA0"/>
    <w:rsid w:val="00576115"/>
    <w:rsid w:val="00577ED1"/>
    <w:rsid w:val="005D4DF6"/>
    <w:rsid w:val="005E1AD4"/>
    <w:rsid w:val="00613EE4"/>
    <w:rsid w:val="00622F49"/>
    <w:rsid w:val="00627DFE"/>
    <w:rsid w:val="006339B4"/>
    <w:rsid w:val="00650A76"/>
    <w:rsid w:val="006857C5"/>
    <w:rsid w:val="00685FF7"/>
    <w:rsid w:val="00694069"/>
    <w:rsid w:val="006A3A43"/>
    <w:rsid w:val="006B2903"/>
    <w:rsid w:val="006B72B2"/>
    <w:rsid w:val="006E719E"/>
    <w:rsid w:val="00714750"/>
    <w:rsid w:val="007220E2"/>
    <w:rsid w:val="00725B06"/>
    <w:rsid w:val="007426A8"/>
    <w:rsid w:val="00770A06"/>
    <w:rsid w:val="00770CFB"/>
    <w:rsid w:val="007A33E0"/>
    <w:rsid w:val="007A6F81"/>
    <w:rsid w:val="007D524A"/>
    <w:rsid w:val="007D5704"/>
    <w:rsid w:val="00800E78"/>
    <w:rsid w:val="00814282"/>
    <w:rsid w:val="0081703A"/>
    <w:rsid w:val="00860FF8"/>
    <w:rsid w:val="00861FF8"/>
    <w:rsid w:val="00886171"/>
    <w:rsid w:val="008C1C33"/>
    <w:rsid w:val="008C22E0"/>
    <w:rsid w:val="008E0EBE"/>
    <w:rsid w:val="00905B36"/>
    <w:rsid w:val="009517AB"/>
    <w:rsid w:val="00966767"/>
    <w:rsid w:val="0099757E"/>
    <w:rsid w:val="009B23DB"/>
    <w:rsid w:val="009C14ED"/>
    <w:rsid w:val="009C59D4"/>
    <w:rsid w:val="009F3834"/>
    <w:rsid w:val="00A07E39"/>
    <w:rsid w:val="00A10F58"/>
    <w:rsid w:val="00A34DF7"/>
    <w:rsid w:val="00A354AE"/>
    <w:rsid w:val="00A432E6"/>
    <w:rsid w:val="00A43D79"/>
    <w:rsid w:val="00A445FB"/>
    <w:rsid w:val="00A56DEE"/>
    <w:rsid w:val="00A6137B"/>
    <w:rsid w:val="00A76EFD"/>
    <w:rsid w:val="00AA63A7"/>
    <w:rsid w:val="00AB25D5"/>
    <w:rsid w:val="00B134DD"/>
    <w:rsid w:val="00B16BCD"/>
    <w:rsid w:val="00B16C43"/>
    <w:rsid w:val="00B30C87"/>
    <w:rsid w:val="00B43EF7"/>
    <w:rsid w:val="00B533B7"/>
    <w:rsid w:val="00B84463"/>
    <w:rsid w:val="00BB2B90"/>
    <w:rsid w:val="00BC317B"/>
    <w:rsid w:val="00BD323F"/>
    <w:rsid w:val="00C0738F"/>
    <w:rsid w:val="00C23D57"/>
    <w:rsid w:val="00C252A3"/>
    <w:rsid w:val="00C340B3"/>
    <w:rsid w:val="00C56F91"/>
    <w:rsid w:val="00C726B0"/>
    <w:rsid w:val="00C8617E"/>
    <w:rsid w:val="00C94293"/>
    <w:rsid w:val="00C976C0"/>
    <w:rsid w:val="00CB1094"/>
    <w:rsid w:val="00CE1547"/>
    <w:rsid w:val="00D126B1"/>
    <w:rsid w:val="00D25221"/>
    <w:rsid w:val="00D44F71"/>
    <w:rsid w:val="00D95276"/>
    <w:rsid w:val="00DA1A3A"/>
    <w:rsid w:val="00DA63C4"/>
    <w:rsid w:val="00DB1B05"/>
    <w:rsid w:val="00DC0F72"/>
    <w:rsid w:val="00DE14DE"/>
    <w:rsid w:val="00DE3C88"/>
    <w:rsid w:val="00E30544"/>
    <w:rsid w:val="00E31CE6"/>
    <w:rsid w:val="00E437A2"/>
    <w:rsid w:val="00E438FA"/>
    <w:rsid w:val="00E6007F"/>
    <w:rsid w:val="00E62DC6"/>
    <w:rsid w:val="00E63817"/>
    <w:rsid w:val="00E63A52"/>
    <w:rsid w:val="00E82AA7"/>
    <w:rsid w:val="00EF46CE"/>
    <w:rsid w:val="00F05831"/>
    <w:rsid w:val="00F065E1"/>
    <w:rsid w:val="00F50150"/>
    <w:rsid w:val="00F6693C"/>
    <w:rsid w:val="00F85116"/>
    <w:rsid w:val="00F85CB5"/>
    <w:rsid w:val="00F94A61"/>
    <w:rsid w:val="00FA039D"/>
    <w:rsid w:val="00FA4463"/>
    <w:rsid w:val="00FA75E8"/>
    <w:rsid w:val="05B8016B"/>
    <w:rsid w:val="069B0AD9"/>
    <w:rsid w:val="06C51E49"/>
    <w:rsid w:val="118C08D3"/>
    <w:rsid w:val="145F2835"/>
    <w:rsid w:val="14ED331B"/>
    <w:rsid w:val="14F22BAD"/>
    <w:rsid w:val="1AAB0850"/>
    <w:rsid w:val="1E391E0B"/>
    <w:rsid w:val="21CD2F97"/>
    <w:rsid w:val="25F06CB4"/>
    <w:rsid w:val="2B0F23BF"/>
    <w:rsid w:val="31B969AA"/>
    <w:rsid w:val="32246B0E"/>
    <w:rsid w:val="33320DB3"/>
    <w:rsid w:val="34D46211"/>
    <w:rsid w:val="4126505C"/>
    <w:rsid w:val="433B1181"/>
    <w:rsid w:val="49614794"/>
    <w:rsid w:val="4A7241AA"/>
    <w:rsid w:val="5089793F"/>
    <w:rsid w:val="576F401A"/>
    <w:rsid w:val="57F220A8"/>
    <w:rsid w:val="5F751B6F"/>
    <w:rsid w:val="601D6E1B"/>
    <w:rsid w:val="6120363F"/>
    <w:rsid w:val="616810A2"/>
    <w:rsid w:val="65565D8C"/>
    <w:rsid w:val="660762E0"/>
    <w:rsid w:val="696B45B7"/>
    <w:rsid w:val="69713073"/>
    <w:rsid w:val="6DDF47C2"/>
    <w:rsid w:val="7F1D78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qFormat="1"/>
    <w:lsdException w:name="header" w:qFormat="1"/>
    <w:lsdException w:name="footer" w:qFormat="1"/>
    <w:lsdException w:name="caption" w:semiHidden="1" w:unhideWhenUsed="1" w:qFormat="1"/>
    <w:lsdException w:name="footnote reference"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1094"/>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qFormat/>
    <w:rsid w:val="00CB1094"/>
    <w:pPr>
      <w:jc w:val="left"/>
    </w:pPr>
  </w:style>
  <w:style w:type="paragraph" w:styleId="a4">
    <w:name w:val="Balloon Text"/>
    <w:basedOn w:val="a"/>
    <w:link w:val="Char0"/>
    <w:qFormat/>
    <w:rsid w:val="00CB1094"/>
    <w:rPr>
      <w:sz w:val="18"/>
      <w:szCs w:val="18"/>
    </w:rPr>
  </w:style>
  <w:style w:type="paragraph" w:styleId="a5">
    <w:name w:val="footer"/>
    <w:basedOn w:val="a"/>
    <w:link w:val="Char1"/>
    <w:qFormat/>
    <w:rsid w:val="00CB1094"/>
    <w:pPr>
      <w:tabs>
        <w:tab w:val="center" w:pos="4153"/>
        <w:tab w:val="right" w:pos="8306"/>
      </w:tabs>
      <w:snapToGrid w:val="0"/>
      <w:jc w:val="left"/>
    </w:pPr>
    <w:rPr>
      <w:sz w:val="18"/>
      <w:szCs w:val="18"/>
    </w:rPr>
  </w:style>
  <w:style w:type="paragraph" w:styleId="a6">
    <w:name w:val="header"/>
    <w:basedOn w:val="a"/>
    <w:link w:val="Char2"/>
    <w:qFormat/>
    <w:rsid w:val="00CB1094"/>
    <w:pPr>
      <w:pBdr>
        <w:bottom w:val="single" w:sz="6" w:space="1" w:color="auto"/>
      </w:pBdr>
      <w:tabs>
        <w:tab w:val="center" w:pos="4153"/>
        <w:tab w:val="right" w:pos="8306"/>
      </w:tabs>
      <w:snapToGrid w:val="0"/>
      <w:jc w:val="center"/>
    </w:pPr>
    <w:rPr>
      <w:sz w:val="18"/>
      <w:szCs w:val="18"/>
    </w:rPr>
  </w:style>
  <w:style w:type="paragraph" w:styleId="a7">
    <w:name w:val="footnote text"/>
    <w:basedOn w:val="a"/>
    <w:link w:val="Char3"/>
    <w:qFormat/>
    <w:rsid w:val="00CB1094"/>
    <w:pPr>
      <w:snapToGrid w:val="0"/>
      <w:jc w:val="left"/>
    </w:pPr>
    <w:rPr>
      <w:sz w:val="18"/>
      <w:szCs w:val="18"/>
    </w:rPr>
  </w:style>
  <w:style w:type="paragraph" w:styleId="a8">
    <w:name w:val="annotation subject"/>
    <w:basedOn w:val="a3"/>
    <w:next w:val="a3"/>
    <w:link w:val="Char4"/>
    <w:qFormat/>
    <w:rsid w:val="00CB1094"/>
    <w:rPr>
      <w:b/>
      <w:bCs/>
    </w:rPr>
  </w:style>
  <w:style w:type="character" w:styleId="a9">
    <w:name w:val="annotation reference"/>
    <w:basedOn w:val="a0"/>
    <w:qFormat/>
    <w:rsid w:val="00CB1094"/>
    <w:rPr>
      <w:sz w:val="21"/>
      <w:szCs w:val="21"/>
    </w:rPr>
  </w:style>
  <w:style w:type="character" w:styleId="aa">
    <w:name w:val="footnote reference"/>
    <w:basedOn w:val="a0"/>
    <w:qFormat/>
    <w:rsid w:val="00CB1094"/>
    <w:rPr>
      <w:vertAlign w:val="superscript"/>
    </w:rPr>
  </w:style>
  <w:style w:type="character" w:customStyle="1" w:styleId="fontstyle01">
    <w:name w:val="fontstyle01"/>
    <w:basedOn w:val="a0"/>
    <w:qFormat/>
    <w:rsid w:val="00CB1094"/>
    <w:rPr>
      <w:rFonts w:ascii="FZFSK--GBK1-0" w:eastAsia="FZFSK--GBK1-0" w:hAnsi="FZFSK--GBK1-0" w:cs="FZFSK--GBK1-0"/>
      <w:color w:val="231F20"/>
      <w:sz w:val="32"/>
      <w:szCs w:val="32"/>
    </w:rPr>
  </w:style>
  <w:style w:type="character" w:customStyle="1" w:styleId="fontstyle21">
    <w:name w:val="fontstyle21"/>
    <w:basedOn w:val="a0"/>
    <w:qFormat/>
    <w:rsid w:val="00CB1094"/>
    <w:rPr>
      <w:rFonts w:ascii="FZSSK--GBK1-0" w:eastAsia="FZSSK--GBK1-0" w:hAnsi="FZSSK--GBK1-0" w:cs="FZSSK--GBK1-0"/>
      <w:color w:val="231F20"/>
      <w:sz w:val="18"/>
      <w:szCs w:val="18"/>
    </w:rPr>
  </w:style>
  <w:style w:type="character" w:customStyle="1" w:styleId="fontstyle31">
    <w:name w:val="fontstyle31"/>
    <w:basedOn w:val="a0"/>
    <w:qFormat/>
    <w:rsid w:val="00CB1094"/>
    <w:rPr>
      <w:rFonts w:ascii="NEU-BZ-Regular" w:eastAsia="NEU-BZ-Regular" w:hAnsi="NEU-BZ-Regular" w:cs="NEU-BZ-Regular"/>
      <w:color w:val="231F20"/>
      <w:sz w:val="18"/>
      <w:szCs w:val="18"/>
    </w:rPr>
  </w:style>
  <w:style w:type="character" w:customStyle="1" w:styleId="fontstyle41">
    <w:name w:val="fontstyle41"/>
    <w:basedOn w:val="a0"/>
    <w:qFormat/>
    <w:rsid w:val="00CB1094"/>
    <w:rPr>
      <w:rFonts w:ascii="TimesNewRomanPSMT" w:eastAsia="TimesNewRomanPSMT" w:hAnsi="TimesNewRomanPSMT" w:cs="TimesNewRomanPSMT"/>
      <w:color w:val="231F20"/>
      <w:sz w:val="18"/>
      <w:szCs w:val="18"/>
    </w:rPr>
  </w:style>
  <w:style w:type="character" w:customStyle="1" w:styleId="fontstyle11">
    <w:name w:val="fontstyle11"/>
    <w:basedOn w:val="a0"/>
    <w:qFormat/>
    <w:rsid w:val="00CB1094"/>
    <w:rPr>
      <w:rFonts w:ascii="NEU-BZ-Regular" w:eastAsia="NEU-BZ-Regular" w:hAnsi="NEU-BZ-Regular" w:cs="NEU-BZ-Regular"/>
      <w:color w:val="231F20"/>
      <w:sz w:val="18"/>
      <w:szCs w:val="18"/>
    </w:rPr>
  </w:style>
  <w:style w:type="paragraph" w:styleId="ab">
    <w:name w:val="List Paragraph"/>
    <w:basedOn w:val="a"/>
    <w:uiPriority w:val="34"/>
    <w:qFormat/>
    <w:rsid w:val="00CB1094"/>
    <w:pPr>
      <w:widowControl/>
      <w:ind w:firstLineChars="200" w:firstLine="420"/>
      <w:jc w:val="left"/>
    </w:pPr>
    <w:rPr>
      <w:rFonts w:ascii="宋体" w:eastAsia="宋体" w:hAnsi="宋体" w:cs="宋体"/>
      <w:kern w:val="0"/>
      <w:sz w:val="24"/>
    </w:rPr>
  </w:style>
  <w:style w:type="character" w:customStyle="1" w:styleId="Char3">
    <w:name w:val="脚注文本 Char"/>
    <w:basedOn w:val="a0"/>
    <w:link w:val="a7"/>
    <w:qFormat/>
    <w:rsid w:val="00CB1094"/>
    <w:rPr>
      <w:rFonts w:asciiTheme="minorHAnsi" w:eastAsiaTheme="minorEastAsia" w:hAnsiTheme="minorHAnsi" w:cstheme="minorBidi"/>
      <w:kern w:val="2"/>
      <w:sz w:val="18"/>
      <w:szCs w:val="18"/>
    </w:rPr>
  </w:style>
  <w:style w:type="character" w:customStyle="1" w:styleId="Char2">
    <w:name w:val="页眉 Char"/>
    <w:basedOn w:val="a0"/>
    <w:link w:val="a6"/>
    <w:qFormat/>
    <w:rsid w:val="00CB1094"/>
    <w:rPr>
      <w:rFonts w:asciiTheme="minorHAnsi" w:eastAsiaTheme="minorEastAsia" w:hAnsiTheme="minorHAnsi" w:cstheme="minorBidi"/>
      <w:kern w:val="2"/>
      <w:sz w:val="18"/>
      <w:szCs w:val="18"/>
    </w:rPr>
  </w:style>
  <w:style w:type="character" w:customStyle="1" w:styleId="Char1">
    <w:name w:val="页脚 Char"/>
    <w:basedOn w:val="a0"/>
    <w:link w:val="a5"/>
    <w:qFormat/>
    <w:rsid w:val="00CB1094"/>
    <w:rPr>
      <w:rFonts w:asciiTheme="minorHAnsi" w:eastAsiaTheme="minorEastAsia" w:hAnsiTheme="minorHAnsi" w:cstheme="minorBidi"/>
      <w:kern w:val="2"/>
      <w:sz w:val="18"/>
      <w:szCs w:val="18"/>
    </w:rPr>
  </w:style>
  <w:style w:type="character" w:customStyle="1" w:styleId="Char0">
    <w:name w:val="批注框文本 Char"/>
    <w:basedOn w:val="a0"/>
    <w:link w:val="a4"/>
    <w:qFormat/>
    <w:rsid w:val="00CB1094"/>
    <w:rPr>
      <w:rFonts w:asciiTheme="minorHAnsi" w:eastAsiaTheme="minorEastAsia" w:hAnsiTheme="minorHAnsi" w:cstheme="minorBidi"/>
      <w:kern w:val="2"/>
      <w:sz w:val="18"/>
      <w:szCs w:val="18"/>
    </w:rPr>
  </w:style>
  <w:style w:type="character" w:customStyle="1" w:styleId="Char">
    <w:name w:val="批注文字 Char"/>
    <w:basedOn w:val="a0"/>
    <w:link w:val="a3"/>
    <w:qFormat/>
    <w:rsid w:val="00CB1094"/>
    <w:rPr>
      <w:rFonts w:asciiTheme="minorHAnsi" w:eastAsiaTheme="minorEastAsia" w:hAnsiTheme="minorHAnsi" w:cstheme="minorBidi"/>
      <w:kern w:val="2"/>
      <w:sz w:val="21"/>
      <w:szCs w:val="24"/>
    </w:rPr>
  </w:style>
  <w:style w:type="character" w:customStyle="1" w:styleId="Char4">
    <w:name w:val="批注主题 Char"/>
    <w:basedOn w:val="Char"/>
    <w:link w:val="a8"/>
    <w:qFormat/>
    <w:rsid w:val="00CB1094"/>
    <w:rPr>
      <w:rFonts w:asciiTheme="minorHAnsi" w:eastAsiaTheme="minorEastAsia" w:hAnsiTheme="minorHAnsi" w:cstheme="minorBidi"/>
      <w:b/>
      <w:bCs/>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F2D702-E417-4ECA-A9B5-A6BC1C54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8</Pages>
  <Words>1158</Words>
  <Characters>6607</Characters>
  <Application>Microsoft Office Word</Application>
  <DocSecurity>0</DocSecurity>
  <Lines>55</Lines>
  <Paragraphs>15</Paragraphs>
  <ScaleCrop>false</ScaleCrop>
  <Company/>
  <LinksUpToDate>false</LinksUpToDate>
  <CharactersWithSpaces>7750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16</cp:revision>
  <dcterms:created xsi:type="dcterms:W3CDTF">2020-03-30T13:45:00Z</dcterms:created>
  <dcterms:modified xsi:type="dcterms:W3CDTF">2020-04-01T12:04:00Z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