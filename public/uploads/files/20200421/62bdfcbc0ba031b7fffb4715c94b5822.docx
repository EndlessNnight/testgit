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643" w:firstLineChars="200"/>
        <w:jc w:val="center"/>
        <w:rPr>
          <w:ins w:id="0" w:author="Administrator" w:date="2020-04-21T09:38:38Z"/>
          <w:rFonts w:hint="eastAsia" w:ascii="宋体" w:hAnsi="宋体" w:cs="宋体"/>
          <w:b/>
          <w:bCs/>
          <w:sz w:val="32"/>
          <w:szCs w:val="32"/>
          <w:lang w:eastAsia="zh-CN"/>
        </w:rPr>
      </w:pPr>
      <w:ins w:id="1" w:author="小水滴" w:date="2020-03-30T16:09:13Z">
        <w:r>
          <w:rPr>
            <w:rFonts w:hint="eastAsia" w:ascii="宋体" w:hAnsi="宋体" w:cs="宋体"/>
            <w:b/>
            <w:bCs/>
            <w:sz w:val="32"/>
            <w:szCs w:val="32"/>
            <w:lang w:eastAsia="zh-CN"/>
          </w:rPr>
          <w:t>假期生活巧安排</w:t>
        </w:r>
      </w:ins>
      <w:ins w:id="2" w:author="小水滴" w:date="2020-03-30T16:09:13Z">
        <w:r>
          <w:rPr>
            <w:rFonts w:hint="eastAsia" w:ascii="宋体" w:hAnsi="宋体" w:cs="宋体"/>
            <w:b/>
            <w:bCs/>
            <w:sz w:val="32"/>
            <w:szCs w:val="32"/>
            <w:lang w:val="en-US" w:eastAsia="zh-CN"/>
          </w:rPr>
          <w:t xml:space="preserve"> </w:t>
        </w:r>
      </w:ins>
      <w:ins w:id="3" w:author="小水滴" w:date="2020-03-30T16:09:13Z">
        <w:r>
          <w:rPr>
            <w:rFonts w:hint="eastAsia" w:ascii="宋体" w:hAnsi="宋体" w:cs="宋体"/>
            <w:b/>
            <w:bCs/>
            <w:sz w:val="32"/>
            <w:szCs w:val="32"/>
            <w:lang w:eastAsia="zh-CN"/>
          </w:rPr>
          <w:t>家长孩子都愉快</w:t>
        </w:r>
      </w:ins>
    </w:p>
    <w:p>
      <w:pPr>
        <w:spacing w:line="500" w:lineRule="exact"/>
        <w:ind w:firstLine="3360" w:firstLineChars="1200"/>
        <w:jc w:val="both"/>
        <w:rPr>
          <w:ins w:id="5" w:author="小水滴" w:date="2020-03-30T16:09:13Z"/>
          <w:del w:id="6" w:author="Administrator" w:date="2020-04-21T09:41:25Z"/>
          <w:rFonts w:hint="eastAsia" w:ascii="宋体" w:hAnsi="宋体" w:cs="宋体"/>
          <w:b w:val="0"/>
          <w:bCs w:val="0"/>
          <w:sz w:val="28"/>
          <w:szCs w:val="28"/>
          <w:lang w:val="en-US" w:eastAsia="zh-CN"/>
          <w:rPrChange w:id="7" w:author="Administrator" w:date="2020-04-21T09:39:54Z">
            <w:rPr>
              <w:ins w:id="8" w:author="小水滴" w:date="2020-03-30T16:09:13Z"/>
              <w:del w:id="9" w:author="Administrator" w:date="2020-04-21T09:41:25Z"/>
              <w:rFonts w:hint="default" w:ascii="宋体" w:hAnsi="宋体" w:cs="宋体"/>
              <w:b/>
              <w:bCs/>
              <w:sz w:val="32"/>
              <w:szCs w:val="32"/>
              <w:lang w:val="en-US" w:eastAsia="zh-CN"/>
            </w:rPr>
          </w:rPrChange>
        </w:rPr>
        <w:pPrChange w:id="4" w:author="Administrator" w:date="2020-04-21T09:40:04Z">
          <w:pPr>
            <w:spacing w:line="500" w:lineRule="exact"/>
            <w:ind w:firstLine="643" w:firstLineChars="200"/>
            <w:jc w:val="center"/>
          </w:pPr>
        </w:pPrChange>
      </w:pPr>
    </w:p>
    <w:p>
      <w:pPr>
        <w:spacing w:line="500" w:lineRule="exact"/>
        <w:ind w:firstLine="643" w:firstLineChars="200"/>
        <w:jc w:val="center"/>
        <w:rPr>
          <w:del w:id="10" w:author="小水滴" w:date="2020-03-30T16:09:13Z"/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del w:id="11" w:author="小水滴" w:date="2020-03-30T16:09:13Z">
        <w:r>
          <w:rPr>
            <w:rFonts w:hint="eastAsia" w:ascii="宋体" w:hAnsi="宋体" w:cs="宋体"/>
            <w:b/>
            <w:bCs/>
            <w:sz w:val="32"/>
            <w:szCs w:val="32"/>
            <w:lang w:eastAsia="zh-CN"/>
          </w:rPr>
          <w:delText>和孩子一起商定假期计划</w:delText>
        </w:r>
      </w:del>
    </w:p>
    <w:p>
      <w:pPr>
        <w:spacing w:line="500" w:lineRule="exact"/>
        <w:ind w:firstLine="560" w:firstLineChars="200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在现实生活中，有的家长凭自己的意愿包办孩子的假期计划，有的家长撒手不管，让孩子自娱自乐。</w:t>
      </w:r>
    </w:p>
    <w:p>
      <w:pPr>
        <w:spacing w:line="360" w:lineRule="auto"/>
        <w:ind w:firstLine="562" w:firstLineChars="20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del w:id="12" w:author="Administrator" w:date="2020-04-21T08:04:43Z">
        <w:r>
          <w:rPr>
            <w:rFonts w:hint="eastAsia" w:ascii="宋体" w:hAnsi="宋体" w:eastAsia="宋体" w:cs="宋体"/>
            <w:b/>
            <w:bCs/>
            <w:sz w:val="28"/>
            <w:szCs w:val="28"/>
            <w:lang w:eastAsia="zh-CN"/>
          </w:rPr>
          <w:delText>首先，我们来分享一个</w:delText>
        </w:r>
      </w:del>
      <w:r>
        <w:rPr>
          <w:rFonts w:hint="eastAsia" w:ascii="宋体" w:hAnsi="宋体" w:eastAsia="宋体" w:cs="宋体"/>
          <w:b/>
          <w:bCs/>
          <w:sz w:val="28"/>
          <w:szCs w:val="28"/>
        </w:rPr>
        <w:t>案例</w:t>
      </w:r>
    </w:p>
    <w:p>
      <w:pPr>
        <w:pStyle w:val="2"/>
        <w:widowControl/>
        <w:spacing w:beforeAutospacing="0" w:after="0" w:afterAutospacing="0" w:line="500" w:lineRule="exact"/>
        <w:ind w:firstLine="560" w:firstLineChars="200"/>
        <w:rPr>
          <w:ins w:id="13" w:author="Administrator" w:date="2020-04-21T08:06:15Z"/>
          <w:rFonts w:hint="eastAsia" w:ascii="楷体" w:hAnsi="楷体" w:eastAsia="楷体" w:cs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</w:rPr>
        <w:t>小伟是一名四年级的学生，他的家长由于平时工作比较忙，没有时间照顾小伟。每到假期的时候，家长就会感到非常焦虑。既希望孩子能在学习之余适当放松休息，又担心孩子沉迷网络游戏不能自拔。家长也曾强行给小伟报过各种各样的培训班，就是为了让孩子多学点东西，多与人交流。去年暑假，家长</w:t>
      </w:r>
      <w:ins w:id="14" w:author="小水滴" w:date="2020-03-30T16:10:32Z">
        <w:r>
          <w:rPr>
            <w:rFonts w:hint="eastAsia" w:ascii="楷体" w:hAnsi="楷体" w:eastAsia="楷体" w:cs="楷体"/>
            <w:color w:val="auto"/>
            <w:sz w:val="28"/>
            <w:szCs w:val="28"/>
            <w:lang w:eastAsia="zh-CN"/>
          </w:rPr>
          <w:t>没和</w:t>
        </w:r>
      </w:ins>
      <w:ins w:id="15" w:author="小水滴" w:date="2020-03-30T16:10:37Z">
        <w:r>
          <w:rPr>
            <w:rFonts w:hint="eastAsia" w:ascii="楷体" w:hAnsi="楷体" w:eastAsia="楷体" w:cs="楷体"/>
            <w:color w:val="auto"/>
            <w:sz w:val="28"/>
            <w:szCs w:val="28"/>
            <w:lang w:eastAsia="zh-CN"/>
          </w:rPr>
          <w:t>小伟</w:t>
        </w:r>
      </w:ins>
      <w:ins w:id="16" w:author="小水滴" w:date="2020-03-30T16:10:40Z">
        <w:r>
          <w:rPr>
            <w:rFonts w:hint="eastAsia" w:ascii="楷体" w:hAnsi="楷体" w:eastAsia="楷体" w:cs="楷体"/>
            <w:color w:val="auto"/>
            <w:sz w:val="28"/>
            <w:szCs w:val="28"/>
            <w:lang w:eastAsia="zh-CN"/>
          </w:rPr>
          <w:t>商量</w:t>
        </w:r>
      </w:ins>
      <w:ins w:id="17" w:author="小水滴" w:date="2020-03-30T16:10:42Z">
        <w:r>
          <w:rPr>
            <w:rFonts w:hint="eastAsia" w:ascii="楷体" w:hAnsi="楷体" w:eastAsia="楷体" w:cs="楷体"/>
            <w:color w:val="auto"/>
            <w:sz w:val="28"/>
            <w:szCs w:val="28"/>
            <w:lang w:eastAsia="zh-CN"/>
          </w:rPr>
          <w:t>就</w:t>
        </w:r>
      </w:ins>
      <w:r>
        <w:rPr>
          <w:rFonts w:hint="eastAsia" w:ascii="楷体" w:hAnsi="楷体" w:eastAsia="楷体" w:cs="楷体"/>
          <w:color w:val="auto"/>
          <w:sz w:val="28"/>
          <w:szCs w:val="28"/>
        </w:rPr>
        <w:t>给小伟报了跆拳道和书法培训班，可这种</w:t>
      </w:r>
      <w:r>
        <w:rPr>
          <w:rFonts w:hint="eastAsia" w:ascii="楷体" w:hAnsi="楷体" w:eastAsia="楷体" w:cs="楷体"/>
          <w:sz w:val="28"/>
          <w:szCs w:val="28"/>
        </w:rPr>
        <w:t>被动的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假期安排小伟并不接受，而是想方设法地逃避。家长说他几句，他就大叫起来：</w:t>
      </w:r>
      <w:r>
        <w:rPr>
          <w:rFonts w:hint="eastAsia" w:ascii="宋体" w:hAnsi="宋体" w:cs="宋体"/>
          <w:color w:val="auto"/>
          <w:sz w:val="28"/>
          <w:szCs w:val="28"/>
        </w:rPr>
        <w:t>“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天天就知道让我学这学那，你要逼死我呀！”就连假期作业，小伟也是字迹潦草的胡乱应付。家长每次提醒他写作业时，他都一脸的不耐烦，跟家长抱怨道：“好不容易熬到假期，就不能让我玩几天吗？天天逼着我写作业，开学之前写完不就行了吗？”</w:t>
      </w:r>
      <w:del w:id="18" w:author="Administrator" w:date="2020-04-21T08:06:15Z">
        <w:r>
          <w:rPr>
            <w:rFonts w:hint="eastAsia" w:ascii="楷体" w:hAnsi="楷体" w:eastAsia="楷体" w:cs="楷体"/>
            <w:color w:val="auto"/>
            <w:sz w:val="28"/>
            <w:szCs w:val="28"/>
          </w:rPr>
          <w:delText>家长这才意识到，</w:delText>
        </w:r>
      </w:del>
      <w:del w:id="19" w:author="Administrator" w:date="2020-04-21T08:06:15Z">
        <w:r>
          <w:rPr>
            <w:rFonts w:hint="eastAsia" w:ascii="楷体" w:hAnsi="楷体" w:eastAsia="楷体" w:cs="楷体"/>
            <w:sz w:val="28"/>
            <w:szCs w:val="28"/>
          </w:rPr>
          <w:delText>制定</w:delText>
        </w:r>
      </w:del>
      <w:del w:id="20" w:author="Administrator" w:date="2020-04-21T08:06:15Z">
        <w:r>
          <w:rPr>
            <w:rFonts w:hint="eastAsia" w:ascii="楷体" w:hAnsi="楷体" w:eastAsia="楷体" w:cs="楷体"/>
            <w:color w:val="auto"/>
            <w:sz w:val="28"/>
            <w:szCs w:val="28"/>
          </w:rPr>
          <w:delText>假期计划是否</w:delText>
        </w:r>
      </w:del>
      <w:ins w:id="21" w:author="小水滴" w:date="2020-03-30T16:11:38Z">
        <w:del w:id="22" w:author="Administrator" w:date="2020-04-21T08:06:15Z">
          <w:r>
            <w:rPr>
              <w:rFonts w:hint="eastAsia" w:ascii="楷体" w:hAnsi="楷体" w:eastAsia="楷体" w:cs="楷体"/>
              <w:color w:val="auto"/>
              <w:sz w:val="28"/>
              <w:szCs w:val="28"/>
              <w:lang w:eastAsia="zh-CN"/>
            </w:rPr>
            <w:delText>时</w:delText>
          </w:r>
        </w:del>
      </w:ins>
      <w:del w:id="23" w:author="Administrator" w:date="2020-04-21T08:06:15Z">
        <w:r>
          <w:rPr>
            <w:rFonts w:hint="eastAsia" w:ascii="楷体" w:hAnsi="楷体" w:eastAsia="楷体" w:cs="楷体"/>
            <w:color w:val="auto"/>
            <w:sz w:val="28"/>
            <w:szCs w:val="28"/>
          </w:rPr>
          <w:delText>应该尊重孩子的意愿，与孩子共同商定呢？</w:delText>
        </w:r>
      </w:del>
      <w:ins w:id="24" w:author="小水滴" w:date="2020-03-30T16:11:47Z">
        <w:del w:id="25" w:author="Administrator" w:date="2020-04-21T08:06:15Z">
          <w:r>
            <w:rPr>
              <w:rFonts w:hint="eastAsia" w:ascii="楷体" w:hAnsi="楷体" w:eastAsia="楷体" w:cs="楷体"/>
              <w:color w:val="auto"/>
              <w:sz w:val="28"/>
              <w:szCs w:val="28"/>
              <w:lang w:eastAsia="zh-CN"/>
            </w:rPr>
            <w:delText>。</w:delText>
          </w:r>
        </w:del>
      </w:ins>
    </w:p>
    <w:p>
      <w:pPr>
        <w:pStyle w:val="2"/>
        <w:widowControl/>
        <w:spacing w:beforeAutospacing="0" w:after="0" w:afterAutospacing="0" w:line="500" w:lineRule="exact"/>
        <w:ind w:firstLine="560" w:firstLineChars="200"/>
        <w:rPr>
          <w:del w:id="26" w:author="Administrator" w:date="2020-04-21T08:06:17Z"/>
          <w:rFonts w:hint="eastAsia" w:ascii="楷体" w:hAnsi="楷体" w:eastAsia="楷体" w:cs="楷体"/>
          <w:color w:val="auto"/>
          <w:sz w:val="28"/>
          <w:szCs w:val="28"/>
          <w:lang w:eastAsia="zh-CN"/>
        </w:rPr>
      </w:pPr>
    </w:p>
    <w:p>
      <w:pPr>
        <w:spacing w:line="500" w:lineRule="exact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分析</w:t>
      </w:r>
    </w:p>
    <w:p>
      <w:pPr>
        <w:spacing w:line="500" w:lineRule="exact"/>
        <w:ind w:firstLine="560" w:firstLineChars="200"/>
        <w:jc w:val="left"/>
        <w:rPr>
          <w:rFonts w:hint="eastAsia"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</w:rPr>
        <w:t>在上述</w:t>
      </w:r>
      <w:r>
        <w:rPr>
          <w:rFonts w:ascii="宋体" w:hAnsi="宋体" w:cs="宋体"/>
          <w:color w:val="auto"/>
          <w:sz w:val="28"/>
          <w:szCs w:val="28"/>
        </w:rPr>
        <w:t>案例中，</w:t>
      </w:r>
      <w:r>
        <w:rPr>
          <w:rFonts w:hint="eastAsia" w:ascii="宋体" w:hAnsi="宋体" w:cs="宋体"/>
          <w:color w:val="auto"/>
          <w:sz w:val="28"/>
          <w:szCs w:val="28"/>
        </w:rPr>
        <w:t>我们</w:t>
      </w:r>
      <w:r>
        <w:rPr>
          <w:rFonts w:ascii="宋体" w:hAnsi="宋体" w:cs="宋体"/>
          <w:color w:val="auto"/>
          <w:sz w:val="28"/>
          <w:szCs w:val="28"/>
        </w:rPr>
        <w:t>发现孩子产生</w:t>
      </w:r>
      <w:r>
        <w:rPr>
          <w:rFonts w:hint="eastAsia" w:ascii="宋体" w:hAnsi="宋体" w:cs="宋体"/>
          <w:color w:val="auto"/>
          <w:sz w:val="28"/>
          <w:szCs w:val="28"/>
        </w:rPr>
        <w:t>排斥心理，不愿意接受家长的假期安排，</w:t>
      </w:r>
      <w:ins w:id="27" w:author="小水滴" w:date="2020-03-30T16:14:47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这</w:t>
        </w:r>
      </w:ins>
      <w:ins w:id="28" w:author="小水滴" w:date="2020-03-30T16:14:47Z">
        <w:r>
          <w:rPr>
            <w:rFonts w:ascii="宋体" w:hAnsi="宋体" w:cs="宋体"/>
            <w:color w:val="auto"/>
            <w:sz w:val="28"/>
            <w:szCs w:val="28"/>
          </w:rPr>
          <w:t>是因为</w:t>
        </w:r>
      </w:ins>
      <w:ins w:id="29" w:author="小水滴" w:date="2020-03-30T16:14:32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家长忽视了四年级孩子在分析问题时</w:t>
        </w:r>
      </w:ins>
      <w:ins w:id="30" w:author="小水滴" w:date="2020-03-30T16:42:20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已经</w:t>
        </w:r>
      </w:ins>
      <w:ins w:id="31" w:author="小水滴" w:date="2020-03-30T16:14:32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开始确立“自己”的位置，把“自己”作为一个独立的人，</w:t>
        </w:r>
      </w:ins>
      <w:del w:id="32" w:author="小水滴" w:date="2020-03-30T16:15:16Z">
        <w:r>
          <w:rPr>
            <w:rFonts w:ascii="宋体" w:hAnsi="宋体" w:cs="宋体"/>
            <w:color w:val="auto"/>
            <w:sz w:val="28"/>
            <w:szCs w:val="28"/>
          </w:rPr>
          <w:delText>就是因为</w:delText>
        </w:r>
      </w:del>
      <w:r>
        <w:rPr>
          <w:rFonts w:ascii="宋体" w:hAnsi="宋体" w:cs="宋体"/>
          <w:color w:val="auto"/>
          <w:sz w:val="28"/>
          <w:szCs w:val="28"/>
        </w:rPr>
        <w:t>家长</w:t>
      </w:r>
      <w:r>
        <w:rPr>
          <w:rFonts w:hint="eastAsia" w:ascii="宋体" w:hAnsi="宋体" w:cs="宋体"/>
          <w:color w:val="auto"/>
          <w:sz w:val="28"/>
          <w:szCs w:val="28"/>
        </w:rPr>
        <w:t>没有尊重孩子的意愿，</w:t>
      </w:r>
      <w:del w:id="33" w:author="小水滴" w:date="2020-03-30T16:15:27Z">
        <w:r>
          <w:rPr>
            <w:rFonts w:hint="eastAsia" w:ascii="宋体" w:hAnsi="宋体" w:cs="宋体"/>
            <w:color w:val="auto"/>
            <w:sz w:val="28"/>
            <w:szCs w:val="28"/>
          </w:rPr>
          <w:delText>与孩子共同商定</w:delText>
        </w:r>
      </w:del>
      <w:del w:id="34" w:author="小水滴" w:date="2020-03-30T16:15:27Z">
        <w:r>
          <w:rPr>
            <w:rFonts w:ascii="宋体" w:hAnsi="宋体" w:cs="宋体"/>
            <w:color w:val="auto"/>
            <w:sz w:val="28"/>
            <w:szCs w:val="28"/>
          </w:rPr>
          <w:delText>假期计划，</w:delText>
        </w:r>
      </w:del>
      <w:r>
        <w:rPr>
          <w:rFonts w:hint="eastAsia" w:ascii="宋体" w:hAnsi="宋体" w:cs="宋体"/>
          <w:color w:val="auto"/>
          <w:sz w:val="28"/>
          <w:szCs w:val="28"/>
        </w:rPr>
        <w:t>强行安排</w:t>
      </w:r>
      <w:ins w:id="35" w:author="小水滴" w:date="2020-03-30T16:15:43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而</w:t>
        </w:r>
      </w:ins>
      <w:r>
        <w:rPr>
          <w:rFonts w:hint="eastAsia" w:ascii="宋体" w:hAnsi="宋体" w:cs="宋体"/>
          <w:color w:val="auto"/>
          <w:sz w:val="28"/>
          <w:szCs w:val="28"/>
        </w:rPr>
        <w:t>导致</w:t>
      </w:r>
      <w:ins w:id="36" w:author="小水滴" w:date="2020-03-30T16:15:50Z">
        <w:r>
          <w:rPr>
            <w:rFonts w:hint="eastAsia" w:ascii="宋体" w:hAnsi="宋体" w:cs="宋体"/>
            <w:color w:val="auto"/>
            <w:sz w:val="28"/>
            <w:szCs w:val="28"/>
            <w:lang w:eastAsia="zh-CN"/>
          </w:rPr>
          <w:t>的</w:t>
        </w:r>
      </w:ins>
      <w:r>
        <w:rPr>
          <w:rFonts w:hint="eastAsia" w:ascii="宋体" w:hAnsi="宋体" w:cs="宋体"/>
          <w:color w:val="auto"/>
          <w:sz w:val="28"/>
          <w:szCs w:val="28"/>
        </w:rPr>
        <w:t>亲子关系紧张。</w:t>
      </w:r>
    </w:p>
    <w:p>
      <w:pPr>
        <w:numPr>
          <w:ilvl w:val="0"/>
          <w:numId w:val="1"/>
        </w:numPr>
        <w:spacing w:line="500" w:lineRule="exact"/>
        <w:ind w:firstLine="562" w:firstLineChars="200"/>
        <w:rPr>
          <w:rFonts w:hint="eastAsia" w:ascii="宋体" w:hAnsi="宋体" w:cs="宋体"/>
          <w:b/>
          <w:bCs/>
          <w:color w:val="auto"/>
          <w:sz w:val="28"/>
          <w:szCs w:val="28"/>
        </w:rPr>
      </w:pPr>
      <w:del w:id="37" w:author="小水滴" w:date="2020-03-30T16:16:08Z">
        <w:r>
          <w:rPr>
            <w:rFonts w:hint="eastAsia" w:ascii="宋体" w:hAnsi="宋体" w:cs="宋体"/>
            <w:b/>
            <w:bCs/>
            <w:color w:val="auto"/>
            <w:kern w:val="0"/>
            <w:sz w:val="28"/>
            <w:szCs w:val="28"/>
          </w:rPr>
          <w:delText>沟通不畅，</w:delText>
        </w:r>
      </w:del>
      <w:ins w:id="38" w:author="小水滴" w:date="2020-03-30T16:16:08Z">
        <w:r>
          <w:rPr>
            <w:rFonts w:hint="eastAsia" w:ascii="宋体" w:hAnsi="宋体" w:cs="宋体"/>
            <w:b/>
            <w:bCs/>
            <w:color w:val="auto"/>
            <w:kern w:val="0"/>
            <w:sz w:val="28"/>
            <w:szCs w:val="28"/>
            <w:lang w:eastAsia="zh-CN"/>
          </w:rPr>
          <w:t>缺乏</w:t>
        </w:r>
      </w:ins>
      <w:ins w:id="39" w:author="小水滴" w:date="2020-03-30T16:16:11Z">
        <w:r>
          <w:rPr>
            <w:rFonts w:hint="eastAsia" w:ascii="宋体" w:hAnsi="宋体" w:cs="宋体"/>
            <w:b/>
            <w:bCs/>
            <w:color w:val="auto"/>
            <w:kern w:val="0"/>
            <w:sz w:val="28"/>
            <w:szCs w:val="28"/>
            <w:lang w:eastAsia="zh-CN"/>
          </w:rPr>
          <w:t>良好</w:t>
        </w:r>
      </w:ins>
      <w:ins w:id="40" w:author="小水滴" w:date="2020-03-30T16:16:12Z">
        <w:r>
          <w:rPr>
            <w:rFonts w:hint="eastAsia" w:ascii="宋体" w:hAnsi="宋体" w:cs="宋体"/>
            <w:b/>
            <w:bCs/>
            <w:color w:val="auto"/>
            <w:kern w:val="0"/>
            <w:sz w:val="28"/>
            <w:szCs w:val="28"/>
            <w:lang w:eastAsia="zh-CN"/>
          </w:rPr>
          <w:t>的</w:t>
        </w:r>
      </w:ins>
      <w:ins w:id="41" w:author="小水滴" w:date="2020-03-30T16:16:15Z">
        <w:r>
          <w:rPr>
            <w:rFonts w:hint="eastAsia" w:ascii="宋体" w:hAnsi="宋体" w:cs="宋体"/>
            <w:b/>
            <w:bCs/>
            <w:color w:val="auto"/>
            <w:kern w:val="0"/>
            <w:sz w:val="28"/>
            <w:szCs w:val="28"/>
            <w:lang w:eastAsia="zh-CN"/>
          </w:rPr>
          <w:t>沟通，</w:t>
        </w:r>
      </w:ins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</w:rPr>
        <w:t>导致</w:t>
      </w:r>
      <w:r>
        <w:rPr>
          <w:rFonts w:hint="eastAsia" w:ascii="宋体" w:hAnsi="宋体" w:cs="宋体"/>
          <w:b/>
          <w:bCs/>
          <w:color w:val="auto"/>
          <w:sz w:val="28"/>
          <w:szCs w:val="28"/>
        </w:rPr>
        <w:t>难以共同合作制定计划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ins w:id="42" w:author="小水滴" w:date="2020-03-30T16:16:32Z">
        <w:r>
          <w:rPr>
            <w:rFonts w:hint="eastAsia" w:ascii="宋体" w:hAnsi="宋体"/>
            <w:color w:val="auto"/>
            <w:sz w:val="28"/>
            <w:szCs w:val="28"/>
          </w:rPr>
          <w:t>良好的沟通</w:t>
        </w:r>
      </w:ins>
      <w:ins w:id="43" w:author="小水滴" w:date="2020-03-30T16:16:40Z">
        <w:r>
          <w:rPr>
            <w:rFonts w:hint="eastAsia" w:ascii="宋体" w:hAnsi="宋体"/>
            <w:color w:val="auto"/>
            <w:sz w:val="28"/>
            <w:szCs w:val="28"/>
          </w:rPr>
          <w:t>是</w:t>
        </w:r>
      </w:ins>
      <w:r>
        <w:rPr>
          <w:rFonts w:hint="eastAsia" w:ascii="宋体" w:hAnsi="宋体"/>
          <w:color w:val="auto"/>
          <w:sz w:val="28"/>
          <w:szCs w:val="28"/>
        </w:rPr>
        <w:t>和孩子共同商定假期计划的前提</w:t>
      </w:r>
      <w:del w:id="44" w:author="小水滴" w:date="2020-03-30T16:16:45Z">
        <w:r>
          <w:rPr>
            <w:rFonts w:hint="eastAsia" w:ascii="宋体" w:hAnsi="宋体"/>
            <w:color w:val="auto"/>
            <w:sz w:val="28"/>
            <w:szCs w:val="28"/>
          </w:rPr>
          <w:delText>是亲子之间有</w:delText>
        </w:r>
      </w:del>
      <w:del w:id="45" w:author="小水滴" w:date="2020-03-30T16:16:32Z">
        <w:r>
          <w:rPr>
            <w:rFonts w:hint="eastAsia" w:ascii="宋体" w:hAnsi="宋体"/>
            <w:color w:val="auto"/>
            <w:sz w:val="28"/>
            <w:szCs w:val="28"/>
          </w:rPr>
          <w:delText>良好的沟通</w:delText>
        </w:r>
      </w:del>
      <w:r>
        <w:rPr>
          <w:rFonts w:hint="eastAsia" w:ascii="宋体" w:hAnsi="宋体"/>
          <w:color w:val="auto"/>
          <w:sz w:val="28"/>
          <w:szCs w:val="28"/>
        </w:rPr>
        <w:t>，而良好的沟通又建立在相互理解之上。案例中小伟的想法是，好不容易盼来了假期，他要好好放松、玩个痛快！而家长焦虑的是，孩子不是疯玩就是沉迷网络，平时不好好写作业，开学后很久也收不了心。</w:t>
      </w:r>
      <w:ins w:id="46" w:author="小水滴" w:date="2020-03-30T16:18:06Z">
        <w:r>
          <w:rPr>
            <w:rFonts w:hint="eastAsia" w:ascii="宋体" w:hAnsi="宋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由于家长不了解</w:t>
        </w:r>
      </w:ins>
      <w:ins w:id="47" w:author="小水滴" w:date="2020-03-30T16:18:06Z">
        <w:del w:id="48" w:author="Administrator" w:date="2020-04-21T08:07:35Z">
          <w:r>
            <w:rPr>
              <w:rFonts w:hint="eastAsia" w:ascii="宋体" w:hAnsi="宋体"/>
              <w:color w:val="000000" w:themeColor="text1"/>
              <w:sz w:val="28"/>
              <w:szCs w:val="28"/>
              <w:lang w:eastAsia="zh-CN"/>
              <w14:textFill>
                <w14:solidFill>
                  <w14:schemeClr w14:val="tx1"/>
                </w14:solidFill>
              </w14:textFill>
            </w:rPr>
            <w:delText>四年级</w:delText>
          </w:r>
        </w:del>
      </w:ins>
      <w:ins w:id="49" w:author="小水滴" w:date="2020-03-30T16:18:06Z">
        <w:r>
          <w:rPr>
            <w:rFonts w:hint="eastAsia" w:ascii="宋体" w:hAnsi="宋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孩子的心理特点，没有倾听孩子的心声，不了解孩子心里的想法，</w:t>
        </w:r>
      </w:ins>
      <w:ins w:id="50" w:author="小水滴" w:date="2020-03-30T16:18:47Z">
        <w:r>
          <w:rPr>
            <w:rFonts w:hint="eastAsia" w:ascii="宋体" w:hAnsi="宋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在没有和孩子有效沟通的情况下单方面的给孩子制定了假期计划，报了辅导班，</w:t>
        </w:r>
      </w:ins>
      <w:del w:id="51" w:author="小水滴" w:date="2020-03-30T16:19:13Z">
        <w:r>
          <w:rPr>
            <w:rFonts w:hint="eastAsia" w:ascii="宋体" w:hAnsi="宋体"/>
            <w:color w:val="auto"/>
            <w:sz w:val="28"/>
            <w:szCs w:val="28"/>
          </w:rPr>
          <w:delText>孩子和家长都没有站在对方的立场上考虑问题，也就</w:delText>
        </w:r>
      </w:del>
      <w:r>
        <w:rPr>
          <w:rFonts w:hint="eastAsia" w:ascii="宋体" w:hAnsi="宋体"/>
          <w:color w:val="auto"/>
          <w:sz w:val="28"/>
          <w:szCs w:val="28"/>
        </w:rPr>
        <w:t>导致假期计划不能令任何一方满意，甚至还会加深</w:t>
      </w:r>
      <w:ins w:id="52" w:author="小水滴" w:date="2020-03-30T16:19:40Z">
        <w:r>
          <w:rPr>
            <w:rFonts w:hint="eastAsia" w:ascii="宋体" w:hAnsi="宋体"/>
            <w:color w:val="auto"/>
            <w:sz w:val="28"/>
            <w:szCs w:val="28"/>
            <w:lang w:eastAsia="zh-CN"/>
          </w:rPr>
          <w:t>了</w:t>
        </w:r>
      </w:ins>
      <w:r>
        <w:rPr>
          <w:rFonts w:hint="eastAsia" w:ascii="宋体" w:hAnsi="宋体"/>
          <w:color w:val="auto"/>
          <w:sz w:val="28"/>
          <w:szCs w:val="28"/>
        </w:rPr>
        <w:t>亲子矛盾。</w:t>
      </w:r>
    </w:p>
    <w:p>
      <w:pPr>
        <w:spacing w:line="500" w:lineRule="exact"/>
        <w:ind w:left="420" w:leftChars="200" w:firstLine="281" w:firstLineChars="100"/>
        <w:rPr>
          <w:rFonts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</w:rPr>
        <w:t>二、</w:t>
      </w:r>
      <w:ins w:id="53" w:author="小水滴" w:date="2020-03-30T16:20:38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缺少</w:t>
        </w:r>
      </w:ins>
      <w:ins w:id="54" w:author="小水滴" w:date="2020-03-30T16:20:41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有效</w:t>
        </w:r>
      </w:ins>
      <w:ins w:id="55" w:author="小水滴" w:date="2020-03-30T16:20:42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的</w:t>
        </w:r>
      </w:ins>
      <w:r>
        <w:rPr>
          <w:rFonts w:hint="eastAsia" w:ascii="宋体" w:hAnsi="宋体"/>
          <w:b/>
          <w:bCs/>
          <w:color w:val="auto"/>
          <w:sz w:val="28"/>
          <w:szCs w:val="28"/>
        </w:rPr>
        <w:t>陪伴</w:t>
      </w:r>
      <w:del w:id="56" w:author="小水滴" w:date="2020-03-30T16:20:32Z">
        <w:r>
          <w:rPr>
            <w:rFonts w:hint="eastAsia" w:ascii="宋体" w:hAnsi="宋体"/>
            <w:b/>
            <w:bCs/>
            <w:color w:val="auto"/>
            <w:sz w:val="28"/>
            <w:szCs w:val="28"/>
          </w:rPr>
          <w:delText>缺失</w:delText>
        </w:r>
      </w:del>
      <w:r>
        <w:rPr>
          <w:rFonts w:hint="eastAsia" w:ascii="宋体" w:hAnsi="宋体"/>
          <w:b/>
          <w:bCs/>
          <w:color w:val="auto"/>
          <w:sz w:val="28"/>
          <w:szCs w:val="28"/>
        </w:rPr>
        <w:t>，让孩子不愿合作</w:t>
      </w:r>
    </w:p>
    <w:p>
      <w:pPr>
        <w:spacing w:line="500" w:lineRule="exact"/>
        <w:ind w:firstLine="560" w:firstLineChars="200"/>
        <w:jc w:val="left"/>
        <w:rPr>
          <w:rFonts w:hint="eastAsia"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</w:rPr>
        <w:t xml:space="preserve">在孩子的成长过程中，家长的陪伴意义重大，让孩子学会合作，家长需要给予孩子更多的关爱和呵护。案例中由于小伟的家长忙于工作，疏忽了对小伟爱的表达，缺少有效的陪伴，一旦涉及到计划的安排，家长就以命令的口吻让孩子做这做那，让孩子产生厌烦、抵触心理。不愿与家长一起制定假期计划。                           </w:t>
      </w:r>
    </w:p>
    <w:p>
      <w:pPr>
        <w:spacing w:line="500" w:lineRule="exact"/>
        <w:ind w:firstLine="562" w:firstLineChars="200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</w:rPr>
        <w:t>三、引导</w:t>
      </w:r>
      <w:del w:id="57" w:author="小水滴" w:date="2020-03-30T16:21:25Z">
        <w:r>
          <w:rPr>
            <w:rFonts w:hint="eastAsia" w:ascii="宋体" w:hAnsi="宋体"/>
            <w:b/>
            <w:bCs/>
            <w:color w:val="auto"/>
            <w:sz w:val="28"/>
            <w:szCs w:val="28"/>
          </w:rPr>
          <w:delText>不当</w:delText>
        </w:r>
      </w:del>
      <w:ins w:id="58" w:author="小水滴" w:date="2020-03-30T16:21:25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方法</w:t>
        </w:r>
      </w:ins>
      <w:ins w:id="59" w:author="小水滴" w:date="2020-03-30T16:21:31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不恰当</w:t>
        </w:r>
      </w:ins>
      <w:r>
        <w:rPr>
          <w:rFonts w:hint="eastAsia" w:ascii="宋体" w:hAnsi="宋体"/>
          <w:b/>
          <w:bCs/>
          <w:color w:val="auto"/>
          <w:sz w:val="28"/>
          <w:szCs w:val="28"/>
        </w:rPr>
        <w:t>，</w:t>
      </w:r>
      <w:ins w:id="60" w:author="小水滴" w:date="2020-03-30T16:50:20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导致</w:t>
        </w:r>
      </w:ins>
      <w:r>
        <w:rPr>
          <w:rFonts w:hint="eastAsia" w:ascii="宋体" w:hAnsi="宋体"/>
          <w:b/>
          <w:bCs/>
          <w:color w:val="auto"/>
          <w:sz w:val="28"/>
          <w:szCs w:val="28"/>
        </w:rPr>
        <w:t>孩子</w:t>
      </w:r>
      <w:del w:id="61" w:author="小水滴" w:date="2020-03-30T16:22:36Z">
        <w:r>
          <w:rPr>
            <w:rFonts w:hint="eastAsia" w:ascii="宋体" w:hAnsi="宋体"/>
            <w:b/>
            <w:bCs/>
            <w:color w:val="auto"/>
            <w:sz w:val="28"/>
            <w:szCs w:val="28"/>
          </w:rPr>
          <w:delText>不懂</w:delText>
        </w:r>
      </w:del>
      <w:ins w:id="62" w:author="小水滴" w:date="2020-03-30T16:22:36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意识不到</w:t>
        </w:r>
      </w:ins>
      <w:r>
        <w:rPr>
          <w:rFonts w:hint="eastAsia" w:ascii="宋体" w:hAnsi="宋体"/>
          <w:b/>
          <w:bCs/>
          <w:color w:val="auto"/>
          <w:sz w:val="28"/>
          <w:szCs w:val="28"/>
        </w:rPr>
        <w:t>合作的重要性</w:t>
      </w:r>
    </w:p>
    <w:p>
      <w:pPr>
        <w:spacing w:line="500" w:lineRule="exact"/>
        <w:ind w:firstLine="560" w:firstLineChars="200"/>
        <w:rPr>
          <w:ins w:id="63" w:author="Administrator" w:date="2020-04-21T08:09:11Z"/>
          <w:rFonts w:hint="eastAsia" w:ascii="宋体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Times New Roman"/>
          <w:b w:val="0"/>
          <w:bCs/>
          <w:color w:val="auto"/>
          <w:spacing w:val="0"/>
          <w:sz w:val="28"/>
          <w:szCs w:val="28"/>
          <w:shd w:val="clear" w:color="auto" w:fill="auto"/>
        </w:rPr>
        <w:t>团队合作能</w:t>
      </w:r>
      <w:r>
        <w:rPr>
          <w:rFonts w:hint="eastAsia" w:ascii="宋体" w:hAnsi="宋体" w:eastAsia="宋体" w:cs="Times New Roman"/>
          <w:color w:val="auto"/>
          <w:spacing w:val="0"/>
          <w:sz w:val="28"/>
          <w:szCs w:val="28"/>
          <w:shd w:val="clear" w:color="auto" w:fill="FFFFFF"/>
        </w:rPr>
        <w:t>有效地激发孩子的学习动力</w:t>
      </w:r>
      <w:r>
        <w:rPr>
          <w:rFonts w:hint="eastAsia" w:ascii="宋体" w:hAnsi="宋体" w:cs="Times New Roman"/>
          <w:color w:val="auto"/>
          <w:spacing w:val="0"/>
          <w:sz w:val="28"/>
          <w:szCs w:val="28"/>
          <w:shd w:val="clear" w:color="auto" w:fill="FFFFFF"/>
        </w:rPr>
        <w:t>，</w:t>
      </w:r>
      <w:r>
        <w:rPr>
          <w:rFonts w:hint="eastAsia" w:ascii="宋体" w:hAnsi="宋体" w:eastAsia="宋体" w:cs="Times New Roman"/>
          <w:color w:val="auto"/>
          <w:spacing w:val="0"/>
          <w:sz w:val="28"/>
          <w:szCs w:val="28"/>
          <w:shd w:val="clear" w:color="auto" w:fill="FFFFFF"/>
        </w:rPr>
        <w:t>孩子更容易看到自己的不足</w:t>
      </w:r>
      <w:r>
        <w:rPr>
          <w:rFonts w:hint="eastAsia" w:ascii="宋体" w:hAnsi="宋体" w:cs="Times New Roman"/>
          <w:color w:val="auto"/>
          <w:spacing w:val="0"/>
          <w:sz w:val="28"/>
          <w:szCs w:val="28"/>
          <w:shd w:val="clear" w:color="auto" w:fill="FFFFFF"/>
        </w:rPr>
        <w:t>，从而加速</w:t>
      </w:r>
      <w:r>
        <w:rPr>
          <w:rFonts w:hint="eastAsia" w:ascii="宋体" w:hAnsi="宋体" w:eastAsia="宋体" w:cs="Times New Roman"/>
          <w:color w:val="auto"/>
          <w:spacing w:val="0"/>
          <w:sz w:val="28"/>
          <w:szCs w:val="28"/>
          <w:shd w:val="clear" w:color="auto" w:fill="FFFFFF"/>
        </w:rPr>
        <w:t>自我成长</w:t>
      </w:r>
      <w:r>
        <w:rPr>
          <w:rFonts w:hint="eastAsia" w:ascii="宋体" w:hAnsi="宋体"/>
          <w:color w:val="auto"/>
          <w:kern w:val="2"/>
          <w:sz w:val="28"/>
          <w:szCs w:val="28"/>
        </w:rPr>
        <w:t>。但案例中小伟的家长并没有引导孩子要学会合作</w:t>
      </w:r>
      <w:r>
        <w:rPr>
          <w:rFonts w:hint="eastAsia" w:ascii="宋体" w:hAnsi="宋体"/>
          <w:sz w:val="28"/>
          <w:szCs w:val="28"/>
        </w:rPr>
        <w:t>制定计划</w:t>
      </w:r>
      <w:r>
        <w:rPr>
          <w:rFonts w:hint="eastAsia" w:ascii="宋体" w:hAnsi="宋体"/>
          <w:color w:val="auto"/>
          <w:kern w:val="2"/>
          <w:sz w:val="28"/>
          <w:szCs w:val="28"/>
        </w:rPr>
        <w:t>，只是一意孤行地给小伟制定好</w:t>
      </w:r>
      <w:r>
        <w:rPr>
          <w:rFonts w:hint="eastAsia" w:ascii="宋体" w:hAnsi="宋体"/>
          <w:color w:val="auto"/>
          <w:sz w:val="28"/>
          <w:szCs w:val="28"/>
        </w:rPr>
        <w:t>家长认为可行的</w:t>
      </w:r>
      <w:r>
        <w:rPr>
          <w:rFonts w:hint="eastAsia" w:ascii="宋体" w:hAnsi="宋体"/>
          <w:color w:val="auto"/>
          <w:kern w:val="2"/>
          <w:sz w:val="28"/>
          <w:szCs w:val="28"/>
        </w:rPr>
        <w:t>假期计划，这不但没有给孩子做出正面的示范，反而让孩子学到了家长霸道、遇事不会与别人商量的坏习惯。</w:t>
      </w:r>
      <w:r>
        <w:rPr>
          <w:rFonts w:hint="eastAsia" w:ascii="宋体" w:hAnsi="宋体"/>
          <w:color w:val="auto"/>
          <w:sz w:val="28"/>
          <w:szCs w:val="28"/>
        </w:rPr>
        <w:t>强行让孩子参加自己不喜欢的兴趣班，打击了孩子的积极性。</w:t>
      </w:r>
      <w:ins w:id="64" w:author="小水滴" w:date="2020-03-30T17:00:58Z">
        <w:r>
          <w:rPr>
            <w:rFonts w:hint="eastAsia" w:ascii="宋体" w:hAnsi="宋体"/>
            <w:sz w:val="28"/>
            <w:szCs w:val="28"/>
          </w:rPr>
          <w:t>四年级的孩子心智尚不成熟，认识还不全面，</w:t>
        </w:r>
      </w:ins>
      <w:ins w:id="65" w:author="小水滴" w:date="2020-03-30T17:00:58Z">
        <w:r>
          <w:rPr>
            <w:rFonts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看待</w:t>
        </w:r>
      </w:ins>
      <w:ins w:id="66" w:author="小水滴" w:date="2020-03-30T17:00:58Z">
        <w:r>
          <w:rPr>
            <w:rFonts w:hint="eastAsia"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问题</w:t>
        </w:r>
      </w:ins>
      <w:ins w:id="67" w:author="小水滴" w:date="2020-03-30T17:00:58Z">
        <w:r>
          <w:rPr>
            <w:rFonts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往往</w:t>
        </w:r>
      </w:ins>
      <w:ins w:id="68" w:author="小水滴" w:date="2020-03-30T17:00:58Z">
        <w:r>
          <w:rPr>
            <w:rFonts w:hint="eastAsia"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受</w:t>
        </w:r>
      </w:ins>
      <w:ins w:id="69" w:author="小水滴" w:date="2020-03-30T17:00:58Z">
        <w:r>
          <w:rPr>
            <w:rFonts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固定思维模式</w:t>
        </w:r>
      </w:ins>
      <w:ins w:id="70" w:author="小水滴" w:date="2020-03-30T17:00:58Z">
        <w:r>
          <w:rPr>
            <w:rFonts w:hint="eastAsia" w:ascii="宋体" w:hAnsi="宋体" w:cs="Times New Roman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的</w:t>
        </w:r>
      </w:ins>
      <w:ins w:id="71" w:author="小水滴" w:date="2020-03-30T17:00:58Z">
        <w:r>
          <w:rPr>
            <w:rFonts w:hint="eastAsia"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束缚</w:t>
        </w:r>
      </w:ins>
      <w:ins w:id="72" w:author="小水滴" w:date="2020-03-30T17:00:58Z">
        <w:r>
          <w:rPr>
            <w:rFonts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，</w:t>
        </w:r>
      </w:ins>
      <w:ins w:id="73" w:author="小水滴" w:date="2020-03-30T17:00:58Z">
        <w:r>
          <w:rPr>
            <w:rFonts w:hint="eastAsia" w:ascii="宋体" w:hAnsi="宋体" w:cs="Times New Roman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还</w:t>
        </w:r>
      </w:ins>
      <w:ins w:id="74" w:author="小水滴" w:date="2020-03-30T17:00:58Z">
        <w:r>
          <w:rPr>
            <w:rFonts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不</w:t>
        </w:r>
      </w:ins>
      <w:ins w:id="75" w:author="小水滴" w:date="2020-03-30T17:00:58Z">
        <w:r>
          <w:rPr>
            <w:rFonts w:hint="eastAsia" w:ascii="宋体" w:hAnsi="宋体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够全面</w:t>
        </w:r>
      </w:ins>
      <w:ins w:id="76" w:author="小水滴" w:date="2020-03-30T17:00:58Z">
        <w:r>
          <w:rPr>
            <w:rFonts w:hint="eastAsia" w:ascii="宋体" w:hAnsi="宋体" w:cs="Times New Roman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。</w:t>
        </w:r>
      </w:ins>
      <w:ins w:id="77" w:author="小水滴" w:date="2020-03-30T16:23:49Z">
        <w:r>
          <w:rPr>
            <w:rFonts w:hint="eastAsia" w:ascii="宋体" w:hAnsi="宋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家长应该依据孩子的心理特点对孩子进行正向引导，采取民主协商的方式，更易于孩子接受。</w:t>
        </w:r>
      </w:ins>
    </w:p>
    <w:p>
      <w:pPr>
        <w:spacing w:line="500" w:lineRule="exact"/>
        <w:ind w:firstLine="560" w:firstLineChars="200"/>
        <w:rPr>
          <w:del w:id="78" w:author="小水滴" w:date="2020-03-30T16:24:06Z"/>
          <w:rFonts w:hint="eastAsia" w:ascii="宋体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500" w:lineRule="exact"/>
        <w:ind w:firstLine="560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pPrChange w:id="79" w:author="小水滴" w:date="2020-03-30T16:24:22Z">
          <w:pPr>
            <w:spacing w:line="500" w:lineRule="exact"/>
            <w:ind w:firstLine="562" w:firstLineChars="200"/>
            <w:jc w:val="left"/>
          </w:pPr>
        </w:pPrChange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rFonts w:hint="eastAsia" w:ascii="宋体" w:hAnsi="宋体"/>
          <w:b w:val="0"/>
          <w:bCs w:val="0"/>
          <w:color w:val="auto"/>
          <w:sz w:val="28"/>
          <w:szCs w:val="28"/>
        </w:rPr>
      </w:pPr>
      <w:r>
        <w:rPr>
          <w:rFonts w:hint="eastAsia" w:ascii="宋体" w:hAnsi="宋体"/>
          <w:b w:val="0"/>
          <w:bCs w:val="0"/>
          <w:color w:val="auto"/>
          <w:sz w:val="28"/>
          <w:szCs w:val="28"/>
        </w:rPr>
        <w:t>家长过高的期望、过多的干涉、过度的指责会使孩子无望、无奈、无措。那么，家长如何做才能使孩子的假期更有计划有意义呢？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2" w:firstLineChars="200"/>
        <w:textAlignment w:val="auto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</w:rPr>
        <w:t>一、加强沟通，协同孩子制定合理的计划</w:t>
      </w:r>
    </w:p>
    <w:p>
      <w:pPr>
        <w:spacing w:line="500" w:lineRule="exact"/>
        <w:ind w:firstLine="560" w:firstLineChars="200"/>
        <w:rPr>
          <w:ins w:id="80" w:author="小水滴" w:date="2020-03-30T16:26:45Z"/>
          <w:rFonts w:hint="eastAsia" w:ascii="宋体" w:hAnsi="宋体"/>
          <w:color w:val="auto"/>
          <w:sz w:val="28"/>
          <w:szCs w:val="28"/>
        </w:rPr>
      </w:pPr>
      <w:ins w:id="81" w:author="小水滴" w:date="2020-03-30T16:26:45Z">
        <w:r>
          <w:rPr>
            <w:rFonts w:hint="eastAsia" w:ascii="宋体" w:hAnsi="宋体"/>
            <w:sz w:val="28"/>
            <w:szCs w:val="28"/>
          </w:rPr>
          <w:t>和孩子商定</w:t>
        </w:r>
      </w:ins>
      <w:ins w:id="82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假期</w:t>
        </w:r>
      </w:ins>
      <w:ins w:id="83" w:author="小水滴" w:date="2020-03-30T16:26:45Z">
        <w:r>
          <w:rPr>
            <w:rFonts w:hint="eastAsia" w:ascii="宋体" w:hAnsi="宋体"/>
            <w:sz w:val="28"/>
            <w:szCs w:val="28"/>
          </w:rPr>
          <w:t>计划，让他担当小主人。</w:t>
        </w:r>
      </w:ins>
      <w:ins w:id="84" w:author="小水滴" w:date="2020-03-30T16:26:45Z">
        <w:r>
          <w:rPr>
            <w:rFonts w:hint="eastAsia" w:ascii="宋体" w:hAnsi="宋体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与</w:t>
        </w:r>
      </w:ins>
      <w:ins w:id="85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孩子</w:t>
        </w:r>
      </w:ins>
      <w:ins w:id="86" w:author="小水滴" w:date="2020-03-30T16:26:45Z">
        <w:r>
          <w:rPr>
            <w:rFonts w:hint="eastAsia" w:ascii="宋体" w:hAnsi="宋体"/>
            <w:color w:val="auto"/>
            <w:sz w:val="28"/>
            <w:szCs w:val="28"/>
            <w:lang w:eastAsia="zh-CN"/>
          </w:rPr>
          <w:t>有效</w:t>
        </w:r>
      </w:ins>
      <w:ins w:id="87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沟通，</w:t>
        </w:r>
      </w:ins>
      <w:ins w:id="88" w:author="小水滴" w:date="2020-03-30T16:26:45Z">
        <w:r>
          <w:rPr>
            <w:rFonts w:hint="eastAsia" w:ascii="宋体" w:hAnsi="宋体"/>
            <w:sz w:val="28"/>
            <w:szCs w:val="28"/>
          </w:rPr>
          <w:t>尊重孩子的意见，</w:t>
        </w:r>
      </w:ins>
      <w:ins w:id="89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根据孩子的意愿，</w:t>
        </w:r>
      </w:ins>
      <w:ins w:id="90" w:author="小水滴" w:date="2020-03-30T16:26:45Z">
        <w:r>
          <w:rPr>
            <w:rFonts w:hint="eastAsia" w:ascii="宋体" w:hAnsi="宋体"/>
            <w:sz w:val="28"/>
            <w:szCs w:val="28"/>
          </w:rPr>
          <w:t>先列出</w:t>
        </w:r>
      </w:ins>
      <w:ins w:id="91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每</w:t>
        </w:r>
      </w:ins>
      <w:ins w:id="92" w:author="小水滴" w:date="2020-03-30T16:26:45Z">
        <w:r>
          <w:rPr>
            <w:rFonts w:hint="eastAsia" w:ascii="宋体" w:hAnsi="宋体"/>
            <w:sz w:val="28"/>
            <w:szCs w:val="28"/>
          </w:rPr>
          <w:t>日之中需要完成的</w:t>
        </w:r>
      </w:ins>
      <w:ins w:id="93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各项</w:t>
        </w:r>
      </w:ins>
      <w:ins w:id="94" w:author="小水滴" w:date="2020-03-30T16:26:45Z">
        <w:r>
          <w:rPr>
            <w:rFonts w:hint="eastAsia" w:ascii="宋体" w:hAnsi="宋体"/>
            <w:sz w:val="28"/>
            <w:szCs w:val="28"/>
          </w:rPr>
          <w:t>任务，再听听孩子</w:t>
        </w:r>
      </w:ins>
      <w:ins w:id="95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对于</w:t>
        </w:r>
      </w:ins>
      <w:ins w:id="96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学习、运动、娱乐、上网时间</w:t>
        </w:r>
      </w:ins>
      <w:ins w:id="97" w:author="小水滴" w:date="2020-03-30T16:26:45Z">
        <w:r>
          <w:rPr>
            <w:rFonts w:hint="eastAsia" w:ascii="宋体" w:hAnsi="宋体"/>
            <w:sz w:val="28"/>
            <w:szCs w:val="28"/>
          </w:rPr>
          <w:t>等怎么安排，适</w:t>
        </w:r>
      </w:ins>
      <w:ins w:id="98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当</w:t>
        </w:r>
      </w:ins>
      <w:ins w:id="99" w:author="小水滴" w:date="2020-03-30T16:26:45Z">
        <w:r>
          <w:rPr>
            <w:rFonts w:hint="eastAsia" w:ascii="宋体" w:hAnsi="宋体"/>
            <w:sz w:val="28"/>
            <w:szCs w:val="28"/>
          </w:rPr>
          <w:t>给出建议，多鼓励。孩子当了自己的主人，主动性增强了，行动起来</w:t>
        </w:r>
      </w:ins>
      <w:ins w:id="100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就会</w:t>
        </w:r>
      </w:ins>
      <w:ins w:id="101" w:author="小水滴" w:date="2020-03-30T16:26:45Z">
        <w:r>
          <w:rPr>
            <w:rFonts w:hint="eastAsia" w:ascii="宋体" w:hAnsi="宋体"/>
            <w:sz w:val="28"/>
            <w:szCs w:val="28"/>
          </w:rPr>
          <w:t>格外有效。</w:t>
        </w:r>
      </w:ins>
      <w:ins w:id="102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这样家长</w:t>
        </w:r>
      </w:ins>
      <w:ins w:id="103" w:author="小水滴" w:date="2020-03-30T16:26:45Z">
        <w:r>
          <w:rPr>
            <w:rFonts w:hint="eastAsia" w:ascii="宋体" w:hAnsi="宋体"/>
            <w:sz w:val="28"/>
            <w:szCs w:val="28"/>
          </w:rPr>
          <w:t>就能引导孩子按计划完成各项任务，</w:t>
        </w:r>
      </w:ins>
      <w:ins w:id="104" w:author="小水滴" w:date="2020-03-30T16:26:45Z">
        <w:r>
          <w:rPr>
            <w:rFonts w:hint="eastAsia" w:ascii="宋体" w:hAnsi="宋体"/>
            <w:color w:val="auto"/>
            <w:sz w:val="28"/>
            <w:szCs w:val="28"/>
          </w:rPr>
          <w:t>也能训练孩子的自我管理能力。</w:t>
        </w:r>
      </w:ins>
      <w:ins w:id="105" w:author="小水滴" w:date="2020-03-30T16:26:45Z">
        <w:r>
          <w:rPr>
            <w:rFonts w:hint="eastAsia" w:ascii="宋体" w:hAnsi="宋体"/>
            <w:sz w:val="28"/>
            <w:szCs w:val="28"/>
          </w:rPr>
          <w:t>所以和孩子共同商定假期计划，家长需要</w:t>
        </w:r>
      </w:ins>
      <w:ins w:id="106" w:author="小水滴" w:date="2020-03-30T16:26:45Z">
        <w:r>
          <w:rPr>
            <w:rFonts w:hint="eastAsia" w:ascii="宋体" w:hAnsi="宋体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了解孩子的意愿，</w:t>
        </w:r>
      </w:ins>
      <w:ins w:id="107" w:author="小水滴" w:date="2020-03-30T16:26:45Z">
        <w:r>
          <w:rPr>
            <w:rFonts w:hint="eastAsia" w:ascii="宋体" w:hAnsi="宋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更要了解孩子的心理特点，依据孩子的心理特点，</w:t>
        </w:r>
      </w:ins>
      <w:ins w:id="108" w:author="小水滴" w:date="2020-03-30T16:26:45Z">
        <w:r>
          <w:rPr>
            <w:rFonts w:hint="eastAsia" w:ascii="宋体" w:hAnsi="宋体"/>
            <w:sz w:val="28"/>
            <w:szCs w:val="28"/>
          </w:rPr>
          <w:t>与孩子</w:t>
        </w:r>
      </w:ins>
      <w:ins w:id="109" w:author="小水滴" w:date="2020-03-30T16:26:45Z">
        <w:r>
          <w:rPr>
            <w:rFonts w:hint="eastAsia" w:ascii="宋体" w:hAnsi="宋体"/>
            <w:sz w:val="28"/>
            <w:szCs w:val="28"/>
            <w:lang w:eastAsia="zh-CN"/>
          </w:rPr>
          <w:t>进行有效</w:t>
        </w:r>
      </w:ins>
      <w:ins w:id="110" w:author="小水滴" w:date="2020-03-30T16:26:45Z">
        <w:r>
          <w:rPr>
            <w:rFonts w:hint="eastAsia" w:ascii="宋体" w:hAnsi="宋体"/>
            <w:sz w:val="28"/>
            <w:szCs w:val="28"/>
          </w:rPr>
          <w:t>沟通。</w:t>
        </w:r>
      </w:ins>
    </w:p>
    <w:p>
      <w:pPr>
        <w:spacing w:line="500" w:lineRule="exact"/>
        <w:ind w:firstLine="560" w:firstLineChars="200"/>
        <w:rPr>
          <w:del w:id="111" w:author="小水滴" w:date="2020-03-30T16:26:53Z"/>
          <w:rFonts w:hint="eastAsia" w:ascii="宋体" w:hAnsi="宋体"/>
          <w:color w:val="auto"/>
          <w:sz w:val="28"/>
          <w:szCs w:val="28"/>
        </w:rPr>
      </w:pPr>
      <w:del w:id="112" w:author="小水滴" w:date="2020-03-30T16:26:53Z">
        <w:r>
          <w:rPr>
            <w:rFonts w:hint="eastAsia" w:ascii="宋体" w:hAnsi="宋体"/>
            <w:color w:val="auto"/>
            <w:sz w:val="28"/>
            <w:szCs w:val="28"/>
          </w:rPr>
          <w:delText>家长给孩子制定计划的时候，要加强与孩子的沟通，</w:delText>
        </w:r>
      </w:del>
      <w:del w:id="113" w:author="小水滴" w:date="2020-03-30T16:26:53Z">
        <w:r>
          <w:rPr>
            <w:rFonts w:hint="eastAsia" w:ascii="宋体" w:hAnsi="宋体"/>
            <w:sz w:val="28"/>
            <w:szCs w:val="28"/>
          </w:rPr>
          <w:delText>了解孩子的意愿，</w:delText>
        </w:r>
      </w:del>
      <w:del w:id="114" w:author="小水滴" w:date="2020-03-30T16:26:53Z">
        <w:r>
          <w:rPr>
            <w:rFonts w:hint="eastAsia" w:ascii="宋体" w:hAnsi="宋体"/>
            <w:color w:val="auto"/>
            <w:sz w:val="28"/>
            <w:szCs w:val="28"/>
          </w:rPr>
          <w:delText>给孩子留出一定的自由支配的时间和空间。根据孩子的意愿，共同商定假期的学习、运动、娱乐、上网时间</w:delText>
        </w:r>
      </w:del>
      <w:del w:id="115" w:author="小水滴" w:date="2020-03-30T16:26:53Z">
        <w:r>
          <w:rPr>
            <w:rFonts w:hint="eastAsia" w:ascii="宋体" w:hAnsi="宋体"/>
            <w:sz w:val="28"/>
            <w:szCs w:val="28"/>
          </w:rPr>
          <w:delText>等</w:delText>
        </w:r>
      </w:del>
      <w:del w:id="116" w:author="小水滴" w:date="2020-03-30T16:26:53Z">
        <w:r>
          <w:rPr>
            <w:rFonts w:hint="eastAsia" w:ascii="宋体" w:hAnsi="宋体"/>
            <w:color w:val="auto"/>
            <w:sz w:val="28"/>
            <w:szCs w:val="28"/>
          </w:rPr>
          <w:delText>，这样家长</w:delText>
        </w:r>
      </w:del>
      <w:del w:id="117" w:author="小水滴" w:date="2020-03-30T16:26:53Z">
        <w:r>
          <w:rPr>
            <w:rFonts w:hint="eastAsia" w:ascii="宋体" w:hAnsi="宋体"/>
            <w:sz w:val="28"/>
            <w:szCs w:val="28"/>
          </w:rPr>
          <w:delText>就能引导孩子按计划完成各项任务，</w:delText>
        </w:r>
      </w:del>
      <w:del w:id="118" w:author="小水滴" w:date="2020-03-30T16:26:53Z">
        <w:r>
          <w:rPr>
            <w:rFonts w:hint="eastAsia" w:ascii="宋体" w:hAnsi="宋体"/>
            <w:color w:val="auto"/>
            <w:sz w:val="28"/>
            <w:szCs w:val="28"/>
          </w:rPr>
          <w:delText>也能训练孩子的自我管理能力。</w:delText>
        </w:r>
      </w:del>
      <w:del w:id="119" w:author="小水滴" w:date="2020-03-30T16:26:53Z">
        <w:r>
          <w:rPr>
            <w:rFonts w:hint="eastAsia" w:ascii="宋体" w:hAnsi="宋体"/>
            <w:sz w:val="28"/>
            <w:szCs w:val="28"/>
          </w:rPr>
          <w:delText>所以和孩子共同商定假期计划，家长需要学会怎样与孩子沟通。</w:delText>
        </w:r>
      </w:del>
    </w:p>
    <w:p>
      <w:pPr>
        <w:numPr>
          <w:ilvl w:val="0"/>
          <w:numId w:val="0"/>
        </w:numPr>
        <w:spacing w:line="500" w:lineRule="exact"/>
        <w:ind w:firstLine="562" w:firstLineChars="200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  <w:lang w:eastAsia="zh-CN"/>
        </w:rPr>
        <w:t>二、</w:t>
      </w:r>
      <w:r>
        <w:rPr>
          <w:rFonts w:hint="eastAsia" w:ascii="宋体" w:hAnsi="宋体"/>
          <w:b/>
          <w:bCs/>
          <w:color w:val="auto"/>
          <w:sz w:val="28"/>
          <w:szCs w:val="28"/>
        </w:rPr>
        <w:t>家长示范，引领孩子学会商量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教育家马可连柯曾经讲过:“一个家长对自己的要求，一个家长对自己家庭的尊重，一个家长对自己每一行为举止的注重，就是对子女最首要的、也是最重要的教育方法。”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家长在教育孩子的过程中要以身作则，一言一行都要成为孩子的表率：要求孩子爱学习，家长要在家中率先捧起书；要求孩子会合作，家长首先要学会跟孩子商量；为孩子制定假期计划时，家长要尊重孩子的意愿，与孩子共同决定。</w:t>
      </w:r>
      <w:r>
        <w:rPr>
          <w:rFonts w:hint="eastAsia" w:ascii="Arial" w:hAnsi="Arial" w:cs="Arial"/>
          <w:color w:val="auto"/>
          <w:sz w:val="28"/>
          <w:szCs w:val="28"/>
        </w:rPr>
        <w:t>在</w:t>
      </w:r>
      <w:r>
        <w:rPr>
          <w:rFonts w:hint="eastAsia" w:ascii="宋体" w:hAnsi="宋体"/>
          <w:color w:val="auto"/>
          <w:sz w:val="28"/>
          <w:szCs w:val="28"/>
        </w:rPr>
        <w:t>生活中，吃什么饭、做什么菜、周末安排哪些活动、给孩子报哪些培训班，家长都可以与孩子共同商讨，孩子耳濡目染渐渐地也会学着遇事与人商量，这对孩子融入班级、社会有很重要的意义，同时也是营造良好家庭氛围的基础。</w:t>
      </w:r>
    </w:p>
    <w:p>
      <w:pPr>
        <w:spacing w:line="500" w:lineRule="exact"/>
        <w:ind w:firstLine="562" w:firstLineChars="200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</w:rPr>
        <w:t>三、多方</w:t>
      </w:r>
      <w:ins w:id="120" w:author="Administrator" w:date="2020-04-21T08:10:56Z">
        <w:r>
          <w:rPr>
            <w:rFonts w:hint="eastAsia" w:ascii="宋体" w:hAnsi="宋体"/>
            <w:b/>
            <w:bCs/>
            <w:color w:val="auto"/>
            <w:sz w:val="28"/>
            <w:szCs w:val="28"/>
            <w:lang w:eastAsia="zh-CN"/>
          </w:rPr>
          <w:t>面</w:t>
        </w:r>
      </w:ins>
      <w:r>
        <w:rPr>
          <w:rFonts w:hint="eastAsia" w:ascii="宋体" w:hAnsi="宋体"/>
          <w:b/>
          <w:bCs/>
          <w:color w:val="auto"/>
          <w:sz w:val="28"/>
          <w:szCs w:val="28"/>
        </w:rPr>
        <w:t>尝试，让假期更有意义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（一）亲子活动，体验快乐。比如在假期中，可以让孩子陪长辈聊天、跟同学一起郊游、看电影等，结束后让孩子分享一天的心情。工作之余，家长也要尽量多抽出一些时间，与孩子一起开展游泳、郊游、野营、爬山、欣赏音乐、制作小工艺品等有益的活动，引导孩子与人合作的技巧和方法，共同分享活动带来的快乐。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（二）参加家务劳动，让假期丰富多彩。</w:t>
      </w:r>
      <w:ins w:id="121" w:author="小水滴" w:date="2020-03-30T16:28:52Z">
        <w:r>
          <w:rPr>
            <w:rFonts w:hint="eastAsia" w:ascii="Calibri" w:hAnsi="Calibri" w:eastAsia="宋体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四年级的孩子已经拥有了一定的生活自理能力，可以独立完成一些事情。</w:t>
        </w:r>
      </w:ins>
      <w:ins w:id="122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只要</w:t>
        </w:r>
      </w:ins>
      <w:ins w:id="123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家长不嫌孩子衣服洗得不干净，打扫卫生费时间，</w:t>
        </w:r>
      </w:ins>
      <w:ins w:id="124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像</w:t>
        </w:r>
      </w:ins>
      <w:ins w:id="125" w:author="小水滴" w:date="2020-03-30T16:28:52Z">
        <w:r>
          <w:rPr>
            <w:rFonts w:hint="eastAsia" w:ascii="宋体" w:hAnsi="宋体"/>
            <w:color w:val="auto"/>
            <w:sz w:val="28"/>
            <w:szCs w:val="28"/>
          </w:rPr>
          <w:t>洗碗、浇花、拖地等工作</w:t>
        </w:r>
      </w:ins>
      <w:ins w:id="126" w:author="小水滴" w:date="2020-03-30T16:28:52Z">
        <w:r>
          <w:rPr>
            <w:rFonts w:hint="eastAsia" w:ascii="宋体" w:hAnsi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，</w:t>
        </w:r>
      </w:ins>
      <w:ins w:id="127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孩子基本</w:t>
        </w:r>
      </w:ins>
      <w:ins w:id="128" w:author="小水滴" w:date="2020-03-30T16:28:52Z">
        <w:r>
          <w:rPr>
            <w:rFonts w:hint="eastAsia" w:ascii="宋体" w:hAnsi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都</w:t>
        </w:r>
      </w:ins>
      <w:ins w:id="129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能够胜任</w:t>
        </w:r>
      </w:ins>
      <w:ins w:id="130" w:author="小水滴" w:date="2020-03-30T16:28:52Z">
        <w:r>
          <w:rPr>
            <w:rFonts w:hint="eastAsia" w:ascii="宋体" w:hAnsi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，</w:t>
        </w:r>
      </w:ins>
      <w:ins w:id="131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动手</w:t>
        </w:r>
      </w:ins>
      <w:ins w:id="132" w:author="小水滴" w:date="2020-03-30T16:28:52Z">
        <w:r>
          <w:rPr>
            <w:rFonts w:hint="eastAsia" w:ascii="宋体" w:hAnsi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多了</w:t>
        </w:r>
      </w:ins>
      <w:ins w:id="133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，实践经验丰富了，</w:t>
        </w:r>
      </w:ins>
      <w:ins w:id="134" w:author="小水滴" w:date="2020-03-30T16:28:52Z">
        <w:r>
          <w:rPr>
            <w:rFonts w:hint="eastAsia" w:ascii="宋体" w:hAnsi="宋体" w:cs="Times New Roman"/>
            <w:bCs/>
            <w:color w:val="000000" w:themeColor="text1"/>
            <w:kern w:val="0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还能</w:t>
        </w:r>
      </w:ins>
      <w:ins w:id="135" w:author="小水滴" w:date="2020-03-30T16:28:52Z">
        <w:r>
          <w:rPr>
            <w:rFonts w:hint="eastAsia" w:ascii="宋体" w:hAnsi="宋体" w:eastAsia="宋体" w:cs="Times New Roman"/>
            <w:bCs/>
            <w:color w:val="000000" w:themeColor="text1"/>
            <w:kern w:val="0"/>
            <w:sz w:val="28"/>
            <w:szCs w:val="28"/>
            <w14:textFill>
              <w14:solidFill>
                <w14:schemeClr w14:val="tx1"/>
              </w14:solidFill>
            </w14:textFill>
          </w:rPr>
          <w:t>做得更好。</w:t>
        </w:r>
      </w:ins>
      <w:del w:id="136" w:author="小水滴" w:date="2020-03-30T16:29:10Z">
        <w:r>
          <w:rPr>
            <w:rFonts w:hint="eastAsia" w:ascii="宋体" w:hAnsi="宋体"/>
            <w:color w:val="auto"/>
            <w:sz w:val="28"/>
            <w:szCs w:val="28"/>
          </w:rPr>
          <w:delText>家长可以让孩子独立完成洗碗、浇花、拖地等工作，</w:delText>
        </w:r>
      </w:del>
      <w:r>
        <w:rPr>
          <w:rFonts w:hint="eastAsia" w:ascii="宋体" w:hAnsi="宋体"/>
          <w:color w:val="auto"/>
          <w:sz w:val="28"/>
          <w:szCs w:val="28"/>
        </w:rPr>
        <w:t>也可以带领孩子一起去市场买菜、做饭、收拾厨房、清扫室内卫生、为家庭事务出谋划策等。</w:t>
      </w:r>
      <w:ins w:id="137" w:author="小水滴" w:date="2020-03-30T16:30:08Z">
        <w:r>
          <w:rPr>
            <w:rFonts w:hint="eastAsia" w:ascii="宋体" w:hAnsi="宋体"/>
            <w:color w:val="auto"/>
            <w:sz w:val="28"/>
            <w:szCs w:val="28"/>
            <w:lang w:eastAsia="zh-CN"/>
          </w:rPr>
          <w:t>这些都</w:t>
        </w:r>
      </w:ins>
      <w:ins w:id="138" w:author="小水滴" w:date="2020-03-30T16:30:08Z">
        <w:r>
          <w:rPr>
            <w:rFonts w:hint="eastAsia" w:ascii="宋体" w:hAnsi="宋体" w:eastAsia="宋体" w:cs="楷体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直接培养</w:t>
        </w:r>
      </w:ins>
      <w:ins w:id="139" w:author="小水滴" w:date="2020-03-30T16:30:08Z">
        <w:r>
          <w:rPr>
            <w:rFonts w:hint="eastAsia" w:ascii="宋体" w:hAnsi="宋体" w:cs="楷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了</w:t>
        </w:r>
      </w:ins>
      <w:ins w:id="140" w:author="小水滴" w:date="2020-03-30T16:30:08Z">
        <w:r>
          <w:rPr>
            <w:rFonts w:hint="eastAsia" w:ascii="宋体" w:hAnsi="宋体" w:eastAsia="宋体" w:cs="楷体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孩子</w:t>
        </w:r>
      </w:ins>
      <w:ins w:id="141" w:author="小水滴" w:date="2020-03-30T16:30:08Z">
        <w:r>
          <w:rPr>
            <w:rFonts w:hint="eastAsia" w:ascii="宋体" w:hAnsi="宋体" w:cs="楷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与家人合作</w:t>
        </w:r>
      </w:ins>
      <w:ins w:id="142" w:author="小水滴" w:date="2020-03-30T16:30:08Z">
        <w:r>
          <w:rPr>
            <w:rFonts w:hint="eastAsia" w:ascii="宋体" w:hAnsi="宋体" w:eastAsia="宋体" w:cs="楷体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t>的能力</w:t>
        </w:r>
      </w:ins>
      <w:ins w:id="143" w:author="小水滴" w:date="2020-03-30T16:30:08Z">
        <w:r>
          <w:rPr>
            <w:rFonts w:hint="eastAsia" w:ascii="宋体" w:hAnsi="宋体" w:cs="楷体"/>
            <w:color w:val="000000" w:themeColor="text1"/>
            <w:sz w:val="28"/>
            <w:szCs w:val="28"/>
            <w:lang w:eastAsia="zh-CN"/>
            <w14:textFill>
              <w14:solidFill>
                <w14:schemeClr w14:val="tx1"/>
              </w14:solidFill>
            </w14:textFill>
          </w:rPr>
          <w:t>，同时</w:t>
        </w:r>
      </w:ins>
      <w:r>
        <w:rPr>
          <w:rFonts w:hint="eastAsia" w:ascii="宋体" w:hAnsi="宋体"/>
          <w:color w:val="auto"/>
          <w:sz w:val="28"/>
          <w:szCs w:val="28"/>
        </w:rPr>
        <w:t>让孩子在做家务中体验多彩的假期带来的快乐。</w:t>
      </w:r>
    </w:p>
    <w:p>
      <w:pPr>
        <w:spacing w:line="500" w:lineRule="exact"/>
        <w:ind w:firstLine="560" w:firstLineChars="200"/>
        <w:rPr>
          <w:rFonts w:hint="eastAsia" w:ascii="宋体" w:hAnsi="宋体"/>
          <w:color w:val="auto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（三）兴趣入手，轻松对待假期作业。孩子在轻松愉快的心情下面对假期作业，学习效率也会不一样。家长可与孩子约定，完成当日的作业后，家长可以陪孩子一起做孩子感兴趣的事情，如研究中国汉字；与孩子探讨作文，引导孩子思考怎样写才有新意，带领孩子一起去生活中寻找素材等等，让孩子体验完成当日计划的作业带来的快乐，从而锻炼孩子自觉按计划完成每日任务。</w:t>
      </w:r>
    </w:p>
    <w:p>
      <w:pPr>
        <w:spacing w:line="500" w:lineRule="exact"/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color w:val="auto"/>
          <w:sz w:val="28"/>
          <w:szCs w:val="28"/>
        </w:rPr>
        <w:t>（四）有效激励，科学安排时间。小到一天的计划，大到整个假期</w:t>
      </w:r>
      <w:r>
        <w:rPr>
          <w:rFonts w:hint="eastAsia" w:ascii="宋体" w:hAnsi="宋体"/>
          <w:sz w:val="28"/>
          <w:szCs w:val="28"/>
        </w:rPr>
        <w:t>的计划</w:t>
      </w:r>
      <w:r>
        <w:rPr>
          <w:rFonts w:hint="eastAsia" w:ascii="宋体" w:hAnsi="宋体"/>
          <w:color w:val="auto"/>
          <w:sz w:val="28"/>
          <w:szCs w:val="28"/>
        </w:rPr>
        <w:t>：学习时间安排不要太紧，体育锻炼时间、做家务时间、孩子的爱好时间、自主安排时间要穿插进行。</w:t>
      </w:r>
      <w:ins w:id="144" w:author="小水滴" w:date="2020-03-30T16:31:17Z">
        <w:r>
          <w:rPr>
            <w:rFonts w:hint="eastAsia" w:ascii="宋体" w:hAnsi="宋体"/>
            <w:color w:val="auto"/>
            <w:sz w:val="28"/>
            <w:szCs w:val="28"/>
          </w:rPr>
          <w:t>如果孩子</w:t>
        </w:r>
      </w:ins>
      <w:ins w:id="145" w:author="小水滴" w:date="2020-03-30T16:31:17Z">
        <w:r>
          <w:rPr>
            <w:rFonts w:hint="eastAsia"/>
            <w:sz w:val="28"/>
            <w:szCs w:val="28"/>
          </w:rPr>
          <w:t>能按照制定好的计划出色完成一天的任务，家长就一定要表扬，可以满足孩子的小愿望，送给孩子喜欢的乐高、魔法棒、钢笔等。可以尝试设置积分卡，通过这种形式把每天孩子做的有意义的事情，记录成分数。做家务、学习、读书、打扫卫生等，都会得到相应的分数，当攒到固定分数时，可以兑换一个孩子喜欢的礼物。</w:t>
        </w:r>
      </w:ins>
      <w:del w:id="146" w:author="小水滴" w:date="2020-03-30T16:32:37Z">
        <w:r>
          <w:rPr>
            <w:rFonts w:hint="eastAsia" w:ascii="宋体" w:hAnsi="宋体"/>
            <w:color w:val="auto"/>
            <w:sz w:val="28"/>
            <w:szCs w:val="28"/>
          </w:rPr>
          <w:delText>如果孩子</w:delText>
        </w:r>
      </w:del>
      <w:del w:id="147" w:author="小水滴" w:date="2020-03-30T16:32:37Z">
        <w:r>
          <w:rPr>
            <w:rFonts w:hint="eastAsia"/>
            <w:sz w:val="28"/>
            <w:szCs w:val="28"/>
          </w:rPr>
          <w:delText>能按照制定好的计划完成一天的任务，家长</w:delText>
        </w:r>
      </w:del>
      <w:del w:id="148" w:author="小水滴" w:date="2020-03-30T16:32:30Z">
        <w:r>
          <w:rPr>
            <w:rFonts w:hint="eastAsia"/>
            <w:sz w:val="28"/>
            <w:szCs w:val="28"/>
          </w:rPr>
          <w:delText>就可以奖励孩子一颗星，每周周末根据星星的数量兑换心愿券。</w:delText>
        </w:r>
      </w:del>
      <w:r>
        <w:rPr>
          <w:rFonts w:hint="eastAsia"/>
          <w:sz w:val="28"/>
          <w:szCs w:val="28"/>
        </w:rPr>
        <w:t>而如果孩子完不成当天的任务，家长就要延迟孩子心愿的兑换时间。依此调动孩子的积极性。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思考与应用</w:t>
      </w:r>
    </w:p>
    <w:p>
      <w:pPr>
        <w:spacing w:line="500" w:lineRule="exact"/>
        <w:ind w:firstLine="560" w:firstLineChars="200"/>
        <w:rPr>
          <w:rFonts w:hint="eastAsia"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</w:rPr>
        <w:t>1.在安排假期计划前，开展家庭讨论会，每位家庭成员发表自己对假期的期待，合作完成假期计划。</w:t>
      </w:r>
    </w:p>
    <w:p>
      <w:pPr>
        <w:spacing w:line="500" w:lineRule="exact"/>
        <w:ind w:firstLine="560" w:firstLineChars="200"/>
        <w:rPr>
          <w:rFonts w:hint="eastAsia" w:ascii="宋体" w:hAnsi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</w:rPr>
        <w:t>2.通过亲子合作的方式，制定一份假期中的家务劳动分工计划并执行。</w:t>
      </w:r>
    </w:p>
    <w:p>
      <w:pPr>
        <w:spacing w:line="500" w:lineRule="exact"/>
        <w:ind w:firstLine="3360" w:firstLineChars="1200"/>
        <w:jc w:val="both"/>
        <w:rPr>
          <w:ins w:id="149" w:author="Administrator" w:date="2020-04-21T09:41:34Z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ins w:id="150" w:author="Administrator" w:date="2020-04-21T09:41:34Z">
        <w:r>
          <w:rPr>
            <w:rFonts w:hint="eastAsia" w:ascii="宋体" w:hAnsi="宋体" w:cs="宋体"/>
            <w:b w:val="0"/>
            <w:bCs w:val="0"/>
            <w:sz w:val="28"/>
            <w:szCs w:val="28"/>
            <w:lang w:eastAsia="zh-CN"/>
          </w:rPr>
          <w:t>单位：山东省临清市京华附属小学</w:t>
        </w:r>
      </w:ins>
      <w:ins w:id="151" w:author="Administrator" w:date="2020-04-21T09:41:34Z">
        <w:r>
          <w:rPr>
            <w:rFonts w:hint="eastAsia" w:ascii="宋体" w:hAnsi="宋体" w:cs="宋体"/>
            <w:b w:val="0"/>
            <w:bCs w:val="0"/>
            <w:sz w:val="28"/>
            <w:szCs w:val="28"/>
            <w:lang w:val="en-US" w:eastAsia="zh-CN"/>
          </w:rPr>
          <w:t xml:space="preserve">   </w:t>
        </w:r>
      </w:ins>
    </w:p>
    <w:p>
      <w:pPr>
        <w:spacing w:line="500" w:lineRule="exact"/>
        <w:ind w:firstLine="3360" w:firstLineChars="1200"/>
        <w:jc w:val="both"/>
        <w:rPr>
          <w:ins w:id="152" w:author="Administrator" w:date="2020-04-21T09:41:34Z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ins w:id="153" w:author="Administrator" w:date="2020-04-21T09:41:34Z">
        <w:r>
          <w:rPr>
            <w:rFonts w:hint="eastAsia" w:ascii="宋体" w:hAnsi="宋体" w:cs="宋体"/>
            <w:b w:val="0"/>
            <w:bCs w:val="0"/>
            <w:sz w:val="28"/>
            <w:szCs w:val="28"/>
            <w:lang w:val="en-US" w:eastAsia="zh-CN"/>
          </w:rPr>
          <w:t>姓名：孙继君</w:t>
        </w:r>
      </w:ins>
    </w:p>
    <w:p>
      <w:pPr>
        <w:spacing w:line="500" w:lineRule="exact"/>
        <w:ind w:firstLine="3360" w:firstLineChars="1200"/>
        <w:jc w:val="both"/>
        <w:rPr>
          <w:ins w:id="154" w:author="Administrator" w:date="2020-04-21T09:41:34Z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ins w:id="155" w:author="Administrator" w:date="2020-04-21T09:41:34Z">
        <w:r>
          <w:rPr>
            <w:rFonts w:hint="eastAsia" w:ascii="宋体" w:hAnsi="宋体" w:cs="宋体"/>
            <w:b w:val="0"/>
            <w:bCs w:val="0"/>
            <w:sz w:val="28"/>
            <w:szCs w:val="28"/>
            <w:lang w:val="en-US" w:eastAsia="zh-CN"/>
          </w:rPr>
          <w:t>联系电话：15954172125</w:t>
        </w:r>
      </w:ins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1F0D"/>
    <w:multiLevelType w:val="singleLevel"/>
    <w:tmpl w:val="08901F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水滴">
    <w15:presenceInfo w15:providerId="WPS Office" w15:userId="4099856431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B5AAE"/>
    <w:rsid w:val="0F562589"/>
    <w:rsid w:val="223D7D35"/>
    <w:rsid w:val="26374457"/>
    <w:rsid w:val="2A2B5AAE"/>
    <w:rsid w:val="495D7B91"/>
    <w:rsid w:val="4CA774B6"/>
    <w:rsid w:val="665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2020-03-28T02:58:00Z</dcterms:created>
  <dc:creator>小水滴</dc:creator>
  <cp:lastModifiedBy>Administrator</cp:lastModifiedBy>
  <dcterms:modified xsi:type="dcterms:W3CDTF">2020-04-21T01:41:38Z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