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1D2A" w14:textId="77777777" w:rsidR="001661FF" w:rsidRDefault="0019779E">
      <w:pPr>
        <w:jc w:val="center"/>
        <w:rPr>
          <w:b/>
          <w:bCs/>
          <w:sz w:val="32"/>
          <w:szCs w:val="32"/>
        </w:rPr>
      </w:pPr>
      <w:bookmarkStart w:id="0" w:name="_Hlk34818979"/>
      <w:bookmarkEnd w:id="0"/>
      <w:r>
        <w:rPr>
          <w:rFonts w:hint="eastAsia"/>
          <w:b/>
          <w:bCs/>
          <w:sz w:val="32"/>
          <w:szCs w:val="32"/>
        </w:rPr>
        <w:t>药用植物款冬花芽分化调控时期研究</w:t>
      </w:r>
    </w:p>
    <w:p w14:paraId="7970D3DC" w14:textId="77777777" w:rsidR="001661FF" w:rsidRDefault="0019779E">
      <w:pPr>
        <w:jc w:val="center"/>
        <w:rPr>
          <w:rFonts w:ascii="宋体" w:eastAsia="宋体" w:hAnsi="宋体"/>
          <w:szCs w:val="21"/>
          <w:vertAlign w:val="superscript"/>
        </w:rPr>
      </w:pPr>
      <w:r>
        <w:rPr>
          <w:rFonts w:ascii="宋体" w:eastAsia="宋体" w:hAnsi="宋体" w:hint="eastAsia"/>
          <w:szCs w:val="21"/>
        </w:rPr>
        <w:t>车树理</w:t>
      </w:r>
      <w:r>
        <w:rPr>
          <w:rFonts w:ascii="宋体" w:eastAsia="宋体" w:hAnsi="宋体" w:hint="eastAsia"/>
          <w:szCs w:val="21"/>
          <w:vertAlign w:val="superscript"/>
        </w:rPr>
        <w:t>1</w:t>
      </w:r>
      <w:r>
        <w:rPr>
          <w:rFonts w:ascii="宋体" w:eastAsia="宋体" w:hAnsi="宋体" w:hint="eastAsia"/>
          <w:szCs w:val="21"/>
        </w:rPr>
        <w:t xml:space="preserve"> </w:t>
      </w:r>
      <w:del w:id="1" w:author="lenovo" w:date="2020-03-12T14:37:00Z">
        <w:r>
          <w:rPr>
            <w:rFonts w:ascii="宋体" w:eastAsia="宋体" w:hAnsi="宋体" w:hint="eastAsia"/>
            <w:szCs w:val="21"/>
          </w:rPr>
          <w:delText>赵军营</w:delText>
        </w:r>
      </w:del>
      <w:ins w:id="2" w:author="lenovo" w:date="2020-03-12T14:37:00Z">
        <w:r>
          <w:rPr>
            <w:rFonts w:ascii="宋体" w:eastAsia="宋体" w:hAnsi="宋体" w:hint="eastAsia"/>
            <w:szCs w:val="21"/>
          </w:rPr>
          <w:t>刘世增</w:t>
        </w:r>
      </w:ins>
      <w:r>
        <w:rPr>
          <w:rFonts w:ascii="宋体" w:eastAsia="宋体" w:hAnsi="宋体" w:hint="eastAsia"/>
          <w:szCs w:val="21"/>
          <w:vertAlign w:val="superscript"/>
        </w:rPr>
        <w:t xml:space="preserve"> </w:t>
      </w:r>
      <w:r>
        <w:rPr>
          <w:rFonts w:ascii="宋体" w:eastAsia="宋体" w:hAnsi="宋体"/>
          <w:szCs w:val="21"/>
          <w:vertAlign w:val="superscript"/>
        </w:rPr>
        <w:t>2</w:t>
      </w:r>
      <w:r>
        <w:rPr>
          <w:rFonts w:ascii="宋体" w:eastAsia="宋体" w:hAnsi="宋体" w:hint="eastAsia"/>
          <w:szCs w:val="21"/>
        </w:rPr>
        <w:t xml:space="preserve"> 陈萍</w:t>
      </w:r>
      <w:r>
        <w:rPr>
          <w:rFonts w:ascii="宋体" w:eastAsia="宋体" w:hAnsi="宋体"/>
          <w:szCs w:val="21"/>
          <w:vertAlign w:val="superscript"/>
        </w:rPr>
        <w:t>2</w:t>
      </w:r>
      <w:r>
        <w:rPr>
          <w:rFonts w:ascii="宋体" w:eastAsia="宋体" w:hAnsi="宋体" w:hint="eastAsia"/>
          <w:szCs w:val="21"/>
        </w:rPr>
        <w:t xml:space="preserve"> 曹容</w:t>
      </w:r>
      <w:r>
        <w:rPr>
          <w:rFonts w:ascii="宋体" w:eastAsia="宋体" w:hAnsi="宋体"/>
          <w:szCs w:val="21"/>
          <w:vertAlign w:val="superscript"/>
        </w:rPr>
        <w:t>2</w:t>
      </w:r>
      <w:ins w:id="3" w:author="lenovo" w:date="2020-03-12T14:36:00Z">
        <w:r>
          <w:rPr>
            <w:rFonts w:ascii="宋体" w:eastAsia="宋体" w:hAnsi="宋体" w:hint="eastAsia"/>
            <w:szCs w:val="21"/>
          </w:rPr>
          <w:t>赵军营</w:t>
        </w:r>
        <w:r>
          <w:rPr>
            <w:rFonts w:ascii="宋体" w:eastAsia="宋体" w:hAnsi="宋体" w:hint="eastAsia"/>
            <w:szCs w:val="21"/>
            <w:vertAlign w:val="superscript"/>
          </w:rPr>
          <w:t xml:space="preserve"> </w:t>
        </w:r>
        <w:r>
          <w:rPr>
            <w:rFonts w:ascii="宋体" w:eastAsia="宋体" w:hAnsi="宋体"/>
            <w:szCs w:val="21"/>
            <w:vertAlign w:val="superscript"/>
          </w:rPr>
          <w:t>2</w:t>
        </w:r>
        <w:r>
          <w:rPr>
            <w:rFonts w:ascii="宋体" w:eastAsia="宋体" w:hAnsi="宋体" w:hint="eastAsia"/>
            <w:szCs w:val="21"/>
          </w:rPr>
          <w:t xml:space="preserve"> </w:t>
        </w:r>
      </w:ins>
    </w:p>
    <w:p w14:paraId="787C85A5" w14:textId="77777777" w:rsidR="001661FF" w:rsidRDefault="0019779E">
      <w:pPr>
        <w:jc w:val="center"/>
        <w:rPr>
          <w:rFonts w:ascii="宋体" w:eastAsia="宋体" w:hAnsi="宋体" w:cs="宋体"/>
          <w:color w:val="000000"/>
          <w:sz w:val="15"/>
          <w:szCs w:val="15"/>
          <w:vertAlign w:val="superscript"/>
        </w:rPr>
      </w:pPr>
      <w:r>
        <w:rPr>
          <w:rFonts w:ascii="宋体" w:eastAsia="宋体" w:hAnsi="宋体" w:cs="宋体" w:hint="eastAsia"/>
          <w:color w:val="000000"/>
          <w:sz w:val="15"/>
          <w:szCs w:val="15"/>
        </w:rPr>
        <w:t>（甘肃中医药大学定西校区</w:t>
      </w:r>
      <w:r>
        <w:rPr>
          <w:rFonts w:ascii="宋体" w:eastAsia="宋体" w:hAnsi="宋体" w:cs="宋体"/>
          <w:color w:val="000000"/>
          <w:sz w:val="15"/>
          <w:szCs w:val="15"/>
          <w:vertAlign w:val="superscript"/>
        </w:rPr>
        <w:t>1</w:t>
      </w:r>
      <w:r>
        <w:rPr>
          <w:rFonts w:ascii="宋体" w:eastAsia="宋体" w:hAnsi="宋体" w:cs="宋体" w:hint="eastAsia"/>
          <w:color w:val="000000"/>
          <w:sz w:val="15"/>
          <w:szCs w:val="15"/>
        </w:rPr>
        <w:t>，甘肃  定西743000；甘肃省生态环境监测监督管理局</w:t>
      </w:r>
      <w:r>
        <w:rPr>
          <w:rFonts w:ascii="宋体" w:eastAsia="宋体" w:hAnsi="宋体" w:cs="宋体"/>
          <w:color w:val="000000"/>
          <w:sz w:val="15"/>
          <w:szCs w:val="15"/>
          <w:vertAlign w:val="superscript"/>
        </w:rPr>
        <w:t>2</w:t>
      </w:r>
      <w:r>
        <w:rPr>
          <w:rFonts w:ascii="宋体" w:eastAsia="宋体" w:hAnsi="宋体" w:cs="宋体" w:hint="eastAsia"/>
          <w:color w:val="000000"/>
          <w:sz w:val="15"/>
          <w:szCs w:val="15"/>
        </w:rPr>
        <w:t xml:space="preserve"> ，甘肃  兰州730020）</w:t>
      </w:r>
    </w:p>
    <w:p w14:paraId="5C200C57" w14:textId="77777777" w:rsidR="001661FF" w:rsidRDefault="001661FF">
      <w:pPr>
        <w:jc w:val="center"/>
        <w:rPr>
          <w:rFonts w:ascii="宋体" w:eastAsia="宋体" w:hAnsi="宋体"/>
          <w:szCs w:val="21"/>
        </w:rPr>
      </w:pPr>
    </w:p>
    <w:p w14:paraId="54865A1E" w14:textId="77777777" w:rsidR="001661FF" w:rsidRDefault="0019779E">
      <w:pPr>
        <w:spacing w:line="260" w:lineRule="atLeast"/>
        <w:ind w:firstLineChars="200" w:firstLine="422"/>
        <w:rPr>
          <w:rFonts w:ascii="楷体" w:eastAsia="楷体" w:hAnsi="楷体"/>
          <w:szCs w:val="21"/>
        </w:rPr>
      </w:pPr>
      <w:r>
        <w:rPr>
          <w:rFonts w:ascii="楷体" w:eastAsia="楷体" w:hAnsi="楷体" w:hint="eastAsia"/>
          <w:b/>
          <w:bCs/>
          <w:szCs w:val="21"/>
        </w:rPr>
        <w:t>摘要：</w:t>
      </w:r>
      <w:del w:id="4" w:author="lenovo" w:date="2020-03-12T14:05:00Z">
        <w:r>
          <w:rPr>
            <w:rFonts w:ascii="楷体" w:eastAsia="楷体" w:hAnsi="楷体" w:hint="eastAsia"/>
            <w:szCs w:val="21"/>
          </w:rPr>
          <w:delText>采用</w:delText>
        </w:r>
      </w:del>
      <w:r>
        <w:rPr>
          <w:rFonts w:ascii="楷体" w:eastAsia="楷体" w:hAnsi="楷体" w:hint="eastAsia"/>
          <w:szCs w:val="21"/>
        </w:rPr>
        <w:t>田间调查</w:t>
      </w:r>
      <w:ins w:id="5" w:author="lenovo" w:date="2020-03-12T14:06:00Z">
        <w:r>
          <w:rPr>
            <w:rFonts w:ascii="楷体" w:eastAsia="楷体" w:hAnsi="楷体" w:hint="eastAsia"/>
            <w:szCs w:val="21"/>
          </w:rPr>
          <w:t>栽培</w:t>
        </w:r>
      </w:ins>
      <w:r>
        <w:rPr>
          <w:rFonts w:ascii="楷体" w:eastAsia="楷体" w:hAnsi="楷体" w:hint="eastAsia"/>
          <w:szCs w:val="21"/>
        </w:rPr>
        <w:t>款冬</w:t>
      </w:r>
      <w:r>
        <w:rPr>
          <w:rFonts w:ascii="楷体" w:eastAsia="楷体" w:hAnsi="楷体"/>
          <w:szCs w:val="21"/>
        </w:rPr>
        <w:t>(</w:t>
      </w:r>
      <w:proofErr w:type="spellStart"/>
      <w:r>
        <w:rPr>
          <w:rFonts w:ascii="楷体" w:eastAsia="楷体" w:hAnsi="楷体"/>
          <w:i/>
          <w:iCs/>
          <w:szCs w:val="21"/>
        </w:rPr>
        <w:t>Tussilago</w:t>
      </w:r>
      <w:proofErr w:type="spellEnd"/>
      <w:r>
        <w:rPr>
          <w:rFonts w:ascii="楷体" w:eastAsia="楷体" w:hAnsi="楷体"/>
          <w:i/>
          <w:iCs/>
          <w:szCs w:val="21"/>
        </w:rPr>
        <w:t xml:space="preserve"> </w:t>
      </w:r>
      <w:proofErr w:type="spellStart"/>
      <w:r>
        <w:rPr>
          <w:rFonts w:ascii="楷体" w:eastAsia="楷体" w:hAnsi="楷体"/>
          <w:i/>
          <w:iCs/>
          <w:szCs w:val="21"/>
        </w:rPr>
        <w:t>farfara</w:t>
      </w:r>
      <w:proofErr w:type="spellEnd"/>
      <w:r>
        <w:rPr>
          <w:rFonts w:ascii="楷体" w:eastAsia="楷体" w:hAnsi="楷体"/>
          <w:i/>
          <w:iCs/>
          <w:szCs w:val="21"/>
        </w:rPr>
        <w:t xml:space="preserve"> </w:t>
      </w:r>
      <w:r>
        <w:rPr>
          <w:rFonts w:ascii="楷体" w:eastAsia="楷体" w:hAnsi="楷体"/>
          <w:szCs w:val="21"/>
        </w:rPr>
        <w:t>L.)</w:t>
      </w:r>
      <w:del w:id="6" w:author="lenovo" w:date="2020-03-12T14:10:00Z">
        <w:r>
          <w:rPr>
            <w:rFonts w:ascii="楷体" w:eastAsia="楷体" w:hAnsi="楷体" w:hint="eastAsia"/>
            <w:szCs w:val="21"/>
          </w:rPr>
          <w:delText>在</w:delText>
        </w:r>
      </w:del>
      <w:ins w:id="7" w:author="lenovo" w:date="2020-03-12T14:10:00Z">
        <w:r>
          <w:rPr>
            <w:rFonts w:ascii="楷体" w:eastAsia="楷体" w:hAnsi="楷体" w:hint="eastAsia"/>
            <w:szCs w:val="21"/>
          </w:rPr>
          <w:t>各</w:t>
        </w:r>
      </w:ins>
      <w:del w:id="8" w:author="lenovo" w:date="2020-03-12T14:06:00Z">
        <w:r>
          <w:rPr>
            <w:rFonts w:ascii="楷体" w:eastAsia="楷体" w:hAnsi="楷体" w:hint="eastAsia"/>
            <w:szCs w:val="21"/>
          </w:rPr>
          <w:delText>不同</w:delText>
        </w:r>
      </w:del>
      <w:r>
        <w:rPr>
          <w:rFonts w:ascii="楷体" w:eastAsia="楷体" w:hAnsi="楷体" w:hint="eastAsia"/>
          <w:szCs w:val="21"/>
        </w:rPr>
        <w:t>生长发育阶段主</w:t>
      </w:r>
      <w:r>
        <w:rPr>
          <w:rFonts w:ascii="楷体" w:eastAsia="楷体" w:hAnsi="楷体"/>
          <w:szCs w:val="21"/>
        </w:rPr>
        <w:t>要</w:t>
      </w:r>
      <w:ins w:id="9" w:author="lenovo" w:date="2020-03-12T14:10:00Z">
        <w:r>
          <w:rPr>
            <w:rFonts w:ascii="楷体" w:eastAsia="楷体" w:hAnsi="楷体" w:hint="eastAsia"/>
            <w:szCs w:val="21"/>
          </w:rPr>
          <w:t>形态</w:t>
        </w:r>
      </w:ins>
      <w:r>
        <w:rPr>
          <w:rFonts w:ascii="楷体" w:eastAsia="楷体" w:hAnsi="楷体"/>
          <w:szCs w:val="21"/>
        </w:rPr>
        <w:t>特征</w:t>
      </w:r>
      <w:del w:id="10" w:author="lenovo" w:date="2020-03-12T14:10:00Z">
        <w:r>
          <w:rPr>
            <w:rFonts w:ascii="楷体" w:eastAsia="楷体" w:hAnsi="楷体" w:hint="eastAsia"/>
            <w:szCs w:val="21"/>
          </w:rPr>
          <w:delText>和</w:delText>
        </w:r>
      </w:del>
      <w:ins w:id="11" w:author="lenovo" w:date="2020-03-12T14:10:00Z">
        <w:r>
          <w:rPr>
            <w:rFonts w:ascii="楷体" w:eastAsia="楷体" w:hAnsi="楷体" w:hint="eastAsia"/>
            <w:szCs w:val="21"/>
          </w:rPr>
          <w:t>，并</w:t>
        </w:r>
      </w:ins>
      <w:r>
        <w:rPr>
          <w:rFonts w:ascii="楷体" w:eastAsia="楷体" w:hAnsi="楷体" w:hint="eastAsia"/>
          <w:szCs w:val="21"/>
        </w:rPr>
        <w:t>制作石蜡切片显微镜下观察</w:t>
      </w:r>
      <w:del w:id="12" w:author="lenovo" w:date="2020-03-12T14:07:00Z">
        <w:r>
          <w:rPr>
            <w:rFonts w:ascii="楷体" w:eastAsia="楷体" w:hAnsi="楷体" w:hint="eastAsia"/>
            <w:szCs w:val="21"/>
          </w:rPr>
          <w:delText>花</w:delText>
        </w:r>
      </w:del>
      <w:ins w:id="13" w:author="lenovo" w:date="2020-03-12T14:07:00Z">
        <w:r>
          <w:rPr>
            <w:rFonts w:ascii="楷体" w:eastAsia="楷体" w:hAnsi="楷体" w:hint="eastAsia"/>
            <w:szCs w:val="21"/>
          </w:rPr>
          <w:t>花序</w:t>
        </w:r>
      </w:ins>
      <w:r>
        <w:rPr>
          <w:rFonts w:ascii="楷体" w:eastAsia="楷体" w:hAnsi="楷体" w:hint="eastAsia"/>
          <w:szCs w:val="21"/>
        </w:rPr>
        <w:t>芽分化</w:t>
      </w:r>
      <w:del w:id="14" w:author="lenovo" w:date="2020-03-12T14:07:00Z">
        <w:r>
          <w:rPr>
            <w:rFonts w:ascii="楷体" w:eastAsia="楷体" w:hAnsi="楷体" w:hint="eastAsia"/>
            <w:szCs w:val="21"/>
          </w:rPr>
          <w:delText>各阶段的解剖结构</w:delText>
        </w:r>
      </w:del>
      <w:ins w:id="15" w:author="lenovo" w:date="2020-03-12T14:07:00Z">
        <w:r>
          <w:rPr>
            <w:rFonts w:ascii="楷体" w:eastAsia="楷体" w:hAnsi="楷体" w:hint="eastAsia"/>
            <w:szCs w:val="21"/>
          </w:rPr>
          <w:t>进程</w:t>
        </w:r>
      </w:ins>
      <w:r>
        <w:rPr>
          <w:rFonts w:ascii="楷体" w:eastAsia="楷体" w:hAnsi="楷体" w:hint="eastAsia"/>
          <w:szCs w:val="21"/>
        </w:rPr>
        <w:t>，</w:t>
      </w:r>
      <w:r>
        <w:rPr>
          <w:rFonts w:ascii="楷体" w:eastAsia="楷体" w:hAnsi="楷体"/>
          <w:szCs w:val="21"/>
        </w:rPr>
        <w:t>结果表明:</w:t>
      </w:r>
      <w:ins w:id="16" w:author="lenovo" w:date="2020-03-12T14:12:00Z">
        <w:r>
          <w:rPr>
            <w:rFonts w:ascii="楷体" w:eastAsia="楷体" w:hAnsi="楷体" w:hint="eastAsia"/>
            <w:szCs w:val="21"/>
          </w:rPr>
          <w:t>款冬花芽分化具有分期分批相对集中的特点</w:t>
        </w:r>
      </w:ins>
      <w:ins w:id="17" w:author="lenovo" w:date="2020-03-12T14:13:00Z">
        <w:r>
          <w:rPr>
            <w:rFonts w:ascii="楷体" w:eastAsia="楷体" w:hAnsi="楷体" w:hint="eastAsia"/>
            <w:szCs w:val="21"/>
          </w:rPr>
          <w:t>，分化持续时间1</w:t>
        </w:r>
        <w:r>
          <w:rPr>
            <w:rFonts w:ascii="楷体" w:eastAsia="楷体" w:hAnsi="楷体"/>
            <w:szCs w:val="21"/>
          </w:rPr>
          <w:t>20</w:t>
        </w:r>
        <w:r>
          <w:rPr>
            <w:rFonts w:ascii="楷体" w:eastAsia="楷体" w:hAnsi="楷体" w:hint="eastAsia"/>
            <w:szCs w:val="21"/>
          </w:rPr>
          <w:t>天左右</w:t>
        </w:r>
      </w:ins>
      <w:ins w:id="18" w:author="lenovo" w:date="2020-03-12T14:12:00Z">
        <w:r>
          <w:rPr>
            <w:rFonts w:ascii="楷体" w:eastAsia="楷体" w:hAnsi="楷体" w:hint="eastAsia"/>
            <w:szCs w:val="21"/>
          </w:rPr>
          <w:t>。</w:t>
        </w:r>
      </w:ins>
      <w:r>
        <w:rPr>
          <w:rFonts w:ascii="楷体" w:eastAsia="楷体" w:hAnsi="楷体"/>
          <w:szCs w:val="21"/>
        </w:rPr>
        <w:t>在</w:t>
      </w:r>
      <w:r>
        <w:rPr>
          <w:rFonts w:ascii="楷体" w:eastAsia="楷体" w:hAnsi="楷体" w:hint="eastAsia"/>
          <w:szCs w:val="21"/>
        </w:rPr>
        <w:t>甘肃定西</w:t>
      </w:r>
      <w:ins w:id="19" w:author="lenovo" w:date="2020-03-12T14:12:00Z">
        <w:r>
          <w:rPr>
            <w:rFonts w:ascii="楷体" w:eastAsia="楷体" w:hAnsi="楷体" w:hint="eastAsia"/>
            <w:szCs w:val="21"/>
          </w:rPr>
          <w:t>，</w:t>
        </w:r>
      </w:ins>
      <w:del w:id="20" w:author="lenovo" w:date="2020-03-12T14:08:00Z">
        <w:r>
          <w:rPr>
            <w:rFonts w:ascii="楷体" w:eastAsia="楷体" w:hAnsi="楷体"/>
            <w:szCs w:val="21"/>
          </w:rPr>
          <w:delText>7月</w:delText>
        </w:r>
        <w:r>
          <w:rPr>
            <w:rFonts w:ascii="楷体" w:eastAsia="楷体" w:hAnsi="楷体" w:hint="eastAsia"/>
            <w:szCs w:val="21"/>
          </w:rPr>
          <w:delText>中</w:delText>
        </w:r>
        <w:r>
          <w:rPr>
            <w:rFonts w:ascii="楷体" w:eastAsia="楷体" w:hAnsi="楷体"/>
            <w:szCs w:val="21"/>
          </w:rPr>
          <w:delText>旬</w:delText>
        </w:r>
        <w:r>
          <w:rPr>
            <w:rFonts w:ascii="楷体" w:eastAsia="楷体" w:hAnsi="楷体" w:hint="eastAsia"/>
            <w:szCs w:val="21"/>
          </w:rPr>
          <w:delText>开始</w:delText>
        </w:r>
        <w:r>
          <w:rPr>
            <w:rFonts w:ascii="楷体" w:eastAsia="楷体" w:hAnsi="楷体"/>
            <w:szCs w:val="21"/>
          </w:rPr>
          <w:delText>，</w:delText>
        </w:r>
      </w:del>
      <w:r>
        <w:rPr>
          <w:rFonts w:ascii="楷体" w:eastAsia="楷体" w:hAnsi="楷体"/>
          <w:szCs w:val="21"/>
        </w:rPr>
        <w:t>款冬</w:t>
      </w:r>
      <w:ins w:id="21" w:author="lenovo" w:date="2020-03-12T14:09:00Z">
        <w:r>
          <w:rPr>
            <w:rFonts w:ascii="楷体" w:eastAsia="楷体" w:hAnsi="楷体" w:hint="eastAsia"/>
            <w:szCs w:val="21"/>
          </w:rPr>
          <w:t>于</w:t>
        </w:r>
      </w:ins>
      <w:ins w:id="22" w:author="lenovo" w:date="2020-03-12T14:08:00Z">
        <w:r>
          <w:rPr>
            <w:rFonts w:ascii="楷体" w:eastAsia="楷体" w:hAnsi="楷体"/>
            <w:szCs w:val="21"/>
          </w:rPr>
          <w:t>7月</w:t>
        </w:r>
        <w:r>
          <w:rPr>
            <w:rFonts w:ascii="楷体" w:eastAsia="楷体" w:hAnsi="楷体" w:hint="eastAsia"/>
            <w:szCs w:val="21"/>
          </w:rPr>
          <w:t>中</w:t>
        </w:r>
        <w:r>
          <w:rPr>
            <w:rFonts w:ascii="楷体" w:eastAsia="楷体" w:hAnsi="楷体"/>
            <w:szCs w:val="21"/>
          </w:rPr>
          <w:t>旬</w:t>
        </w:r>
        <w:r>
          <w:rPr>
            <w:rFonts w:ascii="楷体" w:eastAsia="楷体" w:hAnsi="楷体" w:hint="eastAsia"/>
            <w:szCs w:val="21"/>
          </w:rPr>
          <w:t>开始</w:t>
        </w:r>
      </w:ins>
      <w:del w:id="23" w:author="lenovo" w:date="2020-03-12T14:09:00Z">
        <w:r>
          <w:rPr>
            <w:rFonts w:ascii="楷体" w:eastAsia="楷体" w:hAnsi="楷体"/>
            <w:szCs w:val="21"/>
          </w:rPr>
          <w:delText>的</w:delText>
        </w:r>
      </w:del>
      <w:r>
        <w:rPr>
          <w:rFonts w:ascii="楷体" w:eastAsia="楷体" w:hAnsi="楷体"/>
          <w:szCs w:val="21"/>
        </w:rPr>
        <w:t>营养生长</w:t>
      </w:r>
      <w:del w:id="24" w:author="lenovo" w:date="2020-03-12T14:09:00Z">
        <w:r>
          <w:rPr>
            <w:rFonts w:ascii="楷体" w:eastAsia="楷体" w:hAnsi="楷体" w:hint="eastAsia"/>
            <w:szCs w:val="21"/>
          </w:rPr>
          <w:delText>相继</w:delText>
        </w:r>
      </w:del>
      <w:r>
        <w:rPr>
          <w:rFonts w:ascii="楷体" w:eastAsia="楷体" w:hAnsi="楷体" w:hint="eastAsia"/>
          <w:szCs w:val="21"/>
        </w:rPr>
        <w:t>进入</w:t>
      </w:r>
      <w:del w:id="25" w:author="lenovo" w:date="2020-03-12T14:09:00Z">
        <w:r>
          <w:rPr>
            <w:rFonts w:ascii="楷体" w:eastAsia="楷体" w:hAnsi="楷体" w:hint="eastAsia"/>
            <w:szCs w:val="21"/>
          </w:rPr>
          <w:delText>旺盛期（</w:delText>
        </w:r>
      </w:del>
      <w:r>
        <w:rPr>
          <w:rFonts w:ascii="楷体" w:eastAsia="楷体" w:hAnsi="楷体" w:hint="eastAsia"/>
          <w:szCs w:val="21"/>
        </w:rPr>
        <w:t>盛叶期</w:t>
      </w:r>
      <w:del w:id="26" w:author="lenovo" w:date="2020-03-12T14:09:00Z">
        <w:r>
          <w:rPr>
            <w:rFonts w:ascii="楷体" w:eastAsia="楷体" w:hAnsi="楷体" w:hint="eastAsia"/>
            <w:szCs w:val="21"/>
          </w:rPr>
          <w:delText>）</w:delText>
        </w:r>
      </w:del>
      <w:r>
        <w:rPr>
          <w:rFonts w:ascii="楷体" w:eastAsia="楷体" w:hAnsi="楷体"/>
          <w:szCs w:val="21"/>
        </w:rPr>
        <w:t>，</w:t>
      </w:r>
      <w:r>
        <w:rPr>
          <w:rFonts w:ascii="楷体" w:eastAsia="楷体" w:hAnsi="楷体" w:hint="eastAsia"/>
          <w:szCs w:val="21"/>
        </w:rPr>
        <w:t>7月下旬开始</w:t>
      </w:r>
      <w:del w:id="27" w:author="lenovo" w:date="2020-03-12T14:11:00Z">
        <w:r>
          <w:rPr>
            <w:rFonts w:ascii="楷体" w:eastAsia="楷体" w:hAnsi="楷体" w:hint="eastAsia"/>
            <w:szCs w:val="21"/>
          </w:rPr>
          <w:delText>出现少量</w:delText>
        </w:r>
      </w:del>
      <w:r>
        <w:rPr>
          <w:rFonts w:ascii="楷体" w:eastAsia="楷体" w:hAnsi="楷体" w:hint="eastAsia"/>
          <w:szCs w:val="21"/>
        </w:rPr>
        <w:t>花芽</w:t>
      </w:r>
      <w:ins w:id="28" w:author="lenovo" w:date="2020-03-12T14:11:00Z">
        <w:r>
          <w:rPr>
            <w:rFonts w:ascii="楷体" w:eastAsia="楷体" w:hAnsi="楷体" w:hint="eastAsia"/>
            <w:szCs w:val="21"/>
          </w:rPr>
          <w:t>进入</w:t>
        </w:r>
      </w:ins>
      <w:r>
        <w:rPr>
          <w:rFonts w:ascii="楷体" w:eastAsia="楷体" w:hAnsi="楷体" w:hint="eastAsia"/>
          <w:szCs w:val="21"/>
        </w:rPr>
        <w:t>形态分化</w:t>
      </w:r>
      <w:ins w:id="29" w:author="lenovo" w:date="2020-03-12T14:11:00Z">
        <w:r>
          <w:rPr>
            <w:rFonts w:ascii="楷体" w:eastAsia="楷体" w:hAnsi="楷体" w:hint="eastAsia"/>
            <w:szCs w:val="21"/>
          </w:rPr>
          <w:t>期</w:t>
        </w:r>
      </w:ins>
      <w:r>
        <w:rPr>
          <w:rFonts w:ascii="楷体" w:eastAsia="楷体" w:hAnsi="楷体"/>
          <w:szCs w:val="21"/>
        </w:rPr>
        <w:t>，</w:t>
      </w:r>
      <w:r>
        <w:rPr>
          <w:rFonts w:ascii="楷体" w:eastAsia="楷体" w:hAnsi="楷体" w:hint="eastAsia"/>
          <w:szCs w:val="21"/>
        </w:rPr>
        <w:t>8月中旬至9月中旬是花芽分化相对集中的时期，10月上旬至1</w:t>
      </w:r>
      <w:r>
        <w:rPr>
          <w:rFonts w:ascii="楷体" w:eastAsia="楷体" w:hAnsi="楷体"/>
          <w:szCs w:val="21"/>
        </w:rPr>
        <w:t>1</w:t>
      </w:r>
      <w:r>
        <w:rPr>
          <w:rFonts w:ascii="楷体" w:eastAsia="楷体" w:hAnsi="楷体" w:hint="eastAsia"/>
          <w:szCs w:val="21"/>
        </w:rPr>
        <w:t>月中旬花蕾增大迅速</w:t>
      </w:r>
      <w:del w:id="30" w:author="lenovo" w:date="2020-03-12T14:13:00Z">
        <w:r>
          <w:rPr>
            <w:rFonts w:ascii="楷体" w:eastAsia="楷体" w:hAnsi="楷体" w:hint="eastAsia"/>
            <w:szCs w:val="21"/>
          </w:rPr>
          <w:delText>，分化持续时间1</w:delText>
        </w:r>
        <w:r>
          <w:rPr>
            <w:rFonts w:ascii="楷体" w:eastAsia="楷体" w:hAnsi="楷体"/>
            <w:szCs w:val="21"/>
          </w:rPr>
          <w:delText>20</w:delText>
        </w:r>
        <w:r>
          <w:rPr>
            <w:rFonts w:ascii="楷体" w:eastAsia="楷体" w:hAnsi="楷体" w:hint="eastAsia"/>
            <w:szCs w:val="21"/>
          </w:rPr>
          <w:delText>天左右</w:delText>
        </w:r>
      </w:del>
      <w:r>
        <w:rPr>
          <w:rFonts w:ascii="楷体" w:eastAsia="楷体" w:hAnsi="楷体" w:hint="eastAsia"/>
          <w:szCs w:val="21"/>
        </w:rPr>
        <w:t>。</w:t>
      </w:r>
      <w:ins w:id="31" w:author="lenovo" w:date="2020-03-12T14:13:00Z">
        <w:r>
          <w:rPr>
            <w:rFonts w:ascii="楷体" w:eastAsia="楷体" w:hAnsi="楷体" w:hint="eastAsia"/>
            <w:szCs w:val="21"/>
          </w:rPr>
          <w:t>栽培中</w:t>
        </w:r>
      </w:ins>
      <w:del w:id="32" w:author="lenovo" w:date="2020-03-12T14:12:00Z">
        <w:r>
          <w:rPr>
            <w:rFonts w:ascii="楷体" w:eastAsia="楷体" w:hAnsi="楷体" w:hint="eastAsia"/>
            <w:szCs w:val="21"/>
          </w:rPr>
          <w:delText>款冬花芽分化具有分期分批相对集中的特点。</w:delText>
        </w:r>
      </w:del>
      <w:r>
        <w:rPr>
          <w:rFonts w:ascii="楷体" w:eastAsia="楷体" w:hAnsi="楷体" w:hint="eastAsia"/>
          <w:szCs w:val="21"/>
        </w:rPr>
        <w:t>应在盛叶期加强肥水管理</w:t>
      </w:r>
      <w:del w:id="33" w:author="lenovo" w:date="2020-03-12T14:14:00Z">
        <w:r>
          <w:rPr>
            <w:rFonts w:ascii="楷体" w:eastAsia="楷体" w:hAnsi="楷体" w:hint="eastAsia"/>
            <w:szCs w:val="21"/>
          </w:rPr>
          <w:delText>的调控</w:delText>
        </w:r>
      </w:del>
      <w:r>
        <w:rPr>
          <w:rFonts w:ascii="楷体" w:eastAsia="楷体" w:hAnsi="楷体" w:hint="eastAsia"/>
          <w:szCs w:val="21"/>
        </w:rPr>
        <w:t>，</w:t>
      </w:r>
      <w:ins w:id="34" w:author="lenovo" w:date="2020-03-12T14:14:00Z">
        <w:r>
          <w:rPr>
            <w:rFonts w:ascii="楷体" w:eastAsia="楷体" w:hAnsi="楷体" w:hint="eastAsia"/>
            <w:szCs w:val="21"/>
          </w:rPr>
          <w:t>通过调控花芽分化的数量和质量，提高款冬花</w:t>
        </w:r>
      </w:ins>
      <w:ins w:id="35" w:author="lenovo" w:date="2020-03-12T14:15:00Z">
        <w:r>
          <w:rPr>
            <w:rFonts w:ascii="楷体" w:eastAsia="楷体" w:hAnsi="楷体" w:hint="eastAsia"/>
            <w:szCs w:val="21"/>
          </w:rPr>
          <w:t>产量和品质</w:t>
        </w:r>
      </w:ins>
      <w:del w:id="36" w:author="lenovo" w:date="2020-03-12T14:15:00Z">
        <w:r>
          <w:rPr>
            <w:rFonts w:ascii="楷体" w:eastAsia="楷体" w:hAnsi="楷体" w:hint="eastAsia"/>
            <w:szCs w:val="21"/>
          </w:rPr>
          <w:delText>增加花芽数量和提高花芽分的质量</w:delText>
        </w:r>
      </w:del>
      <w:r>
        <w:rPr>
          <w:rFonts w:ascii="楷体" w:eastAsia="楷体" w:hAnsi="楷体" w:hint="eastAsia"/>
          <w:szCs w:val="21"/>
        </w:rPr>
        <w:t>。</w:t>
      </w:r>
    </w:p>
    <w:p w14:paraId="413C1C0C" w14:textId="77777777" w:rsidR="001661FF" w:rsidRDefault="0019779E">
      <w:pPr>
        <w:spacing w:line="260" w:lineRule="atLeast"/>
        <w:rPr>
          <w:rFonts w:ascii="楷体" w:eastAsia="楷体" w:hAnsi="楷体"/>
          <w:szCs w:val="21"/>
        </w:rPr>
      </w:pPr>
      <w:r>
        <w:rPr>
          <w:rFonts w:ascii="楷体" w:eastAsia="楷体" w:hAnsi="楷体"/>
          <w:szCs w:val="21"/>
        </w:rPr>
        <w:t xml:space="preserve">  </w:t>
      </w:r>
      <w:r>
        <w:rPr>
          <w:rFonts w:ascii="楷体" w:eastAsia="楷体" w:hAnsi="楷体"/>
          <w:b/>
          <w:bCs/>
          <w:szCs w:val="21"/>
        </w:rPr>
        <w:t xml:space="preserve"> 关键词：</w:t>
      </w:r>
      <w:r>
        <w:rPr>
          <w:rFonts w:ascii="楷体" w:eastAsia="楷体" w:hAnsi="楷体"/>
          <w:szCs w:val="21"/>
        </w:rPr>
        <w:t>款冬</w:t>
      </w:r>
      <w:r>
        <w:rPr>
          <w:rFonts w:ascii="楷体" w:eastAsia="楷体" w:hAnsi="楷体" w:hint="eastAsia"/>
          <w:szCs w:val="21"/>
        </w:rPr>
        <w:t>；形态特征；生育特性；</w:t>
      </w:r>
      <w:r>
        <w:rPr>
          <w:rFonts w:ascii="楷体" w:eastAsia="楷体" w:hAnsi="楷体"/>
          <w:szCs w:val="21"/>
        </w:rPr>
        <w:t xml:space="preserve"> </w:t>
      </w:r>
      <w:r>
        <w:rPr>
          <w:rFonts w:ascii="楷体" w:eastAsia="楷体" w:hAnsi="楷体" w:hint="eastAsia"/>
          <w:szCs w:val="21"/>
        </w:rPr>
        <w:t>花芽分化；时期</w:t>
      </w:r>
    </w:p>
    <w:p w14:paraId="3A0CC875" w14:textId="77777777" w:rsidR="001661FF" w:rsidRDefault="001661FF">
      <w:pPr>
        <w:spacing w:line="260" w:lineRule="atLeast"/>
        <w:rPr>
          <w:rFonts w:ascii="楷体" w:eastAsia="楷体" w:hAnsi="楷体"/>
          <w:szCs w:val="21"/>
        </w:rPr>
      </w:pPr>
    </w:p>
    <w:p w14:paraId="17731104" w14:textId="77777777"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款冬</w:t>
      </w:r>
      <w:del w:id="37" w:author="lenovo" w:date="2020-03-12T14:33:00Z">
        <w:r>
          <w:rPr>
            <w:rFonts w:ascii="宋体" w:eastAsia="宋体" w:hAnsi="宋体" w:hint="eastAsia"/>
            <w:szCs w:val="21"/>
          </w:rPr>
          <w:delText>花</w:delText>
        </w:r>
      </w:del>
      <w:r>
        <w:rPr>
          <w:rFonts w:ascii="宋体" w:eastAsia="宋体" w:hAnsi="宋体"/>
          <w:szCs w:val="21"/>
        </w:rPr>
        <w:t>(</w:t>
      </w:r>
      <w:proofErr w:type="spellStart"/>
      <w:r>
        <w:rPr>
          <w:rFonts w:ascii="宋体" w:eastAsia="宋体" w:hAnsi="宋体"/>
          <w:i/>
          <w:iCs/>
          <w:szCs w:val="21"/>
        </w:rPr>
        <w:t>Tussilago</w:t>
      </w:r>
      <w:proofErr w:type="spellEnd"/>
      <w:r>
        <w:rPr>
          <w:rFonts w:ascii="宋体" w:eastAsia="宋体" w:hAnsi="宋体"/>
          <w:i/>
          <w:iCs/>
          <w:szCs w:val="21"/>
        </w:rPr>
        <w:t xml:space="preserve"> </w:t>
      </w:r>
      <w:proofErr w:type="spellStart"/>
      <w:r>
        <w:rPr>
          <w:rFonts w:ascii="宋体" w:eastAsia="宋体" w:hAnsi="宋体"/>
          <w:i/>
          <w:iCs/>
          <w:szCs w:val="21"/>
        </w:rPr>
        <w:t>farfara</w:t>
      </w:r>
      <w:proofErr w:type="spellEnd"/>
      <w:r>
        <w:rPr>
          <w:rFonts w:ascii="宋体" w:eastAsia="宋体" w:hAnsi="宋体"/>
          <w:szCs w:val="21"/>
        </w:rPr>
        <w:t xml:space="preserve"> L.)</w:t>
      </w:r>
      <w:r>
        <w:rPr>
          <w:rFonts w:ascii="宋体" w:eastAsia="宋体" w:hAnsi="宋体" w:hint="eastAsia"/>
          <w:szCs w:val="21"/>
        </w:rPr>
        <w:t>为菊科款冬属植物，又名</w:t>
      </w:r>
      <w:ins w:id="38" w:author="lenovo" w:date="2020-03-12T14:34:00Z">
        <w:r>
          <w:rPr>
            <w:rFonts w:ascii="宋体" w:eastAsia="宋体" w:hAnsi="宋体" w:hint="eastAsia"/>
            <w:szCs w:val="21"/>
          </w:rPr>
          <w:t>款冬花、</w:t>
        </w:r>
      </w:ins>
      <w:r>
        <w:rPr>
          <w:rFonts w:ascii="宋体" w:eastAsia="宋体" w:hAnsi="宋体" w:hint="eastAsia"/>
          <w:szCs w:val="21"/>
        </w:rPr>
        <w:t>灯花、看灯花、冬花</w:t>
      </w:r>
      <w:del w:id="39" w:author="lenovo" w:date="2020-03-12T14:15:00Z">
        <w:r>
          <w:rPr>
            <w:rFonts w:ascii="宋体" w:eastAsia="宋体" w:hAnsi="宋体" w:hint="eastAsia"/>
            <w:szCs w:val="21"/>
          </w:rPr>
          <w:delText>，</w:delText>
        </w:r>
      </w:del>
      <w:ins w:id="40" w:author="lenovo" w:date="2020-03-12T14:15:00Z">
        <w:r>
          <w:rPr>
            <w:rFonts w:ascii="宋体" w:eastAsia="宋体" w:hAnsi="宋体" w:hint="eastAsia"/>
            <w:szCs w:val="21"/>
          </w:rPr>
          <w:t>、</w:t>
        </w:r>
      </w:ins>
      <w:r>
        <w:rPr>
          <w:rFonts w:ascii="宋体" w:eastAsia="宋体" w:hAnsi="宋体" w:hint="eastAsia"/>
          <w:szCs w:val="21"/>
        </w:rPr>
        <w:t>九九花等，为多年生草本。款冬以干燥花</w:t>
      </w:r>
      <w:r>
        <w:rPr>
          <w:rFonts w:ascii="宋体" w:eastAsia="宋体" w:hAnsi="宋体"/>
          <w:szCs w:val="21"/>
        </w:rPr>
        <w:t>蕾入药</w:t>
      </w:r>
      <w:r>
        <w:rPr>
          <w:rFonts w:ascii="宋体" w:eastAsia="宋体" w:hAnsi="宋体" w:hint="eastAsia"/>
          <w:szCs w:val="21"/>
        </w:rPr>
        <w:t>，</w:t>
      </w:r>
      <w:r>
        <w:rPr>
          <w:rFonts w:ascii="宋体" w:eastAsia="宋体" w:hAnsi="宋体"/>
          <w:szCs w:val="21"/>
        </w:rPr>
        <w:t>有润肺、化痰、止咳</w:t>
      </w:r>
      <w:r>
        <w:rPr>
          <w:rFonts w:ascii="宋体" w:eastAsia="宋体" w:hAnsi="宋体" w:hint="eastAsia"/>
          <w:szCs w:val="21"/>
        </w:rPr>
        <w:t>等</w:t>
      </w:r>
      <w:r>
        <w:rPr>
          <w:rFonts w:ascii="宋体" w:eastAsia="宋体" w:hAnsi="宋体"/>
          <w:szCs w:val="21"/>
        </w:rPr>
        <w:t>功能，亦可作为观赏花卉，为早春季节的主要观花品种之一</w:t>
      </w:r>
      <w:bookmarkStart w:id="41" w:name="_Hlk15136670"/>
      <w:r>
        <w:rPr>
          <w:rFonts w:ascii="宋体" w:eastAsia="宋体" w:hAnsi="宋体" w:hint="eastAsia"/>
          <w:szCs w:val="21"/>
          <w:vertAlign w:val="superscript"/>
        </w:rPr>
        <w:t>［</w:t>
      </w:r>
      <w:r>
        <w:rPr>
          <w:rFonts w:ascii="宋体" w:eastAsia="宋体" w:hAnsi="宋体"/>
          <w:szCs w:val="21"/>
          <w:vertAlign w:val="superscript"/>
        </w:rPr>
        <w:t>1］</w:t>
      </w:r>
      <w:bookmarkEnd w:id="41"/>
      <w:r>
        <w:rPr>
          <w:rFonts w:ascii="宋体" w:eastAsia="宋体" w:hAnsi="宋体"/>
          <w:szCs w:val="21"/>
        </w:rPr>
        <w:t>。</w:t>
      </w:r>
    </w:p>
    <w:p w14:paraId="34607822" w14:textId="77777777"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近年来，甘肃省款冬</w:t>
      </w:r>
      <w:del w:id="42" w:author="lenovo" w:date="2020-03-12T14:34:00Z">
        <w:r>
          <w:rPr>
            <w:rFonts w:ascii="宋体" w:eastAsia="宋体" w:hAnsi="宋体" w:hint="eastAsia"/>
            <w:szCs w:val="21"/>
          </w:rPr>
          <w:delText>花</w:delText>
        </w:r>
      </w:del>
      <w:r>
        <w:rPr>
          <w:rFonts w:ascii="宋体" w:eastAsia="宋体" w:hAnsi="宋体" w:hint="eastAsia"/>
          <w:szCs w:val="21"/>
        </w:rPr>
        <w:t>种植业发展迅速，定西、天水、平凉、临夏等地均有种植，发展成为十大陇药产业之一，具有良好的经济效益。</w:t>
      </w:r>
      <w:r>
        <w:rPr>
          <w:rFonts w:ascii="宋体" w:eastAsia="宋体" w:hAnsi="宋体"/>
          <w:szCs w:val="21"/>
        </w:rPr>
        <w:t>款冬</w:t>
      </w:r>
      <w:del w:id="43" w:author="lenovo" w:date="2020-03-12T14:35:00Z">
        <w:r>
          <w:rPr>
            <w:rFonts w:ascii="宋体" w:eastAsia="宋体" w:hAnsi="宋体" w:hint="eastAsia"/>
            <w:szCs w:val="21"/>
          </w:rPr>
          <w:delText>花</w:delText>
        </w:r>
      </w:del>
      <w:r>
        <w:rPr>
          <w:rFonts w:ascii="宋体" w:eastAsia="宋体" w:hAnsi="宋体"/>
          <w:szCs w:val="21"/>
        </w:rPr>
        <w:t>最具药用价值的是花蕾，花芽分化是其产量形成的生物学基础，其调控措施应是栽培中的瓶颈技术</w:t>
      </w:r>
      <w:r>
        <w:rPr>
          <w:rFonts w:ascii="宋体" w:eastAsia="宋体" w:hAnsi="宋体" w:hint="eastAsia"/>
          <w:szCs w:val="21"/>
          <w:vertAlign w:val="superscript"/>
        </w:rPr>
        <w:t>［</w:t>
      </w:r>
      <w:r>
        <w:rPr>
          <w:rFonts w:ascii="宋体" w:eastAsia="宋体" w:hAnsi="宋体"/>
          <w:szCs w:val="21"/>
          <w:vertAlign w:val="superscript"/>
        </w:rPr>
        <w:t>2］</w:t>
      </w:r>
      <w:r>
        <w:rPr>
          <w:rFonts w:ascii="宋体" w:eastAsia="宋体" w:hAnsi="宋体"/>
          <w:szCs w:val="21"/>
        </w:rPr>
        <w:t>。</w:t>
      </w:r>
      <w:r>
        <w:rPr>
          <w:rFonts w:ascii="宋体" w:eastAsia="宋体" w:hAnsi="宋体" w:hint="eastAsia"/>
          <w:szCs w:val="21"/>
        </w:rPr>
        <w:t>与其它植物不同，款冬花芽分化主要是在地下根颈部黑暗环境中进行，使得有关款冬花芽分化的研究较少，仅见崔贵梅等对花芽分化进程的报道。有关不同栽培条件下款冬花芽分化进程与植株生长发育进程时序关系，以及花芽分化调控技术系统的研究，未见报道。研究不同栽培条件下</w:t>
      </w:r>
      <w:r>
        <w:rPr>
          <w:rFonts w:ascii="宋体" w:eastAsia="宋体" w:hAnsi="宋体"/>
          <w:szCs w:val="21"/>
        </w:rPr>
        <w:t>其花芽分化</w:t>
      </w:r>
      <w:r>
        <w:rPr>
          <w:rFonts w:ascii="宋体" w:eastAsia="宋体" w:hAnsi="宋体" w:hint="eastAsia"/>
          <w:szCs w:val="21"/>
        </w:rPr>
        <w:t>规律</w:t>
      </w:r>
      <w:r>
        <w:rPr>
          <w:rFonts w:ascii="宋体" w:eastAsia="宋体" w:hAnsi="宋体"/>
          <w:szCs w:val="21"/>
        </w:rPr>
        <w:t>，对建立花芽分化调控技术体系，</w:t>
      </w:r>
      <w:r>
        <w:rPr>
          <w:rFonts w:ascii="宋体" w:eastAsia="宋体" w:hAnsi="宋体" w:hint="eastAsia"/>
          <w:szCs w:val="21"/>
        </w:rPr>
        <w:t>调控</w:t>
      </w:r>
      <w:r>
        <w:rPr>
          <w:rFonts w:ascii="宋体" w:eastAsia="宋体" w:hAnsi="宋体"/>
          <w:szCs w:val="21"/>
        </w:rPr>
        <w:t>花芽分化的数量和质量，提高花蕾产量与品质，具有重要的理论和现实意义。</w:t>
      </w:r>
      <w:r>
        <w:rPr>
          <w:rFonts w:ascii="宋体" w:eastAsia="宋体" w:hAnsi="宋体" w:hint="eastAsia"/>
          <w:szCs w:val="21"/>
        </w:rPr>
        <w:t>本文对款冬生长发育进程</w:t>
      </w:r>
      <w:ins w:id="44" w:author="lenovo" w:date="2020-03-12T14:16:00Z">
        <w:r>
          <w:rPr>
            <w:rFonts w:ascii="宋体" w:eastAsia="宋体" w:hAnsi="宋体" w:hint="eastAsia"/>
            <w:szCs w:val="21"/>
          </w:rPr>
          <w:t>和花序芽分化</w:t>
        </w:r>
      </w:ins>
      <w:ins w:id="45" w:author="lenovo" w:date="2020-03-12T14:18:00Z">
        <w:r>
          <w:rPr>
            <w:rFonts w:ascii="宋体" w:eastAsia="宋体" w:hAnsi="宋体" w:hint="eastAsia"/>
            <w:szCs w:val="21"/>
          </w:rPr>
          <w:t>时期</w:t>
        </w:r>
      </w:ins>
      <w:del w:id="46" w:author="lenovo" w:date="2020-03-12T14:16:00Z">
        <w:r>
          <w:rPr>
            <w:rFonts w:ascii="宋体" w:eastAsia="宋体" w:hAnsi="宋体" w:hint="eastAsia"/>
            <w:szCs w:val="21"/>
          </w:rPr>
          <w:delText>的</w:delText>
        </w:r>
      </w:del>
      <w:ins w:id="47" w:author="lenovo" w:date="2020-03-12T14:16:00Z">
        <w:r>
          <w:rPr>
            <w:rFonts w:ascii="宋体" w:eastAsia="宋体" w:hAnsi="宋体" w:hint="eastAsia"/>
            <w:szCs w:val="21"/>
          </w:rPr>
          <w:t>进</w:t>
        </w:r>
      </w:ins>
      <w:r>
        <w:rPr>
          <w:rFonts w:ascii="宋体" w:eastAsia="宋体" w:hAnsi="宋体" w:hint="eastAsia"/>
          <w:szCs w:val="21"/>
        </w:rPr>
        <w:t>行了田间调查</w:t>
      </w:r>
      <w:del w:id="48" w:author="lenovo" w:date="2020-03-12T14:16:00Z">
        <w:r>
          <w:rPr>
            <w:rFonts w:ascii="宋体" w:eastAsia="宋体" w:hAnsi="宋体" w:hint="eastAsia"/>
            <w:szCs w:val="21"/>
          </w:rPr>
          <w:delText>，对花芽形态分化进程进行了</w:delText>
        </w:r>
      </w:del>
      <w:ins w:id="49" w:author="lenovo" w:date="2020-03-12T14:16:00Z">
        <w:r>
          <w:rPr>
            <w:rFonts w:ascii="宋体" w:eastAsia="宋体" w:hAnsi="宋体" w:hint="eastAsia"/>
            <w:szCs w:val="21"/>
          </w:rPr>
          <w:t>和切片</w:t>
        </w:r>
      </w:ins>
      <w:r>
        <w:rPr>
          <w:rFonts w:ascii="宋体" w:eastAsia="宋体" w:hAnsi="宋体" w:hint="eastAsia"/>
          <w:szCs w:val="21"/>
        </w:rPr>
        <w:t>观察，旨在探明</w:t>
      </w:r>
      <w:r>
        <w:rPr>
          <w:rFonts w:ascii="宋体" w:eastAsia="宋体" w:hAnsi="宋体"/>
          <w:szCs w:val="21"/>
        </w:rPr>
        <w:t>款冬</w:t>
      </w:r>
      <w:r>
        <w:rPr>
          <w:rFonts w:ascii="宋体" w:eastAsia="宋体" w:hAnsi="宋体" w:hint="eastAsia"/>
          <w:szCs w:val="21"/>
        </w:rPr>
        <w:t>花芽分化进程和最佳调控时期，</w:t>
      </w:r>
      <w:r>
        <w:rPr>
          <w:rFonts w:ascii="宋体" w:eastAsia="宋体" w:hAnsi="宋体"/>
          <w:szCs w:val="21"/>
        </w:rPr>
        <w:t>为栽培者进行适时管控、提</w:t>
      </w:r>
      <w:r>
        <w:rPr>
          <w:rFonts w:ascii="宋体" w:eastAsia="宋体" w:hAnsi="宋体" w:hint="eastAsia"/>
          <w:szCs w:val="21"/>
        </w:rPr>
        <w:t>高花芽分化数量和质量提供理论依据</w:t>
      </w:r>
      <w:r>
        <w:rPr>
          <w:rFonts w:ascii="宋体" w:eastAsia="宋体" w:hAnsi="宋体"/>
          <w:szCs w:val="21"/>
        </w:rPr>
        <w:t>。</w:t>
      </w:r>
    </w:p>
    <w:p w14:paraId="73ED743C" w14:textId="77777777" w:rsidR="001661FF" w:rsidRDefault="0019779E">
      <w:pPr>
        <w:spacing w:line="260" w:lineRule="atLeast"/>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 xml:space="preserve">.材料与方法 </w:t>
      </w:r>
    </w:p>
    <w:p w14:paraId="7791115D" w14:textId="77777777" w:rsidR="001661FF" w:rsidRDefault="0019779E">
      <w:pPr>
        <w:spacing w:line="260" w:lineRule="atLeast"/>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试验地概况</w:t>
      </w:r>
    </w:p>
    <w:p w14:paraId="13540876" w14:textId="77777777"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位于甘肃中医药大学定西校区药用植物园。年日照</w:t>
      </w:r>
      <w:r>
        <w:rPr>
          <w:rFonts w:ascii="宋体" w:eastAsia="宋体" w:hAnsi="宋体"/>
          <w:szCs w:val="21"/>
        </w:rPr>
        <w:t>2155</w:t>
      </w:r>
      <w:r>
        <w:rPr>
          <w:rFonts w:ascii="宋体" w:eastAsia="宋体" w:hAnsi="宋体" w:hint="eastAsia"/>
          <w:szCs w:val="21"/>
        </w:rPr>
        <w:t>～</w:t>
      </w:r>
      <w:r>
        <w:rPr>
          <w:rFonts w:ascii="宋体" w:eastAsia="宋体" w:hAnsi="宋体"/>
          <w:szCs w:val="21"/>
        </w:rPr>
        <w:t>2450h</w:t>
      </w:r>
      <w:r>
        <w:rPr>
          <w:rFonts w:ascii="宋体" w:eastAsia="宋体" w:hAnsi="宋体" w:hint="eastAsia"/>
          <w:szCs w:val="21"/>
        </w:rPr>
        <w:t>，年均气温</w:t>
      </w:r>
      <w:r>
        <w:rPr>
          <w:rFonts w:ascii="宋体" w:eastAsia="宋体" w:hAnsi="宋体"/>
          <w:szCs w:val="21"/>
        </w:rPr>
        <w:t>5.6</w:t>
      </w:r>
      <w:r>
        <w:rPr>
          <w:rFonts w:ascii="宋体" w:eastAsia="宋体" w:hAnsi="宋体" w:hint="eastAsia"/>
          <w:szCs w:val="21"/>
        </w:rPr>
        <w:t>～</w:t>
      </w:r>
      <w:r>
        <w:rPr>
          <w:rFonts w:ascii="宋体" w:eastAsia="宋体" w:hAnsi="宋体"/>
          <w:szCs w:val="21"/>
        </w:rPr>
        <w:t xml:space="preserve">7.2 </w:t>
      </w:r>
      <w:r>
        <w:rPr>
          <w:rFonts w:ascii="宋体" w:eastAsia="宋体" w:hAnsi="宋体" w:hint="eastAsia"/>
          <w:szCs w:val="21"/>
        </w:rPr>
        <w:t>℃，无霜期</w:t>
      </w:r>
      <w:r>
        <w:rPr>
          <w:rFonts w:ascii="宋体" w:eastAsia="宋体" w:hAnsi="宋体"/>
          <w:szCs w:val="21"/>
        </w:rPr>
        <w:t>122</w:t>
      </w:r>
      <w:r>
        <w:rPr>
          <w:rFonts w:ascii="宋体" w:eastAsia="宋体" w:hAnsi="宋体" w:hint="eastAsia"/>
          <w:szCs w:val="21"/>
        </w:rPr>
        <w:t>～</w:t>
      </w:r>
      <w:r>
        <w:rPr>
          <w:rFonts w:ascii="宋体" w:eastAsia="宋体" w:hAnsi="宋体"/>
          <w:szCs w:val="21"/>
        </w:rPr>
        <w:t>158d</w:t>
      </w:r>
      <w:r>
        <w:rPr>
          <w:rFonts w:ascii="宋体" w:eastAsia="宋体" w:hAnsi="宋体" w:hint="eastAsia"/>
          <w:szCs w:val="21"/>
        </w:rPr>
        <w:t>，极端最低气温</w:t>
      </w:r>
      <w:r>
        <w:rPr>
          <w:rFonts w:ascii="宋体" w:eastAsia="宋体" w:hAnsi="宋体"/>
          <w:szCs w:val="21"/>
        </w:rPr>
        <w:t xml:space="preserve">-27.1 </w:t>
      </w:r>
      <w:r>
        <w:rPr>
          <w:rFonts w:ascii="宋体" w:eastAsia="宋体" w:hAnsi="宋体" w:hint="eastAsia"/>
          <w:szCs w:val="21"/>
        </w:rPr>
        <w:t>℃。年降水量</w:t>
      </w:r>
      <w:r>
        <w:rPr>
          <w:rFonts w:ascii="宋体" w:eastAsia="宋体" w:hAnsi="宋体"/>
          <w:szCs w:val="21"/>
        </w:rPr>
        <w:t>425.1</w:t>
      </w:r>
      <w:bookmarkStart w:id="50" w:name="_Hlk34688610"/>
      <w:r>
        <w:rPr>
          <w:rFonts w:ascii="宋体" w:eastAsia="宋体" w:hAnsi="宋体" w:hint="eastAsia"/>
          <w:szCs w:val="21"/>
        </w:rPr>
        <w:t>～</w:t>
      </w:r>
      <w:bookmarkEnd w:id="50"/>
      <w:r>
        <w:rPr>
          <w:rFonts w:ascii="宋体" w:eastAsia="宋体" w:hAnsi="宋体"/>
          <w:szCs w:val="21"/>
        </w:rPr>
        <w:t>565.2mm</w:t>
      </w:r>
      <w:r>
        <w:rPr>
          <w:rFonts w:ascii="宋体" w:eastAsia="宋体" w:hAnsi="宋体" w:hint="eastAsia"/>
          <w:szCs w:val="21"/>
        </w:rPr>
        <w:t>，≥</w:t>
      </w:r>
      <w:r>
        <w:rPr>
          <w:rFonts w:ascii="宋体" w:eastAsia="宋体" w:hAnsi="宋体"/>
          <w:szCs w:val="21"/>
        </w:rPr>
        <w:t xml:space="preserve">10 </w:t>
      </w:r>
      <w:r>
        <w:rPr>
          <w:rFonts w:ascii="宋体" w:eastAsia="宋体" w:hAnsi="宋体" w:hint="eastAsia"/>
          <w:szCs w:val="21"/>
        </w:rPr>
        <w:t>℃积温</w:t>
      </w:r>
      <w:r>
        <w:rPr>
          <w:rFonts w:ascii="宋体" w:eastAsia="宋体" w:hAnsi="宋体"/>
          <w:szCs w:val="21"/>
        </w:rPr>
        <w:t>1775</w:t>
      </w:r>
      <w:r>
        <w:rPr>
          <w:rFonts w:ascii="宋体" w:eastAsia="宋体" w:hAnsi="宋体" w:hint="eastAsia"/>
          <w:szCs w:val="21"/>
        </w:rPr>
        <w:t>～</w:t>
      </w:r>
      <w:r>
        <w:rPr>
          <w:rFonts w:ascii="宋体" w:eastAsia="宋体" w:hAnsi="宋体"/>
          <w:szCs w:val="21"/>
        </w:rPr>
        <w:t xml:space="preserve">2585 </w:t>
      </w:r>
      <w:r>
        <w:rPr>
          <w:rFonts w:ascii="宋体" w:eastAsia="宋体" w:hAnsi="宋体" w:hint="eastAsia"/>
          <w:szCs w:val="21"/>
        </w:rPr>
        <w:t>℃。</w:t>
      </w:r>
    </w:p>
    <w:p w14:paraId="19D54B18" w14:textId="77777777" w:rsidR="001661FF" w:rsidRDefault="0019779E">
      <w:pPr>
        <w:spacing w:line="260" w:lineRule="atLeast"/>
        <w:rPr>
          <w:rFonts w:ascii="宋体" w:eastAsia="宋体" w:hAnsi="宋体"/>
          <w:szCs w:val="21"/>
        </w:rPr>
      </w:pPr>
      <w:r>
        <w:rPr>
          <w:rFonts w:ascii="宋体" w:eastAsia="宋体" w:hAnsi="宋体" w:hint="eastAsia"/>
          <w:szCs w:val="21"/>
        </w:rPr>
        <w:t>1</w:t>
      </w:r>
      <w:r>
        <w:rPr>
          <w:rFonts w:ascii="宋体" w:eastAsia="宋体" w:hAnsi="宋体"/>
          <w:szCs w:val="21"/>
        </w:rPr>
        <w:t xml:space="preserve">.2材料 </w:t>
      </w:r>
    </w:p>
    <w:p w14:paraId="26AEA259" w14:textId="4220D8E1" w:rsidR="001661FF" w:rsidRDefault="0019779E">
      <w:pPr>
        <w:autoSpaceDE w:val="0"/>
        <w:autoSpaceDN w:val="0"/>
        <w:adjustRightInd w:val="0"/>
        <w:spacing w:line="260" w:lineRule="atLeast"/>
        <w:ind w:firstLineChars="200" w:firstLine="420"/>
        <w:jc w:val="left"/>
        <w:rPr>
          <w:rFonts w:ascii="宋体" w:eastAsia="宋体" w:hAnsi="宋体"/>
          <w:szCs w:val="21"/>
        </w:rPr>
      </w:pPr>
      <w:r>
        <w:rPr>
          <w:rFonts w:ascii="宋体" w:eastAsia="宋体" w:hAnsi="宋体" w:hint="eastAsia"/>
          <w:szCs w:val="21"/>
        </w:rPr>
        <w:t>供试材料为陇西文峰当地种植的</w:t>
      </w:r>
      <w:r>
        <w:rPr>
          <w:rFonts w:ascii="宋体" w:eastAsia="宋体" w:hAnsi="宋体"/>
          <w:szCs w:val="21"/>
        </w:rPr>
        <w:t>栽培品种</w:t>
      </w:r>
      <w:r>
        <w:rPr>
          <w:rFonts w:ascii="宋体" w:eastAsia="宋体" w:hAnsi="宋体" w:hint="eastAsia"/>
          <w:szCs w:val="21"/>
        </w:rPr>
        <w:t>。</w:t>
      </w:r>
      <w:r>
        <w:rPr>
          <w:rFonts w:ascii="宋体" w:eastAsia="宋体" w:hAnsi="宋体"/>
          <w:szCs w:val="21"/>
        </w:rPr>
        <w:t>从2019年3</w:t>
      </w:r>
      <w:r>
        <w:rPr>
          <w:rFonts w:ascii="宋体" w:eastAsia="宋体" w:hAnsi="宋体" w:hint="eastAsia"/>
          <w:szCs w:val="21"/>
        </w:rPr>
        <w:t>月下旬,将款冬</w:t>
      </w:r>
      <w:r>
        <w:rPr>
          <w:rFonts w:ascii="宋体" w:eastAsia="宋体" w:hAnsi="宋体"/>
          <w:szCs w:val="21"/>
        </w:rPr>
        <w:t>根状茎</w:t>
      </w:r>
      <w:r>
        <w:rPr>
          <w:rFonts w:ascii="宋体" w:eastAsia="宋体" w:hAnsi="宋体" w:hint="eastAsia"/>
          <w:szCs w:val="21"/>
        </w:rPr>
        <w:t>剪</w:t>
      </w:r>
      <w:r>
        <w:rPr>
          <w:rFonts w:ascii="宋体" w:eastAsia="宋体" w:hAnsi="宋体"/>
          <w:szCs w:val="21"/>
        </w:rPr>
        <w:t>成10cm左右长的</w:t>
      </w:r>
      <w:r>
        <w:rPr>
          <w:rFonts w:ascii="宋体" w:eastAsia="宋体" w:hAnsi="宋体" w:hint="eastAsia"/>
          <w:szCs w:val="21"/>
        </w:rPr>
        <w:t>茎</w:t>
      </w:r>
      <w:r>
        <w:rPr>
          <w:rFonts w:ascii="宋体" w:eastAsia="宋体" w:hAnsi="宋体"/>
          <w:szCs w:val="21"/>
        </w:rPr>
        <w:t>段（</w:t>
      </w:r>
      <w:r>
        <w:rPr>
          <w:rFonts w:ascii="宋体" w:eastAsia="宋体" w:hAnsi="宋体" w:hint="eastAsia"/>
          <w:szCs w:val="21"/>
        </w:rPr>
        <w:t>带</w:t>
      </w:r>
      <w:r>
        <w:rPr>
          <w:rFonts w:ascii="宋体" w:eastAsia="宋体" w:hAnsi="宋体"/>
          <w:szCs w:val="21"/>
        </w:rPr>
        <w:t>2</w:t>
      </w:r>
      <w:r>
        <w:rPr>
          <w:rFonts w:ascii="宋体" w:eastAsia="宋体" w:hAnsi="宋体" w:hint="eastAsia"/>
          <w:szCs w:val="21"/>
        </w:rPr>
        <w:t>～</w:t>
      </w:r>
      <w:r>
        <w:rPr>
          <w:rFonts w:ascii="宋体" w:eastAsia="宋体" w:hAnsi="宋体"/>
          <w:szCs w:val="21"/>
        </w:rPr>
        <w:t>3芽），集中用50％多菌灵200倍液消毒，再按30</w:t>
      </w:r>
      <w:bookmarkStart w:id="51" w:name="_Hlk30691295"/>
      <w:r>
        <w:rPr>
          <w:rFonts w:ascii="宋体" w:eastAsia="宋体" w:hAnsi="宋体"/>
          <w:szCs w:val="21"/>
        </w:rPr>
        <w:t>cm</w:t>
      </w:r>
      <w:bookmarkEnd w:id="51"/>
      <w:r>
        <w:rPr>
          <w:rFonts w:ascii="宋体" w:eastAsia="宋体" w:hAnsi="宋体"/>
          <w:szCs w:val="21"/>
        </w:rPr>
        <w:t>×40cm的株行距开穴栽种</w:t>
      </w:r>
      <w:r>
        <w:rPr>
          <w:rFonts w:ascii="宋体" w:eastAsia="宋体" w:hAnsi="宋体" w:hint="eastAsia"/>
          <w:szCs w:val="21"/>
          <w:vertAlign w:val="superscript"/>
        </w:rPr>
        <w:t>［</w:t>
      </w:r>
      <w:r>
        <w:rPr>
          <w:rFonts w:ascii="宋体" w:eastAsia="宋体" w:hAnsi="宋体"/>
          <w:szCs w:val="21"/>
          <w:vertAlign w:val="superscript"/>
        </w:rPr>
        <w:t>3］</w:t>
      </w:r>
      <w:r>
        <w:rPr>
          <w:rFonts w:ascii="宋体" w:eastAsia="宋体" w:hAnsi="宋体"/>
          <w:szCs w:val="21"/>
        </w:rPr>
        <w:t>。</w:t>
      </w:r>
    </w:p>
    <w:p w14:paraId="149706E1" w14:textId="77777777" w:rsidR="001661FF" w:rsidRDefault="0019779E">
      <w:pPr>
        <w:autoSpaceDE w:val="0"/>
        <w:autoSpaceDN w:val="0"/>
        <w:adjustRightInd w:val="0"/>
        <w:spacing w:line="260" w:lineRule="atLeast"/>
        <w:jc w:val="left"/>
        <w:rPr>
          <w:rFonts w:ascii="宋体" w:eastAsia="宋体" w:hAnsi="宋体"/>
          <w:szCs w:val="21"/>
        </w:rPr>
      </w:pPr>
      <w:r>
        <w:rPr>
          <w:rFonts w:ascii="宋体" w:eastAsia="宋体" w:hAnsi="宋体"/>
          <w:szCs w:val="21"/>
        </w:rPr>
        <w:t xml:space="preserve">1.3 方法 </w:t>
      </w:r>
    </w:p>
    <w:p w14:paraId="00EF915A" w14:textId="77777777" w:rsidR="001661FF" w:rsidRDefault="0019779E">
      <w:pPr>
        <w:spacing w:line="260" w:lineRule="atLeast"/>
        <w:rPr>
          <w:rFonts w:ascii="宋体" w:eastAsia="宋体" w:hAnsi="宋体"/>
          <w:szCs w:val="21"/>
        </w:rPr>
      </w:pPr>
      <w:r>
        <w:rPr>
          <w:rFonts w:ascii="宋体" w:eastAsia="宋体" w:hAnsi="宋体"/>
          <w:szCs w:val="21"/>
        </w:rPr>
        <w:t>1.3.1</w:t>
      </w:r>
      <w:r>
        <w:rPr>
          <w:rFonts w:ascii="宋体" w:eastAsia="宋体" w:hAnsi="宋体" w:hint="eastAsia"/>
          <w:szCs w:val="21"/>
        </w:rPr>
        <w:t>生长发育阶段观察</w:t>
      </w:r>
      <w:r>
        <w:rPr>
          <w:rFonts w:ascii="宋体" w:eastAsia="宋体" w:hAnsi="宋体"/>
          <w:szCs w:val="21"/>
        </w:rPr>
        <w:t xml:space="preserve"> </w:t>
      </w:r>
    </w:p>
    <w:p w14:paraId="01A7D23C" w14:textId="77777777" w:rsidR="001661FF" w:rsidRDefault="0019779E">
      <w:pPr>
        <w:spacing w:line="260" w:lineRule="atLeast"/>
        <w:ind w:firstLineChars="200" w:firstLine="420"/>
        <w:rPr>
          <w:rFonts w:ascii="宋体" w:eastAsia="宋体" w:hAnsi="宋体"/>
          <w:szCs w:val="21"/>
        </w:rPr>
      </w:pPr>
      <w:r>
        <w:rPr>
          <w:rFonts w:ascii="宋体" w:eastAsia="宋体" w:hAnsi="宋体"/>
          <w:szCs w:val="21"/>
        </w:rPr>
        <w:t>每半个月</w:t>
      </w:r>
      <w:r>
        <w:rPr>
          <w:rFonts w:ascii="宋体" w:eastAsia="宋体" w:hAnsi="宋体" w:hint="eastAsia"/>
          <w:szCs w:val="21"/>
        </w:rPr>
        <w:t>观察</w:t>
      </w:r>
      <w:r>
        <w:rPr>
          <w:rFonts w:ascii="宋体" w:eastAsia="宋体" w:hAnsi="宋体"/>
          <w:szCs w:val="21"/>
        </w:rPr>
        <w:t>1次</w:t>
      </w:r>
      <w:r>
        <w:rPr>
          <w:rFonts w:ascii="宋体" w:eastAsia="宋体" w:hAnsi="宋体" w:hint="eastAsia"/>
          <w:szCs w:val="21"/>
        </w:rPr>
        <w:t>。在田间随机选取植株</w:t>
      </w:r>
      <w:r>
        <w:rPr>
          <w:rFonts w:ascii="宋体" w:eastAsia="宋体" w:hAnsi="宋体"/>
          <w:szCs w:val="21"/>
        </w:rPr>
        <w:t>，用小铲挖</w:t>
      </w:r>
      <w:r>
        <w:rPr>
          <w:rFonts w:ascii="宋体" w:eastAsia="宋体" w:hAnsi="宋体" w:hint="eastAsia"/>
          <w:szCs w:val="21"/>
        </w:rPr>
        <w:t>取出</w:t>
      </w:r>
      <w:r>
        <w:rPr>
          <w:rFonts w:ascii="宋体" w:eastAsia="宋体" w:hAnsi="宋体"/>
          <w:szCs w:val="21"/>
        </w:rPr>
        <w:t>，</w:t>
      </w:r>
      <w:r>
        <w:rPr>
          <w:rFonts w:ascii="宋体" w:eastAsia="宋体" w:hAnsi="宋体" w:hint="eastAsia"/>
          <w:szCs w:val="21"/>
        </w:rPr>
        <w:t>观察根系及地下茎生长情况，并拍照记录。</w:t>
      </w:r>
    </w:p>
    <w:p w14:paraId="1E39058B" w14:textId="77777777" w:rsidR="001661FF" w:rsidRDefault="0019779E">
      <w:pPr>
        <w:spacing w:line="260" w:lineRule="atLeast"/>
        <w:rPr>
          <w:rFonts w:ascii="宋体" w:eastAsia="宋体" w:hAnsi="宋体"/>
          <w:szCs w:val="21"/>
        </w:rPr>
      </w:pPr>
      <w:r>
        <w:rPr>
          <w:rFonts w:ascii="宋体" w:eastAsia="宋体" w:hAnsi="宋体"/>
          <w:szCs w:val="21"/>
        </w:rPr>
        <w:t>1.3.2</w:t>
      </w:r>
      <w:r>
        <w:rPr>
          <w:rFonts w:ascii="宋体" w:eastAsia="宋体" w:hAnsi="宋体" w:hint="eastAsia"/>
          <w:szCs w:val="21"/>
        </w:rPr>
        <w:t>花芽分化观察</w:t>
      </w:r>
      <w:r>
        <w:rPr>
          <w:rFonts w:ascii="宋体" w:eastAsia="宋体" w:hAnsi="宋体"/>
          <w:szCs w:val="21"/>
        </w:rPr>
        <w:t xml:space="preserve"> </w:t>
      </w:r>
    </w:p>
    <w:p w14:paraId="0C9657E3" w14:textId="77777777"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参照崔贵梅等方法，制作石蜡切片观察花芽分化进程。于7月1日开始，每隔1</w:t>
      </w:r>
      <w:r>
        <w:rPr>
          <w:rFonts w:ascii="宋体" w:eastAsia="宋体" w:hAnsi="宋体"/>
          <w:szCs w:val="21"/>
        </w:rPr>
        <w:t>5</w:t>
      </w:r>
      <w:r>
        <w:rPr>
          <w:rFonts w:ascii="宋体" w:eastAsia="宋体" w:hAnsi="宋体" w:hint="eastAsia"/>
          <w:szCs w:val="21"/>
        </w:rPr>
        <w:t>天随机挖取3～</w:t>
      </w:r>
      <w:r>
        <w:rPr>
          <w:rFonts w:ascii="宋体" w:eastAsia="宋体" w:hAnsi="宋体"/>
          <w:szCs w:val="21"/>
        </w:rPr>
        <w:t>4</w:t>
      </w:r>
      <w:r>
        <w:rPr>
          <w:rFonts w:ascii="宋体" w:eastAsia="宋体" w:hAnsi="宋体" w:hint="eastAsia"/>
          <w:szCs w:val="21"/>
        </w:rPr>
        <w:t>穴植株观测，并选</w:t>
      </w:r>
      <w:r>
        <w:rPr>
          <w:rFonts w:ascii="宋体" w:eastAsia="宋体" w:hAnsi="宋体"/>
          <w:szCs w:val="21"/>
        </w:rPr>
        <w:t>取</w:t>
      </w:r>
      <w:r>
        <w:rPr>
          <w:rFonts w:ascii="宋体" w:eastAsia="宋体" w:hAnsi="宋体" w:hint="eastAsia"/>
          <w:szCs w:val="21"/>
        </w:rPr>
        <w:t>根颈部芽（包括芽状突体）制作石蜡切片，观察花芽分化过程</w:t>
      </w:r>
      <w:r>
        <w:rPr>
          <w:rFonts w:ascii="宋体" w:eastAsia="宋体" w:hAnsi="宋体"/>
          <w:szCs w:val="21"/>
        </w:rPr>
        <w:t>直至入冬前。</w:t>
      </w:r>
      <w:r>
        <w:rPr>
          <w:rFonts w:ascii="宋体" w:eastAsia="宋体" w:hAnsi="宋体" w:hint="eastAsia"/>
          <w:szCs w:val="21"/>
        </w:rPr>
        <w:t>所取</w:t>
      </w:r>
      <w:r>
        <w:rPr>
          <w:rFonts w:ascii="宋体" w:eastAsia="宋体" w:hAnsi="宋体"/>
          <w:szCs w:val="21"/>
        </w:rPr>
        <w:t>样品</w:t>
      </w:r>
      <w:r>
        <w:rPr>
          <w:rFonts w:ascii="宋体" w:eastAsia="宋体" w:hAnsi="宋体" w:hint="eastAsia"/>
          <w:szCs w:val="21"/>
        </w:rPr>
        <w:t>（芽状突体和芽）经清洗后投入</w:t>
      </w:r>
      <w:r>
        <w:rPr>
          <w:rFonts w:ascii="宋体" w:eastAsia="宋体" w:hAnsi="宋体"/>
          <w:szCs w:val="21"/>
        </w:rPr>
        <w:t xml:space="preserve"> FAA 固定液</w:t>
      </w:r>
      <w:r>
        <w:rPr>
          <w:rFonts w:ascii="宋体" w:eastAsia="宋体" w:hAnsi="宋体" w:hint="eastAsia"/>
          <w:szCs w:val="21"/>
        </w:rPr>
        <w:t>固定</w:t>
      </w:r>
      <w:r>
        <w:rPr>
          <w:rFonts w:ascii="宋体" w:eastAsia="宋体" w:hAnsi="宋体"/>
          <w:szCs w:val="21"/>
        </w:rPr>
        <w:t>，较大的花芽剥掉外层鳞片，以长1～</w:t>
      </w:r>
      <w:r>
        <w:rPr>
          <w:rFonts w:ascii="宋体" w:eastAsia="宋体" w:hAnsi="宋体" w:hint="eastAsia"/>
          <w:szCs w:val="21"/>
        </w:rPr>
        <w:t>1</w:t>
      </w:r>
      <w:r>
        <w:rPr>
          <w:rFonts w:ascii="宋体" w:eastAsia="宋体" w:hAnsi="宋体"/>
          <w:szCs w:val="21"/>
        </w:rPr>
        <w:t>.5cm的类似长方体形</w:t>
      </w:r>
      <w:r>
        <w:rPr>
          <w:rFonts w:ascii="宋体" w:eastAsia="宋体" w:hAnsi="宋体" w:hint="eastAsia"/>
          <w:szCs w:val="21"/>
        </w:rPr>
        <w:t>做</w:t>
      </w:r>
      <w:r>
        <w:rPr>
          <w:rFonts w:ascii="宋体" w:eastAsia="宋体" w:hAnsi="宋体"/>
          <w:szCs w:val="21"/>
        </w:rPr>
        <w:t xml:space="preserve">石蜡切片处理。每期材料重复20个芽样本。 </w:t>
      </w:r>
      <w:del w:id="52" w:author="lenovo" w:date="2020-03-12T14:23:00Z">
        <w:r>
          <w:rPr>
            <w:rFonts w:ascii="宋体" w:eastAsia="宋体" w:hAnsi="宋体"/>
            <w:szCs w:val="21"/>
          </w:rPr>
          <w:lastRenderedPageBreak/>
          <w:delText>采用</w:delText>
        </w:r>
        <w:r>
          <w:rPr>
            <w:rFonts w:ascii="宋体" w:eastAsia="宋体" w:hAnsi="宋体" w:cs="宋体"/>
            <w:color w:val="333333"/>
            <w:kern w:val="0"/>
            <w:szCs w:val="21"/>
          </w:rPr>
          <w:delText>番红</w:delText>
        </w:r>
        <w:r>
          <w:rPr>
            <w:rFonts w:ascii="宋体" w:eastAsia="宋体" w:hAnsi="宋体" w:cs="宋体" w:hint="eastAsia"/>
            <w:color w:val="333333"/>
            <w:kern w:val="0"/>
            <w:szCs w:val="21"/>
          </w:rPr>
          <w:delText>（</w:delText>
        </w:r>
        <w:r>
          <w:rPr>
            <w:rFonts w:ascii="宋体" w:eastAsia="宋体" w:hAnsi="宋体" w:cs="宋体"/>
            <w:color w:val="333333"/>
            <w:kern w:val="0"/>
            <w:szCs w:val="21"/>
          </w:rPr>
          <w:delText>l％的水溶液</w:delText>
        </w:r>
        <w:r>
          <w:rPr>
            <w:rFonts w:ascii="宋体" w:eastAsia="宋体" w:hAnsi="宋体" w:cs="宋体" w:hint="eastAsia"/>
            <w:color w:val="333333"/>
            <w:kern w:val="0"/>
            <w:szCs w:val="21"/>
          </w:rPr>
          <w:delText>）、</w:delText>
        </w:r>
        <w:r>
          <w:rPr>
            <w:rFonts w:ascii="宋体" w:eastAsia="宋体" w:hAnsi="宋体" w:cs="宋体"/>
            <w:color w:val="333333"/>
            <w:kern w:val="0"/>
            <w:szCs w:val="21"/>
          </w:rPr>
          <w:delText>固绿</w:delText>
        </w:r>
        <w:r>
          <w:rPr>
            <w:rFonts w:ascii="宋体" w:eastAsia="宋体" w:hAnsi="宋体" w:cs="宋体" w:hint="eastAsia"/>
            <w:color w:val="333333"/>
            <w:kern w:val="0"/>
            <w:szCs w:val="21"/>
          </w:rPr>
          <w:delText>（</w:delText>
        </w:r>
        <w:r>
          <w:rPr>
            <w:rFonts w:ascii="宋体" w:eastAsia="宋体" w:hAnsi="宋体" w:cs="宋体"/>
            <w:color w:val="333333"/>
            <w:kern w:val="0"/>
            <w:szCs w:val="21"/>
          </w:rPr>
          <w:delText>0.5％的酒精</w:delText>
        </w:r>
        <w:r>
          <w:rPr>
            <w:rFonts w:ascii="宋体" w:eastAsia="宋体" w:hAnsi="宋体" w:cs="宋体" w:hint="eastAsia"/>
            <w:color w:val="333333"/>
            <w:kern w:val="0"/>
            <w:szCs w:val="21"/>
          </w:rPr>
          <w:delText>溶液，</w:delText>
        </w:r>
        <w:r>
          <w:rPr>
            <w:rFonts w:ascii="宋体" w:eastAsia="宋体" w:hAnsi="宋体" w:cs="宋体"/>
            <w:color w:val="333333"/>
            <w:kern w:val="0"/>
            <w:szCs w:val="21"/>
          </w:rPr>
          <w:delText>用95％的酒精配制)</w:delText>
        </w:r>
        <w:r>
          <w:rPr>
            <w:rFonts w:ascii="宋体" w:eastAsia="宋体" w:hAnsi="宋体"/>
            <w:szCs w:val="21"/>
          </w:rPr>
          <w:delText>染色，</w:delText>
        </w:r>
      </w:del>
      <w:r>
        <w:rPr>
          <w:rFonts w:ascii="宋体" w:eastAsia="宋体" w:hAnsi="宋体"/>
          <w:szCs w:val="21"/>
        </w:rPr>
        <w:t>常规石</w:t>
      </w:r>
      <w:r>
        <w:rPr>
          <w:rFonts w:ascii="宋体" w:eastAsia="宋体" w:hAnsi="宋体" w:hint="eastAsia"/>
          <w:szCs w:val="21"/>
        </w:rPr>
        <w:t>蜡制</w:t>
      </w:r>
      <w:r>
        <w:rPr>
          <w:rFonts w:ascii="宋体" w:eastAsia="宋体" w:hAnsi="宋体"/>
          <w:szCs w:val="21"/>
        </w:rPr>
        <w:t>片</w:t>
      </w:r>
      <w:r>
        <w:rPr>
          <w:rFonts w:ascii="宋体" w:eastAsia="宋体" w:hAnsi="宋体" w:hint="eastAsia"/>
          <w:szCs w:val="21"/>
        </w:rPr>
        <w:t>法制片，</w:t>
      </w:r>
      <w:r>
        <w:rPr>
          <w:rFonts w:ascii="宋体" w:eastAsia="宋体" w:hAnsi="宋体"/>
          <w:szCs w:val="21"/>
        </w:rPr>
        <w:t>轮转式切片机切片</w:t>
      </w:r>
      <w:r>
        <w:rPr>
          <w:rFonts w:ascii="宋体" w:eastAsia="宋体" w:hAnsi="宋体" w:hint="eastAsia"/>
          <w:szCs w:val="21"/>
        </w:rPr>
        <w:t>，</w:t>
      </w:r>
      <w:r>
        <w:rPr>
          <w:rFonts w:ascii="宋体" w:eastAsia="宋体" w:hAnsi="宋体"/>
          <w:szCs w:val="21"/>
        </w:rPr>
        <w:t>切片厚度50μm，</w:t>
      </w:r>
      <w:ins w:id="53" w:author="lenovo" w:date="2020-03-12T14:23:00Z">
        <w:r>
          <w:rPr>
            <w:rFonts w:ascii="宋体" w:eastAsia="宋体" w:hAnsi="宋体"/>
            <w:szCs w:val="21"/>
          </w:rPr>
          <w:t>采用</w:t>
        </w:r>
        <w:r>
          <w:rPr>
            <w:rFonts w:ascii="宋体" w:eastAsia="宋体" w:hAnsi="宋体" w:cs="宋体"/>
            <w:color w:val="333333"/>
            <w:kern w:val="0"/>
            <w:szCs w:val="21"/>
          </w:rPr>
          <w:t>番红</w:t>
        </w:r>
        <w:r>
          <w:rPr>
            <w:rFonts w:ascii="宋体" w:eastAsia="宋体" w:hAnsi="宋体" w:cs="宋体" w:hint="eastAsia"/>
            <w:color w:val="333333"/>
            <w:kern w:val="0"/>
            <w:szCs w:val="21"/>
          </w:rPr>
          <w:t>（</w:t>
        </w:r>
        <w:r>
          <w:rPr>
            <w:rFonts w:ascii="宋体" w:eastAsia="宋体" w:hAnsi="宋体" w:cs="宋体"/>
            <w:color w:val="333333"/>
            <w:kern w:val="0"/>
            <w:szCs w:val="21"/>
          </w:rPr>
          <w:t>l％的水溶液</w:t>
        </w:r>
        <w:r>
          <w:rPr>
            <w:rFonts w:ascii="宋体" w:eastAsia="宋体" w:hAnsi="宋体" w:cs="宋体" w:hint="eastAsia"/>
            <w:color w:val="333333"/>
            <w:kern w:val="0"/>
            <w:szCs w:val="21"/>
          </w:rPr>
          <w:t>）、</w:t>
        </w:r>
        <w:r>
          <w:rPr>
            <w:rFonts w:ascii="宋体" w:eastAsia="宋体" w:hAnsi="宋体" w:cs="宋体"/>
            <w:color w:val="333333"/>
            <w:kern w:val="0"/>
            <w:szCs w:val="21"/>
          </w:rPr>
          <w:t>固绿</w:t>
        </w:r>
        <w:r>
          <w:rPr>
            <w:rFonts w:ascii="宋体" w:eastAsia="宋体" w:hAnsi="宋体" w:cs="宋体" w:hint="eastAsia"/>
            <w:color w:val="333333"/>
            <w:kern w:val="0"/>
            <w:szCs w:val="21"/>
          </w:rPr>
          <w:t>（</w:t>
        </w:r>
        <w:r>
          <w:rPr>
            <w:rFonts w:ascii="宋体" w:eastAsia="宋体" w:hAnsi="宋体" w:cs="宋体"/>
            <w:color w:val="333333"/>
            <w:kern w:val="0"/>
            <w:szCs w:val="21"/>
          </w:rPr>
          <w:t>0.5％的酒精</w:t>
        </w:r>
        <w:r>
          <w:rPr>
            <w:rFonts w:ascii="宋体" w:eastAsia="宋体" w:hAnsi="宋体" w:cs="宋体" w:hint="eastAsia"/>
            <w:color w:val="333333"/>
            <w:kern w:val="0"/>
            <w:szCs w:val="21"/>
          </w:rPr>
          <w:t>溶液，</w:t>
        </w:r>
        <w:r>
          <w:rPr>
            <w:rFonts w:ascii="宋体" w:eastAsia="宋体" w:hAnsi="宋体" w:cs="宋体"/>
            <w:color w:val="333333"/>
            <w:kern w:val="0"/>
            <w:szCs w:val="21"/>
          </w:rPr>
          <w:t>用95％的酒精配制)</w:t>
        </w:r>
        <w:r>
          <w:rPr>
            <w:rFonts w:ascii="宋体" w:eastAsia="宋体" w:hAnsi="宋体"/>
            <w:szCs w:val="21"/>
          </w:rPr>
          <w:t>染色，</w:t>
        </w:r>
      </w:ins>
      <w:r>
        <w:rPr>
          <w:rFonts w:ascii="宋体" w:eastAsia="宋体" w:hAnsi="宋体"/>
          <w:szCs w:val="21"/>
        </w:rPr>
        <w:t>经二甲苯透明，中性树胶封片。在</w:t>
      </w:r>
      <w:r>
        <w:rPr>
          <w:rFonts w:ascii="宋体" w:eastAsia="宋体" w:hAnsi="宋体" w:hint="eastAsia"/>
          <w:szCs w:val="21"/>
        </w:rPr>
        <w:t>光学</w:t>
      </w:r>
      <w:r>
        <w:rPr>
          <w:rFonts w:ascii="宋体" w:eastAsia="宋体" w:hAnsi="宋体"/>
          <w:szCs w:val="21"/>
        </w:rPr>
        <w:t>显微镜观察并选择具代表性及图像清晰的进行</w:t>
      </w:r>
      <w:del w:id="54" w:author="lenovo" w:date="2020-03-12T14:23:00Z">
        <w:r>
          <w:rPr>
            <w:rFonts w:ascii="宋体" w:eastAsia="宋体" w:hAnsi="宋体" w:hint="eastAsia"/>
            <w:szCs w:val="21"/>
          </w:rPr>
          <w:delText>手机</w:delText>
        </w:r>
      </w:del>
      <w:r>
        <w:rPr>
          <w:rFonts w:ascii="宋体" w:eastAsia="宋体" w:hAnsi="宋体" w:hint="eastAsia"/>
          <w:szCs w:val="21"/>
        </w:rPr>
        <w:t>拍照</w:t>
      </w:r>
      <w:r>
        <w:rPr>
          <w:rFonts w:ascii="宋体" w:eastAsia="宋体" w:hAnsi="宋体"/>
          <w:szCs w:val="21"/>
        </w:rPr>
        <w:t>。</w:t>
      </w:r>
    </w:p>
    <w:p w14:paraId="7EB654FF" w14:textId="77777777" w:rsidR="001661FF" w:rsidRDefault="0019779E">
      <w:pPr>
        <w:spacing w:line="260" w:lineRule="atLeast"/>
        <w:rPr>
          <w:rFonts w:ascii="宋体" w:eastAsia="宋体" w:hAnsi="宋体"/>
          <w:b/>
          <w:bCs/>
          <w:szCs w:val="21"/>
        </w:rPr>
      </w:pPr>
      <w:r>
        <w:rPr>
          <w:rFonts w:ascii="宋体" w:eastAsia="宋体" w:hAnsi="宋体"/>
          <w:b/>
          <w:bCs/>
          <w:szCs w:val="21"/>
        </w:rPr>
        <w:t>2 结果与分析</w:t>
      </w:r>
    </w:p>
    <w:p w14:paraId="33E7C5AB" w14:textId="77777777" w:rsidR="001661FF" w:rsidRDefault="0019779E">
      <w:pPr>
        <w:spacing w:line="260" w:lineRule="atLeast"/>
        <w:rPr>
          <w:rFonts w:ascii="宋体" w:eastAsia="宋体" w:hAnsi="宋体"/>
          <w:b/>
          <w:szCs w:val="21"/>
        </w:rPr>
      </w:pPr>
      <w:r>
        <w:rPr>
          <w:rFonts w:ascii="宋体" w:eastAsia="宋体" w:hAnsi="宋体" w:hint="eastAsia"/>
          <w:b/>
          <w:szCs w:val="21"/>
        </w:rPr>
        <w:t>2.1款冬形态特征</w:t>
      </w:r>
    </w:p>
    <w:p w14:paraId="5D96F920" w14:textId="77777777" w:rsidR="001661FF" w:rsidRDefault="0019779E">
      <w:pPr>
        <w:spacing w:line="220" w:lineRule="atLeast"/>
        <w:ind w:firstLineChars="200" w:firstLine="420"/>
        <w:rPr>
          <w:rFonts w:ascii="宋体" w:eastAsia="宋体" w:hAnsi="宋体"/>
          <w:szCs w:val="21"/>
        </w:rPr>
      </w:pPr>
      <w:r>
        <w:rPr>
          <w:rFonts w:ascii="宋体" w:eastAsia="宋体" w:hAnsi="宋体"/>
          <w:szCs w:val="21"/>
        </w:rPr>
        <w:t>多年生草本，</w:t>
      </w:r>
      <w:r>
        <w:rPr>
          <w:rFonts w:ascii="宋体" w:eastAsia="宋体" w:hAnsi="宋体" w:hint="eastAsia"/>
          <w:szCs w:val="21"/>
        </w:rPr>
        <w:t>植株</w:t>
      </w:r>
      <w:r>
        <w:rPr>
          <w:rFonts w:ascii="宋体" w:eastAsia="宋体" w:hAnsi="宋体"/>
          <w:szCs w:val="21"/>
        </w:rPr>
        <w:t>高10～25cm。</w:t>
      </w:r>
      <w:r>
        <w:rPr>
          <w:rFonts w:ascii="宋体" w:eastAsia="宋体" w:hAnsi="宋体" w:hint="eastAsia"/>
          <w:szCs w:val="21"/>
        </w:rPr>
        <w:t>茎圆柱形，节间短，茎基部呈红紫色，腋芽萌发形成分枝，近地面分枝基部及主茎根颈部均易形成花芽，高出地面</w:t>
      </w:r>
      <w:r>
        <w:rPr>
          <w:rFonts w:ascii="宋体" w:eastAsia="宋体" w:hAnsi="宋体"/>
          <w:szCs w:val="21"/>
        </w:rPr>
        <w:t>3cm</w:t>
      </w:r>
      <w:r>
        <w:rPr>
          <w:rFonts w:ascii="宋体" w:eastAsia="宋体" w:hAnsi="宋体" w:hint="eastAsia"/>
          <w:szCs w:val="21"/>
        </w:rPr>
        <w:t>的分支一般为无效分枝，空气湿度大时，茎基部易生气生根。地下根茎横走，乳白色，节间长短不一，节间处有腋芽，节部易生不定根，生产中常用作繁殖材料。近地面根状茎腋芽及长出地面形成的根蘖苗根颈部也能形成花芽，是产量的重要构成因子。根系为须根系，浅褐色或乳白色，主要分布在2</w:t>
      </w:r>
      <w:r>
        <w:rPr>
          <w:rFonts w:ascii="宋体" w:eastAsia="宋体" w:hAnsi="宋体"/>
          <w:szCs w:val="21"/>
        </w:rPr>
        <w:t>0～</w:t>
      </w:r>
      <w:r>
        <w:rPr>
          <w:rFonts w:ascii="宋体" w:eastAsia="宋体" w:hAnsi="宋体" w:hint="eastAsia"/>
          <w:szCs w:val="21"/>
        </w:rPr>
        <w:t>30</w:t>
      </w:r>
      <w:r>
        <w:rPr>
          <w:rFonts w:ascii="宋体" w:eastAsia="宋体" w:hAnsi="宋体"/>
          <w:szCs w:val="21"/>
        </w:rPr>
        <w:t>cm</w:t>
      </w:r>
      <w:r>
        <w:rPr>
          <w:rFonts w:ascii="宋体" w:eastAsia="宋体" w:hAnsi="宋体" w:hint="eastAsia"/>
          <w:szCs w:val="21"/>
        </w:rPr>
        <w:t>的土层内，横向分布10</w:t>
      </w:r>
      <w:r>
        <w:rPr>
          <w:rFonts w:ascii="宋体" w:eastAsia="宋体" w:hAnsi="宋体"/>
          <w:szCs w:val="21"/>
        </w:rPr>
        <w:t>～</w:t>
      </w:r>
      <w:r>
        <w:rPr>
          <w:rFonts w:ascii="宋体" w:eastAsia="宋体" w:hAnsi="宋体" w:hint="eastAsia"/>
          <w:szCs w:val="21"/>
        </w:rPr>
        <w:t>15</w:t>
      </w:r>
      <w:r>
        <w:rPr>
          <w:rFonts w:ascii="宋体" w:eastAsia="宋体" w:hAnsi="宋体"/>
          <w:szCs w:val="21"/>
        </w:rPr>
        <w:t>cm</w:t>
      </w:r>
      <w:r>
        <w:rPr>
          <w:rFonts w:ascii="宋体" w:eastAsia="宋体" w:hAnsi="宋体" w:hint="eastAsia"/>
          <w:szCs w:val="21"/>
        </w:rPr>
        <w:t>。</w:t>
      </w:r>
      <w:r>
        <w:rPr>
          <w:rFonts w:ascii="宋体" w:eastAsia="宋体" w:hAnsi="宋体"/>
          <w:szCs w:val="21"/>
        </w:rPr>
        <w:t>基生叶广心脏形，</w:t>
      </w:r>
      <w:r>
        <w:rPr>
          <w:rFonts w:ascii="宋体" w:eastAsia="宋体" w:hAnsi="宋体" w:hint="eastAsia"/>
          <w:szCs w:val="21"/>
        </w:rPr>
        <w:t>叶</w:t>
      </w:r>
      <w:r>
        <w:rPr>
          <w:rFonts w:ascii="宋体" w:eastAsia="宋体" w:hAnsi="宋体"/>
          <w:szCs w:val="21"/>
        </w:rPr>
        <w:t>长7～</w:t>
      </w:r>
      <w:r>
        <w:rPr>
          <w:rFonts w:ascii="宋体" w:eastAsia="宋体" w:hAnsi="宋体" w:hint="eastAsia"/>
          <w:szCs w:val="21"/>
        </w:rPr>
        <w:t>50</w:t>
      </w:r>
      <w:r>
        <w:rPr>
          <w:rFonts w:ascii="宋体" w:eastAsia="宋体" w:hAnsi="宋体"/>
          <w:szCs w:val="21"/>
        </w:rPr>
        <w:t>cm，</w:t>
      </w:r>
      <w:r>
        <w:rPr>
          <w:rFonts w:ascii="宋体" w:eastAsia="宋体" w:hAnsi="宋体" w:hint="eastAsia"/>
          <w:szCs w:val="21"/>
        </w:rPr>
        <w:t>叶</w:t>
      </w:r>
      <w:r>
        <w:rPr>
          <w:rFonts w:ascii="宋体" w:eastAsia="宋体" w:hAnsi="宋体"/>
          <w:szCs w:val="21"/>
        </w:rPr>
        <w:t>宽8～</w:t>
      </w:r>
      <w:r>
        <w:rPr>
          <w:rFonts w:ascii="宋体" w:eastAsia="宋体" w:hAnsi="宋体" w:hint="eastAsia"/>
          <w:szCs w:val="21"/>
        </w:rPr>
        <w:t>29</w:t>
      </w:r>
      <w:r>
        <w:rPr>
          <w:rFonts w:ascii="宋体" w:eastAsia="宋体" w:hAnsi="宋体"/>
          <w:szCs w:val="21"/>
        </w:rPr>
        <w:t>cm，先端钝，边缘呈波状疏锯齿，锯齿先端往往带红色。</w:t>
      </w:r>
      <w:r>
        <w:rPr>
          <w:rFonts w:ascii="宋体" w:eastAsia="宋体" w:hAnsi="宋体" w:hint="eastAsia"/>
          <w:szCs w:val="21"/>
        </w:rPr>
        <w:t>新生小叶正背两面均有白色绒毛，随叶片长大，叶面绒毛渐脱落。</w:t>
      </w:r>
      <w:r>
        <w:rPr>
          <w:rFonts w:ascii="宋体" w:eastAsia="宋体" w:hAnsi="宋体"/>
          <w:szCs w:val="21"/>
        </w:rPr>
        <w:t>掌状网脉，主脉5～9条；叶柄长8～</w:t>
      </w:r>
      <w:r>
        <w:rPr>
          <w:rFonts w:ascii="宋体" w:eastAsia="宋体" w:hAnsi="宋体" w:hint="eastAsia"/>
          <w:szCs w:val="21"/>
        </w:rPr>
        <w:t>35</w:t>
      </w:r>
      <w:r>
        <w:rPr>
          <w:rFonts w:ascii="宋体" w:eastAsia="宋体" w:hAnsi="宋体"/>
          <w:szCs w:val="21"/>
        </w:rPr>
        <w:t>cm，半圆形；近基部的叶脉和叶柄带红色，并有毛茸。</w:t>
      </w:r>
      <w:r>
        <w:rPr>
          <w:rFonts w:ascii="宋体" w:eastAsia="宋体" w:hAnsi="宋体" w:hint="eastAsia"/>
          <w:szCs w:val="21"/>
        </w:rPr>
        <w:t>叶柄半圆柱形，其上着生绒毛，正面上部下凹，呈紫红色或带有红紫色长条斑，基部两侧红紫色，背面有紫红色斑。早春开花，花葶肉质，</w:t>
      </w:r>
      <w:r>
        <w:rPr>
          <w:rFonts w:ascii="宋体" w:eastAsia="宋体" w:hAnsi="宋体"/>
          <w:szCs w:val="21"/>
        </w:rPr>
        <w:t>花茎长5～10cm，具毛茸</w:t>
      </w:r>
      <w:r>
        <w:rPr>
          <w:rFonts w:ascii="宋体" w:eastAsia="宋体" w:hAnsi="宋体" w:hint="eastAsia"/>
          <w:szCs w:val="21"/>
        </w:rPr>
        <w:t>，花芽有鳞片状苞叶，</w:t>
      </w:r>
      <w:r>
        <w:rPr>
          <w:rFonts w:ascii="宋体" w:eastAsia="宋体" w:hAnsi="宋体"/>
          <w:szCs w:val="21"/>
        </w:rPr>
        <w:t>头状花序顶生；总苞片1～2层，苞片20～30</w:t>
      </w:r>
      <w:r>
        <w:rPr>
          <w:rFonts w:ascii="宋体" w:eastAsia="宋体" w:hAnsi="宋体" w:hint="eastAsia"/>
          <w:szCs w:val="21"/>
        </w:rPr>
        <w:t>片</w:t>
      </w:r>
      <w:r>
        <w:rPr>
          <w:rFonts w:ascii="宋体" w:eastAsia="宋体" w:hAnsi="宋体"/>
          <w:szCs w:val="21"/>
        </w:rPr>
        <w:t>，质薄，呈椭圆形，具毛茸；舌状花在周围一轮，鲜黄色，花冠先端凹，雌蕊1</w:t>
      </w:r>
      <w:r>
        <w:rPr>
          <w:rFonts w:ascii="宋体" w:eastAsia="宋体" w:hAnsi="宋体" w:hint="eastAsia"/>
          <w:szCs w:val="21"/>
        </w:rPr>
        <w:t>枚</w:t>
      </w:r>
      <w:r>
        <w:rPr>
          <w:rFonts w:ascii="宋体" w:eastAsia="宋体" w:hAnsi="宋体"/>
          <w:szCs w:val="21"/>
        </w:rPr>
        <w:t>，子房下位，花柱长，柱头2裂；筒状花两性，先端5裂，裂片披针状，雄蕊5</w:t>
      </w:r>
      <w:r>
        <w:rPr>
          <w:rFonts w:ascii="宋体" w:eastAsia="宋体" w:hAnsi="宋体" w:hint="eastAsia"/>
          <w:szCs w:val="21"/>
        </w:rPr>
        <w:t>枚</w:t>
      </w:r>
      <w:r>
        <w:rPr>
          <w:rFonts w:ascii="宋体" w:eastAsia="宋体" w:hAnsi="宋体"/>
          <w:szCs w:val="21"/>
        </w:rPr>
        <w:t>，花药连合，雌蕊1</w:t>
      </w:r>
      <w:r>
        <w:rPr>
          <w:rFonts w:ascii="宋体" w:eastAsia="宋体" w:hAnsi="宋体" w:hint="eastAsia"/>
          <w:szCs w:val="21"/>
        </w:rPr>
        <w:t>枚</w:t>
      </w:r>
      <w:r>
        <w:rPr>
          <w:rFonts w:ascii="宋体" w:eastAsia="宋体" w:hAnsi="宋体"/>
          <w:szCs w:val="21"/>
        </w:rPr>
        <w:t>，花柱细长，柱头球状。 瘦果长椭圆形，具纵棱，冠毛淡黄色。花期2～3月。</w:t>
      </w:r>
      <w:r>
        <w:rPr>
          <w:rFonts w:ascii="宋体" w:eastAsia="宋体" w:hAnsi="宋体" w:hint="eastAsia"/>
          <w:szCs w:val="21"/>
        </w:rPr>
        <w:t>果实具白毛，</w:t>
      </w:r>
      <w:r>
        <w:rPr>
          <w:rFonts w:ascii="宋体" w:eastAsia="宋体" w:hAnsi="宋体"/>
          <w:szCs w:val="21"/>
        </w:rPr>
        <w:t>果期4～5月</w:t>
      </w:r>
      <w:r>
        <w:rPr>
          <w:rFonts w:ascii="宋体" w:eastAsia="宋体" w:hAnsi="宋体" w:hint="eastAsia"/>
          <w:szCs w:val="21"/>
        </w:rPr>
        <w:t>。</w:t>
      </w:r>
    </w:p>
    <w:p w14:paraId="03E02FD3" w14:textId="77777777" w:rsidR="001661FF" w:rsidRDefault="0019779E">
      <w:pPr>
        <w:spacing w:line="260" w:lineRule="atLeast"/>
        <w:rPr>
          <w:rFonts w:ascii="宋体" w:eastAsia="宋体" w:hAnsi="宋体"/>
          <w:b/>
          <w:bCs/>
          <w:szCs w:val="21"/>
        </w:rPr>
      </w:pPr>
      <w:r>
        <w:rPr>
          <w:rFonts w:ascii="宋体" w:eastAsia="宋体" w:hAnsi="宋体"/>
          <w:b/>
          <w:bCs/>
          <w:szCs w:val="21"/>
        </w:rPr>
        <w:t>2.</w:t>
      </w:r>
      <w:r>
        <w:rPr>
          <w:rFonts w:ascii="宋体" w:eastAsia="宋体" w:hAnsi="宋体" w:hint="eastAsia"/>
          <w:b/>
          <w:bCs/>
          <w:szCs w:val="21"/>
        </w:rPr>
        <w:t>2</w:t>
      </w:r>
      <w:r>
        <w:rPr>
          <w:rFonts w:ascii="宋体" w:eastAsia="宋体" w:hAnsi="宋体"/>
          <w:b/>
          <w:bCs/>
          <w:szCs w:val="21"/>
        </w:rPr>
        <w:t xml:space="preserve"> </w:t>
      </w:r>
      <w:r>
        <w:rPr>
          <w:rFonts w:ascii="宋体" w:eastAsia="宋体" w:hAnsi="宋体" w:hint="eastAsia"/>
          <w:b/>
          <w:bCs/>
          <w:szCs w:val="21"/>
        </w:rPr>
        <w:t>款冬生长发育特性</w:t>
      </w:r>
    </w:p>
    <w:p w14:paraId="4A97540B" w14:textId="120D5FD1" w:rsidR="001661FF" w:rsidRDefault="0019779E">
      <w:pPr>
        <w:spacing w:line="260" w:lineRule="atLeast"/>
        <w:ind w:firstLineChars="200" w:firstLine="420"/>
        <w:rPr>
          <w:rFonts w:ascii="宋体" w:eastAsia="宋体" w:hAnsi="宋体"/>
          <w:szCs w:val="21"/>
        </w:rPr>
      </w:pPr>
      <w:ins w:id="55" w:author="lenovo" w:date="2020-03-12T14:20:00Z">
        <w:r>
          <w:rPr>
            <w:rFonts w:ascii="宋体" w:eastAsia="宋体" w:hAnsi="宋体" w:hint="eastAsia"/>
            <w:szCs w:val="21"/>
            <w:rPrChange w:id="56" w:author="lenovo" w:date="2020-03-12T14:21:00Z">
              <w:rPr>
                <w:rFonts w:ascii="宋体" w:hAnsi="宋体" w:cs="宋体" w:hint="eastAsia"/>
                <w:kern w:val="0"/>
                <w:szCs w:val="21"/>
              </w:rPr>
            </w:rPrChange>
          </w:rPr>
          <w:t>款冬喜湿耐阴</w:t>
        </w:r>
        <w:r>
          <w:rPr>
            <w:rFonts w:ascii="宋体" w:eastAsia="宋体" w:hAnsi="宋体" w:hint="eastAsia"/>
            <w:szCs w:val="21"/>
            <w:rPrChange w:id="57" w:author="lenovo" w:date="2020-03-12T14:21:00Z">
              <w:rPr>
                <w:rFonts w:ascii="宋体" w:hAnsi="宋体" w:cs="AdobeHeitiStd-Regular" w:hint="eastAsia"/>
                <w:kern w:val="0"/>
                <w:szCs w:val="21"/>
              </w:rPr>
            </w:rPrChange>
          </w:rPr>
          <w:t>，</w:t>
        </w:r>
        <w:r>
          <w:rPr>
            <w:rFonts w:ascii="宋体" w:eastAsia="宋体" w:hAnsi="宋体" w:hint="eastAsia"/>
            <w:szCs w:val="21"/>
            <w:rPrChange w:id="58" w:author="lenovo" w:date="2020-03-12T14:21:00Z">
              <w:rPr>
                <w:rFonts w:ascii="宋体" w:hAnsi="宋体" w:cs="宋体" w:hint="eastAsia"/>
                <w:kern w:val="0"/>
                <w:szCs w:val="21"/>
              </w:rPr>
            </w:rPrChange>
          </w:rPr>
          <w:t>地下茎可耐</w:t>
        </w:r>
      </w:ins>
      <w:ins w:id="59" w:author="lenovo" w:date="2020-03-12T14:21:00Z">
        <w:r>
          <w:rPr>
            <w:rFonts w:ascii="宋体" w:eastAsia="宋体" w:hAnsi="宋体" w:hint="eastAsia"/>
            <w:szCs w:val="21"/>
          </w:rPr>
          <w:t>-</w:t>
        </w:r>
      </w:ins>
      <w:ins w:id="60" w:author="lenovo" w:date="2020-03-12T14:20:00Z">
        <w:r>
          <w:rPr>
            <w:rFonts w:ascii="宋体" w:eastAsia="宋体" w:hAnsi="宋体"/>
            <w:szCs w:val="21"/>
            <w:rPrChange w:id="61" w:author="lenovo" w:date="2020-03-12T14:21:00Z">
              <w:rPr>
                <w:rFonts w:ascii="宋体" w:hAnsi="宋体" w:cs="E-BZ+ZHEGSv-2"/>
                <w:kern w:val="0"/>
                <w:szCs w:val="21"/>
              </w:rPr>
            </w:rPrChange>
          </w:rPr>
          <w:t>25</w:t>
        </w:r>
        <w:r>
          <w:rPr>
            <w:rFonts w:ascii="宋体" w:eastAsia="宋体" w:hAnsi="宋体" w:hint="eastAsia"/>
            <w:szCs w:val="21"/>
            <w:rPrChange w:id="62" w:author="lenovo" w:date="2020-03-12T14:21:00Z">
              <w:rPr>
                <w:rFonts w:ascii="宋体" w:hAnsi="宋体" w:cs="E-BZ+ZHEGSv-2" w:hint="eastAsia"/>
                <w:kern w:val="0"/>
                <w:szCs w:val="21"/>
              </w:rPr>
            </w:rPrChange>
          </w:rPr>
          <w:t>℃</w:t>
        </w:r>
        <w:r>
          <w:rPr>
            <w:rFonts w:ascii="宋体" w:eastAsia="宋体" w:hAnsi="宋体" w:hint="eastAsia"/>
            <w:szCs w:val="21"/>
            <w:rPrChange w:id="63" w:author="lenovo" w:date="2020-03-12T14:21:00Z">
              <w:rPr>
                <w:rFonts w:ascii="宋体" w:hAnsi="宋体" w:cs="宋体" w:hint="eastAsia"/>
                <w:kern w:val="0"/>
                <w:szCs w:val="21"/>
              </w:rPr>
            </w:rPrChange>
          </w:rPr>
          <w:t>严寒</w:t>
        </w:r>
        <w:r>
          <w:rPr>
            <w:rFonts w:ascii="宋体" w:eastAsia="宋体" w:hAnsi="宋体" w:hint="eastAsia"/>
            <w:szCs w:val="21"/>
            <w:rPrChange w:id="64" w:author="lenovo" w:date="2020-03-12T14:21:00Z">
              <w:rPr>
                <w:rFonts w:ascii="宋体" w:hAnsi="宋体" w:cs="AdobeHeitiStd-Regular" w:hint="eastAsia"/>
                <w:kern w:val="0"/>
                <w:szCs w:val="21"/>
              </w:rPr>
            </w:rPrChange>
          </w:rPr>
          <w:t>，</w:t>
        </w:r>
        <w:r>
          <w:rPr>
            <w:rFonts w:ascii="宋体" w:eastAsia="宋体" w:hAnsi="宋体" w:hint="eastAsia"/>
            <w:szCs w:val="21"/>
            <w:rPrChange w:id="65" w:author="lenovo" w:date="2020-03-12T14:21:00Z">
              <w:rPr>
                <w:rFonts w:ascii="宋体" w:hAnsi="宋体" w:cs="宋体" w:hint="eastAsia"/>
                <w:kern w:val="0"/>
                <w:szCs w:val="21"/>
              </w:rPr>
            </w:rPrChange>
          </w:rPr>
          <w:t>忌高温干旱，地下根茎在</w:t>
        </w:r>
        <w:r>
          <w:rPr>
            <w:rFonts w:ascii="宋体" w:eastAsia="宋体" w:hAnsi="宋体"/>
            <w:szCs w:val="21"/>
            <w:rPrChange w:id="66" w:author="lenovo" w:date="2020-03-12T14:21:00Z">
              <w:rPr>
                <w:rFonts w:ascii="宋体" w:hAnsi="宋体" w:cs="E-BZ+ZHEGSv-2"/>
                <w:kern w:val="0"/>
                <w:szCs w:val="21"/>
              </w:rPr>
            </w:rPrChange>
          </w:rPr>
          <w:t>4</w:t>
        </w:r>
        <w:r>
          <w:rPr>
            <w:rFonts w:ascii="宋体" w:eastAsia="宋体" w:hAnsi="宋体" w:hint="eastAsia"/>
            <w:szCs w:val="21"/>
            <w:rPrChange w:id="67" w:author="lenovo" w:date="2020-03-12T14:21:00Z">
              <w:rPr>
                <w:rFonts w:ascii="宋体" w:hAnsi="宋体" w:cs="E-BZ+ZHEGSv-2" w:hint="eastAsia"/>
                <w:kern w:val="0"/>
                <w:szCs w:val="21"/>
              </w:rPr>
            </w:rPrChange>
          </w:rPr>
          <w:t>～</w:t>
        </w:r>
        <w:r>
          <w:rPr>
            <w:rFonts w:ascii="宋体" w:eastAsia="宋体" w:hAnsi="宋体"/>
            <w:szCs w:val="21"/>
            <w:rPrChange w:id="68" w:author="lenovo" w:date="2020-03-12T14:21:00Z">
              <w:rPr>
                <w:rFonts w:ascii="宋体" w:hAnsi="宋体" w:cs="E-BZ+ZHEGSv-2"/>
                <w:kern w:val="0"/>
                <w:szCs w:val="21"/>
              </w:rPr>
            </w:rPrChange>
          </w:rPr>
          <w:t>5</w:t>
        </w:r>
        <w:r>
          <w:rPr>
            <w:rFonts w:ascii="宋体" w:eastAsia="宋体" w:hAnsi="宋体" w:hint="eastAsia"/>
            <w:szCs w:val="21"/>
            <w:rPrChange w:id="69" w:author="lenovo" w:date="2020-03-12T14:21:00Z">
              <w:rPr>
                <w:rFonts w:ascii="宋体" w:hAnsi="宋体" w:cs="E-BZ+ZHEGSv-2" w:hint="eastAsia"/>
                <w:kern w:val="0"/>
                <w:szCs w:val="21"/>
              </w:rPr>
            </w:rPrChange>
          </w:rPr>
          <w:t>℃</w:t>
        </w:r>
        <w:r>
          <w:rPr>
            <w:rFonts w:ascii="宋体" w:eastAsia="宋体" w:hAnsi="宋体" w:hint="eastAsia"/>
            <w:szCs w:val="21"/>
            <w:rPrChange w:id="70" w:author="lenovo" w:date="2020-03-12T14:21:00Z">
              <w:rPr>
                <w:rFonts w:ascii="宋体" w:hAnsi="宋体" w:cs="宋体" w:hint="eastAsia"/>
                <w:kern w:val="0"/>
                <w:szCs w:val="21"/>
              </w:rPr>
            </w:rPrChange>
          </w:rPr>
          <w:t>时即可萌发</w:t>
        </w:r>
        <w:r>
          <w:rPr>
            <w:rFonts w:ascii="宋体" w:eastAsia="宋体" w:hAnsi="宋体" w:hint="eastAsia"/>
            <w:szCs w:val="21"/>
            <w:rPrChange w:id="71" w:author="lenovo" w:date="2020-03-12T14:21:00Z">
              <w:rPr>
                <w:rFonts w:ascii="宋体" w:hAnsi="宋体" w:cs="AdobeHeitiStd-Regular" w:hint="eastAsia"/>
                <w:kern w:val="0"/>
                <w:szCs w:val="21"/>
              </w:rPr>
            </w:rPrChange>
          </w:rPr>
          <w:t>，</w:t>
        </w:r>
        <w:r>
          <w:rPr>
            <w:rFonts w:ascii="宋体" w:eastAsia="宋体" w:hAnsi="宋体"/>
            <w:szCs w:val="21"/>
            <w:rPrChange w:id="72" w:author="lenovo" w:date="2020-03-12T14:21:00Z">
              <w:rPr>
                <w:rFonts w:ascii="宋体" w:hAnsi="宋体" w:cs="E-BZ+ZHEGSv-2"/>
                <w:kern w:val="0"/>
                <w:szCs w:val="21"/>
              </w:rPr>
            </w:rPrChange>
          </w:rPr>
          <w:t>6</w:t>
        </w:r>
        <w:r>
          <w:rPr>
            <w:rFonts w:ascii="宋体" w:eastAsia="宋体" w:hAnsi="宋体" w:hint="eastAsia"/>
            <w:szCs w:val="21"/>
            <w:rPrChange w:id="73" w:author="lenovo" w:date="2020-03-12T14:21:00Z">
              <w:rPr>
                <w:rFonts w:ascii="宋体" w:hAnsi="宋体" w:cs="E-BZ+ZHEGSv-2" w:hint="eastAsia"/>
                <w:kern w:val="0"/>
                <w:szCs w:val="21"/>
              </w:rPr>
            </w:rPrChange>
          </w:rPr>
          <w:t>～</w:t>
        </w:r>
        <w:r>
          <w:rPr>
            <w:rFonts w:ascii="宋体" w:eastAsia="宋体" w:hAnsi="宋体"/>
            <w:szCs w:val="21"/>
            <w:rPrChange w:id="74" w:author="lenovo" w:date="2020-03-12T14:21:00Z">
              <w:rPr>
                <w:rFonts w:ascii="宋体" w:hAnsi="宋体" w:cs="E-BZ+ZHEGSv-2"/>
                <w:kern w:val="0"/>
                <w:szCs w:val="21"/>
              </w:rPr>
            </w:rPrChange>
          </w:rPr>
          <w:t>8</w:t>
        </w:r>
        <w:r>
          <w:rPr>
            <w:rFonts w:ascii="宋体" w:eastAsia="宋体" w:hAnsi="宋体" w:hint="eastAsia"/>
            <w:szCs w:val="21"/>
            <w:rPrChange w:id="75" w:author="lenovo" w:date="2020-03-12T14:21:00Z">
              <w:rPr>
                <w:rFonts w:ascii="宋体" w:hAnsi="宋体" w:cs="E-BZ+ZHEGSv-2" w:hint="eastAsia"/>
                <w:kern w:val="0"/>
                <w:szCs w:val="21"/>
              </w:rPr>
            </w:rPrChange>
          </w:rPr>
          <w:t>℃</w:t>
        </w:r>
        <w:r>
          <w:rPr>
            <w:rFonts w:ascii="宋体" w:eastAsia="宋体" w:hAnsi="宋体" w:hint="eastAsia"/>
            <w:szCs w:val="21"/>
            <w:rPrChange w:id="76" w:author="lenovo" w:date="2020-03-12T14:21:00Z">
              <w:rPr>
                <w:rFonts w:ascii="宋体" w:hAnsi="宋体" w:cs="宋体" w:hint="eastAsia"/>
                <w:kern w:val="0"/>
                <w:szCs w:val="21"/>
              </w:rPr>
            </w:rPrChange>
          </w:rPr>
          <w:t>时开始生长</w:t>
        </w:r>
        <w:r>
          <w:rPr>
            <w:rFonts w:ascii="宋体" w:eastAsia="宋体" w:hAnsi="宋体" w:hint="eastAsia"/>
            <w:szCs w:val="21"/>
            <w:rPrChange w:id="77" w:author="lenovo" w:date="2020-03-12T14:21:00Z">
              <w:rPr>
                <w:rFonts w:ascii="宋体" w:hAnsi="宋体" w:cs="AdobeHeitiStd-Regular" w:hint="eastAsia"/>
                <w:kern w:val="0"/>
                <w:szCs w:val="21"/>
              </w:rPr>
            </w:rPrChange>
          </w:rPr>
          <w:t>，</w:t>
        </w:r>
        <w:r>
          <w:rPr>
            <w:rFonts w:ascii="宋体" w:eastAsia="宋体" w:hAnsi="宋体" w:hint="eastAsia"/>
            <w:szCs w:val="21"/>
            <w:rPrChange w:id="78" w:author="lenovo" w:date="2020-03-12T14:21:00Z">
              <w:rPr>
                <w:rFonts w:ascii="宋体" w:hAnsi="宋体" w:cs="宋体" w:hint="eastAsia"/>
                <w:kern w:val="0"/>
                <w:szCs w:val="21"/>
              </w:rPr>
            </w:rPrChange>
          </w:rPr>
          <w:t>生长的适宜温度为</w:t>
        </w:r>
        <w:r>
          <w:rPr>
            <w:rFonts w:ascii="宋体" w:eastAsia="宋体" w:hAnsi="宋体"/>
            <w:szCs w:val="21"/>
            <w:rPrChange w:id="79" w:author="lenovo" w:date="2020-03-12T14:21:00Z">
              <w:rPr>
                <w:rFonts w:ascii="宋体" w:hAnsi="宋体" w:cs="E-BZ+ZHEGSv-2"/>
                <w:kern w:val="0"/>
                <w:szCs w:val="21"/>
              </w:rPr>
            </w:rPrChange>
          </w:rPr>
          <w:t>15</w:t>
        </w:r>
        <w:r>
          <w:rPr>
            <w:rFonts w:ascii="宋体" w:eastAsia="宋体" w:hAnsi="宋体" w:hint="eastAsia"/>
            <w:szCs w:val="21"/>
            <w:rPrChange w:id="80" w:author="lenovo" w:date="2020-03-12T14:21:00Z">
              <w:rPr>
                <w:rFonts w:ascii="宋体" w:hAnsi="宋体" w:cs="E-BZ+ZHEGSv-2" w:hint="eastAsia"/>
                <w:kern w:val="0"/>
                <w:szCs w:val="21"/>
              </w:rPr>
            </w:rPrChange>
          </w:rPr>
          <w:t>～</w:t>
        </w:r>
        <w:r>
          <w:rPr>
            <w:rFonts w:ascii="宋体" w:eastAsia="宋体" w:hAnsi="宋体"/>
            <w:szCs w:val="21"/>
            <w:rPrChange w:id="81" w:author="lenovo" w:date="2020-03-12T14:21:00Z">
              <w:rPr>
                <w:rFonts w:ascii="宋体" w:hAnsi="宋体" w:cs="E-BZ+ZHEGSv-2"/>
                <w:kern w:val="0"/>
                <w:szCs w:val="21"/>
              </w:rPr>
            </w:rPrChange>
          </w:rPr>
          <w:t>25</w:t>
        </w:r>
        <w:r>
          <w:rPr>
            <w:rFonts w:ascii="宋体" w:eastAsia="宋体" w:hAnsi="宋体" w:hint="eastAsia"/>
            <w:szCs w:val="21"/>
            <w:rPrChange w:id="82" w:author="lenovo" w:date="2020-03-12T14:21:00Z">
              <w:rPr>
                <w:rFonts w:ascii="宋体" w:hAnsi="宋体" w:cs="E-BZ+ZHEGSv-2" w:hint="eastAsia"/>
                <w:kern w:val="0"/>
                <w:szCs w:val="21"/>
              </w:rPr>
            </w:rPrChange>
          </w:rPr>
          <w:t>℃</w:t>
        </w:r>
        <w:r>
          <w:rPr>
            <w:rFonts w:ascii="宋体" w:eastAsia="宋体" w:hAnsi="宋体" w:hint="eastAsia"/>
            <w:szCs w:val="21"/>
            <w:rPrChange w:id="83" w:author="lenovo" w:date="2020-03-12T14:21:00Z">
              <w:rPr>
                <w:rFonts w:ascii="宋体" w:hAnsi="宋体" w:cs="AdobeHeitiStd-Regular" w:hint="eastAsia"/>
                <w:kern w:val="0"/>
                <w:szCs w:val="21"/>
              </w:rPr>
            </w:rPrChange>
          </w:rPr>
          <w:t>。</w:t>
        </w:r>
        <w:r>
          <w:rPr>
            <w:rFonts w:ascii="宋体" w:eastAsia="宋体" w:hAnsi="宋体" w:hint="eastAsia"/>
            <w:szCs w:val="21"/>
            <w:rPrChange w:id="84" w:author="lenovo" w:date="2020-03-12T14:21:00Z">
              <w:rPr>
                <w:rFonts w:ascii="宋体" w:hAnsi="宋体" w:cs="宋体" w:hint="eastAsia"/>
                <w:kern w:val="0"/>
                <w:szCs w:val="21"/>
              </w:rPr>
            </w:rPrChange>
          </w:rPr>
          <w:t>土壤含水量达</w:t>
        </w:r>
        <w:r>
          <w:rPr>
            <w:rFonts w:ascii="宋体" w:eastAsia="宋体" w:hAnsi="宋体"/>
            <w:szCs w:val="21"/>
            <w:rPrChange w:id="85" w:author="lenovo" w:date="2020-03-12T14:21:00Z">
              <w:rPr>
                <w:rFonts w:ascii="宋体" w:hAnsi="宋体" w:cs="E-BZ+ZHEGSv-2"/>
                <w:kern w:val="0"/>
                <w:szCs w:val="21"/>
              </w:rPr>
            </w:rPrChange>
          </w:rPr>
          <w:t>16%</w:t>
        </w:r>
        <w:r>
          <w:rPr>
            <w:rFonts w:ascii="宋体" w:eastAsia="宋体" w:hAnsi="宋体" w:hint="eastAsia"/>
            <w:szCs w:val="21"/>
            <w:rPrChange w:id="86" w:author="lenovo" w:date="2020-03-12T14:21:00Z">
              <w:rPr>
                <w:rFonts w:ascii="宋体" w:hAnsi="宋体" w:cs="宋体" w:hint="eastAsia"/>
                <w:kern w:val="0"/>
                <w:szCs w:val="21"/>
              </w:rPr>
            </w:rPrChange>
          </w:rPr>
          <w:t>以上时</w:t>
        </w:r>
        <w:r>
          <w:rPr>
            <w:rFonts w:ascii="宋体" w:eastAsia="宋体" w:hAnsi="宋体" w:hint="eastAsia"/>
            <w:szCs w:val="21"/>
            <w:rPrChange w:id="87" w:author="lenovo" w:date="2020-03-12T14:21:00Z">
              <w:rPr>
                <w:rFonts w:ascii="宋体" w:hAnsi="宋体" w:cs="AdobeHeitiStd-Regular" w:hint="eastAsia"/>
                <w:kern w:val="0"/>
                <w:szCs w:val="21"/>
              </w:rPr>
            </w:rPrChange>
          </w:rPr>
          <w:t>，</w:t>
        </w:r>
        <w:r>
          <w:rPr>
            <w:rFonts w:ascii="宋体" w:eastAsia="宋体" w:hAnsi="宋体" w:hint="eastAsia"/>
            <w:szCs w:val="21"/>
            <w:rPrChange w:id="88" w:author="lenovo" w:date="2020-03-12T14:21:00Z">
              <w:rPr>
                <w:rFonts w:ascii="宋体" w:hAnsi="宋体" w:cs="宋体" w:hint="eastAsia"/>
                <w:kern w:val="0"/>
                <w:szCs w:val="21"/>
              </w:rPr>
            </w:rPrChange>
          </w:rPr>
          <w:t>生长繁殖最快</w:t>
        </w:r>
        <w:r>
          <w:rPr>
            <w:rFonts w:ascii="宋体" w:eastAsia="宋体" w:hAnsi="宋体" w:hint="eastAsia"/>
            <w:szCs w:val="21"/>
            <w:rPrChange w:id="89" w:author="lenovo" w:date="2020-03-12T14:21:00Z">
              <w:rPr>
                <w:rFonts w:ascii="宋体" w:hAnsi="宋体" w:cs="HTJ0+ZHEGSv-1" w:hint="eastAsia"/>
                <w:kern w:val="0"/>
                <w:szCs w:val="21"/>
              </w:rPr>
            </w:rPrChange>
          </w:rPr>
          <w:t>。</w:t>
        </w:r>
        <w:r>
          <w:rPr>
            <w:rFonts w:ascii="宋体" w:eastAsia="宋体" w:hAnsi="宋体" w:hint="eastAsia"/>
            <w:szCs w:val="21"/>
            <w:rPrChange w:id="90" w:author="lenovo" w:date="2020-03-12T14:21:00Z">
              <w:rPr>
                <w:rFonts w:ascii="宋体" w:hAnsi="宋体" w:cs="宋体" w:hint="eastAsia"/>
                <w:kern w:val="0"/>
                <w:szCs w:val="21"/>
              </w:rPr>
            </w:rPrChange>
          </w:rPr>
          <w:t>地上部分在</w:t>
        </w:r>
        <w:r>
          <w:rPr>
            <w:rFonts w:ascii="宋体" w:eastAsia="宋体" w:hAnsi="宋体"/>
            <w:szCs w:val="21"/>
            <w:rPrChange w:id="91" w:author="lenovo" w:date="2020-03-12T14:21:00Z">
              <w:rPr>
                <w:rFonts w:ascii="宋体" w:hAnsi="宋体" w:cs="E-BZ+ZHEGSv-2"/>
                <w:kern w:val="0"/>
                <w:szCs w:val="21"/>
              </w:rPr>
            </w:rPrChange>
          </w:rPr>
          <w:t>30</w:t>
        </w:r>
        <w:r>
          <w:rPr>
            <w:rFonts w:ascii="宋体" w:eastAsia="宋体" w:hAnsi="宋体" w:hint="eastAsia"/>
            <w:szCs w:val="21"/>
            <w:rPrChange w:id="92" w:author="lenovo" w:date="2020-03-12T14:21:00Z">
              <w:rPr>
                <w:rFonts w:ascii="宋体" w:hAnsi="宋体" w:cs="E-BZ+ZHEGSv-2" w:hint="eastAsia"/>
                <w:kern w:val="0"/>
                <w:szCs w:val="21"/>
              </w:rPr>
            </w:rPrChange>
          </w:rPr>
          <w:t>～</w:t>
        </w:r>
        <w:r>
          <w:rPr>
            <w:rFonts w:ascii="宋体" w:eastAsia="宋体" w:hAnsi="宋体"/>
            <w:szCs w:val="21"/>
            <w:rPrChange w:id="93" w:author="lenovo" w:date="2020-03-12T14:21:00Z">
              <w:rPr>
                <w:rFonts w:ascii="宋体" w:hAnsi="宋体" w:cs="E-BZ+ZHEGSv-2"/>
                <w:kern w:val="0"/>
                <w:szCs w:val="21"/>
              </w:rPr>
            </w:rPrChange>
          </w:rPr>
          <w:t>35</w:t>
        </w:r>
        <w:r>
          <w:rPr>
            <w:rFonts w:ascii="宋体" w:eastAsia="宋体" w:hAnsi="宋体" w:hint="eastAsia"/>
            <w:szCs w:val="21"/>
            <w:rPrChange w:id="94" w:author="lenovo" w:date="2020-03-12T14:21:00Z">
              <w:rPr>
                <w:rFonts w:ascii="宋体" w:hAnsi="宋体" w:cs="E-BZ+ZHEGSv-2" w:hint="eastAsia"/>
                <w:kern w:val="0"/>
                <w:szCs w:val="21"/>
              </w:rPr>
            </w:rPrChange>
          </w:rPr>
          <w:t>℃</w:t>
        </w:r>
        <w:r>
          <w:rPr>
            <w:rFonts w:ascii="宋体" w:eastAsia="宋体" w:hAnsi="宋体" w:hint="eastAsia"/>
            <w:szCs w:val="21"/>
            <w:rPrChange w:id="95" w:author="lenovo" w:date="2020-03-12T14:21:00Z">
              <w:rPr>
                <w:rFonts w:ascii="宋体" w:hAnsi="宋体" w:cs="宋体" w:hint="eastAsia"/>
                <w:kern w:val="0"/>
                <w:szCs w:val="21"/>
              </w:rPr>
            </w:rPrChange>
          </w:rPr>
          <w:t>高温时生长缓慢</w:t>
        </w:r>
        <w:r>
          <w:rPr>
            <w:rFonts w:ascii="宋体" w:eastAsia="宋体" w:hAnsi="宋体" w:hint="eastAsia"/>
            <w:szCs w:val="21"/>
            <w:rPrChange w:id="96" w:author="lenovo" w:date="2020-03-12T14:21:00Z">
              <w:rPr>
                <w:rFonts w:ascii="宋体" w:hAnsi="宋体" w:cs="AdobeHeitiStd-Regular" w:hint="eastAsia"/>
                <w:kern w:val="0"/>
                <w:szCs w:val="21"/>
              </w:rPr>
            </w:rPrChange>
          </w:rPr>
          <w:t>，</w:t>
        </w:r>
        <w:r>
          <w:rPr>
            <w:rFonts w:ascii="宋体" w:eastAsia="宋体" w:hAnsi="宋体" w:hint="eastAsia"/>
            <w:szCs w:val="21"/>
            <w:rPrChange w:id="97" w:author="lenovo" w:date="2020-03-12T14:21:00Z">
              <w:rPr>
                <w:rFonts w:ascii="宋体" w:hAnsi="宋体" w:cs="宋体" w:hint="eastAsia"/>
                <w:kern w:val="0"/>
                <w:szCs w:val="21"/>
              </w:rPr>
            </w:rPrChange>
          </w:rPr>
          <w:t>高温少雨会停止生长</w:t>
        </w:r>
        <w:r>
          <w:rPr>
            <w:rFonts w:ascii="宋体" w:eastAsia="宋体" w:hAnsi="宋体" w:hint="eastAsia"/>
            <w:szCs w:val="21"/>
            <w:rPrChange w:id="98" w:author="lenovo" w:date="2020-03-12T14:21:00Z">
              <w:rPr>
                <w:rFonts w:ascii="宋体" w:hAnsi="宋体" w:cs="AdobeHeitiStd-Regular" w:hint="eastAsia"/>
                <w:kern w:val="0"/>
                <w:szCs w:val="21"/>
              </w:rPr>
            </w:rPrChange>
          </w:rPr>
          <w:t>，</w:t>
        </w:r>
        <w:r>
          <w:rPr>
            <w:rFonts w:ascii="宋体" w:eastAsia="宋体" w:hAnsi="宋体" w:hint="eastAsia"/>
            <w:szCs w:val="21"/>
            <w:rPrChange w:id="99" w:author="lenovo" w:date="2020-03-12T14:21:00Z">
              <w:rPr>
                <w:rFonts w:ascii="宋体" w:hAnsi="宋体" w:cs="宋体" w:hint="eastAsia"/>
                <w:kern w:val="0"/>
                <w:szCs w:val="21"/>
              </w:rPr>
            </w:rPrChange>
          </w:rPr>
          <w:t>甚至萎蔫</w:t>
        </w:r>
        <w:r>
          <w:rPr>
            <w:rFonts w:ascii="宋体" w:eastAsia="宋体" w:hAnsi="宋体" w:hint="eastAsia"/>
            <w:szCs w:val="21"/>
            <w:rPrChange w:id="100" w:author="lenovo" w:date="2020-03-12T14:21:00Z">
              <w:rPr>
                <w:rFonts w:ascii="宋体" w:hAnsi="宋体" w:cs="HTJ0+ZHEGSv-1" w:hint="eastAsia"/>
                <w:kern w:val="0"/>
                <w:szCs w:val="21"/>
              </w:rPr>
            </w:rPrChange>
          </w:rPr>
          <w:t>、</w:t>
        </w:r>
        <w:r>
          <w:rPr>
            <w:rFonts w:ascii="宋体" w:eastAsia="宋体" w:hAnsi="宋体" w:hint="eastAsia"/>
            <w:szCs w:val="21"/>
            <w:rPrChange w:id="101" w:author="lenovo" w:date="2020-03-12T14:21:00Z">
              <w:rPr>
                <w:rFonts w:ascii="宋体" w:hAnsi="宋体" w:cs="宋体" w:hint="eastAsia"/>
                <w:kern w:val="0"/>
                <w:szCs w:val="21"/>
              </w:rPr>
            </w:rPrChange>
          </w:rPr>
          <w:t>死亡</w:t>
        </w:r>
        <w:bookmarkStart w:id="102" w:name="_Hlk34929199"/>
        <w:r w:rsidRPr="007031D8">
          <w:rPr>
            <w:rFonts w:ascii="宋体" w:eastAsia="宋体" w:hAnsi="宋体" w:hint="eastAsia"/>
            <w:color w:val="FF0000"/>
            <w:szCs w:val="21"/>
            <w:vertAlign w:val="superscript"/>
            <w:rPrChange w:id="103" w:author="车 晓娜" w:date="2020-03-12T17:02:00Z">
              <w:rPr>
                <w:rFonts w:ascii="宋体" w:eastAsia="宋体" w:hAnsi="宋体" w:hint="eastAsia"/>
                <w:szCs w:val="21"/>
                <w:vertAlign w:val="superscript"/>
              </w:rPr>
            </w:rPrChange>
          </w:rPr>
          <w:t>［</w:t>
        </w:r>
        <w:del w:id="104" w:author="车 晓娜" w:date="2020-03-12T17:22:00Z">
          <w:r w:rsidRPr="007031D8" w:rsidDel="00A33E68">
            <w:rPr>
              <w:rFonts w:ascii="宋体" w:eastAsia="宋体" w:hAnsi="宋体"/>
              <w:color w:val="FF0000"/>
              <w:szCs w:val="21"/>
              <w:vertAlign w:val="superscript"/>
              <w:rPrChange w:id="105" w:author="车 晓娜" w:date="2020-03-12T17:02:00Z">
                <w:rPr>
                  <w:rFonts w:ascii="宋体" w:eastAsia="宋体" w:hAnsi="宋体"/>
                  <w:szCs w:val="21"/>
                  <w:vertAlign w:val="superscript"/>
                </w:rPr>
              </w:rPrChange>
            </w:rPr>
            <w:delText>6</w:delText>
          </w:r>
        </w:del>
      </w:ins>
      <w:ins w:id="106" w:author="车 晓娜" w:date="2020-03-12T17:22:00Z">
        <w:r w:rsidR="00A33E68">
          <w:rPr>
            <w:rFonts w:ascii="宋体" w:eastAsia="宋体" w:hAnsi="宋体"/>
            <w:color w:val="FF0000"/>
            <w:szCs w:val="21"/>
            <w:vertAlign w:val="superscript"/>
          </w:rPr>
          <w:t>4</w:t>
        </w:r>
      </w:ins>
      <w:ins w:id="107" w:author="lenovo" w:date="2020-03-12T14:20:00Z">
        <w:r w:rsidRPr="007031D8">
          <w:rPr>
            <w:rFonts w:ascii="宋体" w:eastAsia="宋体" w:hAnsi="宋体"/>
            <w:color w:val="FF0000"/>
            <w:szCs w:val="21"/>
            <w:vertAlign w:val="superscript"/>
            <w:rPrChange w:id="108" w:author="车 晓娜" w:date="2020-03-12T17:02:00Z">
              <w:rPr>
                <w:rFonts w:ascii="宋体" w:eastAsia="宋体" w:hAnsi="宋体"/>
                <w:szCs w:val="21"/>
                <w:vertAlign w:val="superscript"/>
              </w:rPr>
            </w:rPrChange>
          </w:rPr>
          <w:t>］</w:t>
        </w:r>
        <w:bookmarkEnd w:id="102"/>
        <w:r w:rsidRPr="007031D8">
          <w:rPr>
            <w:rFonts w:ascii="宋体" w:eastAsia="宋体" w:hAnsi="宋体" w:hint="eastAsia"/>
            <w:color w:val="FF0000"/>
            <w:szCs w:val="21"/>
            <w:rPrChange w:id="109" w:author="车 晓娜" w:date="2020-03-12T17:02:00Z">
              <w:rPr>
                <w:rFonts w:ascii="宋体" w:hAnsi="宋体" w:cs="HTJ0+ZHEGSv-1" w:hint="eastAsia"/>
                <w:kern w:val="0"/>
                <w:szCs w:val="21"/>
              </w:rPr>
            </w:rPrChange>
          </w:rPr>
          <w:t>。</w:t>
        </w:r>
      </w:ins>
      <w:r>
        <w:rPr>
          <w:rFonts w:ascii="宋体" w:eastAsia="宋体" w:hAnsi="宋体"/>
          <w:szCs w:val="21"/>
        </w:rPr>
        <w:t xml:space="preserve"> </w:t>
      </w:r>
      <w:r>
        <w:rPr>
          <w:rFonts w:ascii="宋体" w:eastAsia="宋体" w:hAnsi="宋体" w:hint="eastAsia"/>
          <w:szCs w:val="21"/>
        </w:rPr>
        <w:t>观察结果表明，栽培条件下一年中的生长发育时期可分为：栽植期、出苗期、幼苗期、盛叶期、分枝分蘖期、孕蕾期、枯叶期7个时期（表1）。</w:t>
      </w:r>
    </w:p>
    <w:p w14:paraId="2A801226" w14:textId="77777777" w:rsidR="001661FF" w:rsidRDefault="0019779E">
      <w:pPr>
        <w:spacing w:line="260" w:lineRule="atLeast"/>
        <w:ind w:firstLineChars="200" w:firstLine="420"/>
        <w:rPr>
          <w:rFonts w:ascii="宋体" w:eastAsia="宋体" w:hAnsi="宋体"/>
          <w:szCs w:val="21"/>
        </w:rPr>
      </w:pPr>
      <w:r>
        <w:rPr>
          <w:rFonts w:ascii="宋体" w:eastAsia="宋体" w:hAnsi="宋体"/>
          <w:szCs w:val="21"/>
        </w:rPr>
        <w:t>款冬</w:t>
      </w:r>
      <w:r>
        <w:rPr>
          <w:rFonts w:ascii="宋体" w:eastAsia="宋体" w:hAnsi="宋体" w:hint="eastAsia"/>
          <w:szCs w:val="21"/>
        </w:rPr>
        <w:t>在3月底到4月初，当地气温稳定在8</w:t>
      </w:r>
      <w:r>
        <w:rPr>
          <w:rFonts w:ascii="宋体" w:eastAsia="宋体" w:hAnsi="宋体"/>
          <w:szCs w:val="21"/>
        </w:rPr>
        <w:t>～</w:t>
      </w:r>
      <w:r>
        <w:rPr>
          <w:rFonts w:ascii="宋体" w:eastAsia="宋体" w:hAnsi="宋体" w:hint="eastAsia"/>
          <w:szCs w:val="21"/>
        </w:rPr>
        <w:t>1</w:t>
      </w:r>
      <w:r>
        <w:rPr>
          <w:rFonts w:ascii="宋体" w:eastAsia="宋体" w:hAnsi="宋体"/>
          <w:szCs w:val="21"/>
        </w:rPr>
        <w:t>0</w:t>
      </w:r>
      <w:r>
        <w:rPr>
          <w:rFonts w:ascii="宋体" w:eastAsia="宋体" w:hAnsi="宋体" w:hint="eastAsia"/>
          <w:szCs w:val="21"/>
        </w:rPr>
        <w:t>℃时</w:t>
      </w:r>
      <w:del w:id="110" w:author="lenovo" w:date="2020-03-12T14:23:00Z">
        <w:r>
          <w:rPr>
            <w:rFonts w:ascii="宋体" w:eastAsia="宋体" w:hAnsi="宋体" w:hint="eastAsia"/>
            <w:szCs w:val="21"/>
          </w:rPr>
          <w:delText>播种</w:delText>
        </w:r>
      </w:del>
      <w:ins w:id="111" w:author="lenovo" w:date="2020-03-12T14:23:00Z">
        <w:r>
          <w:rPr>
            <w:rFonts w:ascii="宋体" w:eastAsia="宋体" w:hAnsi="宋体" w:hint="eastAsia"/>
            <w:szCs w:val="21"/>
          </w:rPr>
          <w:t>栽植</w:t>
        </w:r>
      </w:ins>
      <w:r>
        <w:rPr>
          <w:rFonts w:ascii="宋体" w:eastAsia="宋体" w:hAnsi="宋体" w:hint="eastAsia"/>
          <w:szCs w:val="21"/>
        </w:rPr>
        <w:t>，</w:t>
      </w:r>
      <w:r>
        <w:rPr>
          <w:rFonts w:ascii="宋体" w:eastAsia="宋体" w:hAnsi="宋体"/>
          <w:szCs w:val="21"/>
        </w:rPr>
        <w:t>4月</w:t>
      </w:r>
      <w:r>
        <w:rPr>
          <w:rFonts w:ascii="宋体" w:eastAsia="宋体" w:hAnsi="宋体" w:hint="eastAsia"/>
          <w:szCs w:val="21"/>
        </w:rPr>
        <w:t>上</w:t>
      </w:r>
      <w:r>
        <w:rPr>
          <w:rFonts w:ascii="宋体" w:eastAsia="宋体" w:hAnsi="宋体"/>
          <w:szCs w:val="21"/>
        </w:rPr>
        <w:t>中旬出苗，出苗后生长缓慢，6</w:t>
      </w:r>
      <w:r>
        <w:rPr>
          <w:rFonts w:ascii="宋体" w:eastAsia="宋体" w:hAnsi="宋体" w:hint="eastAsia"/>
          <w:szCs w:val="21"/>
        </w:rPr>
        <w:t>月份</w:t>
      </w:r>
      <w:r>
        <w:rPr>
          <w:rFonts w:ascii="宋体" w:eastAsia="宋体" w:hAnsi="宋体"/>
          <w:szCs w:val="21"/>
        </w:rPr>
        <w:t>开始</w:t>
      </w:r>
      <w:r>
        <w:rPr>
          <w:rFonts w:ascii="宋体" w:eastAsia="宋体" w:hAnsi="宋体" w:hint="eastAsia"/>
          <w:szCs w:val="21"/>
        </w:rPr>
        <w:t>地上部</w:t>
      </w:r>
      <w:r>
        <w:rPr>
          <w:rFonts w:ascii="宋体" w:eastAsia="宋体" w:hAnsi="宋体"/>
          <w:szCs w:val="21"/>
        </w:rPr>
        <w:t>生长</w:t>
      </w:r>
      <w:r>
        <w:rPr>
          <w:rFonts w:ascii="宋体" w:eastAsia="宋体" w:hAnsi="宋体" w:hint="eastAsia"/>
          <w:szCs w:val="21"/>
        </w:rPr>
        <w:t>加速</w:t>
      </w:r>
      <w:r>
        <w:rPr>
          <w:rFonts w:ascii="宋体" w:eastAsia="宋体" w:hAnsi="宋体"/>
          <w:szCs w:val="21"/>
        </w:rPr>
        <w:t>，7月</w:t>
      </w:r>
      <w:r>
        <w:rPr>
          <w:rFonts w:ascii="宋体" w:eastAsia="宋体" w:hAnsi="宋体" w:hint="eastAsia"/>
          <w:szCs w:val="21"/>
        </w:rPr>
        <w:t>中旬至8月上旬须根、根状茎及分枝大量发生，</w:t>
      </w:r>
      <w:r>
        <w:rPr>
          <w:rFonts w:ascii="宋体" w:eastAsia="宋体" w:hAnsi="宋体"/>
          <w:szCs w:val="21"/>
        </w:rPr>
        <w:t>营养生长</w:t>
      </w:r>
      <w:r>
        <w:rPr>
          <w:rFonts w:ascii="宋体" w:eastAsia="宋体" w:hAnsi="宋体" w:hint="eastAsia"/>
          <w:szCs w:val="21"/>
        </w:rPr>
        <w:t>进入高峰期</w:t>
      </w:r>
      <w:r>
        <w:rPr>
          <w:rFonts w:ascii="宋体" w:eastAsia="宋体" w:hAnsi="宋体"/>
          <w:szCs w:val="21"/>
        </w:rPr>
        <w:t>期</w:t>
      </w:r>
      <w:r>
        <w:rPr>
          <w:rFonts w:ascii="宋体" w:eastAsia="宋体" w:hAnsi="宋体" w:hint="eastAsia"/>
          <w:szCs w:val="21"/>
        </w:rPr>
        <w:t>，</w:t>
      </w:r>
      <w:r>
        <w:rPr>
          <w:rFonts w:ascii="宋体" w:eastAsia="宋体" w:hAnsi="宋体"/>
          <w:szCs w:val="21"/>
        </w:rPr>
        <w:t>7月</w:t>
      </w:r>
      <w:r>
        <w:rPr>
          <w:rFonts w:ascii="宋体" w:eastAsia="宋体" w:hAnsi="宋体" w:hint="eastAsia"/>
          <w:szCs w:val="21"/>
        </w:rPr>
        <w:t>下旬根颈部有少量花芽出现形态分化，</w:t>
      </w:r>
      <w:r>
        <w:rPr>
          <w:rFonts w:ascii="宋体" w:eastAsia="宋体" w:hAnsi="宋体"/>
          <w:szCs w:val="21"/>
        </w:rPr>
        <w:t>进入生殖生长期，</w:t>
      </w:r>
      <w:r>
        <w:rPr>
          <w:rFonts w:ascii="宋体" w:eastAsia="宋体" w:hAnsi="宋体" w:hint="eastAsia"/>
          <w:szCs w:val="21"/>
        </w:rPr>
        <w:t>最适生长温度2</w:t>
      </w:r>
      <w:r>
        <w:rPr>
          <w:rFonts w:ascii="宋体" w:eastAsia="宋体" w:hAnsi="宋体"/>
          <w:szCs w:val="21"/>
        </w:rPr>
        <w:t>0～28</w:t>
      </w:r>
      <w:r>
        <w:rPr>
          <w:rFonts w:ascii="宋体" w:eastAsia="宋体" w:hAnsi="宋体" w:hint="eastAsia"/>
          <w:szCs w:val="21"/>
        </w:rPr>
        <w:t>℃，8</w:t>
      </w:r>
      <w:bookmarkStart w:id="112" w:name="_Hlk30016694"/>
      <w:r>
        <w:rPr>
          <w:rFonts w:ascii="宋体" w:eastAsia="宋体" w:hAnsi="宋体" w:hint="eastAsia"/>
          <w:szCs w:val="21"/>
        </w:rPr>
        <w:t>月中旬</w:t>
      </w:r>
      <w:r>
        <w:rPr>
          <w:rFonts w:ascii="宋体" w:eastAsia="宋体" w:hAnsi="宋体"/>
          <w:szCs w:val="21"/>
        </w:rPr>
        <w:t>～</w:t>
      </w:r>
      <w:bookmarkEnd w:id="112"/>
      <w:r>
        <w:rPr>
          <w:rFonts w:ascii="宋体" w:eastAsia="宋体" w:hAnsi="宋体" w:hint="eastAsia"/>
          <w:szCs w:val="21"/>
        </w:rPr>
        <w:t>9</w:t>
      </w:r>
      <w:r>
        <w:rPr>
          <w:rFonts w:ascii="宋体" w:eastAsia="宋体" w:hAnsi="宋体"/>
          <w:szCs w:val="21"/>
        </w:rPr>
        <w:t>月</w:t>
      </w:r>
      <w:r>
        <w:rPr>
          <w:rFonts w:ascii="宋体" w:eastAsia="宋体" w:hAnsi="宋体" w:hint="eastAsia"/>
          <w:szCs w:val="21"/>
        </w:rPr>
        <w:t>中旬地上茎叶生长减缓，是花芽分化的关健时期，1</w:t>
      </w:r>
      <w:r>
        <w:rPr>
          <w:rFonts w:ascii="宋体" w:eastAsia="宋体" w:hAnsi="宋体"/>
          <w:szCs w:val="21"/>
        </w:rPr>
        <w:t>0</w:t>
      </w:r>
      <w:r>
        <w:rPr>
          <w:rFonts w:ascii="宋体" w:eastAsia="宋体" w:hAnsi="宋体" w:hint="eastAsia"/>
          <w:szCs w:val="21"/>
        </w:rPr>
        <w:t>月中旬开始地上茎叶</w:t>
      </w:r>
      <w:r>
        <w:rPr>
          <w:rFonts w:ascii="宋体" w:eastAsia="宋体" w:hAnsi="宋体"/>
          <w:szCs w:val="21"/>
        </w:rPr>
        <w:t>生长明显</w:t>
      </w:r>
      <w:r>
        <w:rPr>
          <w:rFonts w:ascii="宋体" w:eastAsia="宋体" w:hAnsi="宋体" w:hint="eastAsia"/>
          <w:szCs w:val="21"/>
        </w:rPr>
        <w:t>缓慢，但仍有</w:t>
      </w:r>
      <w:r>
        <w:rPr>
          <w:rFonts w:ascii="宋体" w:eastAsia="宋体" w:hAnsi="宋体"/>
          <w:szCs w:val="21"/>
        </w:rPr>
        <w:t>新叶</w:t>
      </w:r>
      <w:r>
        <w:rPr>
          <w:rFonts w:ascii="宋体" w:eastAsia="宋体" w:hAnsi="宋体" w:hint="eastAsia"/>
          <w:szCs w:val="21"/>
        </w:rPr>
        <w:t>发生</w:t>
      </w:r>
      <w:r>
        <w:rPr>
          <w:rFonts w:ascii="宋体" w:eastAsia="宋体" w:hAnsi="宋体"/>
          <w:szCs w:val="21"/>
        </w:rPr>
        <w:t>，</w:t>
      </w:r>
      <w:r>
        <w:rPr>
          <w:rFonts w:ascii="宋体" w:eastAsia="宋体" w:hAnsi="宋体" w:hint="eastAsia"/>
          <w:szCs w:val="21"/>
        </w:rPr>
        <w:t>由于此时气温下降，光照时数缩短，新生叶大</w:t>
      </w:r>
      <w:r>
        <w:rPr>
          <w:rFonts w:ascii="宋体" w:eastAsia="宋体" w:hAnsi="宋体"/>
          <w:szCs w:val="21"/>
        </w:rPr>
        <w:t>都发育不大，有效茎的生长也基本稳定</w:t>
      </w:r>
      <w:r>
        <w:rPr>
          <w:rFonts w:ascii="宋体" w:eastAsia="宋体" w:hAnsi="宋体" w:hint="eastAsia"/>
          <w:szCs w:val="21"/>
        </w:rPr>
        <w:t>，约5</w:t>
      </w:r>
      <w:r>
        <w:rPr>
          <w:rFonts w:ascii="宋体" w:eastAsia="宋体" w:hAnsi="宋体"/>
          <w:szCs w:val="21"/>
        </w:rPr>
        <w:t>～</w:t>
      </w:r>
      <w:r>
        <w:rPr>
          <w:rFonts w:ascii="宋体" w:eastAsia="宋体" w:hAnsi="宋体" w:hint="eastAsia"/>
          <w:szCs w:val="21"/>
        </w:rPr>
        <w:t>10</w:t>
      </w:r>
      <w:r>
        <w:rPr>
          <w:rFonts w:ascii="宋体" w:eastAsia="宋体" w:hAnsi="宋体"/>
          <w:szCs w:val="21"/>
        </w:rPr>
        <w:t>厘米。10月</w:t>
      </w:r>
      <w:r>
        <w:rPr>
          <w:rFonts w:ascii="宋体" w:eastAsia="宋体" w:hAnsi="宋体" w:hint="eastAsia"/>
          <w:szCs w:val="21"/>
        </w:rPr>
        <w:t>下</w:t>
      </w:r>
      <w:r>
        <w:rPr>
          <w:rFonts w:ascii="宋体" w:eastAsia="宋体" w:hAnsi="宋体"/>
          <w:szCs w:val="21"/>
        </w:rPr>
        <w:t>旬基部叶开始枯黄</w:t>
      </w:r>
      <w:r>
        <w:rPr>
          <w:rFonts w:ascii="宋体" w:eastAsia="宋体" w:hAnsi="宋体" w:hint="eastAsia"/>
          <w:szCs w:val="21"/>
        </w:rPr>
        <w:t>，</w:t>
      </w:r>
      <w:r>
        <w:rPr>
          <w:rFonts w:ascii="宋体" w:eastAsia="宋体" w:hAnsi="宋体"/>
          <w:szCs w:val="21"/>
        </w:rPr>
        <w:t>11月上旬大部分</w:t>
      </w:r>
      <w:r>
        <w:rPr>
          <w:rFonts w:ascii="宋体" w:eastAsia="宋体" w:hAnsi="宋体" w:hint="eastAsia"/>
          <w:szCs w:val="21"/>
        </w:rPr>
        <w:t>植株开始</w:t>
      </w:r>
      <w:r>
        <w:rPr>
          <w:rFonts w:ascii="宋体" w:eastAsia="宋体" w:hAnsi="宋体"/>
          <w:szCs w:val="21"/>
        </w:rPr>
        <w:t>枯</w:t>
      </w:r>
      <w:r>
        <w:rPr>
          <w:rFonts w:ascii="宋体" w:eastAsia="宋体" w:hAnsi="宋体" w:hint="eastAsia"/>
          <w:szCs w:val="21"/>
        </w:rPr>
        <w:t>萎，进入休眠期</w:t>
      </w:r>
      <w:r>
        <w:rPr>
          <w:rFonts w:ascii="宋体" w:eastAsia="宋体" w:hAnsi="宋体"/>
          <w:szCs w:val="21"/>
        </w:rPr>
        <w:t>。</w:t>
      </w:r>
      <w:r>
        <w:rPr>
          <w:rFonts w:ascii="宋体" w:eastAsia="宋体" w:hAnsi="宋体" w:hint="eastAsia"/>
          <w:szCs w:val="21"/>
        </w:rPr>
        <w:t>10月上旬至1</w:t>
      </w:r>
      <w:r>
        <w:rPr>
          <w:rFonts w:ascii="宋体" w:eastAsia="宋体" w:hAnsi="宋体"/>
          <w:szCs w:val="21"/>
        </w:rPr>
        <w:t>1</w:t>
      </w:r>
      <w:r>
        <w:rPr>
          <w:rFonts w:ascii="宋体" w:eastAsia="宋体" w:hAnsi="宋体" w:hint="eastAsia"/>
          <w:szCs w:val="21"/>
        </w:rPr>
        <w:t>月中旬花蕾增大迅速，分化持续时间1</w:t>
      </w:r>
      <w:r>
        <w:rPr>
          <w:rFonts w:ascii="宋体" w:eastAsia="宋体" w:hAnsi="宋体"/>
          <w:szCs w:val="21"/>
        </w:rPr>
        <w:t>20</w:t>
      </w:r>
      <w:r>
        <w:rPr>
          <w:rFonts w:ascii="宋体" w:eastAsia="宋体" w:hAnsi="宋体" w:hint="eastAsia"/>
          <w:szCs w:val="21"/>
        </w:rPr>
        <w:t>天左右。</w:t>
      </w:r>
    </w:p>
    <w:p w14:paraId="0E4501B7" w14:textId="77777777" w:rsidR="001661FF" w:rsidRDefault="0019779E">
      <w:pPr>
        <w:spacing w:line="260" w:lineRule="atLeast"/>
        <w:jc w:val="center"/>
        <w:rPr>
          <w:rFonts w:ascii="宋体" w:eastAsia="宋体" w:hAnsi="宋体"/>
          <w:szCs w:val="21"/>
        </w:rPr>
      </w:pPr>
      <w:r>
        <w:rPr>
          <w:rFonts w:ascii="宋体" w:eastAsia="宋体" w:hAnsi="宋体" w:hint="eastAsia"/>
          <w:b/>
          <w:bCs/>
          <w:szCs w:val="21"/>
        </w:rPr>
        <w:t>表1 栽培</w:t>
      </w:r>
      <w:r>
        <w:rPr>
          <w:rFonts w:ascii="宋体" w:eastAsia="宋体" w:hAnsi="宋体"/>
          <w:b/>
          <w:bCs/>
          <w:szCs w:val="21"/>
        </w:rPr>
        <w:t>款冬</w:t>
      </w:r>
      <w:r>
        <w:rPr>
          <w:rFonts w:ascii="宋体" w:eastAsia="宋体" w:hAnsi="宋体" w:hint="eastAsia"/>
          <w:b/>
          <w:bCs/>
          <w:szCs w:val="21"/>
        </w:rPr>
        <w:t>生长发育时期</w:t>
      </w:r>
    </w:p>
    <w:tbl>
      <w:tblPr>
        <w:tblW w:w="8366" w:type="dxa"/>
        <w:tblLayout w:type="fixed"/>
        <w:tblLook w:val="04A0" w:firstRow="1" w:lastRow="0" w:firstColumn="1" w:lastColumn="0" w:noHBand="0" w:noVBand="1"/>
      </w:tblPr>
      <w:tblGrid>
        <w:gridCol w:w="2120"/>
        <w:gridCol w:w="1241"/>
        <w:gridCol w:w="5005"/>
      </w:tblGrid>
      <w:tr w:rsidR="001661FF" w14:paraId="2E709541" w14:textId="77777777">
        <w:tc>
          <w:tcPr>
            <w:tcW w:w="2120" w:type="dxa"/>
            <w:tcBorders>
              <w:top w:val="single" w:sz="4" w:space="0" w:color="auto"/>
              <w:bottom w:val="single" w:sz="4" w:space="0" w:color="auto"/>
            </w:tcBorders>
            <w:vAlign w:val="center"/>
          </w:tcPr>
          <w:p w14:paraId="085F8F05" w14:textId="77777777" w:rsidR="001661FF" w:rsidRDefault="0019779E">
            <w:pPr>
              <w:spacing w:line="260" w:lineRule="atLeast"/>
              <w:jc w:val="center"/>
              <w:rPr>
                <w:rFonts w:ascii="宋体" w:eastAsia="宋体" w:hAnsi="宋体"/>
                <w:b/>
                <w:bCs/>
                <w:sz w:val="18"/>
                <w:szCs w:val="18"/>
              </w:rPr>
            </w:pPr>
            <w:r>
              <w:rPr>
                <w:rFonts w:ascii="宋体" w:eastAsia="宋体" w:hAnsi="宋体" w:hint="eastAsia"/>
                <w:b/>
                <w:bCs/>
                <w:sz w:val="18"/>
                <w:szCs w:val="18"/>
              </w:rPr>
              <w:t>时期</w:t>
            </w:r>
          </w:p>
        </w:tc>
        <w:tc>
          <w:tcPr>
            <w:tcW w:w="1241" w:type="dxa"/>
            <w:tcBorders>
              <w:top w:val="single" w:sz="4" w:space="0" w:color="auto"/>
              <w:bottom w:val="single" w:sz="4" w:space="0" w:color="auto"/>
            </w:tcBorders>
            <w:vAlign w:val="center"/>
          </w:tcPr>
          <w:p w14:paraId="54FE5582" w14:textId="77777777" w:rsidR="001661FF" w:rsidRDefault="0019779E">
            <w:pPr>
              <w:spacing w:line="260" w:lineRule="atLeast"/>
              <w:jc w:val="center"/>
              <w:rPr>
                <w:rFonts w:ascii="宋体" w:eastAsia="宋体" w:hAnsi="宋体"/>
                <w:b/>
                <w:bCs/>
                <w:sz w:val="18"/>
                <w:szCs w:val="18"/>
              </w:rPr>
            </w:pPr>
            <w:r>
              <w:rPr>
                <w:rFonts w:ascii="宋体" w:eastAsia="宋体" w:hAnsi="宋体" w:hint="eastAsia"/>
                <w:b/>
                <w:bCs/>
                <w:sz w:val="18"/>
                <w:szCs w:val="18"/>
              </w:rPr>
              <w:t>生育期</w:t>
            </w:r>
          </w:p>
        </w:tc>
        <w:tc>
          <w:tcPr>
            <w:tcW w:w="5005" w:type="dxa"/>
            <w:tcBorders>
              <w:top w:val="single" w:sz="4" w:space="0" w:color="auto"/>
              <w:bottom w:val="single" w:sz="4" w:space="0" w:color="auto"/>
            </w:tcBorders>
            <w:vAlign w:val="center"/>
          </w:tcPr>
          <w:p w14:paraId="3C2339E3" w14:textId="77777777" w:rsidR="001661FF" w:rsidRDefault="0019779E">
            <w:pPr>
              <w:spacing w:line="260" w:lineRule="atLeast"/>
              <w:jc w:val="center"/>
              <w:rPr>
                <w:rFonts w:ascii="宋体" w:eastAsia="宋体" w:hAnsi="宋体"/>
                <w:b/>
                <w:bCs/>
                <w:sz w:val="18"/>
                <w:szCs w:val="18"/>
              </w:rPr>
            </w:pPr>
            <w:r>
              <w:rPr>
                <w:rFonts w:ascii="宋体" w:eastAsia="宋体" w:hAnsi="宋体" w:hint="eastAsia"/>
                <w:b/>
                <w:bCs/>
                <w:sz w:val="18"/>
                <w:szCs w:val="18"/>
              </w:rPr>
              <w:t>主要形态变化</w:t>
            </w:r>
          </w:p>
        </w:tc>
      </w:tr>
      <w:tr w:rsidR="001661FF" w14:paraId="6296D2F8" w14:textId="77777777">
        <w:tc>
          <w:tcPr>
            <w:tcW w:w="2120" w:type="dxa"/>
            <w:tcBorders>
              <w:top w:val="single" w:sz="4" w:space="0" w:color="auto"/>
            </w:tcBorders>
            <w:vAlign w:val="center"/>
          </w:tcPr>
          <w:p w14:paraId="301AA5A6"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3月下旬</w:t>
            </w:r>
            <w:bookmarkStart w:id="113" w:name="_Hlk16149774"/>
            <w:r>
              <w:rPr>
                <w:rFonts w:ascii="宋体" w:eastAsia="宋体" w:hAnsi="宋体" w:hint="eastAsia"/>
                <w:sz w:val="18"/>
                <w:szCs w:val="18"/>
              </w:rPr>
              <w:t>～</w:t>
            </w:r>
            <w:bookmarkEnd w:id="113"/>
            <w:r>
              <w:rPr>
                <w:rFonts w:ascii="宋体" w:eastAsia="宋体" w:hAnsi="宋体" w:hint="eastAsia"/>
                <w:sz w:val="18"/>
                <w:szCs w:val="18"/>
              </w:rPr>
              <w:t>4月上旬</w:t>
            </w:r>
          </w:p>
        </w:tc>
        <w:tc>
          <w:tcPr>
            <w:tcW w:w="1241" w:type="dxa"/>
            <w:tcBorders>
              <w:top w:val="single" w:sz="4" w:space="0" w:color="auto"/>
            </w:tcBorders>
            <w:vAlign w:val="center"/>
          </w:tcPr>
          <w:p w14:paraId="09518C47"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栽植期</w:t>
            </w:r>
          </w:p>
        </w:tc>
        <w:tc>
          <w:tcPr>
            <w:tcW w:w="5005" w:type="dxa"/>
            <w:tcBorders>
              <w:top w:val="single" w:sz="4" w:space="0" w:color="auto"/>
            </w:tcBorders>
          </w:tcPr>
          <w:p w14:paraId="187F3166" w14:textId="77777777" w:rsidR="001661FF" w:rsidRDefault="0019779E">
            <w:pPr>
              <w:spacing w:line="260" w:lineRule="atLeast"/>
              <w:jc w:val="left"/>
              <w:rPr>
                <w:rFonts w:ascii="宋体" w:eastAsia="宋体" w:hAnsi="宋体"/>
                <w:sz w:val="18"/>
                <w:szCs w:val="18"/>
              </w:rPr>
            </w:pPr>
            <w:r>
              <w:rPr>
                <w:rFonts w:ascii="宋体" w:eastAsia="宋体" w:hAnsi="宋体" w:hint="eastAsia"/>
                <w:sz w:val="18"/>
                <w:szCs w:val="18"/>
              </w:rPr>
              <w:t>种茎芽开始萌动伸长</w:t>
            </w:r>
          </w:p>
        </w:tc>
      </w:tr>
      <w:tr w:rsidR="001661FF" w14:paraId="40AE8F39" w14:textId="77777777">
        <w:tc>
          <w:tcPr>
            <w:tcW w:w="2120" w:type="dxa"/>
            <w:vAlign w:val="center"/>
          </w:tcPr>
          <w:p w14:paraId="4F2867C8"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4月上旬～5月下旬</w:t>
            </w:r>
          </w:p>
        </w:tc>
        <w:tc>
          <w:tcPr>
            <w:tcW w:w="1241" w:type="dxa"/>
            <w:vAlign w:val="center"/>
          </w:tcPr>
          <w:p w14:paraId="5C224EE1"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出苗期</w:t>
            </w:r>
          </w:p>
        </w:tc>
        <w:tc>
          <w:tcPr>
            <w:tcW w:w="5005" w:type="dxa"/>
          </w:tcPr>
          <w:p w14:paraId="2B38E4CE" w14:textId="77777777" w:rsidR="001661FF" w:rsidRDefault="0019779E">
            <w:pPr>
              <w:spacing w:line="260" w:lineRule="atLeast"/>
              <w:jc w:val="left"/>
              <w:rPr>
                <w:rFonts w:ascii="宋体" w:eastAsia="宋体" w:hAnsi="宋体"/>
                <w:sz w:val="18"/>
                <w:szCs w:val="18"/>
              </w:rPr>
            </w:pPr>
            <w:r>
              <w:rPr>
                <w:rFonts w:ascii="宋体" w:eastAsia="宋体" w:hAnsi="宋体" w:hint="eastAsia"/>
                <w:sz w:val="18"/>
                <w:szCs w:val="18"/>
              </w:rPr>
              <w:t>种茎</w:t>
            </w:r>
            <w:del w:id="114" w:author="lenovo" w:date="2020-03-12T14:23:00Z">
              <w:r>
                <w:rPr>
                  <w:rFonts w:ascii="宋体" w:eastAsia="宋体" w:hAnsi="宋体" w:hint="eastAsia"/>
                  <w:sz w:val="18"/>
                  <w:szCs w:val="18"/>
                </w:rPr>
                <w:delText>上</w:delText>
              </w:r>
            </w:del>
            <w:r>
              <w:rPr>
                <w:rFonts w:ascii="宋体" w:eastAsia="宋体" w:hAnsi="宋体" w:hint="eastAsia"/>
                <w:sz w:val="18"/>
                <w:szCs w:val="18"/>
              </w:rPr>
              <w:t>叶芽萌发出土长出第一片叶并展开，第二片叶可见（一叶一心期）</w:t>
            </w:r>
          </w:p>
        </w:tc>
      </w:tr>
      <w:tr w:rsidR="001661FF" w14:paraId="2EEB5DA2" w14:textId="77777777">
        <w:trPr>
          <w:trHeight w:val="720"/>
        </w:trPr>
        <w:tc>
          <w:tcPr>
            <w:tcW w:w="2120" w:type="dxa"/>
            <w:vAlign w:val="center"/>
          </w:tcPr>
          <w:p w14:paraId="03B95620"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5月中旬～</w:t>
            </w:r>
            <w:r>
              <w:rPr>
                <w:rFonts w:ascii="宋体" w:eastAsia="宋体" w:hAnsi="宋体"/>
                <w:sz w:val="18"/>
                <w:szCs w:val="18"/>
              </w:rPr>
              <w:t>6</w:t>
            </w:r>
            <w:r>
              <w:rPr>
                <w:rFonts w:ascii="宋体" w:eastAsia="宋体" w:hAnsi="宋体" w:hint="eastAsia"/>
                <w:sz w:val="18"/>
                <w:szCs w:val="18"/>
              </w:rPr>
              <w:t>月中旬</w:t>
            </w:r>
          </w:p>
        </w:tc>
        <w:tc>
          <w:tcPr>
            <w:tcW w:w="1241" w:type="dxa"/>
            <w:vAlign w:val="center"/>
          </w:tcPr>
          <w:p w14:paraId="7829C9FC"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幼苗期</w:t>
            </w:r>
          </w:p>
        </w:tc>
        <w:tc>
          <w:tcPr>
            <w:tcW w:w="5005" w:type="dxa"/>
          </w:tcPr>
          <w:p w14:paraId="7636C9DF" w14:textId="77777777" w:rsidR="001661FF" w:rsidRDefault="0019779E">
            <w:pPr>
              <w:spacing w:line="260" w:lineRule="atLeast"/>
              <w:jc w:val="left"/>
              <w:rPr>
                <w:rFonts w:ascii="宋体" w:eastAsia="宋体" w:hAnsi="宋体"/>
                <w:sz w:val="18"/>
                <w:szCs w:val="18"/>
              </w:rPr>
            </w:pPr>
            <w:r>
              <w:rPr>
                <w:rFonts w:ascii="宋体" w:eastAsia="宋体" w:hAnsi="宋体" w:hint="eastAsia"/>
                <w:sz w:val="18"/>
                <w:szCs w:val="18"/>
              </w:rPr>
              <w:t>第</w:t>
            </w:r>
            <w:r>
              <w:rPr>
                <w:rFonts w:ascii="宋体" w:eastAsia="宋体" w:hAnsi="宋体"/>
                <w:sz w:val="18"/>
                <w:szCs w:val="18"/>
              </w:rPr>
              <w:t>2</w:t>
            </w:r>
            <w:r>
              <w:rPr>
                <w:rFonts w:ascii="宋体" w:eastAsia="宋体" w:hAnsi="宋体" w:hint="eastAsia"/>
                <w:sz w:val="18"/>
                <w:szCs w:val="18"/>
              </w:rPr>
              <w:t>片叶充分展开至第5片叶可见（五叶一心期），叶面积增大缓慢</w:t>
            </w:r>
          </w:p>
        </w:tc>
      </w:tr>
      <w:tr w:rsidR="001661FF" w14:paraId="0A8CB95F" w14:textId="77777777">
        <w:trPr>
          <w:trHeight w:val="213"/>
        </w:trPr>
        <w:tc>
          <w:tcPr>
            <w:tcW w:w="2120" w:type="dxa"/>
            <w:vAlign w:val="center"/>
          </w:tcPr>
          <w:p w14:paraId="1673DFCE"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6月下旬～７月中旬</w:t>
            </w:r>
          </w:p>
        </w:tc>
        <w:tc>
          <w:tcPr>
            <w:tcW w:w="1241" w:type="dxa"/>
            <w:vAlign w:val="center"/>
          </w:tcPr>
          <w:p w14:paraId="765D8E0A"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盛叶期</w:t>
            </w:r>
          </w:p>
        </w:tc>
        <w:tc>
          <w:tcPr>
            <w:tcW w:w="5005" w:type="dxa"/>
          </w:tcPr>
          <w:p w14:paraId="7E1F1C47" w14:textId="77777777" w:rsidR="001661FF" w:rsidRDefault="0019779E">
            <w:pPr>
              <w:spacing w:line="260" w:lineRule="atLeast"/>
              <w:jc w:val="left"/>
              <w:rPr>
                <w:rFonts w:ascii="宋体" w:eastAsia="宋体" w:hAnsi="宋体"/>
                <w:sz w:val="18"/>
                <w:szCs w:val="18"/>
              </w:rPr>
            </w:pPr>
            <w:r>
              <w:rPr>
                <w:rFonts w:ascii="宋体" w:eastAsia="宋体" w:hAnsi="宋体" w:hint="eastAsia"/>
                <w:sz w:val="18"/>
                <w:szCs w:val="18"/>
              </w:rPr>
              <w:t>第</w:t>
            </w:r>
            <w:r>
              <w:rPr>
                <w:rFonts w:ascii="宋体" w:eastAsia="宋体" w:hAnsi="宋体"/>
                <w:sz w:val="18"/>
                <w:szCs w:val="18"/>
              </w:rPr>
              <w:t>6</w:t>
            </w:r>
            <w:r>
              <w:rPr>
                <w:rFonts w:ascii="宋体" w:eastAsia="宋体" w:hAnsi="宋体" w:hint="eastAsia"/>
                <w:sz w:val="18"/>
                <w:szCs w:val="18"/>
              </w:rPr>
              <w:t>至</w:t>
            </w:r>
            <w:r>
              <w:rPr>
                <w:rFonts w:ascii="宋体" w:eastAsia="宋体" w:hAnsi="宋体"/>
                <w:sz w:val="18"/>
                <w:szCs w:val="18"/>
              </w:rPr>
              <w:t>10</w:t>
            </w:r>
            <w:r>
              <w:rPr>
                <w:rFonts w:ascii="宋体" w:eastAsia="宋体" w:hAnsi="宋体" w:hint="eastAsia"/>
                <w:sz w:val="18"/>
                <w:szCs w:val="18"/>
              </w:rPr>
              <w:t>片叶，叶面积增大迅速，须根大量发生并迅速</w:t>
            </w:r>
            <w:ins w:id="115" w:author="lenovo" w:date="2020-03-12T14:24:00Z">
              <w:r>
                <w:rPr>
                  <w:rFonts w:ascii="宋体" w:eastAsia="宋体" w:hAnsi="宋体" w:hint="eastAsia"/>
                  <w:sz w:val="18"/>
                  <w:szCs w:val="18"/>
                </w:rPr>
                <w:t>加长</w:t>
              </w:r>
            </w:ins>
            <w:r>
              <w:rPr>
                <w:rFonts w:ascii="宋体" w:eastAsia="宋体" w:hAnsi="宋体" w:hint="eastAsia"/>
                <w:sz w:val="18"/>
                <w:szCs w:val="18"/>
              </w:rPr>
              <w:t>生长</w:t>
            </w:r>
          </w:p>
        </w:tc>
      </w:tr>
      <w:tr w:rsidR="001661FF" w14:paraId="7DE7F5A5" w14:textId="77777777">
        <w:trPr>
          <w:trHeight w:val="570"/>
        </w:trPr>
        <w:tc>
          <w:tcPr>
            <w:tcW w:w="2120" w:type="dxa"/>
            <w:vAlign w:val="center"/>
          </w:tcPr>
          <w:p w14:paraId="53B02270"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lastRenderedPageBreak/>
              <w:t>７月下旬～8月上旬</w:t>
            </w:r>
          </w:p>
        </w:tc>
        <w:tc>
          <w:tcPr>
            <w:tcW w:w="1241" w:type="dxa"/>
            <w:vAlign w:val="center"/>
          </w:tcPr>
          <w:p w14:paraId="272613FB"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分枝分蘖期</w:t>
            </w:r>
          </w:p>
        </w:tc>
        <w:tc>
          <w:tcPr>
            <w:tcW w:w="5005" w:type="dxa"/>
          </w:tcPr>
          <w:p w14:paraId="7AD9503C" w14:textId="77777777" w:rsidR="001661FF" w:rsidRDefault="0019779E">
            <w:pPr>
              <w:spacing w:line="260" w:lineRule="atLeast"/>
              <w:jc w:val="left"/>
              <w:rPr>
                <w:rFonts w:ascii="宋体" w:eastAsia="宋体" w:hAnsi="宋体"/>
                <w:sz w:val="18"/>
                <w:szCs w:val="18"/>
              </w:rPr>
            </w:pPr>
            <w:r>
              <w:rPr>
                <w:rFonts w:ascii="宋体" w:eastAsia="宋体" w:hAnsi="宋体" w:hint="eastAsia"/>
                <w:sz w:val="18"/>
                <w:szCs w:val="18"/>
              </w:rPr>
              <w:t>近地面腋芽大量萌发，形成分枝</w:t>
            </w:r>
            <w:del w:id="116" w:author="lenovo" w:date="2020-03-12T14:23:00Z">
              <w:r>
                <w:rPr>
                  <w:rFonts w:ascii="宋体" w:eastAsia="宋体" w:hAnsi="宋体" w:hint="eastAsia"/>
                  <w:sz w:val="18"/>
                  <w:szCs w:val="18"/>
                </w:rPr>
                <w:delText>，</w:delText>
              </w:r>
            </w:del>
            <w:ins w:id="117" w:author="lenovo" w:date="2020-03-12T14:23:00Z">
              <w:r>
                <w:rPr>
                  <w:rFonts w:ascii="宋体" w:eastAsia="宋体" w:hAnsi="宋体" w:hint="eastAsia"/>
                  <w:sz w:val="18"/>
                  <w:szCs w:val="18"/>
                </w:rPr>
                <w:t>；</w:t>
              </w:r>
            </w:ins>
            <w:r>
              <w:rPr>
                <w:rFonts w:ascii="宋体" w:eastAsia="宋体" w:hAnsi="宋体" w:hint="eastAsia"/>
                <w:sz w:val="18"/>
                <w:szCs w:val="18"/>
              </w:rPr>
              <w:t>根状茎大量发生并迅速</w:t>
            </w:r>
            <w:ins w:id="118" w:author="lenovo" w:date="2020-03-12T14:24:00Z">
              <w:r>
                <w:rPr>
                  <w:rFonts w:ascii="宋体" w:eastAsia="宋体" w:hAnsi="宋体" w:hint="eastAsia"/>
                  <w:sz w:val="18"/>
                  <w:szCs w:val="18"/>
                </w:rPr>
                <w:t>加长</w:t>
              </w:r>
            </w:ins>
            <w:r>
              <w:rPr>
                <w:rFonts w:ascii="宋体" w:eastAsia="宋体" w:hAnsi="宋体" w:hint="eastAsia"/>
                <w:sz w:val="18"/>
                <w:szCs w:val="18"/>
              </w:rPr>
              <w:t>生长，近地面发生的根状茎出土形成分蘖苗</w:t>
            </w:r>
          </w:p>
        </w:tc>
      </w:tr>
      <w:tr w:rsidR="001661FF" w14:paraId="13175C39" w14:textId="77777777">
        <w:trPr>
          <w:trHeight w:val="190"/>
        </w:trPr>
        <w:tc>
          <w:tcPr>
            <w:tcW w:w="2120" w:type="dxa"/>
            <w:vAlign w:val="center"/>
          </w:tcPr>
          <w:p w14:paraId="46C7B1DA"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8月中旬～</w:t>
            </w:r>
            <w:r>
              <w:rPr>
                <w:rFonts w:ascii="宋体" w:eastAsia="宋体" w:hAnsi="宋体"/>
                <w:sz w:val="18"/>
                <w:szCs w:val="18"/>
              </w:rPr>
              <w:t>10月</w:t>
            </w:r>
            <w:r>
              <w:rPr>
                <w:rFonts w:ascii="宋体" w:eastAsia="宋体" w:hAnsi="宋体" w:hint="eastAsia"/>
                <w:sz w:val="18"/>
                <w:szCs w:val="18"/>
              </w:rPr>
              <w:t>中</w:t>
            </w:r>
            <w:r>
              <w:rPr>
                <w:rFonts w:ascii="宋体" w:eastAsia="宋体" w:hAnsi="宋体"/>
                <w:sz w:val="18"/>
                <w:szCs w:val="18"/>
              </w:rPr>
              <w:t>旬</w:t>
            </w:r>
          </w:p>
        </w:tc>
        <w:tc>
          <w:tcPr>
            <w:tcW w:w="1241" w:type="dxa"/>
            <w:vAlign w:val="center"/>
          </w:tcPr>
          <w:p w14:paraId="75FEDC39"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孕蕾期</w:t>
            </w:r>
          </w:p>
        </w:tc>
        <w:tc>
          <w:tcPr>
            <w:tcW w:w="5005" w:type="dxa"/>
          </w:tcPr>
          <w:p w14:paraId="4D53635A" w14:textId="77777777" w:rsidR="001661FF" w:rsidRDefault="0019779E">
            <w:pPr>
              <w:spacing w:line="260" w:lineRule="atLeast"/>
              <w:jc w:val="left"/>
              <w:rPr>
                <w:rFonts w:ascii="宋体" w:eastAsia="宋体" w:hAnsi="宋体"/>
                <w:sz w:val="18"/>
                <w:szCs w:val="18"/>
              </w:rPr>
            </w:pPr>
            <w:r>
              <w:rPr>
                <w:rFonts w:ascii="宋体" w:eastAsia="宋体" w:hAnsi="宋体" w:hint="eastAsia"/>
                <w:sz w:val="18"/>
                <w:szCs w:val="18"/>
              </w:rPr>
              <w:t>根颈部出现大量花芽，与叶芽在外形上能够区分</w:t>
            </w:r>
          </w:p>
        </w:tc>
      </w:tr>
      <w:tr w:rsidR="001661FF" w14:paraId="7751B5F2" w14:textId="77777777">
        <w:trPr>
          <w:trHeight w:val="370"/>
        </w:trPr>
        <w:tc>
          <w:tcPr>
            <w:tcW w:w="2120" w:type="dxa"/>
            <w:tcBorders>
              <w:bottom w:val="single" w:sz="4" w:space="0" w:color="auto"/>
            </w:tcBorders>
            <w:vAlign w:val="center"/>
          </w:tcPr>
          <w:p w14:paraId="0239B919" w14:textId="77777777" w:rsidR="001661FF" w:rsidRDefault="0019779E">
            <w:pPr>
              <w:spacing w:line="260" w:lineRule="atLeast"/>
              <w:jc w:val="center"/>
              <w:rPr>
                <w:rFonts w:ascii="宋体" w:eastAsia="宋体" w:hAnsi="宋体"/>
                <w:sz w:val="18"/>
                <w:szCs w:val="18"/>
              </w:rPr>
            </w:pPr>
            <w:r>
              <w:rPr>
                <w:rFonts w:ascii="宋体" w:eastAsia="宋体" w:hAnsi="宋体"/>
                <w:sz w:val="18"/>
                <w:szCs w:val="18"/>
              </w:rPr>
              <w:t>10</w:t>
            </w:r>
            <w:r>
              <w:rPr>
                <w:rFonts w:ascii="宋体" w:eastAsia="宋体" w:hAnsi="宋体" w:hint="eastAsia"/>
                <w:sz w:val="18"/>
                <w:szCs w:val="18"/>
              </w:rPr>
              <w:t>月下旬～11月中旬</w:t>
            </w:r>
          </w:p>
        </w:tc>
        <w:tc>
          <w:tcPr>
            <w:tcW w:w="1241" w:type="dxa"/>
            <w:tcBorders>
              <w:bottom w:val="single" w:sz="4" w:space="0" w:color="auto"/>
            </w:tcBorders>
            <w:vAlign w:val="center"/>
          </w:tcPr>
          <w:p w14:paraId="7B7EA502" w14:textId="77777777" w:rsidR="001661FF" w:rsidRDefault="0019779E">
            <w:pPr>
              <w:spacing w:line="260" w:lineRule="atLeast"/>
              <w:jc w:val="center"/>
              <w:rPr>
                <w:rFonts w:ascii="宋体" w:eastAsia="宋体" w:hAnsi="宋体"/>
                <w:sz w:val="18"/>
                <w:szCs w:val="18"/>
              </w:rPr>
            </w:pPr>
            <w:r>
              <w:rPr>
                <w:rFonts w:ascii="宋体" w:eastAsia="宋体" w:hAnsi="宋体" w:hint="eastAsia"/>
                <w:sz w:val="18"/>
                <w:szCs w:val="18"/>
              </w:rPr>
              <w:t>枯叶期</w:t>
            </w:r>
          </w:p>
        </w:tc>
        <w:tc>
          <w:tcPr>
            <w:tcW w:w="5005" w:type="dxa"/>
            <w:tcBorders>
              <w:bottom w:val="single" w:sz="4" w:space="0" w:color="auto"/>
            </w:tcBorders>
          </w:tcPr>
          <w:p w14:paraId="448D2F05" w14:textId="77777777" w:rsidR="001661FF" w:rsidRDefault="0019779E">
            <w:pPr>
              <w:spacing w:line="260" w:lineRule="atLeast"/>
              <w:jc w:val="left"/>
              <w:rPr>
                <w:rFonts w:ascii="宋体" w:eastAsia="宋体" w:hAnsi="宋体"/>
                <w:sz w:val="18"/>
                <w:szCs w:val="18"/>
              </w:rPr>
            </w:pPr>
            <w:r>
              <w:rPr>
                <w:rFonts w:ascii="宋体" w:eastAsia="宋体" w:hAnsi="宋体" w:hint="eastAsia"/>
                <w:sz w:val="18"/>
                <w:szCs w:val="18"/>
              </w:rPr>
              <w:t>植株下部叶片逐渐变褐，植株开始</w:t>
            </w:r>
            <w:del w:id="119" w:author="lenovo" w:date="2020-03-12T14:24:00Z">
              <w:r>
                <w:rPr>
                  <w:rFonts w:ascii="宋体" w:eastAsia="宋体" w:hAnsi="宋体" w:hint="eastAsia"/>
                  <w:sz w:val="18"/>
                  <w:szCs w:val="18"/>
                </w:rPr>
                <w:delText>出现</w:delText>
              </w:r>
            </w:del>
            <w:r>
              <w:rPr>
                <w:rFonts w:ascii="宋体" w:eastAsia="宋体" w:hAnsi="宋体" w:hint="eastAsia"/>
                <w:sz w:val="18"/>
                <w:szCs w:val="18"/>
              </w:rPr>
              <w:t>枯萎</w:t>
            </w:r>
          </w:p>
        </w:tc>
      </w:tr>
    </w:tbl>
    <w:p w14:paraId="14BDEAAB" w14:textId="77777777" w:rsidR="001661FF" w:rsidRDefault="0019779E">
      <w:pPr>
        <w:spacing w:line="260" w:lineRule="atLeast"/>
        <w:ind w:firstLineChars="200" w:firstLine="420"/>
        <w:rPr>
          <w:del w:id="120" w:author="lenovo" w:date="2020-03-12T14:19:00Z"/>
          <w:rFonts w:ascii="宋体" w:eastAsia="宋体" w:hAnsi="宋体"/>
          <w:b/>
          <w:bCs/>
          <w:szCs w:val="21"/>
        </w:rPr>
      </w:pPr>
      <w:del w:id="121" w:author="lenovo" w:date="2020-03-12T14:19:00Z">
        <w:r>
          <w:rPr>
            <w:rFonts w:ascii="宋体" w:hAnsi="宋体" w:cs="宋体" w:hint="eastAsia"/>
            <w:kern w:val="0"/>
            <w:szCs w:val="21"/>
          </w:rPr>
          <w:delText>款冬喜湿耐阴</w:delText>
        </w:r>
        <w:r>
          <w:rPr>
            <w:rFonts w:ascii="宋体" w:hAnsi="宋体" w:cs="AdobeHeitiStd-Regular" w:hint="eastAsia"/>
            <w:kern w:val="0"/>
            <w:szCs w:val="21"/>
          </w:rPr>
          <w:delText>，</w:delText>
        </w:r>
        <w:r>
          <w:rPr>
            <w:rFonts w:ascii="宋体" w:hAnsi="宋体" w:cs="宋体" w:hint="eastAsia"/>
            <w:kern w:val="0"/>
            <w:szCs w:val="21"/>
          </w:rPr>
          <w:delText>地下茎可耐</w:delText>
        </w:r>
        <w:r>
          <w:rPr>
            <w:rFonts w:ascii="宋体" w:hAnsi="宋体" w:cs="E-BZ+ZHEGSv-2" w:hint="eastAsia"/>
            <w:kern w:val="0"/>
            <w:szCs w:val="21"/>
          </w:rPr>
          <w:delText>－</w:delText>
        </w:r>
        <w:r>
          <w:rPr>
            <w:rFonts w:ascii="宋体" w:hAnsi="宋体" w:cs="E-BZ+ZHEGSv-2"/>
            <w:kern w:val="0"/>
            <w:szCs w:val="21"/>
          </w:rPr>
          <w:delText>25</w:delText>
        </w:r>
        <w:r>
          <w:rPr>
            <w:rFonts w:ascii="宋体" w:hAnsi="宋体" w:cs="E-BZ+ZHEGSv-2" w:hint="eastAsia"/>
            <w:kern w:val="0"/>
            <w:szCs w:val="21"/>
          </w:rPr>
          <w:delText>℃</w:delText>
        </w:r>
        <w:r>
          <w:rPr>
            <w:rFonts w:ascii="宋体" w:hAnsi="宋体" w:cs="宋体" w:hint="eastAsia"/>
            <w:kern w:val="0"/>
            <w:szCs w:val="21"/>
          </w:rPr>
          <w:delText>严寒</w:delText>
        </w:r>
        <w:r>
          <w:rPr>
            <w:rFonts w:ascii="宋体" w:hAnsi="宋体" w:cs="AdobeHeitiStd-Regular" w:hint="eastAsia"/>
            <w:kern w:val="0"/>
            <w:szCs w:val="21"/>
          </w:rPr>
          <w:delText>，</w:delText>
        </w:r>
        <w:r>
          <w:rPr>
            <w:rFonts w:ascii="宋体" w:hAnsi="宋体" w:cs="宋体" w:hint="eastAsia"/>
            <w:kern w:val="0"/>
            <w:szCs w:val="21"/>
          </w:rPr>
          <w:delText>忌高温干旱，地下根茎在</w:delText>
        </w:r>
        <w:r>
          <w:rPr>
            <w:rFonts w:ascii="宋体" w:hAnsi="宋体" w:cs="E-BZ+ZHEGSv-2"/>
            <w:kern w:val="0"/>
            <w:szCs w:val="21"/>
          </w:rPr>
          <w:delText>4</w:delText>
        </w:r>
        <w:r>
          <w:rPr>
            <w:rFonts w:ascii="宋体" w:hAnsi="宋体" w:cs="E-BZ+ZHEGSv-2" w:hint="eastAsia"/>
            <w:kern w:val="0"/>
            <w:szCs w:val="21"/>
          </w:rPr>
          <w:delText>～</w:delText>
        </w:r>
        <w:r>
          <w:rPr>
            <w:rFonts w:ascii="宋体" w:hAnsi="宋体" w:cs="E-BZ+ZHEGSv-2"/>
            <w:kern w:val="0"/>
            <w:szCs w:val="21"/>
          </w:rPr>
          <w:delText>5</w:delText>
        </w:r>
        <w:r>
          <w:rPr>
            <w:rFonts w:ascii="宋体" w:hAnsi="宋体" w:cs="E-BZ+ZHEGSv-2" w:hint="eastAsia"/>
            <w:kern w:val="0"/>
            <w:szCs w:val="21"/>
          </w:rPr>
          <w:delText>℃</w:delText>
        </w:r>
        <w:r>
          <w:rPr>
            <w:rFonts w:ascii="宋体" w:hAnsi="宋体" w:cs="宋体" w:hint="eastAsia"/>
            <w:kern w:val="0"/>
            <w:szCs w:val="21"/>
          </w:rPr>
          <w:delText>时即可萌发</w:delText>
        </w:r>
        <w:r>
          <w:rPr>
            <w:rFonts w:ascii="宋体" w:hAnsi="宋体" w:cs="AdobeHeitiStd-Regular" w:hint="eastAsia"/>
            <w:kern w:val="0"/>
            <w:szCs w:val="21"/>
          </w:rPr>
          <w:delText>，</w:delText>
        </w:r>
        <w:r>
          <w:rPr>
            <w:rFonts w:ascii="宋体" w:hAnsi="宋体" w:cs="E-BZ+ZHEGSv-2"/>
            <w:kern w:val="0"/>
            <w:szCs w:val="21"/>
          </w:rPr>
          <w:delText>6</w:delText>
        </w:r>
        <w:r>
          <w:rPr>
            <w:rFonts w:ascii="宋体" w:hAnsi="宋体" w:cs="E-BZ+ZHEGSv-2" w:hint="eastAsia"/>
            <w:kern w:val="0"/>
            <w:szCs w:val="21"/>
          </w:rPr>
          <w:delText>～</w:delText>
        </w:r>
        <w:r>
          <w:rPr>
            <w:rFonts w:ascii="宋体" w:hAnsi="宋体" w:cs="E-BZ+ZHEGSv-2"/>
            <w:kern w:val="0"/>
            <w:szCs w:val="21"/>
          </w:rPr>
          <w:delText>8</w:delText>
        </w:r>
        <w:r>
          <w:rPr>
            <w:rFonts w:ascii="宋体" w:hAnsi="宋体" w:cs="E-BZ+ZHEGSv-2" w:hint="eastAsia"/>
            <w:kern w:val="0"/>
            <w:szCs w:val="21"/>
          </w:rPr>
          <w:delText>℃</w:delText>
        </w:r>
        <w:r>
          <w:rPr>
            <w:rFonts w:ascii="宋体" w:hAnsi="宋体" w:cs="宋体" w:hint="eastAsia"/>
            <w:kern w:val="0"/>
            <w:szCs w:val="21"/>
          </w:rPr>
          <w:delText>时开始生长</w:delText>
        </w:r>
        <w:r>
          <w:rPr>
            <w:rFonts w:ascii="宋体" w:hAnsi="宋体" w:cs="AdobeHeitiStd-Regular" w:hint="eastAsia"/>
            <w:kern w:val="0"/>
            <w:szCs w:val="21"/>
          </w:rPr>
          <w:delText>，</w:delText>
        </w:r>
        <w:r>
          <w:rPr>
            <w:rFonts w:ascii="宋体" w:hAnsi="宋体" w:cs="宋体" w:hint="eastAsia"/>
            <w:kern w:val="0"/>
            <w:szCs w:val="21"/>
          </w:rPr>
          <w:delText>生长的适宜温度为</w:delText>
        </w:r>
        <w:r>
          <w:rPr>
            <w:rFonts w:ascii="宋体" w:hAnsi="宋体" w:cs="E-BZ+ZHEGSv-2"/>
            <w:kern w:val="0"/>
            <w:szCs w:val="21"/>
          </w:rPr>
          <w:delText>15</w:delText>
        </w:r>
        <w:r>
          <w:rPr>
            <w:rFonts w:ascii="宋体" w:hAnsi="宋体" w:cs="E-BZ+ZHEGSv-2" w:hint="eastAsia"/>
            <w:kern w:val="0"/>
            <w:szCs w:val="21"/>
          </w:rPr>
          <w:delText>～</w:delText>
        </w:r>
        <w:r>
          <w:rPr>
            <w:rFonts w:ascii="宋体" w:hAnsi="宋体" w:cs="E-BZ+ZHEGSv-2"/>
            <w:kern w:val="0"/>
            <w:szCs w:val="21"/>
          </w:rPr>
          <w:delText>25</w:delText>
        </w:r>
        <w:r>
          <w:rPr>
            <w:rFonts w:ascii="宋体" w:hAnsi="宋体" w:cs="E-BZ+ZHEGSv-2" w:hint="eastAsia"/>
            <w:kern w:val="0"/>
            <w:szCs w:val="21"/>
          </w:rPr>
          <w:delText>℃</w:delText>
        </w:r>
        <w:r>
          <w:rPr>
            <w:rFonts w:ascii="宋体" w:hAnsi="宋体" w:cs="AdobeHeitiStd-Regular" w:hint="eastAsia"/>
            <w:kern w:val="0"/>
            <w:szCs w:val="21"/>
          </w:rPr>
          <w:delText>。</w:delText>
        </w:r>
        <w:r>
          <w:rPr>
            <w:rFonts w:ascii="宋体" w:hAnsi="宋体" w:cs="宋体" w:hint="eastAsia"/>
            <w:kern w:val="0"/>
            <w:szCs w:val="21"/>
          </w:rPr>
          <w:delText>在阴坡</w:delText>
        </w:r>
        <w:r>
          <w:rPr>
            <w:rFonts w:ascii="宋体" w:hAnsi="宋体" w:cs="HTJ0+ZHEGSv-1" w:hint="eastAsia"/>
            <w:kern w:val="0"/>
            <w:szCs w:val="21"/>
          </w:rPr>
          <w:delText>、</w:delText>
        </w:r>
        <w:r>
          <w:rPr>
            <w:rFonts w:ascii="宋体" w:hAnsi="宋体" w:cs="宋体" w:hint="eastAsia"/>
            <w:kern w:val="0"/>
            <w:szCs w:val="21"/>
          </w:rPr>
          <w:delText>山涧</w:delText>
        </w:r>
        <w:r>
          <w:rPr>
            <w:rFonts w:ascii="宋体" w:hAnsi="宋体" w:cs="HTJ0+ZHEGSv-1" w:hint="eastAsia"/>
            <w:kern w:val="0"/>
            <w:szCs w:val="21"/>
          </w:rPr>
          <w:delText>、</w:delText>
        </w:r>
        <w:r>
          <w:rPr>
            <w:rFonts w:ascii="宋体" w:hAnsi="宋体" w:cs="宋体" w:hint="eastAsia"/>
            <w:kern w:val="0"/>
            <w:szCs w:val="21"/>
          </w:rPr>
          <w:delText>沟谷</w:delText>
        </w:r>
        <w:r>
          <w:rPr>
            <w:rFonts w:ascii="宋体" w:hAnsi="宋体" w:cs="HTJ0+ZHEGSv-1" w:hint="eastAsia"/>
            <w:kern w:val="0"/>
            <w:szCs w:val="21"/>
          </w:rPr>
          <w:delText>、</w:delText>
        </w:r>
        <w:r>
          <w:rPr>
            <w:rFonts w:ascii="宋体" w:hAnsi="宋体" w:cs="宋体" w:hint="eastAsia"/>
            <w:kern w:val="0"/>
            <w:szCs w:val="21"/>
          </w:rPr>
          <w:delText>淤地中</w:delText>
        </w:r>
        <w:r>
          <w:rPr>
            <w:rFonts w:ascii="宋体" w:hAnsi="宋体" w:cs="AdobeHeitiStd-Regular" w:hint="eastAsia"/>
            <w:kern w:val="0"/>
            <w:szCs w:val="21"/>
          </w:rPr>
          <w:delText>，</w:delText>
        </w:r>
        <w:r>
          <w:rPr>
            <w:rFonts w:ascii="宋体" w:hAnsi="宋体" w:cs="宋体" w:hint="eastAsia"/>
            <w:kern w:val="0"/>
            <w:szCs w:val="21"/>
          </w:rPr>
          <w:delText>土壤含水量达</w:delText>
        </w:r>
        <w:r>
          <w:rPr>
            <w:rFonts w:ascii="宋体" w:hAnsi="宋体" w:cs="E-BZ+ZHEGSv-2"/>
            <w:kern w:val="0"/>
            <w:szCs w:val="21"/>
          </w:rPr>
          <w:delText>16%</w:delText>
        </w:r>
        <w:r>
          <w:rPr>
            <w:rFonts w:ascii="宋体" w:hAnsi="宋体" w:cs="宋体" w:hint="eastAsia"/>
            <w:kern w:val="0"/>
            <w:szCs w:val="21"/>
          </w:rPr>
          <w:delText>以上时</w:delText>
        </w:r>
        <w:r>
          <w:rPr>
            <w:rFonts w:ascii="宋体" w:hAnsi="宋体" w:cs="AdobeHeitiStd-Regular" w:hint="eastAsia"/>
            <w:kern w:val="0"/>
            <w:szCs w:val="21"/>
          </w:rPr>
          <w:delText>，</w:delText>
        </w:r>
        <w:r>
          <w:rPr>
            <w:rFonts w:ascii="宋体" w:hAnsi="宋体" w:cs="宋体" w:hint="eastAsia"/>
            <w:kern w:val="0"/>
            <w:szCs w:val="21"/>
          </w:rPr>
          <w:delText>生长繁殖最快</w:delText>
        </w:r>
        <w:r>
          <w:rPr>
            <w:rFonts w:ascii="宋体" w:hAnsi="宋体" w:cs="HTJ0+ZHEGSv-1" w:hint="eastAsia"/>
            <w:kern w:val="0"/>
            <w:szCs w:val="21"/>
          </w:rPr>
          <w:delText>。</w:delText>
        </w:r>
        <w:r>
          <w:rPr>
            <w:rFonts w:ascii="宋体" w:hAnsi="宋体" w:cs="宋体" w:hint="eastAsia"/>
            <w:kern w:val="0"/>
            <w:szCs w:val="21"/>
          </w:rPr>
          <w:delText>地上部分在</w:delText>
        </w:r>
        <w:r>
          <w:rPr>
            <w:rFonts w:ascii="宋体" w:hAnsi="宋体" w:cs="E-BZ+ZHEGSv-2"/>
            <w:kern w:val="0"/>
            <w:szCs w:val="21"/>
          </w:rPr>
          <w:delText>30</w:delText>
        </w:r>
        <w:r>
          <w:rPr>
            <w:rFonts w:ascii="宋体" w:hAnsi="宋体" w:cs="E-BZ+ZHEGSv-2" w:hint="eastAsia"/>
            <w:kern w:val="0"/>
            <w:szCs w:val="21"/>
          </w:rPr>
          <w:delText>～</w:delText>
        </w:r>
        <w:r>
          <w:rPr>
            <w:rFonts w:ascii="宋体" w:hAnsi="宋体" w:cs="E-BZ+ZHEGSv-2"/>
            <w:kern w:val="0"/>
            <w:szCs w:val="21"/>
          </w:rPr>
          <w:delText>35</w:delText>
        </w:r>
        <w:r>
          <w:rPr>
            <w:rFonts w:ascii="宋体" w:hAnsi="宋体" w:cs="E-BZ+ZHEGSv-2" w:hint="eastAsia"/>
            <w:kern w:val="0"/>
            <w:szCs w:val="21"/>
          </w:rPr>
          <w:delText>℃</w:delText>
        </w:r>
        <w:r>
          <w:rPr>
            <w:rFonts w:ascii="宋体" w:hAnsi="宋体" w:cs="宋体" w:hint="eastAsia"/>
            <w:kern w:val="0"/>
            <w:szCs w:val="21"/>
          </w:rPr>
          <w:delText>高温时生长缓慢</w:delText>
        </w:r>
        <w:r>
          <w:rPr>
            <w:rFonts w:ascii="宋体" w:hAnsi="宋体" w:cs="AdobeHeitiStd-Regular" w:hint="eastAsia"/>
            <w:kern w:val="0"/>
            <w:szCs w:val="21"/>
          </w:rPr>
          <w:delText>，</w:delText>
        </w:r>
        <w:r>
          <w:rPr>
            <w:rFonts w:ascii="宋体" w:hAnsi="宋体" w:cs="宋体" w:hint="eastAsia"/>
            <w:kern w:val="0"/>
            <w:szCs w:val="21"/>
          </w:rPr>
          <w:delText>高温少雨会停止生长</w:delText>
        </w:r>
        <w:r>
          <w:rPr>
            <w:rFonts w:ascii="宋体" w:hAnsi="宋体" w:cs="AdobeHeitiStd-Regular" w:hint="eastAsia"/>
            <w:kern w:val="0"/>
            <w:szCs w:val="21"/>
          </w:rPr>
          <w:delText>，</w:delText>
        </w:r>
        <w:r>
          <w:rPr>
            <w:rFonts w:ascii="宋体" w:hAnsi="宋体" w:cs="宋体" w:hint="eastAsia"/>
            <w:kern w:val="0"/>
            <w:szCs w:val="21"/>
          </w:rPr>
          <w:delText>甚至萎蔫</w:delText>
        </w:r>
        <w:r>
          <w:rPr>
            <w:rFonts w:ascii="宋体" w:hAnsi="宋体" w:cs="HTJ0+ZHEGSv-1" w:hint="eastAsia"/>
            <w:kern w:val="0"/>
            <w:szCs w:val="21"/>
          </w:rPr>
          <w:delText>、</w:delText>
        </w:r>
        <w:r>
          <w:rPr>
            <w:rFonts w:ascii="宋体" w:hAnsi="宋体" w:cs="宋体" w:hint="eastAsia"/>
            <w:kern w:val="0"/>
            <w:szCs w:val="21"/>
          </w:rPr>
          <w:delText>死亡</w:delText>
        </w:r>
        <w:r>
          <w:rPr>
            <w:rFonts w:ascii="宋体" w:eastAsia="宋体" w:hAnsi="宋体" w:hint="eastAsia"/>
            <w:szCs w:val="21"/>
            <w:vertAlign w:val="superscript"/>
          </w:rPr>
          <w:delText>［</w:delText>
        </w:r>
        <w:r>
          <w:rPr>
            <w:rFonts w:ascii="宋体" w:eastAsia="宋体" w:hAnsi="宋体"/>
            <w:szCs w:val="21"/>
            <w:vertAlign w:val="superscript"/>
          </w:rPr>
          <w:delText>6］</w:delText>
        </w:r>
        <w:r>
          <w:rPr>
            <w:rFonts w:ascii="宋体" w:hAnsi="宋体" w:cs="HTJ0+ZHEGSv-1" w:hint="eastAsia"/>
            <w:kern w:val="0"/>
            <w:szCs w:val="21"/>
          </w:rPr>
          <w:delText>。</w:delText>
        </w:r>
      </w:del>
    </w:p>
    <w:p w14:paraId="54E06F5F" w14:textId="77777777" w:rsidR="001661FF" w:rsidRDefault="0019779E">
      <w:pPr>
        <w:spacing w:line="260" w:lineRule="atLeast"/>
        <w:rPr>
          <w:rFonts w:ascii="宋体" w:eastAsia="宋体" w:hAnsi="宋体"/>
          <w:b/>
          <w:bCs/>
          <w:szCs w:val="21"/>
        </w:rPr>
      </w:pPr>
      <w:r>
        <w:rPr>
          <w:rFonts w:ascii="宋体" w:eastAsia="宋体" w:hAnsi="宋体"/>
          <w:b/>
          <w:bCs/>
          <w:szCs w:val="21"/>
        </w:rPr>
        <w:t>2</w:t>
      </w:r>
      <w:r>
        <w:rPr>
          <w:rFonts w:ascii="宋体" w:eastAsia="宋体" w:hAnsi="宋体" w:hint="eastAsia"/>
          <w:b/>
          <w:bCs/>
          <w:szCs w:val="21"/>
        </w:rPr>
        <w:t>.3</w:t>
      </w:r>
      <w:r>
        <w:rPr>
          <w:rFonts w:ascii="宋体" w:eastAsia="宋体" w:hAnsi="宋体"/>
          <w:b/>
          <w:bCs/>
          <w:szCs w:val="21"/>
        </w:rPr>
        <w:t xml:space="preserve"> 款冬花序芽分化进程</w:t>
      </w:r>
    </w:p>
    <w:p w14:paraId="411D73C4" w14:textId="6D3E20C8" w:rsidR="001661FF" w:rsidRDefault="0019779E">
      <w:pPr>
        <w:spacing w:line="260" w:lineRule="atLeas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观察结果表明，款冬花</w:t>
      </w:r>
      <w:r>
        <w:rPr>
          <w:rFonts w:ascii="宋体" w:eastAsia="宋体" w:hAnsi="宋体"/>
          <w:szCs w:val="21"/>
        </w:rPr>
        <w:t>序芽</w:t>
      </w:r>
      <w:r>
        <w:rPr>
          <w:rFonts w:ascii="宋体" w:eastAsia="宋体" w:hAnsi="宋体" w:hint="eastAsia"/>
          <w:szCs w:val="21"/>
        </w:rPr>
        <w:t>形态分化最早出现在7月中旬气温稳定在2</w:t>
      </w:r>
      <w:r>
        <w:rPr>
          <w:rFonts w:ascii="宋体" w:eastAsia="宋体" w:hAnsi="宋体"/>
          <w:szCs w:val="21"/>
        </w:rPr>
        <w:t>5</w:t>
      </w:r>
      <w:r>
        <w:rPr>
          <w:rFonts w:ascii="宋体" w:eastAsia="宋体" w:hAnsi="宋体" w:hint="eastAsia"/>
          <w:szCs w:val="21"/>
        </w:rPr>
        <w:t>℃左右时，其分化过程表现出分期分批、陆续形成特点，相对集中于8月至9月。分化过程可分为：未分化期、</w:t>
      </w:r>
      <w:r>
        <w:rPr>
          <w:rFonts w:ascii="宋体" w:eastAsia="宋体" w:hAnsi="宋体"/>
          <w:szCs w:val="21"/>
        </w:rPr>
        <w:t>分化</w:t>
      </w:r>
      <w:r>
        <w:rPr>
          <w:rFonts w:ascii="宋体" w:eastAsia="宋体" w:hAnsi="宋体" w:hint="eastAsia"/>
          <w:szCs w:val="21"/>
        </w:rPr>
        <w:t>初</w:t>
      </w:r>
      <w:r>
        <w:rPr>
          <w:rFonts w:ascii="宋体" w:eastAsia="宋体" w:hAnsi="宋体"/>
          <w:szCs w:val="21"/>
        </w:rPr>
        <w:t>期</w:t>
      </w:r>
      <w:r>
        <w:rPr>
          <w:rFonts w:ascii="宋体" w:eastAsia="宋体" w:hAnsi="宋体" w:hint="eastAsia"/>
          <w:szCs w:val="21"/>
        </w:rPr>
        <w:t>、</w:t>
      </w:r>
      <w:r>
        <w:rPr>
          <w:rFonts w:ascii="宋体" w:eastAsia="宋体" w:hAnsi="宋体"/>
          <w:szCs w:val="21"/>
        </w:rPr>
        <w:t>花盘形成期</w:t>
      </w:r>
      <w:r>
        <w:rPr>
          <w:rFonts w:ascii="宋体" w:eastAsia="宋体" w:hAnsi="宋体" w:hint="eastAsia"/>
          <w:szCs w:val="21"/>
        </w:rPr>
        <w:t>、小</w:t>
      </w:r>
      <w:r>
        <w:rPr>
          <w:rFonts w:ascii="宋体" w:eastAsia="宋体" w:hAnsi="宋体"/>
          <w:szCs w:val="21"/>
        </w:rPr>
        <w:t>花原基分化期</w:t>
      </w:r>
      <w:r>
        <w:rPr>
          <w:rFonts w:ascii="宋体" w:eastAsia="宋体" w:hAnsi="宋体" w:hint="eastAsia"/>
          <w:szCs w:val="21"/>
        </w:rPr>
        <w:t>、小花</w:t>
      </w:r>
      <w:ins w:id="122" w:author="车 晓娜" w:date="2020-03-12T17:40:00Z">
        <w:r w:rsidR="004A6DC8">
          <w:rPr>
            <w:rFonts w:ascii="宋体" w:eastAsia="宋体" w:hAnsi="宋体" w:hint="eastAsia"/>
            <w:szCs w:val="21"/>
          </w:rPr>
          <w:t>花瓣</w:t>
        </w:r>
      </w:ins>
      <w:r>
        <w:rPr>
          <w:rFonts w:ascii="宋体" w:eastAsia="宋体" w:hAnsi="宋体"/>
          <w:szCs w:val="21"/>
        </w:rPr>
        <w:t>分化期</w:t>
      </w:r>
      <w:r>
        <w:rPr>
          <w:rFonts w:ascii="宋体" w:eastAsia="宋体" w:hAnsi="宋体" w:hint="eastAsia"/>
          <w:szCs w:val="21"/>
        </w:rPr>
        <w:t>、</w:t>
      </w:r>
      <w:del w:id="123" w:author="车 晓娜" w:date="2020-03-12T17:41:00Z">
        <w:r w:rsidDel="004A6DC8">
          <w:rPr>
            <w:rFonts w:ascii="宋体" w:eastAsia="宋体" w:hAnsi="宋体" w:hint="eastAsia"/>
            <w:szCs w:val="21"/>
          </w:rPr>
          <w:delText>雌雄</w:delText>
        </w:r>
      </w:del>
      <w:ins w:id="124" w:author="车 晓娜" w:date="2020-03-12T17:41:00Z">
        <w:r w:rsidR="004A6DC8">
          <w:rPr>
            <w:rFonts w:ascii="宋体" w:eastAsia="宋体" w:hAnsi="宋体" w:hint="eastAsia"/>
            <w:szCs w:val="21"/>
          </w:rPr>
          <w:t>小花花</w:t>
        </w:r>
      </w:ins>
      <w:r>
        <w:rPr>
          <w:rFonts w:ascii="宋体" w:eastAsia="宋体" w:hAnsi="宋体" w:hint="eastAsia"/>
          <w:szCs w:val="21"/>
        </w:rPr>
        <w:t>蕊分化期</w:t>
      </w:r>
      <w:ins w:id="125" w:author="车 晓娜" w:date="2020-03-12T17:41:00Z">
        <w:r w:rsidR="004A6DC8">
          <w:rPr>
            <w:rFonts w:ascii="宋体" w:eastAsia="宋体" w:hAnsi="宋体" w:hint="eastAsia"/>
            <w:szCs w:val="21"/>
          </w:rPr>
          <w:t>、小花伸长并生育形成期</w:t>
        </w:r>
      </w:ins>
      <w:r>
        <w:rPr>
          <w:rFonts w:ascii="宋体" w:eastAsia="宋体" w:hAnsi="宋体" w:hint="eastAsia"/>
          <w:szCs w:val="21"/>
        </w:rPr>
        <w:t>等</w:t>
      </w:r>
      <w:del w:id="126" w:author="车 晓娜" w:date="2020-03-12T17:42:00Z">
        <w:r w:rsidDel="004A6DC8">
          <w:rPr>
            <w:rFonts w:ascii="宋体" w:eastAsia="宋体" w:hAnsi="宋体" w:hint="eastAsia"/>
            <w:szCs w:val="21"/>
          </w:rPr>
          <w:delText>6</w:delText>
        </w:r>
      </w:del>
      <w:ins w:id="127" w:author="车 晓娜" w:date="2020-03-12T17:42:00Z">
        <w:r w:rsidR="004A6DC8">
          <w:rPr>
            <w:rFonts w:ascii="宋体" w:eastAsia="宋体" w:hAnsi="宋体"/>
            <w:szCs w:val="21"/>
          </w:rPr>
          <w:t>7</w:t>
        </w:r>
      </w:ins>
      <w:r>
        <w:rPr>
          <w:rFonts w:ascii="宋体" w:eastAsia="宋体" w:hAnsi="宋体" w:hint="eastAsia"/>
          <w:szCs w:val="21"/>
        </w:rPr>
        <w:t>个时期。</w:t>
      </w:r>
    </w:p>
    <w:p w14:paraId="21EF0165" w14:textId="77777777"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未分化期：7月上旬，</w:t>
      </w:r>
      <w:r>
        <w:rPr>
          <w:rFonts w:ascii="宋体" w:eastAsia="宋体" w:hAnsi="宋体"/>
          <w:szCs w:val="21"/>
        </w:rPr>
        <w:t>挖取根茎基部的芽状突起</w:t>
      </w:r>
      <w:r>
        <w:rPr>
          <w:rFonts w:ascii="宋体" w:eastAsia="宋体" w:hAnsi="宋体" w:hint="eastAsia"/>
          <w:szCs w:val="21"/>
        </w:rPr>
        <w:t>切片观察时，芽顶端生长锥瘦尖，生长点细胞致密排列，未有转化为花</w:t>
      </w:r>
      <w:r>
        <w:rPr>
          <w:rFonts w:ascii="宋体" w:eastAsia="宋体" w:hAnsi="宋体"/>
          <w:szCs w:val="21"/>
        </w:rPr>
        <w:t>芽的趋势 (图1</w:t>
      </w:r>
      <w:r>
        <w:rPr>
          <w:rFonts w:ascii="宋体" w:eastAsia="宋体" w:hAnsi="宋体" w:hint="eastAsia"/>
          <w:szCs w:val="21"/>
        </w:rPr>
        <w:t>～2</w:t>
      </w:r>
      <w:r>
        <w:rPr>
          <w:rFonts w:ascii="宋体" w:eastAsia="宋体" w:hAnsi="宋体"/>
          <w:szCs w:val="21"/>
        </w:rPr>
        <w:t>)</w:t>
      </w:r>
      <w:r>
        <w:rPr>
          <w:rFonts w:ascii="宋体" w:eastAsia="宋体" w:hAnsi="宋体" w:hint="eastAsia"/>
          <w:szCs w:val="21"/>
        </w:rPr>
        <w:t>。</w:t>
      </w:r>
    </w:p>
    <w:p w14:paraId="69153556" w14:textId="0DBE9C68"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分化初期</w:t>
      </w:r>
      <w:r>
        <w:rPr>
          <w:rFonts w:ascii="宋体" w:eastAsia="宋体" w:hAnsi="宋体"/>
          <w:szCs w:val="21"/>
        </w:rPr>
        <w:t xml:space="preserve"> :7月</w:t>
      </w:r>
      <w:r>
        <w:rPr>
          <w:rFonts w:ascii="宋体" w:eastAsia="宋体" w:hAnsi="宋体" w:hint="eastAsia"/>
          <w:szCs w:val="21"/>
        </w:rPr>
        <w:t>中旬切片观察时有</w:t>
      </w:r>
      <w:r>
        <w:rPr>
          <w:rFonts w:ascii="宋体" w:eastAsia="宋体" w:hAnsi="宋体"/>
          <w:szCs w:val="21"/>
        </w:rPr>
        <w:t>少数</w:t>
      </w:r>
      <w:r>
        <w:rPr>
          <w:rFonts w:ascii="宋体" w:eastAsia="宋体" w:hAnsi="宋体" w:hint="eastAsia"/>
          <w:szCs w:val="21"/>
        </w:rPr>
        <w:t>芽顶端生长锥圆钝，形成半球状，外部有</w:t>
      </w:r>
      <w:r>
        <w:rPr>
          <w:rFonts w:ascii="宋体" w:eastAsia="宋体" w:hAnsi="宋体"/>
          <w:szCs w:val="21"/>
        </w:rPr>
        <w:t>2</w:t>
      </w:r>
      <w:r>
        <w:rPr>
          <w:rFonts w:ascii="宋体" w:eastAsia="宋体" w:hAnsi="宋体"/>
          <w:color w:val="FF0000"/>
          <w:szCs w:val="21"/>
        </w:rPr>
        <w:t>～</w:t>
      </w:r>
      <w:r>
        <w:rPr>
          <w:rFonts w:ascii="宋体" w:eastAsia="宋体" w:hAnsi="宋体"/>
          <w:szCs w:val="21"/>
        </w:rPr>
        <w:t>3 层幼叶包裹(图3)</w:t>
      </w:r>
      <w:r>
        <w:rPr>
          <w:rFonts w:ascii="宋体" w:eastAsia="宋体" w:hAnsi="宋体" w:hint="eastAsia"/>
          <w:szCs w:val="21"/>
        </w:rPr>
        <w:t>，</w:t>
      </w:r>
      <w:r>
        <w:rPr>
          <w:rFonts w:ascii="宋体" w:eastAsia="宋体" w:hAnsi="宋体"/>
          <w:szCs w:val="21"/>
        </w:rPr>
        <w:t>生长锥外周包裹多层外被，形态上</w:t>
      </w:r>
      <w:del w:id="128" w:author="车 晓娜" w:date="2020-03-12T17:43:00Z">
        <w:r w:rsidDel="004A6DC8">
          <w:rPr>
            <w:rFonts w:ascii="宋体" w:eastAsia="宋体" w:hAnsi="宋体"/>
            <w:szCs w:val="21"/>
          </w:rPr>
          <w:delText>可</w:delText>
        </w:r>
      </w:del>
      <w:r>
        <w:rPr>
          <w:rFonts w:ascii="宋体" w:eastAsia="宋体" w:hAnsi="宋体"/>
          <w:szCs w:val="21"/>
        </w:rPr>
        <w:t>与</w:t>
      </w:r>
      <w:r>
        <w:rPr>
          <w:rFonts w:ascii="宋体" w:eastAsia="宋体" w:hAnsi="宋体" w:hint="eastAsia"/>
          <w:szCs w:val="21"/>
        </w:rPr>
        <w:t>叶芽</w:t>
      </w:r>
      <w:r>
        <w:rPr>
          <w:rFonts w:ascii="宋体" w:eastAsia="宋体" w:hAnsi="宋体"/>
          <w:szCs w:val="21"/>
        </w:rPr>
        <w:t>的生长顶端</w:t>
      </w:r>
      <w:ins w:id="129" w:author="车 晓娜" w:date="2020-03-12T17:44:00Z">
        <w:r w:rsidR="004A6DC8">
          <w:rPr>
            <w:rFonts w:ascii="宋体" w:eastAsia="宋体" w:hAnsi="宋体" w:hint="eastAsia"/>
            <w:szCs w:val="21"/>
          </w:rPr>
          <w:t>有明显</w:t>
        </w:r>
      </w:ins>
      <w:r>
        <w:rPr>
          <w:rFonts w:ascii="宋体" w:eastAsia="宋体" w:hAnsi="宋体"/>
          <w:szCs w:val="21"/>
        </w:rPr>
        <w:t xml:space="preserve">区分。 </w:t>
      </w:r>
    </w:p>
    <w:p w14:paraId="6DAC268A" w14:textId="108EBB7E" w:rsidR="001661FF" w:rsidRDefault="0019779E">
      <w:pPr>
        <w:spacing w:line="260" w:lineRule="atLeast"/>
        <w:ind w:firstLineChars="200" w:firstLine="420"/>
        <w:rPr>
          <w:rFonts w:ascii="宋体" w:eastAsia="宋体" w:hAnsi="宋体"/>
          <w:szCs w:val="21"/>
        </w:rPr>
      </w:pPr>
      <w:r>
        <w:rPr>
          <w:rFonts w:ascii="宋体" w:eastAsia="宋体" w:hAnsi="宋体"/>
          <w:szCs w:val="21"/>
        </w:rPr>
        <w:t>花盘形成期: 7月</w:t>
      </w:r>
      <w:r>
        <w:rPr>
          <w:rFonts w:ascii="宋体" w:eastAsia="宋体" w:hAnsi="宋体" w:hint="eastAsia"/>
          <w:szCs w:val="21"/>
        </w:rPr>
        <w:t>下</w:t>
      </w:r>
      <w:r>
        <w:rPr>
          <w:rFonts w:ascii="宋体" w:eastAsia="宋体" w:hAnsi="宋体"/>
          <w:szCs w:val="21"/>
        </w:rPr>
        <w:t>旬取材观察，</w:t>
      </w:r>
      <w:r>
        <w:rPr>
          <w:rFonts w:ascii="宋体" w:eastAsia="宋体" w:hAnsi="宋体" w:hint="eastAsia"/>
          <w:szCs w:val="21"/>
        </w:rPr>
        <w:t>部分芽</w:t>
      </w:r>
      <w:r>
        <w:rPr>
          <w:rFonts w:ascii="宋体" w:eastAsia="宋体" w:hAnsi="宋体"/>
          <w:szCs w:val="21"/>
        </w:rPr>
        <w:t>生长锥两侧不再分化外包被突起，并且随着顶端生长锥体积增大，</w:t>
      </w:r>
      <w:ins w:id="130" w:author="车 晓娜" w:date="2020-03-12T18:05:00Z">
        <w:r w:rsidR="0062011A">
          <w:rPr>
            <w:rFonts w:ascii="宋体" w:eastAsia="宋体" w:hAnsi="宋体" w:hint="eastAsia"/>
            <w:szCs w:val="21"/>
          </w:rPr>
          <w:t>顶端逐渐加宽，</w:t>
        </w:r>
      </w:ins>
      <w:ins w:id="131" w:author="车 晓娜" w:date="2020-03-12T18:03:00Z">
        <w:r w:rsidR="0062011A">
          <w:rPr>
            <w:rFonts w:ascii="宋体" w:eastAsia="宋体" w:hAnsi="宋体" w:hint="eastAsia"/>
            <w:szCs w:val="21"/>
          </w:rPr>
          <w:t>切面</w:t>
        </w:r>
      </w:ins>
      <w:ins w:id="132" w:author="车 晓娜" w:date="2020-03-12T18:02:00Z">
        <w:r w:rsidR="0062011A">
          <w:rPr>
            <w:rFonts w:ascii="宋体" w:eastAsia="宋体" w:hAnsi="宋体" w:hint="eastAsia"/>
            <w:szCs w:val="21"/>
          </w:rPr>
          <w:t>由</w:t>
        </w:r>
      </w:ins>
      <w:ins w:id="133" w:author="车 晓娜" w:date="2020-03-12T18:03:00Z">
        <w:r w:rsidR="0062011A">
          <w:rPr>
            <w:rFonts w:ascii="宋体" w:eastAsia="宋体" w:hAnsi="宋体" w:hint="eastAsia"/>
            <w:szCs w:val="21"/>
          </w:rPr>
          <w:t>三角</w:t>
        </w:r>
      </w:ins>
      <w:ins w:id="134" w:author="车 晓娜" w:date="2020-03-12T18:01:00Z">
        <w:r w:rsidR="0062011A">
          <w:rPr>
            <w:rFonts w:ascii="宋体" w:eastAsia="宋体" w:hAnsi="宋体" w:hint="eastAsia"/>
            <w:szCs w:val="21"/>
          </w:rPr>
          <w:t>形</w:t>
        </w:r>
      </w:ins>
      <w:ins w:id="135" w:author="车 晓娜" w:date="2020-03-12T18:02:00Z">
        <w:r w:rsidR="0062011A">
          <w:rPr>
            <w:rFonts w:ascii="宋体" w:eastAsia="宋体" w:hAnsi="宋体" w:hint="eastAsia"/>
            <w:szCs w:val="21"/>
          </w:rPr>
          <w:t>变成</w:t>
        </w:r>
      </w:ins>
      <w:ins w:id="136" w:author="车 晓娜" w:date="2020-03-12T17:59:00Z">
        <w:r w:rsidR="0062011A">
          <w:rPr>
            <w:rFonts w:ascii="宋体" w:eastAsia="宋体" w:hAnsi="宋体" w:hint="eastAsia"/>
            <w:szCs w:val="21"/>
          </w:rPr>
          <w:t>半圆</w:t>
        </w:r>
      </w:ins>
      <w:del w:id="137" w:author="车 晓娜" w:date="2020-03-12T17:59:00Z">
        <w:r w:rsidDel="0062011A">
          <w:rPr>
            <w:rFonts w:ascii="宋体" w:eastAsia="宋体" w:hAnsi="宋体"/>
            <w:szCs w:val="21"/>
          </w:rPr>
          <w:delText>形成圆鼓</w:delText>
        </w:r>
      </w:del>
      <w:r>
        <w:rPr>
          <w:rFonts w:ascii="宋体" w:eastAsia="宋体" w:hAnsi="宋体" w:hint="eastAsia"/>
          <w:szCs w:val="21"/>
        </w:rPr>
        <w:t>形</w:t>
      </w:r>
      <w:ins w:id="138" w:author="车 晓娜" w:date="2020-03-12T18:04:00Z">
        <w:r w:rsidR="0062011A">
          <w:rPr>
            <w:rFonts w:ascii="宋体" w:eastAsia="宋体" w:hAnsi="宋体" w:hint="eastAsia"/>
            <w:szCs w:val="21"/>
          </w:rPr>
          <w:t>，</w:t>
        </w:r>
      </w:ins>
      <w:del w:id="139" w:author="车 晓娜" w:date="2020-03-12T18:04:00Z">
        <w:r w:rsidDel="0062011A">
          <w:rPr>
            <w:rFonts w:ascii="宋体" w:eastAsia="宋体" w:hAnsi="宋体" w:hint="eastAsia"/>
            <w:szCs w:val="21"/>
          </w:rPr>
          <w:delText>的</w:delText>
        </w:r>
      </w:del>
      <w:r>
        <w:rPr>
          <w:rFonts w:ascii="宋体" w:eastAsia="宋体" w:hAnsi="宋体" w:hint="eastAsia"/>
          <w:szCs w:val="21"/>
        </w:rPr>
        <w:t>头状花序盘</w:t>
      </w:r>
      <w:ins w:id="140" w:author="车 晓娜" w:date="2020-03-12T18:04:00Z">
        <w:r w:rsidR="0062011A">
          <w:rPr>
            <w:rFonts w:ascii="宋体" w:eastAsia="宋体" w:hAnsi="宋体" w:hint="eastAsia"/>
            <w:szCs w:val="21"/>
          </w:rPr>
          <w:t>出现</w:t>
        </w:r>
      </w:ins>
      <w:r>
        <w:rPr>
          <w:rFonts w:ascii="宋体" w:eastAsia="宋体" w:hAnsi="宋体" w:hint="eastAsia"/>
          <w:szCs w:val="21"/>
        </w:rPr>
        <w:t>，</w:t>
      </w:r>
      <w:del w:id="141" w:author="车 晓娜" w:date="2020-03-12T18:05:00Z">
        <w:r w:rsidDel="0062011A">
          <w:rPr>
            <w:rFonts w:ascii="宋体" w:eastAsia="宋体" w:hAnsi="宋体" w:hint="eastAsia"/>
            <w:szCs w:val="21"/>
          </w:rPr>
          <w:delText>顶端逐渐加宽，</w:delText>
        </w:r>
      </w:del>
      <w:r>
        <w:rPr>
          <w:rFonts w:ascii="宋体" w:eastAsia="宋体" w:hAnsi="宋体" w:hint="eastAsia"/>
          <w:szCs w:val="21"/>
        </w:rPr>
        <w:t>表</w:t>
      </w:r>
      <w:r>
        <w:rPr>
          <w:rFonts w:ascii="宋体" w:eastAsia="宋体" w:hAnsi="宋体"/>
          <w:szCs w:val="21"/>
        </w:rPr>
        <w:t>面光滑</w:t>
      </w:r>
      <w:r>
        <w:rPr>
          <w:rFonts w:ascii="宋体" w:eastAsia="宋体" w:hAnsi="宋体" w:hint="eastAsia"/>
          <w:szCs w:val="21"/>
          <w:vertAlign w:val="superscript"/>
        </w:rPr>
        <w:t>［</w:t>
      </w:r>
      <w:r>
        <w:rPr>
          <w:rFonts w:ascii="宋体" w:eastAsia="宋体" w:hAnsi="宋体"/>
          <w:szCs w:val="21"/>
          <w:vertAlign w:val="superscript"/>
        </w:rPr>
        <w:t>3］</w:t>
      </w:r>
      <w:r>
        <w:rPr>
          <w:rFonts w:ascii="宋体" w:eastAsia="宋体" w:hAnsi="宋体"/>
          <w:szCs w:val="21"/>
        </w:rPr>
        <w:t>(图</w:t>
      </w:r>
      <w:del w:id="142" w:author="车 晓娜" w:date="2020-03-12T17:15:00Z">
        <w:r w:rsidDel="00A33E68">
          <w:rPr>
            <w:rFonts w:ascii="宋体" w:eastAsia="宋体" w:hAnsi="宋体"/>
            <w:szCs w:val="21"/>
          </w:rPr>
          <w:delText>4</w:delText>
        </w:r>
        <w:r w:rsidDel="00A33E68">
          <w:rPr>
            <w:rFonts w:ascii="宋体" w:eastAsia="宋体" w:hAnsi="宋体" w:hint="eastAsia"/>
            <w:szCs w:val="21"/>
          </w:rPr>
          <w:delText>～5</w:delText>
        </w:r>
      </w:del>
      <w:ins w:id="143" w:author="车 晓娜" w:date="2020-03-12T17:15:00Z">
        <w:r w:rsidR="00A33E68">
          <w:rPr>
            <w:rFonts w:ascii="宋体" w:eastAsia="宋体" w:hAnsi="宋体"/>
            <w:szCs w:val="21"/>
          </w:rPr>
          <w:t>4</w:t>
        </w:r>
        <w:r w:rsidR="00A33E68">
          <w:rPr>
            <w:rFonts w:ascii="宋体" w:eastAsia="宋体" w:hAnsi="宋体" w:hint="eastAsia"/>
            <w:szCs w:val="21"/>
          </w:rPr>
          <w:t>～</w:t>
        </w:r>
        <w:r w:rsidR="00A33E68">
          <w:rPr>
            <w:rFonts w:ascii="宋体" w:eastAsia="宋体" w:hAnsi="宋体"/>
            <w:szCs w:val="21"/>
          </w:rPr>
          <w:t>6</w:t>
        </w:r>
      </w:ins>
      <w:r>
        <w:rPr>
          <w:rFonts w:ascii="宋体" w:eastAsia="宋体" w:hAnsi="宋体"/>
          <w:szCs w:val="21"/>
        </w:rPr>
        <w:t xml:space="preserve">)。 </w:t>
      </w:r>
    </w:p>
    <w:p w14:paraId="004F7778" w14:textId="00889E1F"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小</w:t>
      </w:r>
      <w:r>
        <w:rPr>
          <w:rFonts w:ascii="宋体" w:eastAsia="宋体" w:hAnsi="宋体"/>
          <w:szCs w:val="21"/>
        </w:rPr>
        <w:t>花原基分化期: 8月</w:t>
      </w:r>
      <w:r>
        <w:rPr>
          <w:rFonts w:ascii="宋体" w:eastAsia="宋体" w:hAnsi="宋体" w:hint="eastAsia"/>
          <w:szCs w:val="21"/>
        </w:rPr>
        <w:t>上旬取材观察</w:t>
      </w:r>
      <w:r>
        <w:rPr>
          <w:rFonts w:ascii="宋体" w:eastAsia="宋体" w:hAnsi="宋体"/>
          <w:szCs w:val="21"/>
        </w:rPr>
        <w:t>，从头状花序盘表面</w:t>
      </w:r>
      <w:r>
        <w:rPr>
          <w:rFonts w:ascii="宋体" w:eastAsia="宋体" w:hAnsi="宋体" w:hint="eastAsia"/>
          <w:szCs w:val="21"/>
        </w:rPr>
        <w:t>出现小颗粒状</w:t>
      </w:r>
      <w:r>
        <w:rPr>
          <w:rFonts w:ascii="宋体" w:eastAsia="宋体" w:hAnsi="宋体"/>
          <w:szCs w:val="21"/>
        </w:rPr>
        <w:t>突起</w:t>
      </w:r>
      <w:ins w:id="144" w:author="车 晓娜" w:date="2020-03-12T18:12:00Z">
        <w:r w:rsidRPr="0019779E">
          <w:rPr>
            <w:rFonts w:ascii="宋体" w:eastAsia="宋体" w:hAnsi="宋体" w:hint="eastAsia"/>
            <w:szCs w:val="21"/>
          </w:rPr>
          <w:t>，</w:t>
        </w:r>
        <w:r w:rsidRPr="0019779E">
          <w:rPr>
            <w:rFonts w:ascii="宋体" w:eastAsia="宋体" w:hAnsi="宋体"/>
            <w:szCs w:val="21"/>
          </w:rPr>
          <w:t>每1 个小突起就是1 个小花原基</w:t>
        </w:r>
      </w:ins>
      <w:ins w:id="145" w:author="车 晓娜" w:date="2020-03-12T18:13:00Z">
        <w:r w:rsidRPr="00EF0CC2">
          <w:rPr>
            <w:rFonts w:ascii="宋体" w:eastAsia="宋体" w:hAnsi="宋体" w:hint="eastAsia"/>
            <w:color w:val="FF0000"/>
            <w:szCs w:val="21"/>
            <w:vertAlign w:val="superscript"/>
          </w:rPr>
          <w:t>［</w:t>
        </w:r>
        <w:r>
          <w:rPr>
            <w:rFonts w:ascii="宋体" w:eastAsia="宋体" w:hAnsi="宋体"/>
            <w:color w:val="FF0000"/>
            <w:szCs w:val="21"/>
            <w:vertAlign w:val="superscript"/>
          </w:rPr>
          <w:t>5</w:t>
        </w:r>
        <w:r w:rsidRPr="00EF0CC2">
          <w:rPr>
            <w:rFonts w:ascii="宋体" w:eastAsia="宋体" w:hAnsi="宋体"/>
            <w:color w:val="FF0000"/>
            <w:szCs w:val="21"/>
            <w:vertAlign w:val="superscript"/>
          </w:rPr>
          <w:t>］</w:t>
        </w:r>
      </w:ins>
      <w:r>
        <w:rPr>
          <w:rFonts w:ascii="宋体" w:eastAsia="宋体" w:hAnsi="宋体"/>
          <w:szCs w:val="21"/>
        </w:rPr>
        <w:t>(图</w:t>
      </w:r>
      <w:del w:id="146" w:author="车 晓娜" w:date="2020-03-12T17:16:00Z">
        <w:r w:rsidDel="00A33E68">
          <w:rPr>
            <w:rFonts w:ascii="宋体" w:eastAsia="宋体" w:hAnsi="宋体"/>
            <w:szCs w:val="21"/>
          </w:rPr>
          <w:delText>6</w:delText>
        </w:r>
      </w:del>
      <w:ins w:id="147" w:author="车 晓娜" w:date="2020-03-12T17:16:00Z">
        <w:r w:rsidR="00A33E68">
          <w:rPr>
            <w:rFonts w:ascii="宋体" w:eastAsia="宋体" w:hAnsi="宋体"/>
            <w:szCs w:val="21"/>
          </w:rPr>
          <w:t>7</w:t>
        </w:r>
      </w:ins>
      <w:r>
        <w:rPr>
          <w:rFonts w:ascii="宋体" w:eastAsia="宋体" w:hAnsi="宋体"/>
          <w:szCs w:val="21"/>
        </w:rPr>
        <w:t>)</w:t>
      </w:r>
      <w:r>
        <w:rPr>
          <w:rFonts w:ascii="宋体" w:eastAsia="宋体" w:hAnsi="宋体" w:hint="eastAsia"/>
          <w:szCs w:val="21"/>
        </w:rPr>
        <w:t>。</w:t>
      </w:r>
      <w:r>
        <w:rPr>
          <w:rFonts w:ascii="宋体" w:eastAsia="宋体" w:hAnsi="宋体"/>
          <w:szCs w:val="21"/>
        </w:rPr>
        <w:t xml:space="preserve"> </w:t>
      </w:r>
    </w:p>
    <w:p w14:paraId="03A6E979" w14:textId="728D798B" w:rsidR="001661FF" w:rsidRDefault="005F147E">
      <w:pPr>
        <w:spacing w:line="260" w:lineRule="atLeast"/>
        <w:ind w:firstLineChars="200" w:firstLine="420"/>
        <w:rPr>
          <w:rFonts w:ascii="宋体" w:eastAsia="宋体" w:hAnsi="宋体"/>
          <w:szCs w:val="21"/>
        </w:rPr>
      </w:pPr>
      <w:ins w:id="148" w:author="车 晓娜" w:date="2020-03-12T17:33:00Z">
        <w:r>
          <w:rPr>
            <w:rFonts w:ascii="宋体" w:eastAsia="宋体" w:hAnsi="宋体" w:hint="eastAsia"/>
            <w:szCs w:val="21"/>
          </w:rPr>
          <w:t>小</w:t>
        </w:r>
      </w:ins>
      <w:del w:id="149" w:author="车 晓娜" w:date="2020-03-12T17:16:00Z">
        <w:r w:rsidR="0019779E" w:rsidDel="00A33E68">
          <w:rPr>
            <w:rFonts w:ascii="宋体" w:eastAsia="宋体" w:hAnsi="宋体" w:hint="eastAsia"/>
            <w:szCs w:val="21"/>
          </w:rPr>
          <w:delText>小</w:delText>
        </w:r>
      </w:del>
      <w:r w:rsidR="0019779E">
        <w:rPr>
          <w:rFonts w:ascii="宋体" w:eastAsia="宋体" w:hAnsi="宋体"/>
          <w:szCs w:val="21"/>
        </w:rPr>
        <w:t>花</w:t>
      </w:r>
      <w:r w:rsidR="0019779E">
        <w:rPr>
          <w:rFonts w:ascii="宋体" w:eastAsia="宋体" w:hAnsi="宋体" w:hint="eastAsia"/>
          <w:szCs w:val="21"/>
        </w:rPr>
        <w:t>花瓣</w:t>
      </w:r>
      <w:r w:rsidR="0019779E">
        <w:rPr>
          <w:rFonts w:ascii="宋体" w:eastAsia="宋体" w:hAnsi="宋体"/>
          <w:szCs w:val="21"/>
        </w:rPr>
        <w:t>分化期: 8月</w:t>
      </w:r>
      <w:r w:rsidR="0019779E">
        <w:rPr>
          <w:rFonts w:ascii="宋体" w:eastAsia="宋体" w:hAnsi="宋体" w:hint="eastAsia"/>
          <w:szCs w:val="21"/>
        </w:rPr>
        <w:t>中下旬取材</w:t>
      </w:r>
      <w:r w:rsidR="0019779E">
        <w:rPr>
          <w:rFonts w:ascii="宋体" w:eastAsia="宋体" w:hAnsi="宋体"/>
          <w:szCs w:val="21"/>
        </w:rPr>
        <w:t>观察，位于花序盘上的</w:t>
      </w:r>
      <w:r w:rsidR="0019779E">
        <w:rPr>
          <w:rFonts w:ascii="宋体" w:eastAsia="宋体" w:hAnsi="宋体" w:hint="eastAsia"/>
          <w:szCs w:val="21"/>
        </w:rPr>
        <w:t>小</w:t>
      </w:r>
      <w:r w:rsidR="0019779E">
        <w:rPr>
          <w:rFonts w:ascii="宋体" w:eastAsia="宋体" w:hAnsi="宋体"/>
          <w:szCs w:val="21"/>
        </w:rPr>
        <w:t>花原基</w:t>
      </w:r>
      <w:r w:rsidR="0019779E">
        <w:rPr>
          <w:rFonts w:ascii="宋体" w:eastAsia="宋体" w:hAnsi="宋体" w:hint="eastAsia"/>
          <w:szCs w:val="21"/>
        </w:rPr>
        <w:t>生长锥向上伸长，顶端逐渐变平，继而两侧渐突起，</w:t>
      </w:r>
      <w:r w:rsidR="0019779E">
        <w:rPr>
          <w:rFonts w:ascii="宋体" w:eastAsia="宋体" w:hAnsi="宋体"/>
          <w:szCs w:val="21"/>
        </w:rPr>
        <w:t>中间部分相对凹入</w:t>
      </w:r>
      <w:r w:rsidR="0019779E">
        <w:rPr>
          <w:rFonts w:ascii="宋体" w:eastAsia="宋体" w:hAnsi="宋体" w:hint="eastAsia"/>
          <w:szCs w:val="21"/>
        </w:rPr>
        <w:t>，呈现出“Y</w:t>
      </w:r>
      <w:r w:rsidR="0019779E">
        <w:rPr>
          <w:rFonts w:ascii="宋体" w:eastAsia="宋体" w:hAnsi="宋体"/>
          <w:szCs w:val="21"/>
        </w:rPr>
        <w:t>”</w:t>
      </w:r>
      <w:r w:rsidR="0019779E">
        <w:rPr>
          <w:rFonts w:ascii="宋体" w:eastAsia="宋体" w:hAnsi="宋体" w:hint="eastAsia"/>
          <w:szCs w:val="21"/>
        </w:rPr>
        <w:t>形，花瓣原基形成</w:t>
      </w:r>
      <w:r w:rsidR="0019779E">
        <w:rPr>
          <w:rFonts w:ascii="宋体" w:eastAsia="宋体" w:hAnsi="宋体"/>
          <w:szCs w:val="21"/>
        </w:rPr>
        <w:t>(图</w:t>
      </w:r>
      <w:del w:id="150" w:author="车 晓娜" w:date="2020-03-12T17:17:00Z">
        <w:r w:rsidR="0019779E" w:rsidDel="00A33E68">
          <w:rPr>
            <w:rFonts w:ascii="宋体" w:eastAsia="宋体" w:hAnsi="宋体" w:hint="eastAsia"/>
            <w:szCs w:val="21"/>
          </w:rPr>
          <w:delText>7</w:delText>
        </w:r>
      </w:del>
      <w:ins w:id="151" w:author="车 晓娜" w:date="2020-03-12T17:17:00Z">
        <w:r w:rsidR="00A33E68">
          <w:rPr>
            <w:rFonts w:ascii="宋体" w:eastAsia="宋体" w:hAnsi="宋体"/>
            <w:szCs w:val="21"/>
          </w:rPr>
          <w:t>8</w:t>
        </w:r>
      </w:ins>
      <w:r w:rsidR="0019779E">
        <w:rPr>
          <w:rFonts w:ascii="宋体" w:eastAsia="宋体" w:hAnsi="宋体"/>
          <w:szCs w:val="21"/>
        </w:rPr>
        <w:t>)</w:t>
      </w:r>
      <w:ins w:id="152" w:author="车 晓娜" w:date="2020-03-12T17:17:00Z">
        <w:r w:rsidR="00A33E68">
          <w:rPr>
            <w:rFonts w:ascii="宋体" w:eastAsia="宋体" w:hAnsi="宋体" w:hint="eastAsia"/>
            <w:szCs w:val="21"/>
          </w:rPr>
          <w:t>。</w:t>
        </w:r>
      </w:ins>
      <w:del w:id="153" w:author="车 晓娜" w:date="2020-03-12T17:17:00Z">
        <w:r w:rsidR="0019779E" w:rsidDel="00A33E68">
          <w:rPr>
            <w:rFonts w:ascii="宋体" w:eastAsia="宋体" w:hAnsi="宋体" w:hint="eastAsia"/>
            <w:szCs w:val="21"/>
          </w:rPr>
          <w:delText>。先中央花，后边花。</w:delText>
        </w:r>
      </w:del>
    </w:p>
    <w:p w14:paraId="3557873F" w14:textId="1FD32C32" w:rsidR="001661FF" w:rsidRDefault="005F147E">
      <w:pPr>
        <w:spacing w:line="260" w:lineRule="atLeast"/>
        <w:ind w:firstLineChars="200" w:firstLine="420"/>
        <w:rPr>
          <w:rFonts w:ascii="宋体" w:eastAsia="宋体" w:hAnsi="宋体"/>
          <w:szCs w:val="21"/>
        </w:rPr>
      </w:pPr>
      <w:ins w:id="154" w:author="车 晓娜" w:date="2020-03-12T17:34:00Z">
        <w:r>
          <w:rPr>
            <w:rFonts w:ascii="宋体" w:eastAsia="宋体" w:hAnsi="宋体" w:hint="eastAsia"/>
            <w:szCs w:val="21"/>
          </w:rPr>
          <w:t>小花花</w:t>
        </w:r>
      </w:ins>
      <w:ins w:id="155" w:author="车 晓娜" w:date="2020-03-12T17:18:00Z">
        <w:r w:rsidR="00A33E68">
          <w:rPr>
            <w:rFonts w:ascii="宋体" w:eastAsia="宋体" w:hAnsi="宋体" w:hint="eastAsia"/>
            <w:szCs w:val="21"/>
          </w:rPr>
          <w:t>蕊</w:t>
        </w:r>
        <w:r w:rsidR="00A33E68">
          <w:rPr>
            <w:rFonts w:ascii="宋体" w:eastAsia="宋体" w:hAnsi="宋体"/>
            <w:szCs w:val="21"/>
          </w:rPr>
          <w:t>分化期</w:t>
        </w:r>
      </w:ins>
      <w:del w:id="156" w:author="车 晓娜" w:date="2020-03-12T17:18:00Z">
        <w:r w:rsidR="0019779E" w:rsidDel="00A33E68">
          <w:rPr>
            <w:rFonts w:ascii="宋体" w:eastAsia="宋体" w:hAnsi="宋体" w:hint="eastAsia"/>
            <w:szCs w:val="21"/>
          </w:rPr>
          <w:delText>小花花蕊分化期</w:delText>
        </w:r>
      </w:del>
      <w:r w:rsidR="0019779E">
        <w:rPr>
          <w:rFonts w:ascii="宋体" w:eastAsia="宋体" w:hAnsi="宋体" w:hint="eastAsia"/>
          <w:szCs w:val="21"/>
        </w:rPr>
        <w:t>：在花瓣原基继续分化的同时</w:t>
      </w:r>
      <w:r w:rsidR="0019779E">
        <w:rPr>
          <w:rFonts w:ascii="宋体" w:eastAsia="宋体" w:hAnsi="宋体"/>
          <w:szCs w:val="21"/>
        </w:rPr>
        <w:t>,</w:t>
      </w:r>
      <w:ins w:id="157" w:author="车 晓娜" w:date="2020-03-12T17:35:00Z">
        <w:r>
          <w:rPr>
            <w:rFonts w:ascii="宋体" w:eastAsia="宋体" w:hAnsi="宋体" w:hint="eastAsia"/>
            <w:szCs w:val="21"/>
          </w:rPr>
          <w:t>先</w:t>
        </w:r>
      </w:ins>
      <w:ins w:id="158" w:author="车 晓娜" w:date="2020-03-12T17:34:00Z">
        <w:r>
          <w:rPr>
            <w:rFonts w:ascii="宋体" w:eastAsia="宋体" w:hAnsi="宋体" w:hint="eastAsia"/>
            <w:szCs w:val="21"/>
          </w:rPr>
          <w:t>中央花</w:t>
        </w:r>
      </w:ins>
      <w:r w:rsidR="0019779E">
        <w:rPr>
          <w:rFonts w:ascii="宋体" w:eastAsia="宋体" w:hAnsi="宋体"/>
          <w:szCs w:val="21"/>
        </w:rPr>
        <w:t>内侧发生新的突</w:t>
      </w:r>
      <w:r w:rsidR="0019779E">
        <w:rPr>
          <w:rFonts w:ascii="宋体" w:eastAsia="宋体" w:hAnsi="宋体" w:hint="eastAsia"/>
          <w:szCs w:val="21"/>
        </w:rPr>
        <w:t>起</w:t>
      </w:r>
      <w:r w:rsidR="0019779E">
        <w:rPr>
          <w:rFonts w:ascii="宋体" w:eastAsia="宋体" w:hAnsi="宋体"/>
          <w:szCs w:val="21"/>
        </w:rPr>
        <w:t>,</w:t>
      </w:r>
      <w:r w:rsidR="0019779E">
        <w:rPr>
          <w:rFonts w:ascii="宋体" w:eastAsia="宋体" w:hAnsi="宋体" w:hint="eastAsia"/>
          <w:szCs w:val="21"/>
        </w:rPr>
        <w:t>花蕊</w:t>
      </w:r>
      <w:r w:rsidR="0019779E">
        <w:rPr>
          <w:rFonts w:ascii="宋体" w:eastAsia="宋体" w:hAnsi="宋体"/>
          <w:szCs w:val="21"/>
        </w:rPr>
        <w:t>原基出现</w:t>
      </w:r>
      <w:r w:rsidR="0019779E">
        <w:rPr>
          <w:rFonts w:ascii="宋体" w:eastAsia="宋体" w:hAnsi="宋体" w:hint="eastAsia"/>
          <w:szCs w:val="21"/>
        </w:rPr>
        <w:t>，随后中央花呈现</w:t>
      </w:r>
      <w:del w:id="159" w:author="lenovo" w:date="2020-03-12T14:18:00Z">
        <w:r w:rsidR="0019779E">
          <w:rPr>
            <w:rFonts w:ascii="宋体" w:eastAsia="宋体" w:hAnsi="宋体" w:hint="eastAsia"/>
            <w:szCs w:val="21"/>
          </w:rPr>
          <w:delText>”</w:delText>
        </w:r>
      </w:del>
      <w:ins w:id="160" w:author="lenovo" w:date="2020-03-12T14:18:00Z">
        <w:r w:rsidR="0019779E">
          <w:rPr>
            <w:rFonts w:ascii="宋体" w:eastAsia="宋体" w:hAnsi="宋体" w:hint="eastAsia"/>
            <w:szCs w:val="21"/>
          </w:rPr>
          <w:t>“</w:t>
        </w:r>
      </w:ins>
      <w:ins w:id="161" w:author="车 晓娜" w:date="2020-03-12T17:19:00Z">
        <w:r w:rsidR="00A33E68">
          <w:rPr>
            <w:rFonts w:ascii="宋体" w:eastAsia="宋体" w:hAnsi="宋体" w:hint="eastAsia"/>
            <w:szCs w:val="21"/>
          </w:rPr>
          <w:t>倒</w:t>
        </w:r>
      </w:ins>
      <w:ins w:id="162" w:author="lenovo" w:date="2020-03-12T14:19:00Z">
        <w:r w:rsidR="0019779E">
          <w:rPr>
            <w:rFonts w:ascii="宋体" w:eastAsia="宋体" w:hAnsi="宋体" w:hint="eastAsia"/>
            <w:szCs w:val="21"/>
          </w:rPr>
          <w:t>铃铛</w:t>
        </w:r>
      </w:ins>
      <w:ins w:id="163" w:author="lenovo" w:date="2020-03-12T14:18:00Z">
        <w:r w:rsidR="0019779E">
          <w:rPr>
            <w:rFonts w:ascii="宋体" w:eastAsia="宋体" w:hAnsi="宋体" w:hint="eastAsia"/>
            <w:szCs w:val="21"/>
          </w:rPr>
          <w:t>”</w:t>
        </w:r>
      </w:ins>
      <w:del w:id="164" w:author="lenovo" w:date="2020-03-12T14:19:00Z">
        <w:r w:rsidR="0019779E">
          <w:rPr>
            <w:rFonts w:ascii="宋体" w:eastAsia="宋体" w:hAnsi="宋体" w:hint="eastAsia"/>
            <w:szCs w:val="21"/>
          </w:rPr>
          <w:delText>铃铛“</w:delText>
        </w:r>
      </w:del>
      <w:r w:rsidR="0019779E">
        <w:rPr>
          <w:rFonts w:ascii="宋体" w:eastAsia="宋体" w:hAnsi="宋体" w:hint="eastAsia"/>
          <w:szCs w:val="21"/>
        </w:rPr>
        <w:t>形</w:t>
      </w:r>
      <w:bookmarkStart w:id="165" w:name="_Hlk30018431"/>
      <w:r w:rsidR="0019779E">
        <w:rPr>
          <w:rFonts w:ascii="宋体" w:eastAsia="宋体" w:hAnsi="宋体"/>
          <w:szCs w:val="21"/>
        </w:rPr>
        <w:t xml:space="preserve">(图 </w:t>
      </w:r>
      <w:r w:rsidR="0019779E">
        <w:rPr>
          <w:rFonts w:ascii="宋体" w:eastAsia="宋体" w:hAnsi="宋体" w:hint="eastAsia"/>
          <w:szCs w:val="21"/>
        </w:rPr>
        <w:t>8</w:t>
      </w:r>
      <w:r w:rsidR="0019779E">
        <w:rPr>
          <w:rFonts w:ascii="宋体" w:eastAsia="宋体" w:hAnsi="宋体"/>
          <w:szCs w:val="21"/>
        </w:rPr>
        <w:t>)</w:t>
      </w:r>
      <w:bookmarkEnd w:id="165"/>
      <w:r w:rsidR="0019779E">
        <w:rPr>
          <w:rFonts w:ascii="宋体" w:eastAsia="宋体" w:hAnsi="宋体" w:hint="eastAsia"/>
          <w:szCs w:val="21"/>
        </w:rPr>
        <w:t>。</w:t>
      </w:r>
    </w:p>
    <w:p w14:paraId="79EC5E40" w14:textId="404C468F" w:rsidR="001661FF" w:rsidRDefault="00A33E68">
      <w:pPr>
        <w:spacing w:line="260" w:lineRule="atLeast"/>
        <w:ind w:firstLineChars="200" w:firstLine="420"/>
        <w:rPr>
          <w:rFonts w:ascii="宋体" w:eastAsia="宋体" w:hAnsi="宋体"/>
          <w:szCs w:val="21"/>
        </w:rPr>
      </w:pPr>
      <w:bookmarkStart w:id="166" w:name="_Hlk30001375"/>
      <w:ins w:id="167" w:author="车 晓娜" w:date="2020-03-12T17:20:00Z">
        <w:r>
          <w:rPr>
            <w:rFonts w:ascii="宋体" w:eastAsia="宋体" w:hAnsi="宋体" w:hint="eastAsia"/>
            <w:szCs w:val="21"/>
          </w:rPr>
          <w:t>小花伸长并发育形成期</w:t>
        </w:r>
      </w:ins>
      <w:del w:id="168" w:author="车 晓娜" w:date="2020-03-12T17:20:00Z">
        <w:r w:rsidR="0019779E" w:rsidDel="00A33E68">
          <w:rPr>
            <w:rFonts w:ascii="宋体" w:eastAsia="宋体" w:hAnsi="宋体" w:hint="eastAsia"/>
            <w:szCs w:val="21"/>
          </w:rPr>
          <w:delText>小花发育形成期</w:delText>
        </w:r>
      </w:del>
      <w:r w:rsidR="0019779E">
        <w:rPr>
          <w:rFonts w:ascii="宋体" w:eastAsia="宋体" w:hAnsi="宋体" w:hint="eastAsia"/>
          <w:szCs w:val="21"/>
        </w:rPr>
        <w:t>：</w:t>
      </w:r>
      <w:bookmarkEnd w:id="166"/>
      <w:r w:rsidR="0019779E">
        <w:rPr>
          <w:rFonts w:ascii="宋体" w:eastAsia="宋体" w:hAnsi="宋体" w:hint="eastAsia"/>
          <w:szCs w:val="21"/>
        </w:rPr>
        <w:t>9月份取材观察，小花继续伸长，雌蕊子房及雄蕊花药陆续出现，</w:t>
      </w:r>
      <w:r w:rsidR="0019779E">
        <w:rPr>
          <w:rFonts w:ascii="宋体" w:eastAsia="宋体" w:hAnsi="宋体"/>
          <w:szCs w:val="21"/>
        </w:rPr>
        <w:t>到10月中旬</w:t>
      </w:r>
      <w:r w:rsidR="0019779E">
        <w:rPr>
          <w:rFonts w:ascii="宋体" w:eastAsia="宋体" w:hAnsi="宋体" w:hint="eastAsia"/>
          <w:szCs w:val="21"/>
        </w:rPr>
        <w:t>小花</w:t>
      </w:r>
      <w:r w:rsidR="0019779E">
        <w:rPr>
          <w:rFonts w:ascii="宋体" w:eastAsia="宋体" w:hAnsi="宋体"/>
          <w:szCs w:val="21"/>
        </w:rPr>
        <w:t>结构基本形成，</w:t>
      </w:r>
      <w:r w:rsidR="0019779E">
        <w:rPr>
          <w:rFonts w:ascii="宋体" w:eastAsia="宋体" w:hAnsi="宋体" w:hint="eastAsia"/>
          <w:szCs w:val="21"/>
        </w:rPr>
        <w:t>花药、胚囊继续发育，</w:t>
      </w:r>
      <w:r w:rsidR="0019779E">
        <w:rPr>
          <w:rFonts w:ascii="宋体" w:eastAsia="宋体" w:hAnsi="宋体"/>
          <w:szCs w:val="21"/>
        </w:rPr>
        <w:t>花蕾体积迅速增长</w:t>
      </w:r>
      <w:r w:rsidR="0019779E">
        <w:rPr>
          <w:rFonts w:ascii="宋体" w:eastAsia="宋体" w:hAnsi="宋体" w:hint="eastAsia"/>
          <w:szCs w:val="21"/>
        </w:rPr>
        <w:t>，</w:t>
      </w:r>
      <w:r w:rsidR="0019779E">
        <w:rPr>
          <w:rFonts w:ascii="宋体" w:eastAsia="宋体" w:hAnsi="宋体"/>
          <w:szCs w:val="21"/>
        </w:rPr>
        <w:t xml:space="preserve">并逐渐进入休眠越冬(图9)。 </w:t>
      </w:r>
    </w:p>
    <w:p w14:paraId="7BE8B984" w14:textId="77777777" w:rsidR="001661FF" w:rsidRDefault="0019779E">
      <w:pPr>
        <w:rPr>
          <w:rFonts w:ascii="仿宋_GB2312" w:eastAsia="仿宋_GB2312"/>
          <w:szCs w:val="21"/>
        </w:rPr>
      </w:pPr>
      <w:r>
        <w:rPr>
          <w:noProof/>
        </w:rPr>
        <w:drawing>
          <wp:inline distT="0" distB="0" distL="0" distR="0" wp14:anchorId="3A629A56" wp14:editId="73C7ADE1">
            <wp:extent cx="1695450" cy="16986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5" cstate="print">
                      <a:extLst>
                        <a:ext uri="{28A0092B-C50C-407E-A947-70E740481C1C}">
                          <a14:useLocalDpi xmlns:a14="http://schemas.microsoft.com/office/drawing/2010/main" val="0"/>
                        </a:ext>
                      </a:extLst>
                    </a:blip>
                    <a:srcRect l="22993" t="18779" r="17290" b="1444"/>
                    <a:stretch>
                      <a:fillRect/>
                    </a:stretch>
                  </pic:blipFill>
                  <pic:spPr>
                    <a:xfrm rot="10800000">
                      <a:off x="0" y="0"/>
                      <a:ext cx="1759908" cy="1763457"/>
                    </a:xfrm>
                    <a:prstGeom prst="rect">
                      <a:avLst/>
                    </a:prstGeom>
                    <a:noFill/>
                    <a:ln>
                      <a:noFill/>
                    </a:ln>
                  </pic:spPr>
                </pic:pic>
              </a:graphicData>
            </a:graphic>
          </wp:inline>
        </w:drawing>
      </w:r>
      <w:r>
        <w:t xml:space="preserve"> </w:t>
      </w:r>
      <w:r>
        <w:rPr>
          <w:noProof/>
        </w:rPr>
        <w:drawing>
          <wp:inline distT="0" distB="0" distL="0" distR="0" wp14:anchorId="4E668C5F" wp14:editId="4F23E743">
            <wp:extent cx="1707515" cy="1670050"/>
            <wp:effectExtent l="0" t="317" r="6667" b="666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16200000">
                      <a:off x="0" y="0"/>
                      <a:ext cx="1754462" cy="1715810"/>
                    </a:xfrm>
                    <a:prstGeom prst="rect">
                      <a:avLst/>
                    </a:prstGeom>
                    <a:noFill/>
                    <a:ln>
                      <a:noFill/>
                    </a:ln>
                  </pic:spPr>
                </pic:pic>
              </a:graphicData>
            </a:graphic>
          </wp:inline>
        </w:drawing>
      </w:r>
      <w:r>
        <w:t xml:space="preserve"> </w:t>
      </w:r>
      <w:r>
        <w:rPr>
          <w:noProof/>
        </w:rPr>
        <w:drawing>
          <wp:inline distT="0" distB="0" distL="0" distR="0" wp14:anchorId="2F6BCB82" wp14:editId="3788E0F6">
            <wp:extent cx="1727200" cy="172345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51444" cy="1747648"/>
                    </a:xfrm>
                    <a:prstGeom prst="rect">
                      <a:avLst/>
                    </a:prstGeom>
                    <a:noFill/>
                    <a:ln>
                      <a:noFill/>
                    </a:ln>
                  </pic:spPr>
                </pic:pic>
              </a:graphicData>
            </a:graphic>
          </wp:inline>
        </w:drawing>
      </w:r>
      <w:r>
        <w:rPr>
          <w:rFonts w:ascii="仿宋_GB2312" w:eastAsia="仿宋_GB2312"/>
          <w:szCs w:val="21"/>
        </w:rPr>
        <w:t xml:space="preserve">  </w:t>
      </w:r>
      <w:r>
        <w:t xml:space="preserve"> </w:t>
      </w:r>
      <w:r>
        <w:rPr>
          <w:rFonts w:ascii="仿宋_GB2312" w:eastAsia="仿宋_GB2312"/>
          <w:szCs w:val="21"/>
        </w:rPr>
        <w:t xml:space="preserve"> </w:t>
      </w:r>
      <w:r>
        <w:rPr>
          <w:rFonts w:ascii="仿宋_GB2312" w:eastAsia="仿宋_GB2312" w:hint="eastAsia"/>
          <w:szCs w:val="21"/>
        </w:rPr>
        <w:t xml:space="preserve"> </w:t>
      </w:r>
      <w:r>
        <w:rPr>
          <w:rFonts w:ascii="仿宋_GB2312" w:eastAsia="仿宋_GB2312"/>
          <w:szCs w:val="21"/>
        </w:rPr>
        <w:t xml:space="preserve">      </w:t>
      </w:r>
      <w:r>
        <w:rPr>
          <w:rFonts w:ascii="仿宋_GB2312" w:eastAsia="仿宋_GB2312" w:hint="eastAsia"/>
          <w:szCs w:val="21"/>
        </w:rPr>
        <w:t xml:space="preserve"> </w:t>
      </w:r>
      <w:r>
        <w:rPr>
          <w:rFonts w:ascii="仿宋_GB2312" w:eastAsia="仿宋_GB2312"/>
          <w:szCs w:val="21"/>
        </w:rPr>
        <w:t xml:space="preserve"> </w:t>
      </w:r>
    </w:p>
    <w:p w14:paraId="2A21F3B7" w14:textId="77777777" w:rsidR="001661FF" w:rsidRDefault="0019779E">
      <w:pPr>
        <w:spacing w:line="260" w:lineRule="atLeast"/>
        <w:ind w:firstLineChars="600" w:firstLine="1260"/>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图3</w:t>
      </w:r>
      <w:r>
        <w:rPr>
          <w:rFonts w:ascii="宋体" w:eastAsia="宋体" w:hAnsi="宋体"/>
          <w:szCs w:val="21"/>
        </w:rPr>
        <w:t xml:space="preserve"> </w:t>
      </w:r>
    </w:p>
    <w:p w14:paraId="738F8992" w14:textId="18FC942A" w:rsidR="001661FF" w:rsidRDefault="00EA1907">
      <w:pPr>
        <w:spacing w:line="260" w:lineRule="atLeast"/>
        <w:rPr>
          <w:rFonts w:ascii="宋体" w:eastAsia="宋体" w:hAnsi="宋体"/>
          <w:szCs w:val="21"/>
        </w:rPr>
      </w:pPr>
      <w:ins w:id="169" w:author="车 晓娜" w:date="2020-03-12T17:46:00Z">
        <w:r>
          <w:rPr>
            <w:noProof/>
          </w:rPr>
          <w:drawing>
            <wp:inline distT="0" distB="0" distL="0" distR="0" wp14:anchorId="6A8BDF33" wp14:editId="10153771">
              <wp:extent cx="1675733" cy="1693079"/>
              <wp:effectExtent l="0" t="889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l="19384" t="7705" r="22465" b="13965"/>
                      <a:stretch>
                        <a:fillRect/>
                      </a:stretch>
                    </pic:blipFill>
                    <pic:spPr>
                      <a:xfrm rot="5400000">
                        <a:off x="0" y="0"/>
                        <a:ext cx="1727315" cy="1745194"/>
                      </a:xfrm>
                      <a:prstGeom prst="rect">
                        <a:avLst/>
                      </a:prstGeom>
                      <a:noFill/>
                      <a:ln>
                        <a:noFill/>
                      </a:ln>
                    </pic:spPr>
                  </pic:pic>
                </a:graphicData>
              </a:graphic>
            </wp:inline>
          </w:drawing>
        </w:r>
      </w:ins>
      <w:ins w:id="170" w:author="车 晓娜" w:date="2020-03-12T17:47:00Z">
        <w:r>
          <w:rPr>
            <w:rFonts w:ascii="宋体" w:eastAsia="宋体" w:hAnsi="宋体"/>
            <w:szCs w:val="21"/>
          </w:rPr>
          <w:t xml:space="preserve"> </w:t>
        </w:r>
        <w:r>
          <w:rPr>
            <w:noProof/>
          </w:rPr>
          <w:drawing>
            <wp:inline distT="0" distB="0" distL="0" distR="0" wp14:anchorId="6302C5F5" wp14:editId="1C611169">
              <wp:extent cx="1694864" cy="16803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cstate="print">
                        <a:extLst>
                          <a:ext uri="{28A0092B-C50C-407E-A947-70E740481C1C}">
                            <a14:useLocalDpi xmlns:a14="http://schemas.microsoft.com/office/drawing/2010/main" val="0"/>
                          </a:ext>
                        </a:extLst>
                      </a:blip>
                      <a:srcRect l="22823" t="11795" r="17428" b="9231"/>
                      <a:stretch>
                        <a:fillRect/>
                      </a:stretch>
                    </pic:blipFill>
                    <pic:spPr>
                      <a:xfrm rot="10800000">
                        <a:off x="0" y="0"/>
                        <a:ext cx="1766479" cy="1751320"/>
                      </a:xfrm>
                      <a:prstGeom prst="rect">
                        <a:avLst/>
                      </a:prstGeom>
                      <a:noFill/>
                      <a:ln>
                        <a:noFill/>
                      </a:ln>
                    </pic:spPr>
                  </pic:pic>
                </a:graphicData>
              </a:graphic>
            </wp:inline>
          </w:drawing>
        </w:r>
      </w:ins>
      <w:del w:id="171" w:author="车 晓娜" w:date="2020-03-12T17:47:00Z">
        <w:r w:rsidR="0019779E" w:rsidDel="00EA1907">
          <w:rPr>
            <w:noProof/>
          </w:rPr>
          <w:drawing>
            <wp:inline distT="0" distB="0" distL="0" distR="0" wp14:anchorId="0746E95A" wp14:editId="4672DD90">
              <wp:extent cx="1682750" cy="1668145"/>
              <wp:effectExtent l="0" t="0" r="0"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cstate="print">
                        <a:extLst>
                          <a:ext uri="{28A0092B-C50C-407E-A947-70E740481C1C}">
                            <a14:useLocalDpi xmlns:a14="http://schemas.microsoft.com/office/drawing/2010/main" val="0"/>
                          </a:ext>
                        </a:extLst>
                      </a:blip>
                      <a:srcRect l="22823" t="11795" r="17428" b="9231"/>
                      <a:stretch>
                        <a:fillRect/>
                      </a:stretch>
                    </pic:blipFill>
                    <pic:spPr>
                      <a:xfrm rot="10800000">
                        <a:off x="0" y="0"/>
                        <a:ext cx="1732794" cy="1717923"/>
                      </a:xfrm>
                      <a:prstGeom prst="rect">
                        <a:avLst/>
                      </a:prstGeom>
                      <a:noFill/>
                      <a:ln>
                        <a:noFill/>
                      </a:ln>
                    </pic:spPr>
                  </pic:pic>
                </a:graphicData>
              </a:graphic>
            </wp:inline>
          </w:drawing>
        </w:r>
      </w:del>
      <w:del w:id="172" w:author="车 晓娜" w:date="2020-03-12T17:48:00Z">
        <w:r w:rsidR="0019779E" w:rsidDel="00EA1907">
          <w:rPr>
            <w:rFonts w:ascii="宋体" w:eastAsia="宋体" w:hAnsi="宋体"/>
            <w:szCs w:val="21"/>
          </w:rPr>
          <w:delText xml:space="preserve"> </w:delText>
        </w:r>
      </w:del>
      <w:del w:id="173" w:author="车 晓娜" w:date="2020-03-12T17:46:00Z">
        <w:r w:rsidR="0019779E" w:rsidDel="00EA1907">
          <w:rPr>
            <w:noProof/>
          </w:rPr>
          <w:drawing>
            <wp:inline distT="0" distB="0" distL="0" distR="0" wp14:anchorId="3FAABC2C" wp14:editId="1401BC2E">
              <wp:extent cx="1684655" cy="1701800"/>
              <wp:effectExtent l="0" t="8572" r="2222" b="2223"/>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l="19384" t="7705" r="22465" b="13965"/>
                      <a:stretch>
                        <a:fillRect/>
                      </a:stretch>
                    </pic:blipFill>
                    <pic:spPr>
                      <a:xfrm rot="5400000">
                        <a:off x="0" y="0"/>
                        <a:ext cx="1712043" cy="1729766"/>
                      </a:xfrm>
                      <a:prstGeom prst="rect">
                        <a:avLst/>
                      </a:prstGeom>
                      <a:noFill/>
                      <a:ln>
                        <a:noFill/>
                      </a:ln>
                    </pic:spPr>
                  </pic:pic>
                </a:graphicData>
              </a:graphic>
            </wp:inline>
          </w:drawing>
        </w:r>
      </w:del>
      <w:r w:rsidR="0019779E">
        <w:rPr>
          <w:rFonts w:ascii="宋体" w:eastAsia="宋体" w:hAnsi="宋体" w:hint="eastAsia"/>
          <w:szCs w:val="21"/>
        </w:rPr>
        <w:t xml:space="preserve"> </w:t>
      </w:r>
      <w:ins w:id="174" w:author="车 晓娜" w:date="2020-03-12T17:07:00Z">
        <w:r w:rsidR="0085132B">
          <w:rPr>
            <w:noProof/>
          </w:rPr>
          <w:drawing>
            <wp:inline distT="0" distB="0" distL="0" distR="0" wp14:anchorId="649FDE96" wp14:editId="68EDD385">
              <wp:extent cx="1697872" cy="1687826"/>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l="11558" t="15248" r="27402" b="3852"/>
                      <a:stretch>
                        <a:fillRect/>
                      </a:stretch>
                    </pic:blipFill>
                    <pic:spPr>
                      <a:xfrm>
                        <a:off x="0" y="0"/>
                        <a:ext cx="1701550" cy="1691482"/>
                      </a:xfrm>
                      <a:prstGeom prst="rect">
                        <a:avLst/>
                      </a:prstGeom>
                      <a:noFill/>
                      <a:ln>
                        <a:noFill/>
                      </a:ln>
                    </pic:spPr>
                  </pic:pic>
                </a:graphicData>
              </a:graphic>
            </wp:inline>
          </w:drawing>
        </w:r>
      </w:ins>
      <w:del w:id="175" w:author="车 晓娜" w:date="2020-03-12T17:07:00Z">
        <w:r w:rsidR="0019779E" w:rsidDel="0085132B">
          <w:rPr>
            <w:noProof/>
          </w:rPr>
          <w:drawing>
            <wp:inline distT="0" distB="0" distL="0" distR="0" wp14:anchorId="219CDC2C" wp14:editId="44206ED7">
              <wp:extent cx="1708150" cy="1694815"/>
              <wp:effectExtent l="0" t="0" r="635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1" cstate="print">
                        <a:extLst>
                          <a:ext uri="{28A0092B-C50C-407E-A947-70E740481C1C}">
                            <a14:useLocalDpi xmlns:a14="http://schemas.microsoft.com/office/drawing/2010/main" val="0"/>
                          </a:ext>
                        </a:extLst>
                      </a:blip>
                      <a:srcRect l="23384" t="6109" r="15981" b="13678"/>
                      <a:stretch>
                        <a:fillRect/>
                      </a:stretch>
                    </pic:blipFill>
                    <pic:spPr>
                      <a:xfrm>
                        <a:off x="0" y="0"/>
                        <a:ext cx="1789794" cy="1775916"/>
                      </a:xfrm>
                      <a:prstGeom prst="rect">
                        <a:avLst/>
                      </a:prstGeom>
                      <a:noFill/>
                      <a:ln>
                        <a:noFill/>
                      </a:ln>
                    </pic:spPr>
                  </pic:pic>
                </a:graphicData>
              </a:graphic>
            </wp:inline>
          </w:drawing>
        </w:r>
      </w:del>
    </w:p>
    <w:p w14:paraId="649D9AED" w14:textId="12E67372" w:rsidR="001661FF" w:rsidRDefault="0019779E">
      <w:pPr>
        <w:spacing w:line="260" w:lineRule="atLeast"/>
        <w:ind w:firstLineChars="600" w:firstLine="1260"/>
        <w:rPr>
          <w:rFonts w:ascii="宋体" w:eastAsia="宋体" w:hAnsi="宋体"/>
          <w:szCs w:val="21"/>
        </w:rPr>
      </w:pPr>
      <w:r>
        <w:rPr>
          <w:rFonts w:ascii="宋体" w:eastAsia="宋体" w:hAnsi="宋体" w:hint="eastAsia"/>
          <w:szCs w:val="21"/>
        </w:rPr>
        <w:lastRenderedPageBreak/>
        <w:t>图4</w:t>
      </w:r>
      <w:r>
        <w:rPr>
          <w:rFonts w:ascii="宋体" w:eastAsia="宋体" w:hAnsi="宋体"/>
          <w:szCs w:val="21"/>
        </w:rPr>
        <w:t xml:space="preserve">                      </w:t>
      </w:r>
      <w:r>
        <w:rPr>
          <w:rFonts w:ascii="宋体" w:eastAsia="宋体" w:hAnsi="宋体" w:hint="eastAsia"/>
          <w:szCs w:val="21"/>
        </w:rPr>
        <w:t>图5</w:t>
      </w:r>
      <w:r>
        <w:rPr>
          <w:rFonts w:ascii="宋体" w:eastAsia="宋体" w:hAnsi="宋体"/>
          <w:szCs w:val="21"/>
        </w:rPr>
        <w:t xml:space="preserve">                       </w:t>
      </w:r>
      <w:r>
        <w:rPr>
          <w:rFonts w:ascii="宋体" w:eastAsia="宋体" w:hAnsi="宋体" w:hint="eastAsia"/>
          <w:szCs w:val="21"/>
        </w:rPr>
        <w:t>图6</w:t>
      </w:r>
      <w:r>
        <w:rPr>
          <w:rFonts w:ascii="宋体" w:eastAsia="宋体" w:hAnsi="宋体"/>
          <w:szCs w:val="21"/>
        </w:rPr>
        <w:t xml:space="preserve"> </w:t>
      </w:r>
    </w:p>
    <w:p w14:paraId="0D4D5DBA" w14:textId="4BB8206E" w:rsidR="001661FF" w:rsidRDefault="001661FF">
      <w:pPr>
        <w:spacing w:line="260" w:lineRule="atLeast"/>
        <w:ind w:firstLineChars="100" w:firstLine="210"/>
        <w:rPr>
          <w:rFonts w:ascii="宋体" w:eastAsia="宋体" w:hAnsi="宋体"/>
          <w:szCs w:val="21"/>
        </w:rPr>
      </w:pPr>
    </w:p>
    <w:p w14:paraId="6C116410" w14:textId="209CC0B9" w:rsidR="001661FF" w:rsidRDefault="0019779E">
      <w:pPr>
        <w:spacing w:line="260" w:lineRule="atLeast"/>
        <w:rPr>
          <w:rFonts w:ascii="宋体" w:eastAsia="宋体" w:hAnsi="宋体"/>
          <w:szCs w:val="21"/>
        </w:rPr>
      </w:pPr>
      <w:del w:id="176" w:author="车 晓娜" w:date="2020-03-12T17:07:00Z">
        <w:r w:rsidDel="0085132B">
          <w:rPr>
            <w:noProof/>
          </w:rPr>
          <w:drawing>
            <wp:inline distT="0" distB="0" distL="0" distR="0" wp14:anchorId="26DCE443" wp14:editId="711F5A3A">
              <wp:extent cx="1678305" cy="1668145"/>
              <wp:effectExtent l="5080" t="0" r="317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l="11558" t="15248" r="27402" b="3852"/>
                      <a:stretch>
                        <a:fillRect/>
                      </a:stretch>
                    </pic:blipFill>
                    <pic:spPr>
                      <a:xfrm rot="5400000">
                        <a:off x="0" y="0"/>
                        <a:ext cx="1679533" cy="1669595"/>
                      </a:xfrm>
                      <a:prstGeom prst="rect">
                        <a:avLst/>
                      </a:prstGeom>
                      <a:noFill/>
                      <a:ln>
                        <a:noFill/>
                      </a:ln>
                    </pic:spPr>
                  </pic:pic>
                </a:graphicData>
              </a:graphic>
            </wp:inline>
          </w:drawing>
        </w:r>
        <w:r w:rsidDel="0085132B">
          <w:rPr>
            <w:rFonts w:ascii="宋体" w:eastAsia="宋体" w:hAnsi="宋体"/>
            <w:szCs w:val="21"/>
          </w:rPr>
          <w:delText xml:space="preserve"> </w:delText>
        </w:r>
      </w:del>
      <w:r>
        <w:rPr>
          <w:noProof/>
        </w:rPr>
        <w:drawing>
          <wp:inline distT="0" distB="0" distL="0" distR="0" wp14:anchorId="09FFE568" wp14:editId="5E5F0388">
            <wp:extent cx="1714161" cy="1697355"/>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2" cstate="print">
                      <a:extLst>
                        <a:ext uri="{28A0092B-C50C-407E-A947-70E740481C1C}">
                          <a14:useLocalDpi xmlns:a14="http://schemas.microsoft.com/office/drawing/2010/main" val="0"/>
                        </a:ext>
                      </a:extLst>
                    </a:blip>
                    <a:srcRect l="24440" t="15088" r="14159" b="3852"/>
                    <a:stretch>
                      <a:fillRect/>
                    </a:stretch>
                  </pic:blipFill>
                  <pic:spPr>
                    <a:xfrm>
                      <a:off x="0" y="0"/>
                      <a:ext cx="1773078" cy="1755695"/>
                    </a:xfrm>
                    <a:prstGeom prst="rect">
                      <a:avLst/>
                    </a:prstGeom>
                    <a:noFill/>
                    <a:ln>
                      <a:noFill/>
                    </a:ln>
                  </pic:spPr>
                </pic:pic>
              </a:graphicData>
            </a:graphic>
          </wp:inline>
        </w:drawing>
      </w:r>
      <w:r>
        <w:rPr>
          <w:rFonts w:ascii="宋体" w:eastAsia="宋体" w:hAnsi="宋体"/>
          <w:szCs w:val="21"/>
        </w:rPr>
        <w:t xml:space="preserve"> </w:t>
      </w:r>
      <w:r>
        <w:rPr>
          <w:noProof/>
        </w:rPr>
        <w:drawing>
          <wp:inline distT="0" distB="0" distL="0" distR="0" wp14:anchorId="48D01766" wp14:editId="721E8ADB">
            <wp:extent cx="1695450" cy="16941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78514" cy="1777447"/>
                    </a:xfrm>
                    <a:prstGeom prst="rect">
                      <a:avLst/>
                    </a:prstGeom>
                    <a:noFill/>
                    <a:ln>
                      <a:noFill/>
                    </a:ln>
                  </pic:spPr>
                </pic:pic>
              </a:graphicData>
            </a:graphic>
          </wp:inline>
        </w:drawing>
      </w:r>
      <w:ins w:id="177" w:author="车 晓娜" w:date="2020-03-12T17:08:00Z">
        <w:r w:rsidR="0085132B">
          <w:rPr>
            <w:rFonts w:ascii="宋体" w:eastAsia="宋体" w:hAnsi="宋体"/>
            <w:szCs w:val="21"/>
          </w:rPr>
          <w:t xml:space="preserve"> </w:t>
        </w:r>
        <w:r w:rsidR="0085132B">
          <w:rPr>
            <w:noProof/>
          </w:rPr>
          <w:drawing>
            <wp:inline distT="0" distB="0" distL="0" distR="0" wp14:anchorId="389A3E4B" wp14:editId="105488DC">
              <wp:extent cx="1700530" cy="1696720"/>
              <wp:effectExtent l="1905"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4" cstate="print">
                        <a:extLst>
                          <a:ext uri="{28A0092B-C50C-407E-A947-70E740481C1C}">
                            <a14:useLocalDpi xmlns:a14="http://schemas.microsoft.com/office/drawing/2010/main" val="0"/>
                          </a:ext>
                        </a:extLst>
                      </a:blip>
                      <a:srcRect l="17217" t="1926" r="24031" b="19904"/>
                      <a:stretch>
                        <a:fillRect/>
                      </a:stretch>
                    </pic:blipFill>
                    <pic:spPr>
                      <a:xfrm rot="5400000">
                        <a:off x="0" y="0"/>
                        <a:ext cx="1719090" cy="1715562"/>
                      </a:xfrm>
                      <a:prstGeom prst="rect">
                        <a:avLst/>
                      </a:prstGeom>
                      <a:noFill/>
                      <a:ln>
                        <a:noFill/>
                      </a:ln>
                    </pic:spPr>
                  </pic:pic>
                </a:graphicData>
              </a:graphic>
            </wp:inline>
          </w:drawing>
        </w:r>
      </w:ins>
    </w:p>
    <w:p w14:paraId="72389C31" w14:textId="77777777" w:rsidR="001661FF" w:rsidRDefault="0019779E">
      <w:pPr>
        <w:spacing w:line="260" w:lineRule="atLeast"/>
        <w:ind w:firstLineChars="600" w:firstLine="1260"/>
        <w:rPr>
          <w:rFonts w:ascii="宋体" w:eastAsia="宋体" w:hAnsi="宋体"/>
          <w:szCs w:val="21"/>
        </w:rPr>
      </w:pPr>
      <w:r>
        <w:rPr>
          <w:rFonts w:ascii="宋体" w:eastAsia="宋体" w:hAnsi="宋体" w:hint="eastAsia"/>
          <w:szCs w:val="21"/>
        </w:rPr>
        <w:t>图7</w:t>
      </w:r>
      <w:r>
        <w:rPr>
          <w:rFonts w:ascii="宋体" w:eastAsia="宋体" w:hAnsi="宋体"/>
          <w:szCs w:val="21"/>
        </w:rPr>
        <w:t xml:space="preserve">                      </w:t>
      </w:r>
      <w:r>
        <w:rPr>
          <w:rFonts w:ascii="宋体" w:eastAsia="宋体" w:hAnsi="宋体" w:hint="eastAsia"/>
          <w:szCs w:val="21"/>
        </w:rPr>
        <w:t>图8</w:t>
      </w:r>
      <w:r>
        <w:rPr>
          <w:rFonts w:ascii="宋体" w:eastAsia="宋体" w:hAnsi="宋体"/>
          <w:szCs w:val="21"/>
        </w:rPr>
        <w:t xml:space="preserve">                        </w:t>
      </w:r>
      <w:r>
        <w:rPr>
          <w:rFonts w:ascii="宋体" w:eastAsia="宋体" w:hAnsi="宋体" w:hint="eastAsia"/>
          <w:szCs w:val="21"/>
        </w:rPr>
        <w:t>图9</w:t>
      </w:r>
    </w:p>
    <w:p w14:paraId="1A7A63FB" w14:textId="65B39EB7" w:rsidR="0085132B" w:rsidRDefault="0019779E">
      <w:pPr>
        <w:spacing w:line="260" w:lineRule="atLeast"/>
        <w:rPr>
          <w:rFonts w:ascii="宋体" w:eastAsia="宋体" w:hAnsi="宋体"/>
          <w:szCs w:val="21"/>
        </w:rPr>
      </w:pPr>
      <w:del w:id="178" w:author="车 晓娜" w:date="2020-03-12T17:08:00Z">
        <w:r w:rsidDel="0085132B">
          <w:rPr>
            <w:noProof/>
          </w:rPr>
          <w:drawing>
            <wp:inline distT="0" distB="0" distL="0" distR="0" wp14:anchorId="18C1D57E" wp14:editId="011D742F">
              <wp:extent cx="1670050" cy="16700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cstate="print">
                        <a:extLst>
                          <a:ext uri="{28A0092B-C50C-407E-A947-70E740481C1C}">
                            <a14:useLocalDpi xmlns:a14="http://schemas.microsoft.com/office/drawing/2010/main" val="0"/>
                          </a:ext>
                        </a:extLst>
                      </a:blip>
                      <a:srcRect l="29858" t="4333" r="11149" b="17015"/>
                      <a:stretch>
                        <a:fillRect/>
                      </a:stretch>
                    </pic:blipFill>
                    <pic:spPr>
                      <a:xfrm rot="5400000">
                        <a:off x="0" y="0"/>
                        <a:ext cx="1670368" cy="1670368"/>
                      </a:xfrm>
                      <a:prstGeom prst="rect">
                        <a:avLst/>
                      </a:prstGeom>
                      <a:noFill/>
                      <a:ln>
                        <a:noFill/>
                      </a:ln>
                    </pic:spPr>
                  </pic:pic>
                </a:graphicData>
              </a:graphic>
            </wp:inline>
          </w:drawing>
        </w:r>
      </w:del>
      <w:del w:id="179" w:author="车 晓娜" w:date="2020-03-12T17:10:00Z">
        <w:r w:rsidDel="0085132B">
          <w:rPr>
            <w:rFonts w:ascii="宋体" w:eastAsia="宋体" w:hAnsi="宋体"/>
            <w:szCs w:val="21"/>
          </w:rPr>
          <w:delText xml:space="preserve"> </w:delText>
        </w:r>
      </w:del>
      <w:del w:id="180" w:author="车 晓娜" w:date="2020-03-12T17:08:00Z">
        <w:r w:rsidDel="0085132B">
          <w:rPr>
            <w:noProof/>
          </w:rPr>
          <w:drawing>
            <wp:inline distT="0" distB="0" distL="0" distR="0" wp14:anchorId="1D74AC06" wp14:editId="1FF82E62">
              <wp:extent cx="1700530" cy="1696720"/>
              <wp:effectExtent l="1905"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4" cstate="print">
                        <a:extLst>
                          <a:ext uri="{28A0092B-C50C-407E-A947-70E740481C1C}">
                            <a14:useLocalDpi xmlns:a14="http://schemas.microsoft.com/office/drawing/2010/main" val="0"/>
                          </a:ext>
                        </a:extLst>
                      </a:blip>
                      <a:srcRect l="17217" t="1926" r="24031" b="19904"/>
                      <a:stretch>
                        <a:fillRect/>
                      </a:stretch>
                    </pic:blipFill>
                    <pic:spPr>
                      <a:xfrm rot="5400000">
                        <a:off x="0" y="0"/>
                        <a:ext cx="1719090" cy="1715562"/>
                      </a:xfrm>
                      <a:prstGeom prst="rect">
                        <a:avLst/>
                      </a:prstGeom>
                      <a:noFill/>
                      <a:ln>
                        <a:noFill/>
                      </a:ln>
                    </pic:spPr>
                  </pic:pic>
                </a:graphicData>
              </a:graphic>
            </wp:inline>
          </w:drawing>
        </w:r>
      </w:del>
      <w:del w:id="181" w:author="车 晓娜" w:date="2020-03-12T17:10:00Z">
        <w:r w:rsidDel="0085132B">
          <w:rPr>
            <w:rFonts w:ascii="宋体" w:eastAsia="宋体" w:hAnsi="宋体"/>
            <w:szCs w:val="21"/>
          </w:rPr>
          <w:delText xml:space="preserve"> </w:delText>
        </w:r>
      </w:del>
      <w:r>
        <w:rPr>
          <w:noProof/>
        </w:rPr>
        <w:drawing>
          <wp:inline distT="0" distB="0" distL="0" distR="0" wp14:anchorId="0F183507" wp14:editId="5CCB2DDD">
            <wp:extent cx="1670349" cy="1673769"/>
            <wp:effectExtent l="0" t="1588" r="4763" b="4762"/>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cstate="print">
                      <a:extLst>
                        <a:ext uri="{28A0092B-C50C-407E-A947-70E740481C1C}">
                          <a14:useLocalDpi xmlns:a14="http://schemas.microsoft.com/office/drawing/2010/main" val="0"/>
                        </a:ext>
                      </a:extLst>
                    </a:blip>
                    <a:srcRect l="18661" t="12520" r="22466" b="8828"/>
                    <a:stretch>
                      <a:fillRect/>
                    </a:stretch>
                  </pic:blipFill>
                  <pic:spPr>
                    <a:xfrm rot="5400000">
                      <a:off x="0" y="0"/>
                      <a:ext cx="1747568" cy="1751146"/>
                    </a:xfrm>
                    <a:prstGeom prst="rect">
                      <a:avLst/>
                    </a:prstGeom>
                    <a:noFill/>
                    <a:ln>
                      <a:noFill/>
                    </a:ln>
                  </pic:spPr>
                </pic:pic>
              </a:graphicData>
            </a:graphic>
          </wp:inline>
        </w:drawing>
      </w:r>
      <w:ins w:id="182" w:author="车 晓娜" w:date="2020-03-12T17:09:00Z">
        <w:r w:rsidR="0085132B">
          <w:rPr>
            <w:rFonts w:ascii="宋体" w:eastAsia="宋体" w:hAnsi="宋体"/>
            <w:szCs w:val="21"/>
          </w:rPr>
          <w:t xml:space="preserve"> </w:t>
        </w:r>
      </w:ins>
      <w:ins w:id="183" w:author="车 晓娜" w:date="2020-03-12T17:10:00Z">
        <w:r w:rsidR="0085132B">
          <w:rPr>
            <w:rFonts w:ascii="宋体" w:eastAsia="宋体" w:hAnsi="宋体"/>
            <w:szCs w:val="21"/>
          </w:rPr>
          <w:t xml:space="preserve"> </w:t>
        </w:r>
      </w:ins>
      <w:ins w:id="184" w:author="车 晓娜" w:date="2020-03-12T17:09:00Z">
        <w:r w:rsidR="0085132B">
          <w:rPr>
            <w:noProof/>
          </w:rPr>
          <w:drawing>
            <wp:inline distT="0" distB="0" distL="0" distR="0" wp14:anchorId="6D950F00" wp14:editId="5EC665DC">
              <wp:extent cx="1681794" cy="1667807"/>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cstate="print">
                        <a:extLst>
                          <a:ext uri="{28A0092B-C50C-407E-A947-70E740481C1C}">
                            <a14:useLocalDpi xmlns:a14="http://schemas.microsoft.com/office/drawing/2010/main" val="0"/>
                          </a:ext>
                        </a:extLst>
                      </a:blip>
                      <a:srcRect l="30460" t="10594" r="11630" b="12841"/>
                      <a:stretch>
                        <a:fillRect/>
                      </a:stretch>
                    </pic:blipFill>
                    <pic:spPr>
                      <a:xfrm rot="10800000">
                        <a:off x="0" y="0"/>
                        <a:ext cx="1714539" cy="1700280"/>
                      </a:xfrm>
                      <a:prstGeom prst="rect">
                        <a:avLst/>
                      </a:prstGeom>
                      <a:noFill/>
                      <a:ln>
                        <a:noFill/>
                      </a:ln>
                    </pic:spPr>
                  </pic:pic>
                </a:graphicData>
              </a:graphic>
            </wp:inline>
          </w:drawing>
        </w:r>
        <w:r w:rsidR="0085132B">
          <w:rPr>
            <w:rFonts w:ascii="宋体" w:eastAsia="宋体" w:hAnsi="宋体"/>
            <w:szCs w:val="21"/>
          </w:rPr>
          <w:t xml:space="preserve"> </w:t>
        </w:r>
      </w:ins>
      <w:ins w:id="185" w:author="车 晓娜" w:date="2020-03-12T17:10:00Z">
        <w:r w:rsidR="0085132B">
          <w:rPr>
            <w:noProof/>
          </w:rPr>
          <w:drawing>
            <wp:inline distT="0" distB="0" distL="0" distR="0" wp14:anchorId="4D79C4B9" wp14:editId="4C3AAA87">
              <wp:extent cx="1681804" cy="16852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cstate="print">
                        <a:extLst>
                          <a:ext uri="{28A0092B-C50C-407E-A947-70E740481C1C}">
                            <a14:useLocalDpi xmlns:a14="http://schemas.microsoft.com/office/drawing/2010/main" val="0"/>
                          </a:ext>
                        </a:extLst>
                      </a:blip>
                      <a:srcRect l="25042" t="5457" r="16807" b="16854"/>
                      <a:stretch>
                        <a:fillRect/>
                      </a:stretch>
                    </pic:blipFill>
                    <pic:spPr>
                      <a:xfrm>
                        <a:off x="0" y="0"/>
                        <a:ext cx="1772767" cy="1776441"/>
                      </a:xfrm>
                      <a:prstGeom prst="rect">
                        <a:avLst/>
                      </a:prstGeom>
                      <a:noFill/>
                      <a:ln>
                        <a:noFill/>
                      </a:ln>
                    </pic:spPr>
                  </pic:pic>
                </a:graphicData>
              </a:graphic>
            </wp:inline>
          </w:drawing>
        </w:r>
      </w:ins>
    </w:p>
    <w:p w14:paraId="5139CD7A" w14:textId="77777777" w:rsidR="001661FF" w:rsidRDefault="0019779E">
      <w:pPr>
        <w:spacing w:line="260" w:lineRule="atLeast"/>
        <w:ind w:firstLineChars="600" w:firstLine="1260"/>
        <w:rPr>
          <w:rFonts w:ascii="宋体" w:eastAsia="宋体" w:hAnsi="宋体"/>
          <w:szCs w:val="21"/>
        </w:rPr>
      </w:pPr>
      <w:r>
        <w:rPr>
          <w:rFonts w:ascii="宋体" w:eastAsia="宋体" w:hAnsi="宋体" w:hint="eastAsia"/>
          <w:szCs w:val="21"/>
        </w:rPr>
        <w:t>图</w:t>
      </w:r>
      <w:r>
        <w:rPr>
          <w:rFonts w:ascii="宋体" w:eastAsia="宋体" w:hAnsi="宋体"/>
          <w:szCs w:val="21"/>
        </w:rPr>
        <w:t xml:space="preserve">10                     </w:t>
      </w:r>
      <w:r>
        <w:rPr>
          <w:rFonts w:ascii="宋体" w:eastAsia="宋体" w:hAnsi="宋体" w:hint="eastAsia"/>
          <w:szCs w:val="21"/>
        </w:rPr>
        <w:t>图</w:t>
      </w:r>
      <w:r>
        <w:rPr>
          <w:rFonts w:ascii="宋体" w:eastAsia="宋体" w:hAnsi="宋体"/>
          <w:szCs w:val="21"/>
        </w:rPr>
        <w:t xml:space="preserve">11                       </w:t>
      </w:r>
      <w:r>
        <w:rPr>
          <w:rFonts w:ascii="宋体" w:eastAsia="宋体" w:hAnsi="宋体" w:hint="eastAsia"/>
          <w:szCs w:val="21"/>
        </w:rPr>
        <w:t>图</w:t>
      </w:r>
      <w:r>
        <w:rPr>
          <w:rFonts w:ascii="宋体" w:eastAsia="宋体" w:hAnsi="宋体"/>
          <w:szCs w:val="21"/>
        </w:rPr>
        <w:t>12</w:t>
      </w:r>
    </w:p>
    <w:p w14:paraId="318C96BE" w14:textId="2132E13C" w:rsidR="001661FF" w:rsidRDefault="0019779E">
      <w:pPr>
        <w:spacing w:line="260" w:lineRule="atLeast"/>
        <w:rPr>
          <w:rFonts w:ascii="宋体" w:eastAsia="宋体" w:hAnsi="宋体"/>
          <w:szCs w:val="21"/>
        </w:rPr>
      </w:pPr>
      <w:del w:id="186" w:author="车 晓娜" w:date="2020-03-12T17:09:00Z">
        <w:r w:rsidDel="0085132B">
          <w:rPr>
            <w:noProof/>
          </w:rPr>
          <w:drawing>
            <wp:inline distT="0" distB="0" distL="0" distR="0" wp14:anchorId="40C84ACB" wp14:editId="736372AA">
              <wp:extent cx="1701800" cy="1687830"/>
              <wp:effectExtent l="6985"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cstate="print">
                        <a:extLst>
                          <a:ext uri="{28A0092B-C50C-407E-A947-70E740481C1C}">
                            <a14:useLocalDpi xmlns:a14="http://schemas.microsoft.com/office/drawing/2010/main" val="0"/>
                          </a:ext>
                        </a:extLst>
                      </a:blip>
                      <a:srcRect l="19986" t="14447" r="21864" b="8668"/>
                      <a:stretch>
                        <a:fillRect/>
                      </a:stretch>
                    </pic:blipFill>
                    <pic:spPr>
                      <a:xfrm rot="16200000">
                        <a:off x="0" y="0"/>
                        <a:ext cx="1707487" cy="1693346"/>
                      </a:xfrm>
                      <a:prstGeom prst="rect">
                        <a:avLst/>
                      </a:prstGeom>
                      <a:noFill/>
                      <a:ln>
                        <a:noFill/>
                      </a:ln>
                    </pic:spPr>
                  </pic:pic>
                </a:graphicData>
              </a:graphic>
            </wp:inline>
          </w:drawing>
        </w:r>
      </w:del>
      <w:r>
        <w:rPr>
          <w:rFonts w:ascii="宋体" w:eastAsia="宋体" w:hAnsi="宋体"/>
          <w:szCs w:val="21"/>
        </w:rPr>
        <w:t xml:space="preserve"> </w:t>
      </w:r>
      <w:del w:id="187" w:author="车 晓娜" w:date="2020-03-12T17:09:00Z">
        <w:r w:rsidDel="0085132B">
          <w:rPr>
            <w:noProof/>
          </w:rPr>
          <w:drawing>
            <wp:inline distT="0" distB="0" distL="0" distR="0" wp14:anchorId="59F1A0A9" wp14:editId="25AD58A0">
              <wp:extent cx="1701800" cy="16871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cstate="print">
                        <a:extLst>
                          <a:ext uri="{28A0092B-C50C-407E-A947-70E740481C1C}">
                            <a14:useLocalDpi xmlns:a14="http://schemas.microsoft.com/office/drawing/2010/main" val="0"/>
                          </a:ext>
                        </a:extLst>
                      </a:blip>
                      <a:srcRect l="30460" t="10594" r="11630" b="12841"/>
                      <a:stretch>
                        <a:fillRect/>
                      </a:stretch>
                    </pic:blipFill>
                    <pic:spPr>
                      <a:xfrm rot="10800000">
                        <a:off x="0" y="0"/>
                        <a:ext cx="1721228" cy="1706913"/>
                      </a:xfrm>
                      <a:prstGeom prst="rect">
                        <a:avLst/>
                      </a:prstGeom>
                      <a:noFill/>
                      <a:ln>
                        <a:noFill/>
                      </a:ln>
                    </pic:spPr>
                  </pic:pic>
                </a:graphicData>
              </a:graphic>
            </wp:inline>
          </w:drawing>
        </w:r>
      </w:del>
      <w:r>
        <w:rPr>
          <w:rFonts w:ascii="宋体" w:eastAsia="宋体" w:hAnsi="宋体"/>
          <w:szCs w:val="21"/>
        </w:rPr>
        <w:t xml:space="preserve"> </w:t>
      </w:r>
      <w:del w:id="188" w:author="车 晓娜" w:date="2020-03-12T17:10:00Z">
        <w:r w:rsidDel="0085132B">
          <w:rPr>
            <w:noProof/>
          </w:rPr>
          <w:drawing>
            <wp:inline distT="0" distB="0" distL="0" distR="0" wp14:anchorId="062DB4D1" wp14:editId="6B7A38C2">
              <wp:extent cx="1638300" cy="16416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cstate="print">
                        <a:extLst>
                          <a:ext uri="{28A0092B-C50C-407E-A947-70E740481C1C}">
                            <a14:useLocalDpi xmlns:a14="http://schemas.microsoft.com/office/drawing/2010/main" val="0"/>
                          </a:ext>
                        </a:extLst>
                      </a:blip>
                      <a:srcRect l="25042" t="5457" r="16807" b="16854"/>
                      <a:stretch>
                        <a:fillRect/>
                      </a:stretch>
                    </pic:blipFill>
                    <pic:spPr>
                      <a:xfrm>
                        <a:off x="0" y="0"/>
                        <a:ext cx="1723823" cy="1727397"/>
                      </a:xfrm>
                      <a:prstGeom prst="rect">
                        <a:avLst/>
                      </a:prstGeom>
                      <a:noFill/>
                      <a:ln>
                        <a:noFill/>
                      </a:ln>
                    </pic:spPr>
                  </pic:pic>
                </a:graphicData>
              </a:graphic>
            </wp:inline>
          </w:drawing>
        </w:r>
      </w:del>
    </w:p>
    <w:p w14:paraId="797FB8A8" w14:textId="3043F71C" w:rsidR="001661FF" w:rsidDel="0085132B" w:rsidRDefault="0019779E">
      <w:pPr>
        <w:spacing w:line="260" w:lineRule="atLeast"/>
        <w:ind w:firstLineChars="600" w:firstLine="1260"/>
        <w:rPr>
          <w:del w:id="189" w:author="车 晓娜" w:date="2020-03-12T17:11:00Z"/>
          <w:rFonts w:ascii="宋体" w:eastAsia="宋体" w:hAnsi="宋体"/>
          <w:szCs w:val="21"/>
        </w:rPr>
      </w:pPr>
      <w:bookmarkStart w:id="190" w:name="_Hlk34815498"/>
      <w:del w:id="191" w:author="车 晓娜" w:date="2020-03-12T17:11:00Z">
        <w:r w:rsidDel="0085132B">
          <w:rPr>
            <w:rFonts w:ascii="宋体" w:eastAsia="宋体" w:hAnsi="宋体" w:hint="eastAsia"/>
            <w:szCs w:val="21"/>
          </w:rPr>
          <w:delText>图</w:delText>
        </w:r>
        <w:r w:rsidDel="0085132B">
          <w:rPr>
            <w:rFonts w:ascii="宋体" w:eastAsia="宋体" w:hAnsi="宋体"/>
            <w:szCs w:val="21"/>
          </w:rPr>
          <w:delText xml:space="preserve">13                      </w:delText>
        </w:r>
        <w:r w:rsidDel="0085132B">
          <w:rPr>
            <w:rFonts w:ascii="宋体" w:eastAsia="宋体" w:hAnsi="宋体" w:hint="eastAsia"/>
            <w:szCs w:val="21"/>
          </w:rPr>
          <w:delText>图</w:delText>
        </w:r>
        <w:r w:rsidDel="0085132B">
          <w:rPr>
            <w:rFonts w:ascii="宋体" w:eastAsia="宋体" w:hAnsi="宋体"/>
            <w:szCs w:val="21"/>
          </w:rPr>
          <w:delText xml:space="preserve">14                       </w:delText>
        </w:r>
        <w:r w:rsidDel="0085132B">
          <w:rPr>
            <w:rFonts w:ascii="宋体" w:eastAsia="宋体" w:hAnsi="宋体" w:hint="eastAsia"/>
            <w:szCs w:val="21"/>
          </w:rPr>
          <w:delText>图</w:delText>
        </w:r>
        <w:r w:rsidDel="0085132B">
          <w:rPr>
            <w:rFonts w:ascii="宋体" w:eastAsia="宋体" w:hAnsi="宋体"/>
            <w:szCs w:val="21"/>
          </w:rPr>
          <w:delText>15</w:delText>
        </w:r>
      </w:del>
    </w:p>
    <w:bookmarkEnd w:id="190"/>
    <w:p w14:paraId="33DC09BB" w14:textId="05356209" w:rsidR="001661FF" w:rsidRDefault="0019779E">
      <w:pPr>
        <w:spacing w:line="260" w:lineRule="atLeast"/>
        <w:rPr>
          <w:rFonts w:ascii="宋体" w:eastAsia="宋体" w:hAnsi="宋体"/>
          <w:szCs w:val="21"/>
        </w:rPr>
      </w:pPr>
      <w:r>
        <w:rPr>
          <w:rFonts w:ascii="宋体" w:eastAsia="宋体" w:hAnsi="宋体" w:hint="eastAsia"/>
          <w:szCs w:val="21"/>
        </w:rPr>
        <w:t>1</w:t>
      </w:r>
      <w:bookmarkStart w:id="192" w:name="_Hlk34815638"/>
      <w:r>
        <w:rPr>
          <w:rFonts w:ascii="宋体" w:eastAsia="宋体" w:hAnsi="宋体"/>
          <w:szCs w:val="21"/>
        </w:rPr>
        <w:t>～</w:t>
      </w:r>
      <w:bookmarkEnd w:id="192"/>
      <w:r>
        <w:rPr>
          <w:rFonts w:ascii="宋体" w:eastAsia="宋体" w:hAnsi="宋体" w:hint="eastAsia"/>
          <w:szCs w:val="21"/>
        </w:rPr>
        <w:t>2.未分化期；3.</w:t>
      </w:r>
      <w:r>
        <w:rPr>
          <w:rFonts w:ascii="宋体" w:eastAsia="宋体" w:hAnsi="宋体"/>
          <w:szCs w:val="21"/>
        </w:rPr>
        <w:t>分化</w:t>
      </w:r>
      <w:r>
        <w:rPr>
          <w:rFonts w:ascii="宋体" w:eastAsia="宋体" w:hAnsi="宋体" w:hint="eastAsia"/>
          <w:szCs w:val="21"/>
        </w:rPr>
        <w:t>初</w:t>
      </w:r>
      <w:r>
        <w:rPr>
          <w:rFonts w:ascii="宋体" w:eastAsia="宋体" w:hAnsi="宋体"/>
          <w:szCs w:val="21"/>
        </w:rPr>
        <w:t>期;</w:t>
      </w:r>
      <w:del w:id="193" w:author="车 晓娜" w:date="2020-03-12T17:12:00Z">
        <w:r w:rsidDel="0085132B">
          <w:rPr>
            <w:rFonts w:ascii="宋体" w:eastAsia="宋体" w:hAnsi="宋体"/>
            <w:szCs w:val="21"/>
          </w:rPr>
          <w:delText>4</w:delText>
        </w:r>
        <w:bookmarkStart w:id="194" w:name="_Hlk34818798"/>
        <w:r w:rsidDel="0085132B">
          <w:rPr>
            <w:rFonts w:ascii="宋体" w:eastAsia="宋体" w:hAnsi="宋体"/>
            <w:szCs w:val="21"/>
          </w:rPr>
          <w:delText>～</w:delText>
        </w:r>
        <w:bookmarkEnd w:id="194"/>
        <w:r w:rsidDel="0085132B">
          <w:rPr>
            <w:rFonts w:ascii="宋体" w:eastAsia="宋体" w:hAnsi="宋体"/>
            <w:szCs w:val="21"/>
          </w:rPr>
          <w:delText>5</w:delText>
        </w:r>
      </w:del>
      <w:ins w:id="195" w:author="车 晓娜" w:date="2020-03-12T17:12:00Z">
        <w:r w:rsidR="0085132B">
          <w:rPr>
            <w:rFonts w:ascii="宋体" w:eastAsia="宋体" w:hAnsi="宋体"/>
            <w:szCs w:val="21"/>
          </w:rPr>
          <w:t>4～6</w:t>
        </w:r>
      </w:ins>
      <w:r>
        <w:rPr>
          <w:rFonts w:ascii="宋体" w:eastAsia="宋体" w:hAnsi="宋体" w:hint="eastAsia"/>
          <w:szCs w:val="21"/>
        </w:rPr>
        <w:t>.</w:t>
      </w:r>
      <w:r>
        <w:rPr>
          <w:rFonts w:ascii="宋体" w:eastAsia="宋体" w:hAnsi="宋体"/>
          <w:szCs w:val="21"/>
        </w:rPr>
        <w:t xml:space="preserve">花盘形成期; </w:t>
      </w:r>
      <w:del w:id="196" w:author="车 晓娜" w:date="2020-03-12T17:13:00Z">
        <w:r w:rsidDel="0085132B">
          <w:rPr>
            <w:rFonts w:ascii="宋体" w:eastAsia="宋体" w:hAnsi="宋体"/>
            <w:szCs w:val="21"/>
          </w:rPr>
          <w:delText>6～8</w:delText>
        </w:r>
      </w:del>
      <w:ins w:id="197" w:author="车 晓娜" w:date="2020-03-12T17:13:00Z">
        <w:r w:rsidR="0085132B">
          <w:rPr>
            <w:rFonts w:ascii="宋体" w:eastAsia="宋体" w:hAnsi="宋体"/>
            <w:szCs w:val="21"/>
          </w:rPr>
          <w:t>7</w:t>
        </w:r>
      </w:ins>
      <w:r>
        <w:rPr>
          <w:rFonts w:ascii="宋体" w:eastAsia="宋体" w:hAnsi="宋体" w:hint="eastAsia"/>
          <w:szCs w:val="21"/>
        </w:rPr>
        <w:t>.小</w:t>
      </w:r>
      <w:r>
        <w:rPr>
          <w:rFonts w:ascii="宋体" w:eastAsia="宋体" w:hAnsi="宋体"/>
          <w:szCs w:val="21"/>
        </w:rPr>
        <w:t>花原基分化期;</w:t>
      </w:r>
      <w:del w:id="198" w:author="车 晓娜" w:date="2020-03-12T17:13:00Z">
        <w:r w:rsidDel="0085132B">
          <w:rPr>
            <w:rFonts w:ascii="宋体" w:eastAsia="宋体" w:hAnsi="宋体"/>
            <w:szCs w:val="21"/>
          </w:rPr>
          <w:delText>9</w:delText>
        </w:r>
      </w:del>
      <w:ins w:id="199" w:author="车 晓娜" w:date="2020-03-12T17:13:00Z">
        <w:r w:rsidR="0085132B">
          <w:rPr>
            <w:rFonts w:ascii="宋体" w:eastAsia="宋体" w:hAnsi="宋体"/>
            <w:szCs w:val="21"/>
          </w:rPr>
          <w:t>8</w:t>
        </w:r>
      </w:ins>
      <w:r>
        <w:rPr>
          <w:rFonts w:ascii="宋体" w:eastAsia="宋体" w:hAnsi="宋体" w:hint="eastAsia"/>
          <w:szCs w:val="21"/>
        </w:rPr>
        <w:t>.</w:t>
      </w:r>
      <w:ins w:id="200" w:author="车 晓娜" w:date="2020-03-12T17:14:00Z">
        <w:r w:rsidR="0085132B">
          <w:rPr>
            <w:rFonts w:ascii="宋体" w:eastAsia="宋体" w:hAnsi="宋体" w:hint="eastAsia"/>
            <w:szCs w:val="21"/>
          </w:rPr>
          <w:t>中央</w:t>
        </w:r>
      </w:ins>
      <w:del w:id="201" w:author="车 晓娜" w:date="2020-03-12T17:14:00Z">
        <w:r w:rsidDel="0085132B">
          <w:rPr>
            <w:rFonts w:ascii="宋体" w:eastAsia="宋体" w:hAnsi="宋体" w:hint="eastAsia"/>
            <w:szCs w:val="21"/>
          </w:rPr>
          <w:delText>小</w:delText>
        </w:r>
      </w:del>
      <w:r>
        <w:rPr>
          <w:rFonts w:ascii="宋体" w:eastAsia="宋体" w:hAnsi="宋体"/>
          <w:szCs w:val="21"/>
        </w:rPr>
        <w:t>花</w:t>
      </w:r>
      <w:r>
        <w:rPr>
          <w:rFonts w:ascii="宋体" w:eastAsia="宋体" w:hAnsi="宋体" w:hint="eastAsia"/>
          <w:szCs w:val="21"/>
        </w:rPr>
        <w:t>花瓣</w:t>
      </w:r>
      <w:r>
        <w:rPr>
          <w:rFonts w:ascii="宋体" w:eastAsia="宋体" w:hAnsi="宋体"/>
          <w:szCs w:val="21"/>
        </w:rPr>
        <w:t>分化期</w:t>
      </w:r>
      <w:r>
        <w:rPr>
          <w:rFonts w:ascii="宋体" w:eastAsia="宋体" w:hAnsi="宋体" w:hint="eastAsia"/>
          <w:szCs w:val="21"/>
        </w:rPr>
        <w:t>;</w:t>
      </w:r>
      <w:del w:id="202" w:author="车 晓娜" w:date="2020-03-12T17:14:00Z">
        <w:r w:rsidDel="0085132B">
          <w:rPr>
            <w:rFonts w:ascii="宋体" w:eastAsia="宋体" w:hAnsi="宋体"/>
            <w:szCs w:val="21"/>
          </w:rPr>
          <w:delText>10～11</w:delText>
        </w:r>
      </w:del>
      <w:ins w:id="203" w:author="车 晓娜" w:date="2020-03-12T17:14:00Z">
        <w:r w:rsidR="0085132B">
          <w:rPr>
            <w:rFonts w:ascii="宋体" w:eastAsia="宋体" w:hAnsi="宋体"/>
            <w:szCs w:val="21"/>
          </w:rPr>
          <w:t>9</w:t>
        </w:r>
      </w:ins>
      <w:r>
        <w:rPr>
          <w:rFonts w:ascii="宋体" w:eastAsia="宋体" w:hAnsi="宋体" w:hint="eastAsia"/>
          <w:szCs w:val="21"/>
        </w:rPr>
        <w:t>.</w:t>
      </w:r>
      <w:bookmarkStart w:id="204" w:name="_Hlk34925907"/>
      <w:r>
        <w:rPr>
          <w:rFonts w:ascii="宋体" w:eastAsia="宋体" w:hAnsi="宋体" w:hint="eastAsia"/>
          <w:szCs w:val="21"/>
        </w:rPr>
        <w:t>边花花瓣和中央</w:t>
      </w:r>
      <w:r>
        <w:rPr>
          <w:rFonts w:ascii="宋体" w:eastAsia="宋体" w:hAnsi="宋体"/>
          <w:szCs w:val="21"/>
        </w:rPr>
        <w:t>花</w:t>
      </w:r>
      <w:r>
        <w:rPr>
          <w:rFonts w:ascii="宋体" w:eastAsia="宋体" w:hAnsi="宋体" w:hint="eastAsia"/>
          <w:szCs w:val="21"/>
        </w:rPr>
        <w:t>雄蕊、雌蕊</w:t>
      </w:r>
      <w:r>
        <w:rPr>
          <w:rFonts w:ascii="宋体" w:eastAsia="宋体" w:hAnsi="宋体"/>
          <w:szCs w:val="21"/>
        </w:rPr>
        <w:t>分化期</w:t>
      </w:r>
      <w:bookmarkEnd w:id="204"/>
      <w:r>
        <w:rPr>
          <w:rFonts w:ascii="宋体" w:eastAsia="宋体" w:hAnsi="宋体"/>
          <w:szCs w:val="21"/>
        </w:rPr>
        <w:t>;</w:t>
      </w:r>
      <w:del w:id="205" w:author="车 晓娜" w:date="2020-03-12T17:14:00Z">
        <w:r w:rsidDel="0085132B">
          <w:rPr>
            <w:rFonts w:ascii="宋体" w:eastAsia="宋体" w:hAnsi="宋体"/>
            <w:szCs w:val="21"/>
          </w:rPr>
          <w:delText>12</w:delText>
        </w:r>
      </w:del>
      <w:ins w:id="206" w:author="车 晓娜" w:date="2020-03-12T17:14:00Z">
        <w:r w:rsidR="0085132B">
          <w:rPr>
            <w:rFonts w:ascii="宋体" w:eastAsia="宋体" w:hAnsi="宋体"/>
            <w:szCs w:val="21"/>
          </w:rPr>
          <w:t>10</w:t>
        </w:r>
      </w:ins>
      <w:r>
        <w:rPr>
          <w:rFonts w:ascii="宋体" w:eastAsia="宋体" w:hAnsi="宋体"/>
          <w:szCs w:val="21"/>
        </w:rPr>
        <w:t>～</w:t>
      </w:r>
      <w:del w:id="207" w:author="车 晓娜" w:date="2020-03-12T17:14:00Z">
        <w:r w:rsidDel="0085132B">
          <w:rPr>
            <w:rFonts w:ascii="宋体" w:eastAsia="宋体" w:hAnsi="宋体" w:hint="eastAsia"/>
            <w:szCs w:val="21"/>
          </w:rPr>
          <w:delText>1</w:delText>
        </w:r>
        <w:r w:rsidDel="0085132B">
          <w:rPr>
            <w:rFonts w:ascii="宋体" w:eastAsia="宋体" w:hAnsi="宋体"/>
            <w:szCs w:val="21"/>
          </w:rPr>
          <w:delText>5</w:delText>
        </w:r>
      </w:del>
      <w:ins w:id="208" w:author="车 晓娜" w:date="2020-03-12T17:14:00Z">
        <w:r w:rsidR="0085132B">
          <w:rPr>
            <w:rFonts w:ascii="宋体" w:eastAsia="宋体" w:hAnsi="宋体" w:hint="eastAsia"/>
            <w:szCs w:val="21"/>
          </w:rPr>
          <w:t>1</w:t>
        </w:r>
        <w:r w:rsidR="0085132B">
          <w:rPr>
            <w:rFonts w:ascii="宋体" w:eastAsia="宋体" w:hAnsi="宋体"/>
            <w:szCs w:val="21"/>
          </w:rPr>
          <w:t>2</w:t>
        </w:r>
      </w:ins>
      <w:bookmarkStart w:id="209" w:name="_Hlk34926017"/>
      <w:r>
        <w:rPr>
          <w:rFonts w:ascii="宋体" w:eastAsia="宋体" w:hAnsi="宋体" w:hint="eastAsia"/>
          <w:szCs w:val="21"/>
        </w:rPr>
        <w:t>小花伸长并发育形成期</w:t>
      </w:r>
    </w:p>
    <w:bookmarkEnd w:id="209"/>
    <w:p w14:paraId="1B6E18C9" w14:textId="77777777" w:rsidR="001661FF" w:rsidRDefault="0019779E">
      <w:pPr>
        <w:spacing w:line="260" w:lineRule="atLeast"/>
        <w:rPr>
          <w:rFonts w:ascii="宋体" w:eastAsia="宋体" w:hAnsi="宋体"/>
          <w:b/>
          <w:bCs/>
          <w:szCs w:val="21"/>
        </w:rPr>
      </w:pPr>
      <w:r>
        <w:rPr>
          <w:rFonts w:ascii="宋体" w:eastAsia="宋体" w:hAnsi="宋体"/>
          <w:b/>
          <w:bCs/>
          <w:szCs w:val="21"/>
        </w:rPr>
        <w:t xml:space="preserve">3 </w:t>
      </w:r>
      <w:r>
        <w:rPr>
          <w:rFonts w:ascii="宋体" w:eastAsia="宋体" w:hAnsi="宋体" w:hint="eastAsia"/>
          <w:b/>
          <w:bCs/>
          <w:szCs w:val="21"/>
        </w:rPr>
        <w:t>结论与</w:t>
      </w:r>
      <w:r>
        <w:rPr>
          <w:rFonts w:ascii="宋体" w:eastAsia="宋体" w:hAnsi="宋体"/>
          <w:b/>
          <w:bCs/>
          <w:szCs w:val="21"/>
        </w:rPr>
        <w:t>讨论</w:t>
      </w:r>
    </w:p>
    <w:p w14:paraId="69B9A64B" w14:textId="089DD699" w:rsidR="001661FF" w:rsidRDefault="0019779E">
      <w:pPr>
        <w:spacing w:line="260" w:lineRule="atLeast"/>
        <w:ind w:firstLineChars="200" w:firstLine="420"/>
        <w:rPr>
          <w:rFonts w:ascii="宋体" w:eastAsia="宋体" w:hAnsi="宋体" w:cs="宋体"/>
          <w:sz w:val="24"/>
          <w:szCs w:val="24"/>
        </w:rPr>
      </w:pPr>
      <w:r>
        <w:rPr>
          <w:rFonts w:ascii="宋体" w:eastAsia="宋体" w:hAnsi="宋体" w:hint="eastAsia"/>
          <w:szCs w:val="21"/>
        </w:rPr>
        <w:t>植物的成花过程是从花诱导开始的，植物在经过一</w:t>
      </w:r>
      <w:r>
        <w:rPr>
          <w:rFonts w:ascii="宋体" w:eastAsia="宋体" w:hAnsi="宋体"/>
          <w:szCs w:val="21"/>
        </w:rPr>
        <w:t>定时期的营养生长之后，受到环境因子和自身因素的作用，诱导营养生长向生殖生长转变的发生，花序分生组织逐渐形成并转变为花分生组织，花分生组织分化产生花器官原基，最后发育为具有完整结构的成熟花器官</w:t>
      </w:r>
      <w:r>
        <w:rPr>
          <w:rFonts w:ascii="宋体" w:eastAsia="宋体" w:hAnsi="宋体" w:hint="eastAsia"/>
          <w:szCs w:val="21"/>
          <w:vertAlign w:val="superscript"/>
        </w:rPr>
        <w:t>［</w:t>
      </w:r>
      <w:r>
        <w:rPr>
          <w:rFonts w:ascii="宋体" w:eastAsia="宋体" w:hAnsi="宋体"/>
          <w:szCs w:val="21"/>
          <w:vertAlign w:val="superscript"/>
        </w:rPr>
        <w:t>3］</w:t>
      </w:r>
      <w:r>
        <w:rPr>
          <w:rFonts w:ascii="宋体" w:eastAsia="宋体" w:hAnsi="宋体" w:hint="eastAsia"/>
          <w:szCs w:val="21"/>
        </w:rPr>
        <w:t>。</w:t>
      </w:r>
      <w:r>
        <w:rPr>
          <w:rFonts w:ascii="宋体" w:eastAsia="宋体" w:hAnsi="宋体"/>
          <w:szCs w:val="21"/>
        </w:rPr>
        <w:t>花芽是否形成取决于</w:t>
      </w:r>
      <w:ins w:id="210" w:author="lenovo" w:date="2020-03-12T14:24:00Z">
        <w:r>
          <w:rPr>
            <w:rFonts w:ascii="宋体" w:eastAsia="宋体" w:hAnsi="宋体"/>
            <w:szCs w:val="21"/>
          </w:rPr>
          <w:t>遗传物质</w:t>
        </w:r>
        <w:r>
          <w:rPr>
            <w:rFonts w:ascii="宋体" w:eastAsia="宋体" w:hAnsi="宋体" w:hint="eastAsia"/>
            <w:szCs w:val="21"/>
          </w:rPr>
          <w:t>、</w:t>
        </w:r>
        <w:r>
          <w:rPr>
            <w:rFonts w:ascii="宋体" w:eastAsia="宋体" w:hAnsi="宋体"/>
            <w:szCs w:val="21"/>
          </w:rPr>
          <w:t xml:space="preserve"> 内源激素</w:t>
        </w:r>
      </w:ins>
      <w:ins w:id="211" w:author="lenovo" w:date="2020-03-12T14:25:00Z">
        <w:r>
          <w:rPr>
            <w:rFonts w:ascii="宋体" w:eastAsia="宋体" w:hAnsi="宋体" w:hint="eastAsia"/>
            <w:szCs w:val="21"/>
          </w:rPr>
          <w:t>、</w:t>
        </w:r>
        <w:r>
          <w:rPr>
            <w:rFonts w:ascii="宋体" w:eastAsia="宋体" w:hAnsi="宋体"/>
            <w:szCs w:val="21"/>
          </w:rPr>
          <w:t xml:space="preserve"> 能量物质</w:t>
        </w:r>
        <w:r>
          <w:rPr>
            <w:rFonts w:ascii="宋体" w:eastAsia="宋体" w:hAnsi="宋体" w:hint="eastAsia"/>
            <w:szCs w:val="21"/>
          </w:rPr>
          <w:t>和</w:t>
        </w:r>
      </w:ins>
      <w:r>
        <w:rPr>
          <w:rFonts w:ascii="宋体" w:eastAsia="宋体" w:hAnsi="宋体"/>
          <w:szCs w:val="21"/>
        </w:rPr>
        <w:t>结构物质</w:t>
      </w:r>
      <w:del w:id="212" w:author="lenovo" w:date="2020-03-12T14:25:00Z">
        <w:r>
          <w:rPr>
            <w:rFonts w:ascii="宋体" w:eastAsia="宋体" w:hAnsi="宋体"/>
            <w:szCs w:val="21"/>
          </w:rPr>
          <w:delText>、 能量物质、 内源激素和</w:delText>
        </w:r>
      </w:del>
      <w:del w:id="213" w:author="lenovo" w:date="2020-03-12T14:24:00Z">
        <w:r>
          <w:rPr>
            <w:rFonts w:ascii="宋体" w:eastAsia="宋体" w:hAnsi="宋体"/>
            <w:szCs w:val="21"/>
          </w:rPr>
          <w:delText>遗传物质</w:delText>
        </w:r>
      </w:del>
      <w:r>
        <w:rPr>
          <w:rFonts w:ascii="宋体" w:eastAsia="宋体" w:hAnsi="宋体"/>
          <w:szCs w:val="21"/>
        </w:rPr>
        <w:t>4个条件的存在水平和相互关系。 在此过程中，营养物质的积累是基础， 激素平衡的变化是重要的信号作用</w:t>
      </w:r>
      <w:r>
        <w:rPr>
          <w:rFonts w:ascii="宋体" w:eastAsia="宋体" w:hAnsi="宋体" w:hint="eastAsia"/>
          <w:szCs w:val="21"/>
        </w:rPr>
        <w:t>。</w:t>
      </w:r>
      <w:r>
        <w:rPr>
          <w:rFonts w:ascii="宋体" w:eastAsia="宋体" w:hAnsi="宋体"/>
          <w:szCs w:val="21"/>
        </w:rPr>
        <w:t>另外，</w:t>
      </w:r>
      <w:r>
        <w:rPr>
          <w:rFonts w:ascii="宋体" w:eastAsia="宋体" w:hAnsi="宋体" w:hint="eastAsia"/>
          <w:szCs w:val="21"/>
        </w:rPr>
        <w:t>外</w:t>
      </w:r>
      <w:del w:id="214" w:author="lenovo" w:date="2020-03-12T14:25:00Z">
        <w:r>
          <w:rPr>
            <w:rFonts w:ascii="宋体" w:eastAsia="宋体" w:hAnsi="宋体" w:hint="eastAsia"/>
            <w:szCs w:val="21"/>
          </w:rPr>
          <w:delText>部条件的配合</w:delText>
        </w:r>
        <w:r>
          <w:rPr>
            <w:rFonts w:ascii="宋体" w:eastAsia="宋体" w:hAnsi="宋体"/>
            <w:szCs w:val="21"/>
          </w:rPr>
          <w:delText>(</w:delText>
        </w:r>
      </w:del>
      <w:ins w:id="215" w:author="lenovo" w:date="2020-03-12T14:25:00Z">
        <w:r>
          <w:rPr>
            <w:rFonts w:ascii="宋体" w:eastAsia="宋体" w:hAnsi="宋体" w:hint="eastAsia"/>
            <w:szCs w:val="21"/>
          </w:rPr>
          <w:t>界</w:t>
        </w:r>
      </w:ins>
      <w:r>
        <w:rPr>
          <w:rFonts w:ascii="宋体" w:eastAsia="宋体" w:hAnsi="宋体"/>
          <w:szCs w:val="21"/>
        </w:rPr>
        <w:t>光</w:t>
      </w:r>
      <w:ins w:id="216" w:author="lenovo" w:date="2020-03-12T14:26:00Z">
        <w:r>
          <w:rPr>
            <w:rFonts w:ascii="宋体" w:eastAsia="宋体" w:hAnsi="宋体" w:hint="eastAsia"/>
            <w:szCs w:val="21"/>
          </w:rPr>
          <w:t>照</w:t>
        </w:r>
      </w:ins>
      <w:r>
        <w:rPr>
          <w:rFonts w:ascii="宋体" w:eastAsia="宋体" w:hAnsi="宋体"/>
          <w:szCs w:val="21"/>
        </w:rPr>
        <w:t>、温</w:t>
      </w:r>
      <w:ins w:id="217" w:author="lenovo" w:date="2020-03-12T14:26:00Z">
        <w:r>
          <w:rPr>
            <w:rFonts w:ascii="宋体" w:eastAsia="宋体" w:hAnsi="宋体" w:hint="eastAsia"/>
            <w:szCs w:val="21"/>
          </w:rPr>
          <w:t>度</w:t>
        </w:r>
      </w:ins>
      <w:r>
        <w:rPr>
          <w:rFonts w:ascii="宋体" w:eastAsia="宋体" w:hAnsi="宋体"/>
          <w:szCs w:val="21"/>
        </w:rPr>
        <w:t>、水</w:t>
      </w:r>
      <w:del w:id="218" w:author="lenovo" w:date="2020-03-12T14:26:00Z">
        <w:r>
          <w:rPr>
            <w:rFonts w:ascii="宋体" w:eastAsia="宋体" w:hAnsi="宋体"/>
            <w:szCs w:val="21"/>
          </w:rPr>
          <w:delText>)</w:delText>
        </w:r>
      </w:del>
      <w:ins w:id="219" w:author="lenovo" w:date="2020-03-12T14:26:00Z">
        <w:r>
          <w:rPr>
            <w:rFonts w:ascii="宋体" w:eastAsia="宋体" w:hAnsi="宋体" w:hint="eastAsia"/>
            <w:szCs w:val="21"/>
          </w:rPr>
          <w:t>分等</w:t>
        </w:r>
      </w:ins>
      <w:r>
        <w:rPr>
          <w:rFonts w:ascii="宋体" w:eastAsia="宋体" w:hAnsi="宋体"/>
          <w:szCs w:val="21"/>
        </w:rPr>
        <w:t>也影响着花芽分化的程度和质量</w:t>
      </w:r>
      <w:r w:rsidRPr="001A17CD">
        <w:rPr>
          <w:rFonts w:ascii="宋体" w:eastAsia="宋体" w:hAnsi="宋体" w:hint="eastAsia"/>
          <w:szCs w:val="21"/>
          <w:vertAlign w:val="superscript"/>
        </w:rPr>
        <w:t>［</w:t>
      </w:r>
      <w:del w:id="220" w:author="车 晓娜" w:date="2020-03-12T17:23:00Z">
        <w:r w:rsidRPr="001A17CD" w:rsidDel="00A33E68">
          <w:rPr>
            <w:rFonts w:ascii="宋体" w:eastAsia="宋体" w:hAnsi="宋体"/>
            <w:szCs w:val="21"/>
            <w:vertAlign w:val="superscript"/>
          </w:rPr>
          <w:delText>5</w:delText>
        </w:r>
      </w:del>
      <w:ins w:id="221" w:author="车 晓娜" w:date="2020-03-12T17:23:00Z">
        <w:r w:rsidR="00A33E68" w:rsidRPr="001A17CD">
          <w:rPr>
            <w:rFonts w:ascii="宋体" w:eastAsia="宋体" w:hAnsi="宋体"/>
            <w:szCs w:val="21"/>
            <w:vertAlign w:val="superscript"/>
          </w:rPr>
          <w:t>6</w:t>
        </w:r>
      </w:ins>
      <w:r w:rsidRPr="001A17CD">
        <w:rPr>
          <w:rFonts w:ascii="宋体" w:eastAsia="宋体" w:hAnsi="宋体"/>
          <w:szCs w:val="21"/>
          <w:vertAlign w:val="superscript"/>
        </w:rPr>
        <w:t>］</w:t>
      </w:r>
      <w:r w:rsidRPr="001A17CD">
        <w:rPr>
          <w:rFonts w:ascii="宋体" w:eastAsia="宋体" w:hAnsi="宋体"/>
          <w:szCs w:val="21"/>
        </w:rPr>
        <w:t>。</w:t>
      </w:r>
    </w:p>
    <w:p w14:paraId="122D6BD5" w14:textId="387CE20B"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本试验中，款冬花</w:t>
      </w:r>
      <w:r>
        <w:rPr>
          <w:rFonts w:ascii="宋体" w:eastAsia="宋体" w:hAnsi="宋体"/>
          <w:szCs w:val="21"/>
        </w:rPr>
        <w:t>序芽</w:t>
      </w:r>
      <w:r>
        <w:rPr>
          <w:rFonts w:ascii="宋体" w:eastAsia="宋体" w:hAnsi="宋体" w:hint="eastAsia"/>
          <w:szCs w:val="21"/>
        </w:rPr>
        <w:t>形态分化最早出现在7月下旬气温稳定在2</w:t>
      </w:r>
      <w:r>
        <w:rPr>
          <w:rFonts w:ascii="宋体" w:eastAsia="宋体" w:hAnsi="宋体"/>
          <w:szCs w:val="21"/>
        </w:rPr>
        <w:t>5</w:t>
      </w:r>
      <w:r>
        <w:rPr>
          <w:rFonts w:ascii="宋体" w:eastAsia="宋体" w:hAnsi="宋体" w:hint="eastAsia"/>
          <w:szCs w:val="21"/>
        </w:rPr>
        <w:t>℃左右时，此时地下须根体系也基本形成，正值盛叶期。推测于</w:t>
      </w:r>
      <w:r>
        <w:rPr>
          <w:rFonts w:ascii="宋体" w:eastAsia="宋体" w:hAnsi="宋体"/>
          <w:szCs w:val="21"/>
        </w:rPr>
        <w:t>7</w:t>
      </w:r>
      <w:r>
        <w:rPr>
          <w:rFonts w:ascii="宋体" w:eastAsia="宋体" w:hAnsi="宋体" w:hint="eastAsia"/>
          <w:szCs w:val="21"/>
        </w:rPr>
        <w:t>月中旬气温稳定在2</w:t>
      </w:r>
      <w:r>
        <w:rPr>
          <w:rFonts w:ascii="宋体" w:eastAsia="宋体" w:hAnsi="宋体"/>
          <w:szCs w:val="21"/>
        </w:rPr>
        <w:t>0</w:t>
      </w:r>
      <w:r>
        <w:rPr>
          <w:rFonts w:ascii="宋体" w:eastAsia="宋体" w:hAnsi="宋体" w:hint="eastAsia"/>
          <w:szCs w:val="21"/>
        </w:rPr>
        <w:t>℃左右时，部分芽开始进行生理分化，7月下旬启动花芽的形态分化。但大量生理分化期在7月下旬至8月中旬，大量形态分化期在8月中旬至9月中旬。据</w:t>
      </w:r>
      <w:r>
        <w:rPr>
          <w:rFonts w:ascii="宋体" w:eastAsia="宋体" w:hAnsi="宋体"/>
          <w:szCs w:val="21"/>
        </w:rPr>
        <w:t>崔贵梅等</w:t>
      </w:r>
      <w:r>
        <w:rPr>
          <w:rFonts w:ascii="宋体" w:eastAsia="宋体" w:hAnsi="宋体" w:hint="eastAsia"/>
          <w:szCs w:val="21"/>
          <w:vertAlign w:val="superscript"/>
        </w:rPr>
        <w:t>［</w:t>
      </w:r>
      <w:r>
        <w:rPr>
          <w:rFonts w:ascii="宋体" w:eastAsia="宋体" w:hAnsi="宋体"/>
          <w:szCs w:val="21"/>
          <w:vertAlign w:val="superscript"/>
        </w:rPr>
        <w:t>3］</w:t>
      </w:r>
      <w:r>
        <w:rPr>
          <w:rFonts w:ascii="宋体" w:eastAsia="宋体" w:hAnsi="宋体"/>
          <w:szCs w:val="21"/>
        </w:rPr>
        <w:t>对</w:t>
      </w:r>
      <w:r>
        <w:rPr>
          <w:rFonts w:ascii="宋体" w:eastAsia="宋体" w:hAnsi="宋体" w:hint="eastAsia"/>
          <w:szCs w:val="21"/>
        </w:rPr>
        <w:t>款冬花芽分化的</w:t>
      </w:r>
      <w:r>
        <w:rPr>
          <w:rFonts w:ascii="宋体" w:eastAsia="宋体" w:hAnsi="宋体"/>
          <w:szCs w:val="21"/>
        </w:rPr>
        <w:t>研究结果，</w:t>
      </w:r>
      <w:r>
        <w:rPr>
          <w:rFonts w:ascii="宋体" w:eastAsia="宋体" w:hAnsi="宋体" w:hint="eastAsia"/>
          <w:szCs w:val="21"/>
        </w:rPr>
        <w:t>款冬</w:t>
      </w:r>
      <w:r>
        <w:rPr>
          <w:rFonts w:ascii="宋体" w:eastAsia="宋体" w:hAnsi="宋体"/>
          <w:szCs w:val="21"/>
        </w:rPr>
        <w:t>花序芽分化过程与本试验</w:t>
      </w:r>
      <w:r>
        <w:rPr>
          <w:rFonts w:ascii="宋体" w:eastAsia="宋体" w:hAnsi="宋体" w:hint="eastAsia"/>
          <w:szCs w:val="21"/>
        </w:rPr>
        <w:t>一致，唯有分化时间有先后</w:t>
      </w:r>
      <w:r>
        <w:rPr>
          <w:rFonts w:ascii="宋体" w:eastAsia="宋体" w:hAnsi="宋体"/>
          <w:szCs w:val="21"/>
        </w:rPr>
        <w:t>，</w:t>
      </w:r>
      <w:r>
        <w:rPr>
          <w:rFonts w:ascii="宋体" w:eastAsia="宋体" w:hAnsi="宋体" w:hint="eastAsia"/>
          <w:szCs w:val="21"/>
        </w:rPr>
        <w:t>这可能与不同地区的气候条件及</w:t>
      </w:r>
      <w:del w:id="222" w:author="lenovo" w:date="2020-03-12T14:26:00Z">
        <w:r>
          <w:rPr>
            <w:rFonts w:ascii="宋体" w:eastAsia="宋体" w:hAnsi="宋体" w:hint="eastAsia"/>
            <w:szCs w:val="21"/>
          </w:rPr>
          <w:delText>播</w:delText>
        </w:r>
      </w:del>
      <w:ins w:id="223" w:author="lenovo" w:date="2020-03-12T14:26:00Z">
        <w:r>
          <w:rPr>
            <w:rFonts w:ascii="宋体" w:eastAsia="宋体" w:hAnsi="宋体" w:hint="eastAsia"/>
            <w:szCs w:val="21"/>
          </w:rPr>
          <w:t>栽植</w:t>
        </w:r>
      </w:ins>
      <w:ins w:id="224" w:author="车 晓娜" w:date="2020-03-12T17:29:00Z">
        <w:r w:rsidR="001A17CD">
          <w:rPr>
            <w:rFonts w:ascii="宋体" w:eastAsia="宋体" w:hAnsi="宋体" w:hint="eastAsia"/>
            <w:szCs w:val="21"/>
          </w:rPr>
          <w:t>时</w:t>
        </w:r>
      </w:ins>
      <w:r>
        <w:rPr>
          <w:rFonts w:ascii="宋体" w:eastAsia="宋体" w:hAnsi="宋体" w:hint="eastAsia"/>
          <w:szCs w:val="21"/>
        </w:rPr>
        <w:t>期</w:t>
      </w:r>
      <w:ins w:id="225" w:author="lenovo" w:date="2020-03-12T14:26:00Z">
        <w:r>
          <w:rPr>
            <w:rFonts w:ascii="宋体" w:eastAsia="宋体" w:hAnsi="宋体" w:hint="eastAsia"/>
            <w:szCs w:val="21"/>
          </w:rPr>
          <w:t>等</w:t>
        </w:r>
      </w:ins>
      <w:r>
        <w:rPr>
          <w:rFonts w:ascii="宋体" w:eastAsia="宋体" w:hAnsi="宋体" w:hint="eastAsia"/>
          <w:szCs w:val="21"/>
        </w:rPr>
        <w:t>有关。</w:t>
      </w:r>
    </w:p>
    <w:p w14:paraId="738E8306" w14:textId="77777777" w:rsidR="001661FF" w:rsidRDefault="0019779E">
      <w:pPr>
        <w:spacing w:line="260" w:lineRule="atLeast"/>
        <w:ind w:firstLineChars="200" w:firstLine="420"/>
        <w:rPr>
          <w:rFonts w:ascii="宋体" w:eastAsia="宋体" w:hAnsi="宋体"/>
          <w:szCs w:val="21"/>
        </w:rPr>
      </w:pPr>
      <w:r>
        <w:rPr>
          <w:rFonts w:ascii="宋体" w:eastAsia="宋体" w:hAnsi="宋体" w:hint="eastAsia"/>
          <w:szCs w:val="21"/>
        </w:rPr>
        <w:t>所以，在栽培中采取花芽分化综合调控措施的最佳时期应在盛叶期。在此期采取花芽分化综合调控措施，对提高提高款冬花产量和品质具有重要意义。在款冬的田间管理上，为增加花芽数量和提高花芽分的质量，应在7月下旬开始加应强肥水管理，控制氮肥用量，增施磷钾肥，控制灌水，雨季注意排水，同时应摘除下部老叶、黄叶，摘除幼叶及去掉茎顶端生长点等，以达到控制营养生长，改善植株通风透光条件，减轻病害的发生，促进花芽分化的目的。另外，为提高花芽的质量，进入8月份应对植株基部培土，</w:t>
      </w:r>
      <w:ins w:id="226" w:author="lenovo" w:date="2020-03-12T14:27:00Z">
        <w:r>
          <w:rPr>
            <w:rFonts w:ascii="宋体" w:eastAsia="宋体" w:hAnsi="宋体" w:hint="eastAsia"/>
            <w:szCs w:val="21"/>
          </w:rPr>
          <w:t>培</w:t>
        </w:r>
      </w:ins>
      <w:r>
        <w:rPr>
          <w:rFonts w:ascii="宋体" w:eastAsia="宋体" w:hAnsi="宋体" w:hint="eastAsia"/>
          <w:szCs w:val="21"/>
        </w:rPr>
        <w:t>土</w:t>
      </w:r>
      <w:del w:id="227" w:author="lenovo" w:date="2020-03-12T14:27:00Z">
        <w:r>
          <w:rPr>
            <w:rFonts w:ascii="宋体" w:eastAsia="宋体" w:hAnsi="宋体" w:hint="eastAsia"/>
            <w:szCs w:val="21"/>
          </w:rPr>
          <w:delText>培</w:delText>
        </w:r>
      </w:del>
      <w:r>
        <w:rPr>
          <w:rFonts w:ascii="宋体" w:eastAsia="宋体" w:hAnsi="宋体" w:hint="eastAsia"/>
          <w:szCs w:val="21"/>
        </w:rPr>
        <w:t>总高度10c</w:t>
      </w:r>
      <w:r>
        <w:rPr>
          <w:rFonts w:ascii="宋体" w:eastAsia="宋体" w:hAnsi="宋体"/>
          <w:szCs w:val="21"/>
        </w:rPr>
        <w:t>m</w:t>
      </w:r>
      <w:r>
        <w:rPr>
          <w:rFonts w:ascii="宋体" w:eastAsia="宋体" w:hAnsi="宋体" w:hint="eastAsia"/>
          <w:szCs w:val="21"/>
        </w:rPr>
        <w:t>左右，</w:t>
      </w:r>
      <w:r>
        <w:rPr>
          <w:rFonts w:ascii="宋体" w:eastAsia="宋体" w:hAnsi="宋体" w:hint="eastAsia"/>
          <w:szCs w:val="21"/>
        </w:rPr>
        <w:lastRenderedPageBreak/>
        <w:t>如地膜覆盖栽培应选择黑膜，给花芽分化提供黑暗的环境。</w:t>
      </w:r>
    </w:p>
    <w:p w14:paraId="3D45634F" w14:textId="77777777" w:rsidR="001661FF" w:rsidRDefault="0019779E">
      <w:pPr>
        <w:spacing w:line="260" w:lineRule="atLeast"/>
        <w:rPr>
          <w:rFonts w:ascii="楷体" w:eastAsia="楷体" w:hAnsi="楷体"/>
          <w:b/>
          <w:bCs/>
          <w:szCs w:val="21"/>
        </w:rPr>
      </w:pPr>
      <w:r>
        <w:rPr>
          <w:rFonts w:ascii="楷体" w:eastAsia="楷体" w:hAnsi="楷体" w:hint="eastAsia"/>
          <w:b/>
          <w:bCs/>
          <w:szCs w:val="21"/>
        </w:rPr>
        <w:t>【参考文献】</w:t>
      </w:r>
    </w:p>
    <w:p w14:paraId="29FF975B" w14:textId="77777777" w:rsidR="001661FF" w:rsidRDefault="0019779E">
      <w:pPr>
        <w:spacing w:line="260" w:lineRule="atLeast"/>
        <w:rPr>
          <w:rFonts w:ascii="楷体" w:eastAsia="楷体" w:hAnsi="楷体"/>
          <w:szCs w:val="21"/>
        </w:rPr>
      </w:pPr>
      <w:r>
        <w:rPr>
          <w:rFonts w:ascii="楷体" w:eastAsia="楷体" w:hAnsi="楷体"/>
          <w:szCs w:val="21"/>
        </w:rPr>
        <w:t>[</w:t>
      </w:r>
      <w:r>
        <w:rPr>
          <w:rFonts w:ascii="楷体" w:eastAsia="楷体" w:hAnsi="楷体" w:hint="eastAsia"/>
          <w:szCs w:val="21"/>
        </w:rPr>
        <w:t>1</w:t>
      </w:r>
      <w:r>
        <w:rPr>
          <w:rFonts w:ascii="楷体" w:eastAsia="楷体" w:hAnsi="楷体"/>
          <w:szCs w:val="21"/>
        </w:rPr>
        <w:t>]彭锐</w:t>
      </w:r>
      <w:r>
        <w:rPr>
          <w:rFonts w:ascii="楷体" w:eastAsia="楷体" w:hAnsi="楷体" w:hint="eastAsia"/>
          <w:szCs w:val="21"/>
        </w:rPr>
        <w:t>，</w:t>
      </w:r>
      <w:r>
        <w:rPr>
          <w:rFonts w:ascii="楷体" w:eastAsia="楷体" w:hAnsi="楷体"/>
          <w:szCs w:val="21"/>
        </w:rPr>
        <w:t>王远会</w:t>
      </w:r>
      <w:bookmarkStart w:id="228" w:name="_Hlk15221565"/>
      <w:r>
        <w:rPr>
          <w:rFonts w:ascii="楷体" w:eastAsia="楷体" w:hAnsi="楷体" w:hint="eastAsia"/>
          <w:szCs w:val="21"/>
        </w:rPr>
        <w:t>.</w:t>
      </w:r>
      <w:bookmarkEnd w:id="228"/>
      <w:r>
        <w:rPr>
          <w:rFonts w:ascii="楷体" w:eastAsia="楷体" w:hAnsi="楷体" w:hint="eastAsia"/>
          <w:szCs w:val="21"/>
        </w:rPr>
        <w:t xml:space="preserve"> 巫溪款冬的生长发育特征调查</w:t>
      </w:r>
      <w:r>
        <w:rPr>
          <w:rFonts w:ascii="楷体" w:eastAsia="楷体" w:hAnsi="楷体"/>
          <w:szCs w:val="21"/>
        </w:rPr>
        <w:t>[J]</w:t>
      </w:r>
      <w:r>
        <w:rPr>
          <w:rFonts w:ascii="楷体" w:eastAsia="楷体" w:hAnsi="楷体" w:hint="eastAsia"/>
          <w:szCs w:val="21"/>
        </w:rPr>
        <w:t>.重庆中草药研</w:t>
      </w:r>
      <w:r>
        <w:rPr>
          <w:rFonts w:ascii="楷体" w:eastAsia="楷体" w:hAnsi="楷体"/>
          <w:szCs w:val="21"/>
        </w:rPr>
        <w:t>究 2009</w:t>
      </w:r>
      <w:r>
        <w:rPr>
          <w:rFonts w:ascii="楷体" w:eastAsia="楷体" w:hAnsi="楷体" w:hint="eastAsia"/>
          <w:szCs w:val="21"/>
        </w:rPr>
        <w:t>（1）：1</w:t>
      </w:r>
      <w:r>
        <w:rPr>
          <w:rFonts w:ascii="楷体" w:eastAsia="楷体" w:hAnsi="楷体"/>
          <w:szCs w:val="21"/>
        </w:rPr>
        <w:t>～</w:t>
      </w:r>
      <w:r>
        <w:rPr>
          <w:rFonts w:ascii="楷体" w:eastAsia="楷体" w:hAnsi="楷体" w:hint="eastAsia"/>
          <w:szCs w:val="21"/>
        </w:rPr>
        <w:t>3</w:t>
      </w:r>
    </w:p>
    <w:p w14:paraId="4D5E46BD" w14:textId="77777777" w:rsidR="001661FF" w:rsidRDefault="0019779E">
      <w:pPr>
        <w:spacing w:line="260" w:lineRule="atLeast"/>
        <w:rPr>
          <w:rFonts w:ascii="楷体" w:eastAsia="楷体" w:hAnsi="楷体"/>
          <w:szCs w:val="21"/>
        </w:rPr>
      </w:pPr>
      <w:r>
        <w:rPr>
          <w:rFonts w:ascii="楷体" w:eastAsia="楷体" w:hAnsi="楷体"/>
          <w:szCs w:val="21"/>
        </w:rPr>
        <w:t>[2]刘世增</w:t>
      </w:r>
      <w:r>
        <w:rPr>
          <w:rFonts w:ascii="楷体" w:eastAsia="楷体" w:hAnsi="楷体" w:hint="eastAsia"/>
          <w:szCs w:val="21"/>
        </w:rPr>
        <w:t>，</w:t>
      </w:r>
      <w:r>
        <w:rPr>
          <w:rFonts w:ascii="楷体" w:eastAsia="楷体" w:hAnsi="楷体"/>
          <w:szCs w:val="21"/>
        </w:rPr>
        <w:t>赵军营</w:t>
      </w:r>
      <w:r>
        <w:rPr>
          <w:rFonts w:ascii="楷体" w:eastAsia="楷体" w:hAnsi="楷体" w:hint="eastAsia"/>
          <w:szCs w:val="21"/>
        </w:rPr>
        <w:t>，等.浅议款冬新品种选育和花芽分化农艺调控技术研究</w:t>
      </w:r>
      <w:r>
        <w:rPr>
          <w:rFonts w:ascii="楷体" w:eastAsia="楷体" w:hAnsi="楷体"/>
          <w:szCs w:val="21"/>
        </w:rPr>
        <w:t>[J]</w:t>
      </w:r>
      <w:r>
        <w:rPr>
          <w:rFonts w:ascii="楷体" w:eastAsia="楷体" w:hAnsi="楷体" w:hint="eastAsia"/>
          <w:szCs w:val="21"/>
        </w:rPr>
        <w:t>.甘肃科技，2</w:t>
      </w:r>
      <w:r>
        <w:rPr>
          <w:rFonts w:ascii="楷体" w:eastAsia="楷体" w:hAnsi="楷体"/>
          <w:szCs w:val="21"/>
        </w:rPr>
        <w:t>019</w:t>
      </w:r>
      <w:r>
        <w:rPr>
          <w:rFonts w:ascii="楷体" w:eastAsia="楷体" w:hAnsi="楷体" w:hint="eastAsia"/>
          <w:szCs w:val="21"/>
        </w:rPr>
        <w:t>（2</w:t>
      </w:r>
      <w:r>
        <w:rPr>
          <w:rFonts w:ascii="楷体" w:eastAsia="楷体" w:hAnsi="楷体"/>
          <w:szCs w:val="21"/>
        </w:rPr>
        <w:t>2）:171～172+29.</w:t>
      </w:r>
    </w:p>
    <w:p w14:paraId="34CCA1D8" w14:textId="77777777" w:rsidR="001661FF" w:rsidRDefault="0019779E">
      <w:pPr>
        <w:spacing w:line="260" w:lineRule="atLeast"/>
        <w:rPr>
          <w:rFonts w:ascii="楷体" w:eastAsia="楷体" w:hAnsi="楷体"/>
          <w:szCs w:val="21"/>
        </w:rPr>
      </w:pPr>
      <w:r>
        <w:rPr>
          <w:rFonts w:ascii="楷体" w:eastAsia="楷体" w:hAnsi="楷体"/>
          <w:szCs w:val="21"/>
        </w:rPr>
        <w:t>[3</w:t>
      </w:r>
      <w:bookmarkStart w:id="229" w:name="_Hlk15201813"/>
      <w:r>
        <w:rPr>
          <w:rFonts w:ascii="楷体" w:eastAsia="楷体" w:hAnsi="楷体"/>
          <w:szCs w:val="21"/>
        </w:rPr>
        <w:t>]崔贵梅</w:t>
      </w:r>
      <w:bookmarkEnd w:id="229"/>
      <w:r>
        <w:rPr>
          <w:rFonts w:ascii="楷体" w:eastAsia="楷体" w:hAnsi="楷体" w:hint="eastAsia"/>
          <w:szCs w:val="21"/>
        </w:rPr>
        <w:t>，</w:t>
      </w:r>
      <w:r>
        <w:rPr>
          <w:rFonts w:ascii="楷体" w:eastAsia="楷体" w:hAnsi="楷体"/>
          <w:szCs w:val="21"/>
        </w:rPr>
        <w:t>孙海峰</w:t>
      </w:r>
      <w:r>
        <w:rPr>
          <w:rFonts w:ascii="楷体" w:eastAsia="楷体" w:hAnsi="楷体" w:hint="eastAsia"/>
          <w:szCs w:val="21"/>
        </w:rPr>
        <w:t>，</w:t>
      </w:r>
      <w:r>
        <w:rPr>
          <w:rFonts w:ascii="楷体" w:eastAsia="楷体" w:hAnsi="楷体"/>
          <w:szCs w:val="21"/>
        </w:rPr>
        <w:t>贺润丽</w:t>
      </w:r>
      <w:r>
        <w:rPr>
          <w:rFonts w:ascii="楷体" w:eastAsia="楷体" w:hAnsi="楷体" w:hint="eastAsia"/>
          <w:szCs w:val="21"/>
        </w:rPr>
        <w:t>，等.药用植物款冬花芽分化过程观察</w:t>
      </w:r>
      <w:r>
        <w:rPr>
          <w:rFonts w:ascii="楷体" w:eastAsia="楷体" w:hAnsi="楷体"/>
          <w:szCs w:val="21"/>
        </w:rPr>
        <w:t>[J]</w:t>
      </w:r>
      <w:r>
        <w:rPr>
          <w:rFonts w:ascii="楷体" w:eastAsia="楷体" w:hAnsi="楷体" w:hint="eastAsia"/>
          <w:szCs w:val="21"/>
        </w:rPr>
        <w:t>.植物研究，</w:t>
      </w:r>
      <w:r>
        <w:rPr>
          <w:rFonts w:ascii="楷体" w:eastAsia="楷体" w:hAnsi="楷体"/>
          <w:szCs w:val="21"/>
        </w:rPr>
        <w:t xml:space="preserve"> 2011(3) :34</w:t>
      </w:r>
      <w:bookmarkStart w:id="230" w:name="_Hlk15219680"/>
      <w:r>
        <w:rPr>
          <w:rFonts w:ascii="楷体" w:eastAsia="楷体" w:hAnsi="楷体"/>
          <w:szCs w:val="21"/>
        </w:rPr>
        <w:t>～</w:t>
      </w:r>
      <w:bookmarkEnd w:id="230"/>
      <w:r>
        <w:rPr>
          <w:rFonts w:ascii="楷体" w:eastAsia="楷体" w:hAnsi="楷体"/>
          <w:szCs w:val="21"/>
        </w:rPr>
        <w:t>35</w:t>
      </w:r>
    </w:p>
    <w:p w14:paraId="4F628FF6" w14:textId="363A60B4" w:rsidR="001A17CD" w:rsidRPr="001A17CD" w:rsidRDefault="0019779E">
      <w:pPr>
        <w:spacing w:line="260" w:lineRule="atLeast"/>
        <w:rPr>
          <w:ins w:id="231" w:author="车 晓娜" w:date="2020-03-12T17:25:00Z"/>
          <w:rFonts w:ascii="楷体" w:eastAsia="楷体" w:hAnsi="楷体"/>
          <w:szCs w:val="21"/>
          <w:rPrChange w:id="232" w:author="车 晓娜" w:date="2020-03-12T17:25:00Z">
            <w:rPr>
              <w:ins w:id="233" w:author="车 晓娜" w:date="2020-03-12T17:25:00Z"/>
              <w:rFonts w:ascii="仿宋_GB2312" w:eastAsia="仿宋_GB2312"/>
              <w:szCs w:val="21"/>
            </w:rPr>
          </w:rPrChange>
        </w:rPr>
        <w:pPrChange w:id="234" w:author="车 晓娜" w:date="2020-03-12T17:25:00Z">
          <w:pPr/>
        </w:pPrChange>
      </w:pPr>
      <w:r>
        <w:rPr>
          <w:rFonts w:ascii="楷体" w:eastAsia="楷体" w:hAnsi="楷体"/>
          <w:szCs w:val="21"/>
        </w:rPr>
        <w:t>[4]</w:t>
      </w:r>
      <w:ins w:id="235" w:author="车 晓娜" w:date="2020-03-12T17:25:00Z">
        <w:r w:rsidR="001A17CD" w:rsidRPr="001A17CD">
          <w:rPr>
            <w:rFonts w:ascii="楷体" w:eastAsia="楷体" w:hAnsi="楷体"/>
            <w:szCs w:val="21"/>
          </w:rPr>
          <w:t xml:space="preserve"> </w:t>
        </w:r>
        <w:r w:rsidR="001A17CD">
          <w:rPr>
            <w:rFonts w:ascii="楷体" w:eastAsia="楷体" w:hAnsi="楷体"/>
            <w:szCs w:val="21"/>
          </w:rPr>
          <w:t>车树理,杨文玺,</w:t>
        </w:r>
        <w:r w:rsidR="001A17CD">
          <w:rPr>
            <w:rFonts w:ascii="楷体" w:eastAsia="楷体" w:hAnsi="楷体" w:hint="eastAsia"/>
            <w:szCs w:val="21"/>
          </w:rPr>
          <w:t>等</w:t>
        </w:r>
        <w:r w:rsidR="001A17CD">
          <w:rPr>
            <w:rFonts w:ascii="楷体" w:eastAsia="楷体" w:hAnsi="楷体"/>
            <w:szCs w:val="21"/>
          </w:rPr>
          <w:t>.不同栽培方式对款冬花产量的影响[J].现代农业,2017(09):83～84</w:t>
        </w:r>
      </w:ins>
    </w:p>
    <w:p w14:paraId="2969A580" w14:textId="16EA5137" w:rsidR="001661FF" w:rsidRDefault="001A17CD">
      <w:pPr>
        <w:spacing w:line="260" w:lineRule="atLeast"/>
        <w:rPr>
          <w:rFonts w:ascii="楷体" w:eastAsia="楷体" w:hAnsi="楷体"/>
          <w:szCs w:val="21"/>
        </w:rPr>
      </w:pPr>
      <w:ins w:id="236" w:author="车 晓娜" w:date="2020-03-12T17:25:00Z">
        <w:r>
          <w:rPr>
            <w:rFonts w:ascii="楷体" w:eastAsia="楷体" w:hAnsi="楷体"/>
            <w:szCs w:val="21"/>
          </w:rPr>
          <w:t>[5]</w:t>
        </w:r>
      </w:ins>
      <w:r w:rsidR="0019779E">
        <w:rPr>
          <w:rFonts w:ascii="楷体" w:eastAsia="楷体" w:hAnsi="楷体" w:hint="eastAsia"/>
          <w:szCs w:val="21"/>
        </w:rPr>
        <w:t>赵云芳，代佳灵，等.</w:t>
      </w:r>
      <w:r w:rsidR="0019779E">
        <w:rPr>
          <w:rFonts w:ascii="楷体" w:eastAsia="楷体" w:hAnsi="楷体"/>
          <w:szCs w:val="21"/>
        </w:rPr>
        <w:t>蓝花丹花芽分化外部形态与解剖结构的关系[J].南京林业大学学报（自然科学版）</w:t>
      </w:r>
      <w:r w:rsidR="0019779E">
        <w:rPr>
          <w:rFonts w:ascii="楷体" w:eastAsia="楷体" w:hAnsi="楷体" w:hint="eastAsia"/>
          <w:szCs w:val="21"/>
        </w:rPr>
        <w:t>，</w:t>
      </w:r>
      <w:r w:rsidR="0019779E">
        <w:rPr>
          <w:rFonts w:ascii="楷体" w:eastAsia="楷体" w:hAnsi="楷体"/>
          <w:szCs w:val="21"/>
        </w:rPr>
        <w:t xml:space="preserve"> 2018</w:t>
      </w:r>
      <w:r w:rsidR="0019779E">
        <w:rPr>
          <w:rFonts w:ascii="楷体" w:eastAsia="楷体" w:hAnsi="楷体" w:hint="eastAsia"/>
          <w:szCs w:val="21"/>
        </w:rPr>
        <w:t>（4</w:t>
      </w:r>
      <w:r w:rsidR="0019779E">
        <w:rPr>
          <w:rFonts w:ascii="楷体" w:eastAsia="楷体" w:hAnsi="楷体"/>
          <w:szCs w:val="21"/>
        </w:rPr>
        <w:t>2</w:t>
      </w:r>
      <w:r w:rsidR="0019779E">
        <w:rPr>
          <w:rFonts w:ascii="楷体" w:eastAsia="楷体" w:hAnsi="楷体" w:hint="eastAsia"/>
          <w:szCs w:val="21"/>
        </w:rPr>
        <w:t>）：1</w:t>
      </w:r>
      <w:bookmarkStart w:id="237" w:name="_Hlk15221262"/>
      <w:r w:rsidR="0019779E">
        <w:rPr>
          <w:rFonts w:ascii="楷体" w:eastAsia="楷体" w:hAnsi="楷体"/>
          <w:szCs w:val="21"/>
        </w:rPr>
        <w:t>～</w:t>
      </w:r>
      <w:bookmarkEnd w:id="237"/>
      <w:r w:rsidR="0019779E">
        <w:rPr>
          <w:rFonts w:ascii="楷体" w:eastAsia="楷体" w:hAnsi="楷体"/>
          <w:szCs w:val="21"/>
        </w:rPr>
        <w:t xml:space="preserve">9 </w:t>
      </w:r>
    </w:p>
    <w:p w14:paraId="54FEE4A8" w14:textId="3EF64F18" w:rsidR="001661FF" w:rsidDel="001A17CD" w:rsidRDefault="001A17CD">
      <w:pPr>
        <w:spacing w:line="260" w:lineRule="atLeast"/>
        <w:rPr>
          <w:del w:id="238" w:author="车 晓娜" w:date="2020-03-12T17:25:00Z"/>
          <w:rFonts w:ascii="楷体" w:eastAsia="楷体" w:hAnsi="楷体"/>
          <w:szCs w:val="21"/>
        </w:rPr>
      </w:pPr>
      <w:ins w:id="239" w:author="车 晓娜" w:date="2020-03-12T17:25:00Z">
        <w:r w:rsidDel="001A17CD">
          <w:rPr>
            <w:rFonts w:ascii="楷体" w:eastAsia="楷体" w:hAnsi="楷体"/>
            <w:szCs w:val="21"/>
          </w:rPr>
          <w:t xml:space="preserve"> </w:t>
        </w:r>
      </w:ins>
      <w:del w:id="240" w:author="车 晓娜" w:date="2020-03-12T17:25:00Z">
        <w:r w:rsidR="0019779E" w:rsidDel="001A17CD">
          <w:rPr>
            <w:rFonts w:ascii="楷体" w:eastAsia="楷体" w:hAnsi="楷体"/>
            <w:szCs w:val="21"/>
          </w:rPr>
          <w:delText>[5]</w:delText>
        </w:r>
        <w:r w:rsidR="0019779E" w:rsidDel="001A17CD">
          <w:rPr>
            <w:rFonts w:ascii="楷体" w:eastAsia="楷体" w:hAnsi="楷体" w:hint="eastAsia"/>
            <w:szCs w:val="21"/>
          </w:rPr>
          <w:delText>廖文彬，</w:delText>
        </w:r>
        <w:r w:rsidR="0019779E" w:rsidDel="001A17CD">
          <w:rPr>
            <w:rFonts w:ascii="楷体" w:eastAsia="楷体" w:hAnsi="楷体"/>
            <w:szCs w:val="21"/>
          </w:rPr>
          <w:delText>彭明</w:delText>
        </w:r>
        <w:r w:rsidR="0019779E" w:rsidDel="001A17CD">
          <w:rPr>
            <w:rFonts w:ascii="楷体" w:eastAsia="楷体" w:hAnsi="楷体" w:hint="eastAsia"/>
            <w:szCs w:val="21"/>
          </w:rPr>
          <w:delText>.龙眼花芽分化生物学调控研究进展</w:delText>
        </w:r>
        <w:r w:rsidR="0019779E" w:rsidDel="001A17CD">
          <w:rPr>
            <w:rFonts w:ascii="楷体" w:eastAsia="楷体" w:hAnsi="楷体"/>
            <w:szCs w:val="21"/>
          </w:rPr>
          <w:delText>[J]</w:delText>
        </w:r>
        <w:r w:rsidR="0019779E" w:rsidDel="001A17CD">
          <w:rPr>
            <w:rFonts w:ascii="楷体" w:eastAsia="楷体" w:hAnsi="楷体" w:hint="eastAsia"/>
            <w:szCs w:val="21"/>
          </w:rPr>
          <w:delText>.热带农业科学，2</w:delText>
        </w:r>
        <w:r w:rsidR="0019779E" w:rsidDel="001A17CD">
          <w:rPr>
            <w:rFonts w:ascii="楷体" w:eastAsia="楷体" w:hAnsi="楷体"/>
            <w:szCs w:val="21"/>
          </w:rPr>
          <w:delText>009</w:delText>
        </w:r>
        <w:r w:rsidR="0019779E" w:rsidDel="001A17CD">
          <w:rPr>
            <w:rFonts w:ascii="楷体" w:eastAsia="楷体" w:hAnsi="楷体" w:hint="eastAsia"/>
            <w:szCs w:val="21"/>
          </w:rPr>
          <w:delText>（3）：</w:delText>
        </w:r>
        <w:r w:rsidR="0019779E" w:rsidDel="001A17CD">
          <w:rPr>
            <w:rFonts w:ascii="楷体" w:eastAsia="楷体" w:hAnsi="楷体"/>
            <w:szCs w:val="21"/>
          </w:rPr>
          <w:delText>5</w:delText>
        </w:r>
        <w:bookmarkStart w:id="241" w:name="_Hlk30429874"/>
        <w:r w:rsidR="0019779E" w:rsidDel="001A17CD">
          <w:rPr>
            <w:rFonts w:ascii="楷体" w:eastAsia="楷体" w:hAnsi="楷体"/>
            <w:szCs w:val="21"/>
          </w:rPr>
          <w:delText>5～</w:delText>
        </w:r>
        <w:bookmarkEnd w:id="241"/>
        <w:r w:rsidR="0019779E" w:rsidDel="001A17CD">
          <w:rPr>
            <w:rFonts w:ascii="楷体" w:eastAsia="楷体" w:hAnsi="楷体" w:hint="eastAsia"/>
            <w:szCs w:val="21"/>
          </w:rPr>
          <w:delText>5</w:delText>
        </w:r>
        <w:r w:rsidR="0019779E" w:rsidDel="001A17CD">
          <w:rPr>
            <w:rFonts w:ascii="楷体" w:eastAsia="楷体" w:hAnsi="楷体"/>
            <w:szCs w:val="21"/>
          </w:rPr>
          <w:delText>6</w:delText>
        </w:r>
      </w:del>
    </w:p>
    <w:p w14:paraId="5196F3F8" w14:textId="73DEA0BD" w:rsidR="001661FF" w:rsidDel="001A17CD" w:rsidRDefault="0019779E">
      <w:pPr>
        <w:spacing w:line="260" w:lineRule="atLeast"/>
        <w:rPr>
          <w:del w:id="242" w:author="车 晓娜" w:date="2020-03-12T17:26:00Z"/>
          <w:rFonts w:ascii="楷体" w:eastAsia="楷体" w:hAnsi="楷体"/>
          <w:szCs w:val="21"/>
        </w:rPr>
      </w:pPr>
      <w:r>
        <w:rPr>
          <w:rFonts w:ascii="楷体" w:eastAsia="楷体" w:hAnsi="楷体"/>
          <w:szCs w:val="21"/>
        </w:rPr>
        <w:t>[6]</w:t>
      </w:r>
      <w:del w:id="243" w:author="车 晓娜" w:date="2020-03-12T17:25:00Z">
        <w:r w:rsidDel="001A17CD">
          <w:rPr>
            <w:rFonts w:ascii="楷体" w:eastAsia="楷体" w:hAnsi="楷体"/>
            <w:szCs w:val="21"/>
          </w:rPr>
          <w:delText>车树理,杨文玺,</w:delText>
        </w:r>
        <w:r w:rsidDel="001A17CD">
          <w:rPr>
            <w:rFonts w:ascii="楷体" w:eastAsia="楷体" w:hAnsi="楷体" w:hint="eastAsia"/>
            <w:szCs w:val="21"/>
          </w:rPr>
          <w:delText>等</w:delText>
        </w:r>
        <w:r w:rsidDel="001A17CD">
          <w:rPr>
            <w:rFonts w:ascii="楷体" w:eastAsia="楷体" w:hAnsi="楷体"/>
            <w:szCs w:val="21"/>
          </w:rPr>
          <w:delText>.不同栽培方式对款冬花产量的影响[J].现代农业,2017(09):83～84</w:delText>
        </w:r>
      </w:del>
    </w:p>
    <w:p w14:paraId="271A635C" w14:textId="0B476C27" w:rsidR="001661FF" w:rsidRDefault="001A17CD">
      <w:pPr>
        <w:spacing w:line="260" w:lineRule="atLeast"/>
        <w:rPr>
          <w:ins w:id="244" w:author="车 晓娜" w:date="2020-03-12T20:05:00Z"/>
          <w:rFonts w:ascii="楷体" w:eastAsia="楷体" w:hAnsi="楷体"/>
          <w:szCs w:val="21"/>
        </w:rPr>
      </w:pPr>
      <w:ins w:id="245" w:author="车 晓娜" w:date="2020-03-12T17:25:00Z">
        <w:r>
          <w:rPr>
            <w:rFonts w:ascii="楷体" w:eastAsia="楷体" w:hAnsi="楷体" w:hint="eastAsia"/>
            <w:szCs w:val="21"/>
          </w:rPr>
          <w:t>廖文彬，</w:t>
        </w:r>
        <w:r>
          <w:rPr>
            <w:rFonts w:ascii="楷体" w:eastAsia="楷体" w:hAnsi="楷体"/>
            <w:szCs w:val="21"/>
          </w:rPr>
          <w:t>彭明</w:t>
        </w:r>
        <w:r>
          <w:rPr>
            <w:rFonts w:ascii="楷体" w:eastAsia="楷体" w:hAnsi="楷体" w:hint="eastAsia"/>
            <w:szCs w:val="21"/>
          </w:rPr>
          <w:t>.龙眼花芽分化生物学调控研究进展</w:t>
        </w:r>
        <w:r>
          <w:rPr>
            <w:rFonts w:ascii="楷体" w:eastAsia="楷体" w:hAnsi="楷体"/>
            <w:szCs w:val="21"/>
          </w:rPr>
          <w:t>[J]</w:t>
        </w:r>
        <w:r>
          <w:rPr>
            <w:rFonts w:ascii="楷体" w:eastAsia="楷体" w:hAnsi="楷体" w:hint="eastAsia"/>
            <w:szCs w:val="21"/>
          </w:rPr>
          <w:t>.热带农业科学，2</w:t>
        </w:r>
        <w:r>
          <w:rPr>
            <w:rFonts w:ascii="楷体" w:eastAsia="楷体" w:hAnsi="楷体"/>
            <w:szCs w:val="21"/>
          </w:rPr>
          <w:t>009</w:t>
        </w:r>
        <w:r>
          <w:rPr>
            <w:rFonts w:ascii="楷体" w:eastAsia="楷体" w:hAnsi="楷体" w:hint="eastAsia"/>
            <w:szCs w:val="21"/>
          </w:rPr>
          <w:t>（3）：</w:t>
        </w:r>
        <w:r>
          <w:rPr>
            <w:rFonts w:ascii="楷体" w:eastAsia="楷体" w:hAnsi="楷体"/>
            <w:szCs w:val="21"/>
          </w:rPr>
          <w:t>55～</w:t>
        </w:r>
        <w:r>
          <w:rPr>
            <w:rFonts w:ascii="楷体" w:eastAsia="楷体" w:hAnsi="楷体" w:hint="eastAsia"/>
            <w:szCs w:val="21"/>
          </w:rPr>
          <w:t>5</w:t>
        </w:r>
        <w:r>
          <w:rPr>
            <w:rFonts w:ascii="楷体" w:eastAsia="楷体" w:hAnsi="楷体"/>
            <w:szCs w:val="21"/>
          </w:rPr>
          <w:t>6</w:t>
        </w:r>
      </w:ins>
    </w:p>
    <w:p w14:paraId="5AB89D98" w14:textId="6849C504" w:rsidR="002D66E6" w:rsidRPr="00835AF3" w:rsidRDefault="002D66E6" w:rsidP="002D66E6">
      <w:pPr>
        <w:tabs>
          <w:tab w:val="left" w:pos="3960"/>
        </w:tabs>
        <w:ind w:firstLineChars="200" w:firstLine="360"/>
        <w:rPr>
          <w:ins w:id="246" w:author="车 晓娜" w:date="2020-03-12T20:05:00Z"/>
          <w:rFonts w:ascii="楷体_GB2312" w:eastAsia="楷体_GB2312" w:hAnsi="宋体" w:cs="宋体"/>
          <w:kern w:val="0"/>
          <w:sz w:val="18"/>
          <w:szCs w:val="18"/>
        </w:rPr>
      </w:pPr>
      <w:ins w:id="247" w:author="车 晓娜" w:date="2020-03-12T20:05:00Z">
        <w:r w:rsidRPr="00B75F0F">
          <w:rPr>
            <w:rFonts w:ascii="楷体_GB2312" w:eastAsia="楷体_GB2312" w:hAnsi="宋体" w:cs="宋体" w:hint="eastAsia"/>
            <w:kern w:val="0"/>
            <w:sz w:val="18"/>
            <w:szCs w:val="18"/>
          </w:rPr>
          <w:t>作者简介：车树理（1970</w:t>
        </w:r>
        <w:r>
          <w:rPr>
            <w:rFonts w:ascii="楷体_GB2312" w:eastAsia="楷体_GB2312" w:hAnsi="宋体" w:cs="宋体" w:hint="eastAsia"/>
            <w:kern w:val="0"/>
            <w:sz w:val="18"/>
            <w:szCs w:val="18"/>
          </w:rPr>
          <w:t>—</w:t>
        </w:r>
        <w:r w:rsidRPr="00B75F0F">
          <w:rPr>
            <w:rFonts w:ascii="楷体_GB2312" w:eastAsia="楷体_GB2312" w:hAnsi="宋体" w:cs="宋体" w:hint="eastAsia"/>
            <w:kern w:val="0"/>
            <w:sz w:val="18"/>
            <w:szCs w:val="18"/>
          </w:rPr>
          <w:t>）</w:t>
        </w:r>
        <w:r>
          <w:rPr>
            <w:rFonts w:ascii="楷体_GB2312" w:eastAsia="楷体_GB2312" w:hAnsi="宋体" w:cs="宋体" w:hint="eastAsia"/>
            <w:kern w:val="0"/>
            <w:sz w:val="18"/>
            <w:szCs w:val="18"/>
          </w:rPr>
          <w:t>，</w:t>
        </w:r>
        <w:r w:rsidRPr="00B75F0F">
          <w:rPr>
            <w:rFonts w:ascii="楷体_GB2312" w:eastAsia="楷体_GB2312" w:hAnsi="宋体" w:cs="宋体" w:hint="eastAsia"/>
            <w:kern w:val="0"/>
            <w:sz w:val="18"/>
            <w:szCs w:val="18"/>
          </w:rPr>
          <w:t>男 、甘肃陇西人，,副教授。现主要从事《</w:t>
        </w:r>
        <w:r>
          <w:rPr>
            <w:rFonts w:ascii="楷体_GB2312" w:eastAsia="楷体_GB2312" w:hAnsi="宋体" w:cs="宋体" w:hint="eastAsia"/>
            <w:kern w:val="0"/>
            <w:sz w:val="18"/>
            <w:szCs w:val="18"/>
          </w:rPr>
          <w:t>药用</w:t>
        </w:r>
        <w:r w:rsidRPr="00B75F0F">
          <w:rPr>
            <w:rFonts w:ascii="楷体_GB2312" w:eastAsia="楷体_GB2312" w:hAnsi="宋体" w:cs="宋体" w:hint="eastAsia"/>
            <w:kern w:val="0"/>
            <w:sz w:val="18"/>
            <w:szCs w:val="18"/>
          </w:rPr>
          <w:t>植物栽培</w:t>
        </w:r>
        <w:r>
          <w:rPr>
            <w:rFonts w:ascii="楷体_GB2312" w:eastAsia="楷体_GB2312" w:hAnsi="宋体" w:cs="宋体" w:hint="eastAsia"/>
            <w:kern w:val="0"/>
            <w:sz w:val="18"/>
            <w:szCs w:val="18"/>
          </w:rPr>
          <w:t>技术</w:t>
        </w:r>
        <w:r w:rsidRPr="00B75F0F">
          <w:rPr>
            <w:rFonts w:ascii="楷体_GB2312" w:eastAsia="楷体_GB2312" w:hAnsi="宋体" w:cs="宋体" w:hint="eastAsia"/>
            <w:kern w:val="0"/>
            <w:sz w:val="18"/>
            <w:szCs w:val="18"/>
          </w:rPr>
          <w:t>》的教学和研究工作。</w:t>
        </w:r>
        <w:r>
          <w:rPr>
            <w:rFonts w:ascii="楷体_GB2312" w:eastAsia="楷体_GB2312" w:hAnsi="宋体" w:cs="宋体" w:hint="eastAsia"/>
            <w:kern w:val="0"/>
            <w:sz w:val="18"/>
            <w:szCs w:val="18"/>
          </w:rPr>
          <w:t>电话：1</w:t>
        </w:r>
        <w:r>
          <w:rPr>
            <w:rFonts w:ascii="楷体_GB2312" w:eastAsia="楷体_GB2312" w:hAnsi="宋体" w:cs="宋体"/>
            <w:kern w:val="0"/>
            <w:sz w:val="18"/>
            <w:szCs w:val="18"/>
          </w:rPr>
          <w:t>3993216290</w:t>
        </w:r>
      </w:ins>
    </w:p>
    <w:p w14:paraId="4E0CC399" w14:textId="77777777" w:rsidR="002D66E6" w:rsidRPr="002D66E6" w:rsidRDefault="002D66E6">
      <w:pPr>
        <w:spacing w:line="260" w:lineRule="atLeast"/>
        <w:rPr>
          <w:rFonts w:ascii="仿宋_GB2312" w:eastAsia="仿宋_GB2312"/>
          <w:szCs w:val="21"/>
          <w:rPrChange w:id="248" w:author="车 晓娜" w:date="2020-03-12T20:05:00Z">
            <w:rPr>
              <w:rFonts w:ascii="仿宋_GB2312" w:eastAsia="仿宋_GB2312"/>
              <w:szCs w:val="21"/>
            </w:rPr>
          </w:rPrChange>
        </w:rPr>
        <w:pPrChange w:id="249" w:author="车 晓娜" w:date="2020-03-12T17:26:00Z">
          <w:pPr/>
        </w:pPrChange>
      </w:pPr>
      <w:bookmarkStart w:id="250" w:name="_GoBack"/>
      <w:bookmarkEnd w:id="250"/>
    </w:p>
    <w:sectPr w:rsidR="002D66E6" w:rsidRPr="002D66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dobeHeitiStd-Regular">
    <w:altName w:val="黑体"/>
    <w:charset w:val="86"/>
    <w:family w:val="auto"/>
    <w:pitch w:val="default"/>
    <w:sig w:usb0="00000000" w:usb1="00000000" w:usb2="00000010" w:usb3="00000000" w:csb0="00040000" w:csb1="00000000"/>
  </w:font>
  <w:font w:name="E-BZ+ZHEGSv-2">
    <w:altName w:val="黑体"/>
    <w:charset w:val="86"/>
    <w:family w:val="auto"/>
    <w:pitch w:val="default"/>
    <w:sig w:usb0="00000000" w:usb1="00000000" w:usb2="00000010" w:usb3="00000000" w:csb0="00040000" w:csb1="00000000"/>
  </w:font>
  <w:font w:name="HTJ0+ZHEGSv-1">
    <w:altName w:val="黑体"/>
    <w:charset w:val="86"/>
    <w:family w:val="auto"/>
    <w:pitch w:val="default"/>
    <w:sig w:usb0="00000000" w:usb1="00000000" w:usb2="00000010" w:usb3="00000000" w:csb0="00040000" w:csb1="00000000"/>
  </w:font>
  <w:font w:name="仿宋_GB2312">
    <w:altName w:val="微软雅黑"/>
    <w:charset w:val="86"/>
    <w:family w:val="modern"/>
    <w:pitch w:val="default"/>
    <w:sig w:usb0="00000001" w:usb1="080E0000" w:usb2="00000000" w:usb3="00000000" w:csb0="00040000" w:csb1="00000000"/>
  </w:font>
  <w:font w:name="楷体_GB2312">
    <w:altName w:val="微软雅黑"/>
    <w:charset w:val="86"/>
    <w:family w:val="modern"/>
    <w:pitch w:val="fixed"/>
    <w:sig w:usb0="00000001"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rson w15:author="车 晓娜">
    <w15:presenceInfo w15:providerId="Windows Live" w15:userId="1773ab26e83b3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47F"/>
    <w:rsid w:val="00010124"/>
    <w:rsid w:val="000256CE"/>
    <w:rsid w:val="00026337"/>
    <w:rsid w:val="000267B3"/>
    <w:rsid w:val="00031253"/>
    <w:rsid w:val="0006072D"/>
    <w:rsid w:val="00083375"/>
    <w:rsid w:val="00083A95"/>
    <w:rsid w:val="000863A8"/>
    <w:rsid w:val="00086E19"/>
    <w:rsid w:val="00097CB8"/>
    <w:rsid w:val="000C5693"/>
    <w:rsid w:val="000C5F31"/>
    <w:rsid w:val="000D2AB2"/>
    <w:rsid w:val="000D4359"/>
    <w:rsid w:val="000E52B4"/>
    <w:rsid w:val="000E58B1"/>
    <w:rsid w:val="000F7393"/>
    <w:rsid w:val="00107B86"/>
    <w:rsid w:val="001157C4"/>
    <w:rsid w:val="001263A8"/>
    <w:rsid w:val="00142CDC"/>
    <w:rsid w:val="00145B43"/>
    <w:rsid w:val="00157005"/>
    <w:rsid w:val="0016108F"/>
    <w:rsid w:val="001661FF"/>
    <w:rsid w:val="00176781"/>
    <w:rsid w:val="0019779E"/>
    <w:rsid w:val="001A0205"/>
    <w:rsid w:val="001A17CD"/>
    <w:rsid w:val="001D43D8"/>
    <w:rsid w:val="001E4834"/>
    <w:rsid w:val="001E788B"/>
    <w:rsid w:val="001F45EC"/>
    <w:rsid w:val="0022681D"/>
    <w:rsid w:val="0023353A"/>
    <w:rsid w:val="0024170D"/>
    <w:rsid w:val="002455CC"/>
    <w:rsid w:val="002550BF"/>
    <w:rsid w:val="002572E8"/>
    <w:rsid w:val="00261226"/>
    <w:rsid w:val="00261C78"/>
    <w:rsid w:val="00275AA9"/>
    <w:rsid w:val="0029214E"/>
    <w:rsid w:val="00292350"/>
    <w:rsid w:val="002A120D"/>
    <w:rsid w:val="002A767C"/>
    <w:rsid w:val="002D66E6"/>
    <w:rsid w:val="00305D4A"/>
    <w:rsid w:val="00324A29"/>
    <w:rsid w:val="0032777C"/>
    <w:rsid w:val="00332506"/>
    <w:rsid w:val="0033408F"/>
    <w:rsid w:val="003479DB"/>
    <w:rsid w:val="00357BB0"/>
    <w:rsid w:val="00362132"/>
    <w:rsid w:val="00364118"/>
    <w:rsid w:val="00370992"/>
    <w:rsid w:val="00371873"/>
    <w:rsid w:val="0037302A"/>
    <w:rsid w:val="003837D9"/>
    <w:rsid w:val="00392C7A"/>
    <w:rsid w:val="00393E5E"/>
    <w:rsid w:val="00397C02"/>
    <w:rsid w:val="003C7927"/>
    <w:rsid w:val="003E404D"/>
    <w:rsid w:val="003E5A89"/>
    <w:rsid w:val="003F6992"/>
    <w:rsid w:val="0040426B"/>
    <w:rsid w:val="0041282C"/>
    <w:rsid w:val="004240BF"/>
    <w:rsid w:val="00445D40"/>
    <w:rsid w:val="004A63E2"/>
    <w:rsid w:val="004A6DC8"/>
    <w:rsid w:val="004B55DF"/>
    <w:rsid w:val="004C30C0"/>
    <w:rsid w:val="004E098B"/>
    <w:rsid w:val="004F32C1"/>
    <w:rsid w:val="005200C8"/>
    <w:rsid w:val="00526CF4"/>
    <w:rsid w:val="00557F9D"/>
    <w:rsid w:val="00593A58"/>
    <w:rsid w:val="005A6FB6"/>
    <w:rsid w:val="005B34F4"/>
    <w:rsid w:val="005B4CA7"/>
    <w:rsid w:val="005C135B"/>
    <w:rsid w:val="005D5EB8"/>
    <w:rsid w:val="005D613D"/>
    <w:rsid w:val="005D7513"/>
    <w:rsid w:val="005F147E"/>
    <w:rsid w:val="0062011A"/>
    <w:rsid w:val="00626775"/>
    <w:rsid w:val="0063147F"/>
    <w:rsid w:val="00632867"/>
    <w:rsid w:val="006335A4"/>
    <w:rsid w:val="0065165F"/>
    <w:rsid w:val="00657572"/>
    <w:rsid w:val="00672242"/>
    <w:rsid w:val="00687AD0"/>
    <w:rsid w:val="0069543E"/>
    <w:rsid w:val="00695557"/>
    <w:rsid w:val="006C664A"/>
    <w:rsid w:val="006D341E"/>
    <w:rsid w:val="00701361"/>
    <w:rsid w:val="007031D8"/>
    <w:rsid w:val="00750CE4"/>
    <w:rsid w:val="007533E9"/>
    <w:rsid w:val="00761C7F"/>
    <w:rsid w:val="00762E2D"/>
    <w:rsid w:val="00775547"/>
    <w:rsid w:val="0078056D"/>
    <w:rsid w:val="00790C0F"/>
    <w:rsid w:val="007910E1"/>
    <w:rsid w:val="007933E7"/>
    <w:rsid w:val="007A7BA3"/>
    <w:rsid w:val="007B5DB8"/>
    <w:rsid w:val="007B68FF"/>
    <w:rsid w:val="007E4C9A"/>
    <w:rsid w:val="007E5733"/>
    <w:rsid w:val="007F4B7D"/>
    <w:rsid w:val="00806125"/>
    <w:rsid w:val="00830F3B"/>
    <w:rsid w:val="0083366E"/>
    <w:rsid w:val="00841FD5"/>
    <w:rsid w:val="0085132B"/>
    <w:rsid w:val="0086394F"/>
    <w:rsid w:val="0087368B"/>
    <w:rsid w:val="008738EE"/>
    <w:rsid w:val="008809CF"/>
    <w:rsid w:val="008848FB"/>
    <w:rsid w:val="008A0D22"/>
    <w:rsid w:val="008B09A0"/>
    <w:rsid w:val="008C264A"/>
    <w:rsid w:val="008E6B85"/>
    <w:rsid w:val="008F3594"/>
    <w:rsid w:val="00910888"/>
    <w:rsid w:val="009223BB"/>
    <w:rsid w:val="00923901"/>
    <w:rsid w:val="009321B7"/>
    <w:rsid w:val="00933286"/>
    <w:rsid w:val="009437DE"/>
    <w:rsid w:val="00950CE6"/>
    <w:rsid w:val="00951CA7"/>
    <w:rsid w:val="009531E9"/>
    <w:rsid w:val="00956A58"/>
    <w:rsid w:val="0096434E"/>
    <w:rsid w:val="009669E0"/>
    <w:rsid w:val="009832A6"/>
    <w:rsid w:val="009917DF"/>
    <w:rsid w:val="009A79B1"/>
    <w:rsid w:val="009C7FB8"/>
    <w:rsid w:val="009E4FF7"/>
    <w:rsid w:val="009F2952"/>
    <w:rsid w:val="009F4431"/>
    <w:rsid w:val="00A170AA"/>
    <w:rsid w:val="00A20844"/>
    <w:rsid w:val="00A312B4"/>
    <w:rsid w:val="00A33E68"/>
    <w:rsid w:val="00A36B58"/>
    <w:rsid w:val="00A7236C"/>
    <w:rsid w:val="00A83C2B"/>
    <w:rsid w:val="00AA18BE"/>
    <w:rsid w:val="00AA4F80"/>
    <w:rsid w:val="00AA7267"/>
    <w:rsid w:val="00AB67AF"/>
    <w:rsid w:val="00AC43A9"/>
    <w:rsid w:val="00AC668B"/>
    <w:rsid w:val="00AF6791"/>
    <w:rsid w:val="00B03648"/>
    <w:rsid w:val="00B124E1"/>
    <w:rsid w:val="00B1548E"/>
    <w:rsid w:val="00B174B5"/>
    <w:rsid w:val="00B356BF"/>
    <w:rsid w:val="00B372A4"/>
    <w:rsid w:val="00B57BA2"/>
    <w:rsid w:val="00B828B7"/>
    <w:rsid w:val="00B90089"/>
    <w:rsid w:val="00BB1D2A"/>
    <w:rsid w:val="00BC50C4"/>
    <w:rsid w:val="00BC7D73"/>
    <w:rsid w:val="00BF7C24"/>
    <w:rsid w:val="00C0718A"/>
    <w:rsid w:val="00C20358"/>
    <w:rsid w:val="00C22A98"/>
    <w:rsid w:val="00C37EB3"/>
    <w:rsid w:val="00C4467E"/>
    <w:rsid w:val="00C93238"/>
    <w:rsid w:val="00CD3A6D"/>
    <w:rsid w:val="00CD50CD"/>
    <w:rsid w:val="00CD5D7A"/>
    <w:rsid w:val="00CF20C0"/>
    <w:rsid w:val="00D02E8D"/>
    <w:rsid w:val="00D04769"/>
    <w:rsid w:val="00D04A0C"/>
    <w:rsid w:val="00D14D01"/>
    <w:rsid w:val="00D2234A"/>
    <w:rsid w:val="00D2773A"/>
    <w:rsid w:val="00D346E2"/>
    <w:rsid w:val="00D36447"/>
    <w:rsid w:val="00D402D5"/>
    <w:rsid w:val="00D44824"/>
    <w:rsid w:val="00D50ED4"/>
    <w:rsid w:val="00D660C0"/>
    <w:rsid w:val="00D67B06"/>
    <w:rsid w:val="00D75573"/>
    <w:rsid w:val="00D824C6"/>
    <w:rsid w:val="00D839BB"/>
    <w:rsid w:val="00D84FFB"/>
    <w:rsid w:val="00D85177"/>
    <w:rsid w:val="00D856B1"/>
    <w:rsid w:val="00D90715"/>
    <w:rsid w:val="00DA1B8F"/>
    <w:rsid w:val="00DA5A0E"/>
    <w:rsid w:val="00DC6288"/>
    <w:rsid w:val="00DC717D"/>
    <w:rsid w:val="00DD0F0C"/>
    <w:rsid w:val="00DF13BC"/>
    <w:rsid w:val="00DF525C"/>
    <w:rsid w:val="00E04C4E"/>
    <w:rsid w:val="00E30D2F"/>
    <w:rsid w:val="00E41A52"/>
    <w:rsid w:val="00E4532B"/>
    <w:rsid w:val="00E70123"/>
    <w:rsid w:val="00E922C3"/>
    <w:rsid w:val="00E94179"/>
    <w:rsid w:val="00EA1907"/>
    <w:rsid w:val="00EA3D0E"/>
    <w:rsid w:val="00EB3410"/>
    <w:rsid w:val="00EC0239"/>
    <w:rsid w:val="00EC7D2D"/>
    <w:rsid w:val="00EE555D"/>
    <w:rsid w:val="00F00FDD"/>
    <w:rsid w:val="00F264A1"/>
    <w:rsid w:val="00F31257"/>
    <w:rsid w:val="00F33DD4"/>
    <w:rsid w:val="00F34F04"/>
    <w:rsid w:val="00F36E25"/>
    <w:rsid w:val="00F54BB3"/>
    <w:rsid w:val="00F612F2"/>
    <w:rsid w:val="00F66DB0"/>
    <w:rsid w:val="00F678D8"/>
    <w:rsid w:val="00F90055"/>
    <w:rsid w:val="00FB0AD5"/>
    <w:rsid w:val="00FB70F6"/>
    <w:rsid w:val="00FC7329"/>
    <w:rsid w:val="00FD6615"/>
    <w:rsid w:val="00FD7F21"/>
    <w:rsid w:val="00FF2C5C"/>
    <w:rsid w:val="0AA63BC7"/>
    <w:rsid w:val="111D7DB7"/>
    <w:rsid w:val="1897615C"/>
    <w:rsid w:val="195C607E"/>
    <w:rsid w:val="22697B48"/>
    <w:rsid w:val="250E2DAE"/>
    <w:rsid w:val="27223064"/>
    <w:rsid w:val="27EB039F"/>
    <w:rsid w:val="2CFB190B"/>
    <w:rsid w:val="38C549C1"/>
    <w:rsid w:val="45FD0B25"/>
    <w:rsid w:val="4A3020E6"/>
    <w:rsid w:val="60C5714A"/>
    <w:rsid w:val="6520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60C4"/>
  <w15:docId w15:val="{4EA21480-12BA-4AD0-886E-3FA520B8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uiPriority w:val="99"/>
    <w:unhideWhenUsed/>
    <w:qFormat/>
    <w:pPr>
      <w:widowControl/>
      <w:jc w:val="left"/>
    </w:pPr>
    <w:rPr>
      <w:rFonts w:cs="Times New Roman"/>
      <w:kern w:val="0"/>
      <w:sz w:val="20"/>
      <w:szCs w:val="20"/>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1">
    <w:name w:val="Light Shading Accent 1"/>
    <w:basedOn w:val="a1"/>
    <w:uiPriority w:val="60"/>
    <w:qFormat/>
    <w:rPr>
      <w:color w:val="2F5496" w:themeColor="accent1" w:themeShade="BF"/>
      <w:sz w:val="22"/>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qFormat/>
    <w:rPr>
      <w:sz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d">
    <w:name w:val="annotation reference"/>
    <w:basedOn w:val="a0"/>
    <w:uiPriority w:val="99"/>
    <w:semiHidden/>
    <w:unhideWhenUsed/>
    <w:qFormat/>
    <w:rPr>
      <w:sz w:val="21"/>
      <w:szCs w:val="21"/>
    </w:rPr>
  </w:style>
  <w:style w:type="paragraph" w:styleId="ae">
    <w:name w:val="List Paragraph"/>
    <w:basedOn w:val="a"/>
    <w:uiPriority w:val="34"/>
    <w:qFormat/>
    <w:pPr>
      <w:ind w:firstLineChars="200" w:firstLine="420"/>
    </w:p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rPr>
  </w:style>
  <w:style w:type="character" w:customStyle="1" w:styleId="ab">
    <w:name w:val="脚注文本 字符"/>
    <w:basedOn w:val="a0"/>
    <w:link w:val="aa"/>
    <w:uiPriority w:val="99"/>
    <w:qFormat/>
    <w:rPr>
      <w:rFonts w:cs="Times New Roman"/>
      <w:kern w:val="0"/>
      <w:sz w:val="20"/>
      <w:szCs w:val="20"/>
    </w:rPr>
  </w:style>
  <w:style w:type="character" w:customStyle="1" w:styleId="10">
    <w:name w:val="不明显强调1"/>
    <w:basedOn w:val="a0"/>
    <w:uiPriority w:val="19"/>
    <w:qFormat/>
    <w:rPr>
      <w:i/>
      <w:iCs/>
    </w:rPr>
  </w:style>
  <w:style w:type="table" w:customStyle="1" w:styleId="11">
    <w:name w:val="简明型 1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2">
    <w:name w:val="简明型 12"/>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a5">
    <w:name w:val="批注框文本 字符"/>
    <w:basedOn w:val="a0"/>
    <w:link w:val="a4"/>
    <w:uiPriority w:val="99"/>
    <w:semiHidden/>
    <w:qFormat/>
    <w:rPr>
      <w:sz w:val="18"/>
      <w:szCs w:val="18"/>
    </w:rPr>
  </w:style>
  <w:style w:type="table" w:customStyle="1" w:styleId="13">
    <w:name w:val="简明型 13"/>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车 晓娜</dc:creator>
  <cp:lastModifiedBy>车 晓娜</cp:lastModifiedBy>
  <cp:revision>58</cp:revision>
  <dcterms:created xsi:type="dcterms:W3CDTF">2019-07-30T02:59:00Z</dcterms:created>
  <dcterms:modified xsi:type="dcterms:W3CDTF">2020-03-12T12:05:00Z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